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9BA71" w14:textId="77777777" w:rsidR="00097AC9" w:rsidRPr="00097AC9" w:rsidRDefault="00097AC9" w:rsidP="00097AC9">
      <w:pPr>
        <w:keepNext/>
        <w:pageBreakBefore/>
        <w:shd w:val="solid" w:color="auto" w:fill="auto"/>
        <w:spacing w:before="1680" w:after="0" w:line="240" w:lineRule="auto"/>
        <w:ind w:right="720"/>
        <w:rPr>
          <w:rFonts w:ascii="Arial" w:eastAsia="Times New Roman" w:hAnsi="Arial"/>
          <w:sz w:val="36"/>
          <w:szCs w:val="20"/>
          <w:lang w:eastAsia="es-ES"/>
        </w:rPr>
      </w:pPr>
      <w:bookmarkStart w:id="0" w:name="_Toc447612468"/>
      <w:r w:rsidRPr="00097AC9">
        <w:rPr>
          <w:rFonts w:ascii="Arial" w:eastAsia="Times New Roman" w:hAnsi="Arial"/>
          <w:sz w:val="36"/>
          <w:szCs w:val="20"/>
          <w:lang w:eastAsia="es-ES"/>
        </w:rPr>
        <w:tab/>
      </w:r>
      <w:r w:rsidRPr="00097AC9">
        <w:rPr>
          <w:rFonts w:ascii="Arial" w:eastAsia="Times New Roman" w:hAnsi="Arial"/>
          <w:sz w:val="36"/>
          <w:szCs w:val="20"/>
          <w:lang w:eastAsia="es-ES"/>
        </w:rPr>
        <w:tab/>
      </w:r>
      <w:r w:rsidRPr="00097AC9">
        <w:rPr>
          <w:rFonts w:ascii="Arial" w:eastAsia="Times New Roman" w:hAnsi="Arial"/>
          <w:sz w:val="36"/>
          <w:szCs w:val="20"/>
          <w:lang w:eastAsia="es-ES"/>
        </w:rPr>
        <w:tab/>
      </w:r>
    </w:p>
    <w:p w14:paraId="2CE9BA72" w14:textId="77777777" w:rsidR="00DC1EAE" w:rsidRDefault="00DC1EAE" w:rsidP="00097AC9">
      <w:pPr>
        <w:keepLines/>
        <w:spacing w:after="120" w:line="240" w:lineRule="auto"/>
        <w:ind w:right="720"/>
        <w:rPr>
          <w:rFonts w:ascii="Arial" w:eastAsia="Times New Roman" w:hAnsi="Arial"/>
          <w:smallCaps/>
          <w:sz w:val="48"/>
          <w:szCs w:val="20"/>
          <w:lang w:eastAsia="es-ES"/>
        </w:rPr>
      </w:pPr>
      <w:bookmarkStart w:id="1" w:name="DocTitle"/>
      <w:r w:rsidRPr="00AC747A">
        <w:rPr>
          <w:rFonts w:ascii="Arial" w:eastAsia="Times New Roman" w:hAnsi="Arial"/>
          <w:smallCaps/>
          <w:sz w:val="36"/>
          <w:szCs w:val="36"/>
          <w:lang w:eastAsia="es-ES"/>
        </w:rPr>
        <w:t>OUM</w:t>
      </w:r>
    </w:p>
    <w:p w14:paraId="2CE9BA73" w14:textId="77777777" w:rsidR="00097AC9" w:rsidRPr="00097AC9" w:rsidRDefault="00097AC9" w:rsidP="00097AC9">
      <w:pPr>
        <w:keepLines/>
        <w:spacing w:after="120" w:line="240" w:lineRule="auto"/>
        <w:ind w:right="720"/>
        <w:rPr>
          <w:rFonts w:ascii="Arial" w:eastAsia="Times New Roman" w:hAnsi="Arial"/>
          <w:smallCaps/>
          <w:sz w:val="48"/>
          <w:szCs w:val="20"/>
          <w:lang w:eastAsia="es-ES"/>
        </w:rPr>
      </w:pPr>
      <w:r w:rsidRPr="00097AC9">
        <w:rPr>
          <w:rFonts w:ascii="Arial" w:eastAsia="Times New Roman" w:hAnsi="Arial"/>
          <w:smallCaps/>
          <w:sz w:val="48"/>
          <w:szCs w:val="20"/>
          <w:lang w:eastAsia="es-ES"/>
        </w:rPr>
        <w:t>DS.140 Design Specification</w:t>
      </w:r>
      <w:bookmarkStart w:id="2" w:name="TitleEnd"/>
      <w:bookmarkEnd w:id="1"/>
      <w:bookmarkEnd w:id="2"/>
    </w:p>
    <w:p w14:paraId="2CE9BA74" w14:textId="77777777" w:rsidR="00097AC9" w:rsidRPr="00097AC9" w:rsidRDefault="00097AC9" w:rsidP="00097AC9">
      <w:pPr>
        <w:tabs>
          <w:tab w:val="left" w:pos="4320"/>
        </w:tabs>
        <w:spacing w:before="120" w:after="120" w:line="240" w:lineRule="auto"/>
        <w:rPr>
          <w:rFonts w:ascii="Arial" w:eastAsia="Times New Roman" w:hAnsi="Arial"/>
          <w:sz w:val="48"/>
          <w:szCs w:val="20"/>
          <w:lang w:eastAsia="es-ES"/>
        </w:rPr>
      </w:pPr>
      <w:r w:rsidRPr="00097AC9">
        <w:rPr>
          <w:rFonts w:ascii="Arial" w:eastAsia="Times New Roman" w:hAnsi="Arial"/>
          <w:color w:val="0000FF"/>
          <w:sz w:val="48"/>
          <w:szCs w:val="20"/>
          <w:lang w:eastAsia="es-ES"/>
        </w:rPr>
        <w:t>Cigna Corporation</w:t>
      </w:r>
    </w:p>
    <w:p w14:paraId="2CE9BA75" w14:textId="77777777" w:rsidR="00AC7992" w:rsidRPr="008A5454" w:rsidRDefault="009B41CD" w:rsidP="00AC7992">
      <w:pPr>
        <w:pStyle w:val="StyleToolordeliverablenameCustomColorRGB039118Left"/>
        <w:ind w:left="0"/>
        <w:rPr>
          <w:rFonts w:ascii="Arial" w:hAnsi="Arial" w:cs="Arial"/>
          <w:color w:val="000000"/>
          <w:sz w:val="44"/>
          <w:szCs w:val="44"/>
        </w:rPr>
      </w:pPr>
      <w:r w:rsidRPr="008A5454">
        <w:rPr>
          <w:rFonts w:ascii="Arial" w:hAnsi="Arial" w:cs="Arial"/>
          <w:color w:val="000000"/>
          <w:sz w:val="44"/>
          <w:szCs w:val="44"/>
        </w:rPr>
        <w:t>BI-FA</w:t>
      </w:r>
      <w:r w:rsidR="00AC7992" w:rsidRPr="008A5454">
        <w:rPr>
          <w:rFonts w:ascii="Arial" w:hAnsi="Arial" w:cs="Arial"/>
          <w:color w:val="000000"/>
          <w:sz w:val="44"/>
          <w:szCs w:val="44"/>
        </w:rPr>
        <w:t>-000</w:t>
      </w:r>
      <w:r w:rsidRPr="008A5454">
        <w:rPr>
          <w:rFonts w:ascii="Arial" w:hAnsi="Arial" w:cs="Arial"/>
          <w:color w:val="000000"/>
          <w:sz w:val="44"/>
          <w:szCs w:val="44"/>
        </w:rPr>
        <w:t>2</w:t>
      </w:r>
      <w:r w:rsidR="00AC7992" w:rsidRPr="008A5454">
        <w:rPr>
          <w:sz w:val="44"/>
          <w:szCs w:val="44"/>
        </w:rPr>
        <w:t xml:space="preserve"> </w:t>
      </w:r>
      <w:r w:rsidR="00B0495F" w:rsidRPr="008A5454">
        <w:rPr>
          <w:rFonts w:ascii="Arial" w:hAnsi="Arial" w:cs="Arial"/>
          <w:color w:val="000000"/>
          <w:sz w:val="44"/>
          <w:szCs w:val="44"/>
        </w:rPr>
        <w:t xml:space="preserve"> </w:t>
      </w:r>
      <w:r w:rsidR="00256124" w:rsidRPr="008A5454">
        <w:rPr>
          <w:rFonts w:ascii="Arial" w:hAnsi="Arial" w:cs="Arial"/>
          <w:color w:val="000000"/>
          <w:sz w:val="44"/>
          <w:szCs w:val="44"/>
        </w:rPr>
        <w:t xml:space="preserve"> </w:t>
      </w:r>
      <w:r w:rsidR="00B0495F" w:rsidRPr="008A5454">
        <w:rPr>
          <w:rFonts w:ascii="Arial" w:hAnsi="Arial" w:cs="Arial"/>
          <w:color w:val="000000"/>
          <w:sz w:val="44"/>
          <w:szCs w:val="44"/>
        </w:rPr>
        <w:t>Fixed Asset R</w:t>
      </w:r>
      <w:r w:rsidR="00344BBD" w:rsidRPr="008A5454">
        <w:rPr>
          <w:rFonts w:ascii="Arial" w:hAnsi="Arial" w:cs="Arial"/>
          <w:color w:val="000000"/>
          <w:sz w:val="44"/>
          <w:szCs w:val="44"/>
        </w:rPr>
        <w:t>eporting</w:t>
      </w:r>
    </w:p>
    <w:p w14:paraId="2CE9BA76"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2CE9BA77"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2CE9BA78"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2CE9BA79"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2CE9BA7A" w14:textId="77777777" w:rsidR="00097AC9" w:rsidRPr="006A175F" w:rsidRDefault="00097AC9" w:rsidP="00097AC9">
      <w:pPr>
        <w:tabs>
          <w:tab w:val="left" w:pos="4320"/>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Author:</w:t>
      </w:r>
      <w:r w:rsidRPr="006A175F">
        <w:rPr>
          <w:rFonts w:ascii="Arial" w:eastAsia="Times New Roman" w:hAnsi="Arial"/>
          <w:sz w:val="20"/>
          <w:szCs w:val="20"/>
          <w:lang w:eastAsia="es-ES"/>
        </w:rPr>
        <w:tab/>
      </w:r>
      <w:r w:rsidR="001B4DCB" w:rsidRPr="006A175F">
        <w:rPr>
          <w:rFonts w:ascii="Arial" w:eastAsia="Times New Roman" w:hAnsi="Arial"/>
          <w:noProof/>
          <w:sz w:val="20"/>
          <w:szCs w:val="20"/>
          <w:lang w:eastAsia="es-ES"/>
        </w:rPr>
        <w:t>Nitesh</w:t>
      </w:r>
      <w:r w:rsidR="00B26C19" w:rsidRPr="006A175F">
        <w:rPr>
          <w:rFonts w:ascii="Arial" w:eastAsia="Times New Roman" w:hAnsi="Arial"/>
          <w:noProof/>
          <w:sz w:val="20"/>
          <w:szCs w:val="20"/>
          <w:lang w:eastAsia="es-ES"/>
        </w:rPr>
        <w:t xml:space="preserve"> </w:t>
      </w:r>
      <w:r w:rsidR="001B4DCB" w:rsidRPr="006A175F">
        <w:rPr>
          <w:rFonts w:ascii="Arial" w:eastAsia="Times New Roman" w:hAnsi="Arial"/>
          <w:noProof/>
          <w:sz w:val="20"/>
          <w:szCs w:val="20"/>
          <w:lang w:eastAsia="es-ES"/>
        </w:rPr>
        <w:t>Kumar</w:t>
      </w:r>
    </w:p>
    <w:p w14:paraId="2CE9BA7B" w14:textId="77777777" w:rsidR="00097AC9" w:rsidRPr="006A175F" w:rsidRDefault="00097AC9" w:rsidP="00097AC9">
      <w:pPr>
        <w:tabs>
          <w:tab w:val="left" w:pos="4320"/>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Creation Date:</w:t>
      </w:r>
      <w:r w:rsidRPr="006A175F">
        <w:rPr>
          <w:rFonts w:ascii="Arial" w:eastAsia="Times New Roman" w:hAnsi="Arial"/>
          <w:sz w:val="20"/>
          <w:szCs w:val="20"/>
          <w:lang w:eastAsia="es-ES"/>
        </w:rPr>
        <w:tab/>
      </w:r>
      <w:r w:rsidR="003316AE">
        <w:rPr>
          <w:rFonts w:ascii="Arial" w:eastAsia="Times New Roman" w:hAnsi="Arial"/>
          <w:sz w:val="20"/>
          <w:szCs w:val="20"/>
          <w:lang w:eastAsia="es-ES"/>
        </w:rPr>
        <w:t>October</w:t>
      </w:r>
      <w:r w:rsidR="002C1142">
        <w:rPr>
          <w:rFonts w:ascii="Arial" w:eastAsia="Times New Roman" w:hAnsi="Arial"/>
          <w:sz w:val="20"/>
          <w:szCs w:val="20"/>
          <w:lang w:eastAsia="es-ES"/>
        </w:rPr>
        <w:t xml:space="preserve"> 1</w:t>
      </w:r>
      <w:r w:rsidR="00EC1540">
        <w:rPr>
          <w:rFonts w:ascii="Arial" w:eastAsia="Times New Roman" w:hAnsi="Arial"/>
          <w:sz w:val="20"/>
          <w:szCs w:val="20"/>
          <w:lang w:eastAsia="es-ES"/>
        </w:rPr>
        <w:t>,</w:t>
      </w:r>
      <w:r w:rsidR="007E7F60">
        <w:rPr>
          <w:rFonts w:ascii="Arial" w:eastAsia="Times New Roman" w:hAnsi="Arial"/>
          <w:sz w:val="20"/>
          <w:szCs w:val="20"/>
          <w:lang w:eastAsia="es-ES"/>
        </w:rPr>
        <w:t xml:space="preserve"> </w:t>
      </w:r>
      <w:r w:rsidR="00EC1540">
        <w:rPr>
          <w:rFonts w:ascii="Arial" w:eastAsia="Times New Roman" w:hAnsi="Arial"/>
          <w:sz w:val="20"/>
          <w:szCs w:val="20"/>
          <w:lang w:eastAsia="es-ES"/>
        </w:rPr>
        <w:t>2015</w:t>
      </w:r>
    </w:p>
    <w:p w14:paraId="2CE9BA7C" w14:textId="53908F47" w:rsidR="00097AC9" w:rsidRPr="006A175F" w:rsidRDefault="00097AC9" w:rsidP="00097AC9">
      <w:pPr>
        <w:tabs>
          <w:tab w:val="left" w:pos="4320"/>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Last Updated:</w:t>
      </w:r>
      <w:r w:rsidRPr="006A175F">
        <w:rPr>
          <w:rFonts w:ascii="Arial" w:eastAsia="Times New Roman" w:hAnsi="Arial"/>
          <w:sz w:val="20"/>
          <w:szCs w:val="20"/>
          <w:lang w:eastAsia="es-ES"/>
        </w:rPr>
        <w:tab/>
      </w:r>
      <w:bookmarkStart w:id="3" w:name="LastDate"/>
      <w:r w:rsidRPr="006A175F">
        <w:rPr>
          <w:rFonts w:ascii="Arial" w:eastAsia="Times New Roman" w:hAnsi="Arial"/>
          <w:sz w:val="20"/>
          <w:szCs w:val="20"/>
          <w:lang w:eastAsia="es-ES"/>
        </w:rPr>
        <w:fldChar w:fldCharType="begin"/>
      </w:r>
      <w:r w:rsidRPr="006A175F">
        <w:rPr>
          <w:rFonts w:ascii="Arial" w:eastAsia="Times New Roman" w:hAnsi="Arial"/>
          <w:sz w:val="20"/>
          <w:szCs w:val="20"/>
          <w:lang w:eastAsia="es-ES"/>
        </w:rPr>
        <w:instrText>savedate \@ "MMMM d, yyyy"</w:instrText>
      </w:r>
      <w:r w:rsidRPr="006A175F">
        <w:rPr>
          <w:rFonts w:ascii="Arial" w:eastAsia="Times New Roman" w:hAnsi="Arial"/>
          <w:sz w:val="20"/>
          <w:szCs w:val="20"/>
          <w:lang w:eastAsia="es-ES"/>
        </w:rPr>
        <w:fldChar w:fldCharType="separate"/>
      </w:r>
      <w:r w:rsidR="003E4950">
        <w:rPr>
          <w:rFonts w:ascii="Arial" w:eastAsia="Times New Roman" w:hAnsi="Arial"/>
          <w:noProof/>
          <w:sz w:val="20"/>
          <w:szCs w:val="20"/>
          <w:lang w:eastAsia="es-ES"/>
        </w:rPr>
        <w:t>October 13, 2016</w:t>
      </w:r>
      <w:r w:rsidRPr="006A175F">
        <w:rPr>
          <w:rFonts w:ascii="Arial" w:eastAsia="Times New Roman" w:hAnsi="Arial"/>
          <w:sz w:val="20"/>
          <w:szCs w:val="20"/>
          <w:lang w:eastAsia="es-ES"/>
        </w:rPr>
        <w:fldChar w:fldCharType="end"/>
      </w:r>
      <w:bookmarkEnd w:id="3"/>
    </w:p>
    <w:p w14:paraId="2CE9BA7D" w14:textId="77777777" w:rsidR="00097AC9" w:rsidRPr="006A175F" w:rsidRDefault="00097AC9" w:rsidP="00097AC9">
      <w:pPr>
        <w:tabs>
          <w:tab w:val="left" w:pos="4320"/>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Document Ref:</w:t>
      </w:r>
      <w:r w:rsidRPr="006A175F">
        <w:rPr>
          <w:rFonts w:ascii="Arial" w:eastAsia="Times New Roman" w:hAnsi="Arial"/>
          <w:sz w:val="20"/>
          <w:szCs w:val="20"/>
          <w:lang w:eastAsia="es-ES"/>
        </w:rPr>
        <w:tab/>
      </w:r>
      <w:r w:rsidR="00964668" w:rsidRPr="006A175F">
        <w:rPr>
          <w:rFonts w:ascii="Arial" w:hAnsi="Arial" w:cs="Arial"/>
          <w:color w:val="000000"/>
          <w:sz w:val="20"/>
          <w:szCs w:val="20"/>
        </w:rPr>
        <w:t>BI-</w:t>
      </w:r>
      <w:r w:rsidR="00221B01">
        <w:rPr>
          <w:rFonts w:ascii="Arial" w:hAnsi="Arial" w:cs="Arial"/>
          <w:color w:val="000000"/>
          <w:sz w:val="20"/>
          <w:szCs w:val="20"/>
        </w:rPr>
        <w:t>FA</w:t>
      </w:r>
      <w:r w:rsidR="005A0746">
        <w:rPr>
          <w:rFonts w:ascii="Arial" w:hAnsi="Arial" w:cs="Arial"/>
          <w:color w:val="000000"/>
          <w:sz w:val="20"/>
          <w:szCs w:val="20"/>
        </w:rPr>
        <w:t>-</w:t>
      </w:r>
      <w:r w:rsidR="00221B01">
        <w:rPr>
          <w:rFonts w:ascii="Arial" w:hAnsi="Arial" w:cs="Arial"/>
          <w:color w:val="000000"/>
          <w:sz w:val="20"/>
          <w:szCs w:val="20"/>
        </w:rPr>
        <w:t>0002</w:t>
      </w:r>
      <w:r w:rsidR="004467EA" w:rsidRPr="005F7C9F">
        <w:rPr>
          <w:rFonts w:ascii="Arial" w:eastAsia="Times New Roman" w:hAnsi="Arial"/>
          <w:noProof/>
          <w:sz w:val="20"/>
          <w:szCs w:val="20"/>
          <w:lang w:eastAsia="es-ES"/>
        </w:rPr>
        <w:t xml:space="preserve">_CIGNA FD </w:t>
      </w:r>
      <w:r w:rsidR="004467EA">
        <w:rPr>
          <w:rFonts w:ascii="Arial" w:eastAsia="Times New Roman" w:hAnsi="Arial"/>
          <w:noProof/>
          <w:sz w:val="20"/>
          <w:szCs w:val="20"/>
          <w:lang w:eastAsia="es-ES"/>
        </w:rPr>
        <w:t>Fixed Asset Reporting</w:t>
      </w:r>
    </w:p>
    <w:p w14:paraId="2CE9BA7E" w14:textId="2A742B57" w:rsidR="00097AC9" w:rsidRPr="00097AC9" w:rsidRDefault="00097AC9" w:rsidP="00097AC9">
      <w:pPr>
        <w:tabs>
          <w:tab w:val="left" w:pos="4320"/>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Version:</w:t>
      </w:r>
      <w:r w:rsidRPr="006A175F">
        <w:rPr>
          <w:rFonts w:ascii="Arial" w:eastAsia="Times New Roman" w:hAnsi="Arial"/>
          <w:sz w:val="20"/>
          <w:szCs w:val="20"/>
          <w:lang w:eastAsia="es-ES"/>
        </w:rPr>
        <w:tab/>
      </w:r>
      <w:r w:rsidR="00B26C19" w:rsidRPr="006A175F">
        <w:rPr>
          <w:rFonts w:ascii="Arial" w:eastAsia="Times New Roman" w:hAnsi="Arial"/>
          <w:sz w:val="20"/>
          <w:szCs w:val="20"/>
          <w:lang w:eastAsia="es-ES"/>
        </w:rPr>
        <w:t>1.</w:t>
      </w:r>
      <w:r w:rsidR="001E4004">
        <w:rPr>
          <w:rFonts w:ascii="Arial" w:eastAsia="Times New Roman" w:hAnsi="Arial"/>
          <w:sz w:val="20"/>
          <w:szCs w:val="20"/>
          <w:lang w:eastAsia="es-ES"/>
        </w:rPr>
        <w:t>4</w:t>
      </w:r>
      <w:r w:rsidR="00905ED5" w:rsidRPr="00905ED5">
        <w:rPr>
          <w:rFonts w:ascii="Arial" w:eastAsia="Times New Roman" w:hAnsi="Arial"/>
          <w:color w:val="632423" w:themeColor="accent2" w:themeShade="80"/>
          <w:sz w:val="20"/>
          <w:szCs w:val="20"/>
          <w:lang w:eastAsia="es-ES"/>
        </w:rPr>
        <w:t>5</w:t>
      </w:r>
    </w:p>
    <w:p w14:paraId="2CE9BA7F" w14:textId="77777777" w:rsidR="00097AC9" w:rsidRPr="00097AC9" w:rsidRDefault="00097AC9" w:rsidP="006A175F">
      <w:pPr>
        <w:tabs>
          <w:tab w:val="left" w:pos="4230"/>
          <w:tab w:val="left" w:pos="4320"/>
        </w:tabs>
        <w:spacing w:before="120" w:after="0" w:line="240" w:lineRule="auto"/>
        <w:jc w:val="center"/>
        <w:rPr>
          <w:rFonts w:ascii="Arial" w:eastAsia="Times New Roman" w:hAnsi="Arial"/>
          <w:sz w:val="20"/>
          <w:szCs w:val="20"/>
          <w:lang w:eastAsia="es-ES"/>
        </w:rPr>
      </w:pPr>
    </w:p>
    <w:p w14:paraId="2CE9BA80" w14:textId="77777777" w:rsidR="00097AC9" w:rsidRPr="00097AC9" w:rsidRDefault="00097AC9" w:rsidP="00097AC9">
      <w:pPr>
        <w:numPr>
          <w:ilvl w:val="0"/>
          <w:numId w:val="2"/>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b/>
          <w:vanish/>
          <w:sz w:val="20"/>
          <w:szCs w:val="20"/>
          <w:lang w:eastAsia="es-ES"/>
        </w:rPr>
        <w:t>Title, Subject, Last Updated Date, Reference Number</w:t>
      </w:r>
      <w:r w:rsidRPr="00097AC9">
        <w:rPr>
          <w:rFonts w:ascii="Arial" w:eastAsia="Times New Roman" w:hAnsi="Arial"/>
          <w:vanish/>
          <w:sz w:val="20"/>
          <w:szCs w:val="20"/>
          <w:lang w:eastAsia="es-ES"/>
        </w:rPr>
        <w:t xml:space="preserve">, </w:t>
      </w:r>
      <w:r w:rsidRPr="00097AC9">
        <w:rPr>
          <w:rFonts w:ascii="Arial" w:eastAsia="Times New Roman" w:hAnsi="Arial"/>
          <w:b/>
          <w:vanish/>
          <w:sz w:val="20"/>
          <w:szCs w:val="20"/>
          <w:lang w:eastAsia="es-ES"/>
        </w:rPr>
        <w:t>and</w:t>
      </w:r>
      <w:r w:rsidRPr="00097AC9">
        <w:rPr>
          <w:rFonts w:ascii="Arial" w:eastAsia="Times New Roman" w:hAnsi="Arial"/>
          <w:vanish/>
          <w:sz w:val="20"/>
          <w:szCs w:val="20"/>
          <w:lang w:eastAsia="es-ES"/>
        </w:rPr>
        <w:t xml:space="preserve"> </w:t>
      </w:r>
      <w:r w:rsidRPr="00097AC9">
        <w:rPr>
          <w:rFonts w:ascii="Arial" w:eastAsia="Times New Roman" w:hAnsi="Arial"/>
          <w:b/>
          <w:vanish/>
          <w:sz w:val="20"/>
          <w:szCs w:val="20"/>
          <w:lang w:eastAsia="es-ES"/>
        </w:rPr>
        <w:t>Version</w:t>
      </w:r>
      <w:r w:rsidRPr="00097AC9">
        <w:rPr>
          <w:rFonts w:ascii="Arial" w:eastAsia="Times New Roman" w:hAnsi="Arial"/>
          <w:vanish/>
          <w:sz w:val="20"/>
          <w:szCs w:val="20"/>
          <w:lang w:eastAsia="es-ES"/>
        </w:rPr>
        <w:t xml:space="preserve"> are marked by a Word Bookmark so that they can be easily reproduced in the header and footer of documents.  When you change any of these values, be careful not to accidentally delete the bookmark.  </w:t>
      </w:r>
      <w:r w:rsidRPr="00097AC9">
        <w:rPr>
          <w:rFonts w:ascii="Arial" w:eastAsia="Times New Roman" w:hAnsi="Arial"/>
          <w:b/>
          <w:vanish/>
          <w:sz w:val="20"/>
          <w:szCs w:val="20"/>
          <w:lang w:eastAsia="es-ES"/>
        </w:rPr>
        <w:t>You can make bookmarks visible by selecting the Office Button&gt;Word Options&gt;Advanced&gt; and checking the Show bookmarks option in the Show document content region.</w:t>
      </w:r>
    </w:p>
    <w:p w14:paraId="2CE9BA81" w14:textId="77777777" w:rsidR="00097AC9" w:rsidRPr="00097AC9" w:rsidRDefault="00097AC9" w:rsidP="00097AC9">
      <w:pPr>
        <w:tabs>
          <w:tab w:val="left" w:pos="4320"/>
        </w:tabs>
        <w:spacing w:before="120" w:after="0" w:line="240" w:lineRule="auto"/>
        <w:rPr>
          <w:rFonts w:ascii="Arial" w:eastAsia="Times New Roman" w:hAnsi="Arial"/>
          <w:sz w:val="20"/>
          <w:szCs w:val="20"/>
          <w:lang w:eastAsia="es-ES"/>
        </w:rPr>
      </w:pPr>
    </w:p>
    <w:p w14:paraId="2CE9BA82"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2CE9BA83"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r w:rsidRPr="00097AC9">
        <w:rPr>
          <w:rFonts w:ascii="Arial" w:eastAsia="Times New Roman" w:hAnsi="Arial"/>
          <w:b/>
          <w:sz w:val="20"/>
          <w:szCs w:val="20"/>
          <w:lang w:eastAsia="es-ES"/>
        </w:rPr>
        <w:t>Approvals:</w:t>
      </w:r>
    </w:p>
    <w:tbl>
      <w:tblPr>
        <w:tblW w:w="0" w:type="auto"/>
        <w:tblInd w:w="1440" w:type="dxa"/>
        <w:tblLayout w:type="fixed"/>
        <w:tblLook w:val="0000" w:firstRow="0" w:lastRow="0" w:firstColumn="0" w:lastColumn="0" w:noHBand="0" w:noVBand="0"/>
      </w:tblPr>
      <w:tblGrid>
        <w:gridCol w:w="2718"/>
        <w:gridCol w:w="5040"/>
      </w:tblGrid>
      <w:tr w:rsidR="00097AC9" w:rsidRPr="00097AC9" w14:paraId="2CE9BA86" w14:textId="77777777" w:rsidTr="00A42671">
        <w:tc>
          <w:tcPr>
            <w:tcW w:w="2718" w:type="dxa"/>
            <w:tcBorders>
              <w:top w:val="nil"/>
              <w:left w:val="nil"/>
              <w:bottom w:val="nil"/>
              <w:right w:val="nil"/>
            </w:tcBorders>
          </w:tcPr>
          <w:p w14:paraId="2CE9BA84" w14:textId="77777777" w:rsidR="00097AC9" w:rsidRPr="00097AC9" w:rsidRDefault="00097AC9" w:rsidP="00097AC9">
            <w:pPr>
              <w:spacing w:before="360" w:after="0" w:line="240" w:lineRule="auto"/>
              <w:rPr>
                <w:rFonts w:ascii="Arial" w:eastAsia="Times New Roman" w:hAnsi="Arial"/>
                <w:sz w:val="18"/>
                <w:szCs w:val="20"/>
                <w:lang w:eastAsia="es-ES"/>
              </w:rPr>
            </w:pPr>
            <w:r w:rsidRPr="00097AC9">
              <w:rPr>
                <w:rFonts w:ascii="Arial" w:eastAsia="Times New Roman" w:hAnsi="Arial"/>
                <w:color w:val="0000FF"/>
                <w:sz w:val="20"/>
                <w:szCs w:val="20"/>
                <w:lang w:eastAsia="es-ES"/>
              </w:rPr>
              <w:t>&lt;Approver 1&gt;</w:t>
            </w:r>
          </w:p>
        </w:tc>
        <w:tc>
          <w:tcPr>
            <w:tcW w:w="5040" w:type="dxa"/>
            <w:tcBorders>
              <w:top w:val="nil"/>
              <w:left w:val="nil"/>
              <w:bottom w:val="single" w:sz="6" w:space="0" w:color="auto"/>
              <w:right w:val="nil"/>
            </w:tcBorders>
          </w:tcPr>
          <w:p w14:paraId="2CE9BA85" w14:textId="77777777" w:rsidR="00097AC9" w:rsidRPr="00097AC9" w:rsidRDefault="00046D03" w:rsidP="00097AC9">
            <w:pPr>
              <w:spacing w:before="360" w:after="0" w:line="240" w:lineRule="auto"/>
              <w:rPr>
                <w:rFonts w:ascii="Arial" w:eastAsia="Times New Roman" w:hAnsi="Arial"/>
                <w:sz w:val="20"/>
                <w:szCs w:val="20"/>
                <w:lang w:eastAsia="es-ES"/>
              </w:rPr>
            </w:pPr>
            <w:r>
              <w:t xml:space="preserve">Vinay </w:t>
            </w:r>
            <w:proofErr w:type="spellStart"/>
            <w:r>
              <w:t>Pachika</w:t>
            </w:r>
            <w:proofErr w:type="spellEnd"/>
          </w:p>
        </w:tc>
      </w:tr>
      <w:tr w:rsidR="00097AC9" w:rsidRPr="00097AC9" w14:paraId="2CE9BA89" w14:textId="77777777" w:rsidTr="00A42671">
        <w:tc>
          <w:tcPr>
            <w:tcW w:w="2718" w:type="dxa"/>
            <w:tcBorders>
              <w:top w:val="nil"/>
              <w:left w:val="nil"/>
              <w:bottom w:val="nil"/>
              <w:right w:val="nil"/>
            </w:tcBorders>
          </w:tcPr>
          <w:p w14:paraId="2CE9BA87" w14:textId="77777777" w:rsidR="00097AC9" w:rsidRPr="00097AC9" w:rsidRDefault="00097AC9" w:rsidP="00097AC9">
            <w:pPr>
              <w:spacing w:before="360" w:after="0" w:line="240" w:lineRule="auto"/>
              <w:rPr>
                <w:rFonts w:ascii="Arial" w:eastAsia="Times New Roman" w:hAnsi="Arial"/>
                <w:sz w:val="18"/>
                <w:szCs w:val="20"/>
                <w:lang w:eastAsia="es-ES"/>
              </w:rPr>
            </w:pPr>
            <w:r w:rsidRPr="00097AC9">
              <w:rPr>
                <w:rFonts w:ascii="Arial" w:eastAsia="Times New Roman" w:hAnsi="Arial"/>
                <w:color w:val="0000FF"/>
                <w:sz w:val="20"/>
                <w:szCs w:val="20"/>
                <w:lang w:eastAsia="es-ES"/>
              </w:rPr>
              <w:t>&lt;Approver 2&gt;</w:t>
            </w:r>
          </w:p>
        </w:tc>
        <w:tc>
          <w:tcPr>
            <w:tcW w:w="5040" w:type="dxa"/>
            <w:tcBorders>
              <w:top w:val="single" w:sz="6" w:space="0" w:color="auto"/>
              <w:left w:val="nil"/>
              <w:bottom w:val="single" w:sz="6" w:space="0" w:color="auto"/>
              <w:right w:val="nil"/>
            </w:tcBorders>
          </w:tcPr>
          <w:p w14:paraId="2CE9BA88" w14:textId="77777777" w:rsidR="00097AC9" w:rsidRPr="00097AC9" w:rsidRDefault="00046D03" w:rsidP="00097AC9">
            <w:pPr>
              <w:spacing w:before="360" w:after="0" w:line="240" w:lineRule="auto"/>
              <w:rPr>
                <w:rFonts w:ascii="Arial" w:eastAsia="Times New Roman" w:hAnsi="Arial"/>
                <w:sz w:val="20"/>
                <w:szCs w:val="20"/>
                <w:lang w:eastAsia="es-ES"/>
              </w:rPr>
            </w:pPr>
            <w:proofErr w:type="spellStart"/>
            <w:r>
              <w:t>Viswam</w:t>
            </w:r>
            <w:proofErr w:type="spellEnd"/>
            <w:r>
              <w:t xml:space="preserve"> Nair</w:t>
            </w:r>
          </w:p>
        </w:tc>
      </w:tr>
    </w:tbl>
    <w:p w14:paraId="2CE9BA8A" w14:textId="77777777" w:rsidR="00097AC9" w:rsidRPr="00097AC9" w:rsidRDefault="00097AC9" w:rsidP="00097AC9">
      <w:pPr>
        <w:numPr>
          <w:ilvl w:val="0"/>
          <w:numId w:val="3"/>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vanish/>
          <w:sz w:val="20"/>
          <w:szCs w:val="20"/>
          <w:lang w:eastAsia="es-ES"/>
        </w:rPr>
        <w:t>To add additional approval lines, press [Tab] from the last cell in the table above.</w:t>
      </w:r>
    </w:p>
    <w:p w14:paraId="2CE9BA8B" w14:textId="77777777" w:rsidR="00097AC9" w:rsidRPr="00097AC9" w:rsidRDefault="00232FED" w:rsidP="00097AC9">
      <w:pPr>
        <w:framePr w:w="990" w:hSpace="187" w:wrap="auto" w:vAnchor="page" w:hAnchor="page" w:x="1101" w:y="13812"/>
        <w:tabs>
          <w:tab w:val="left" w:pos="4320"/>
          <w:tab w:val="right" w:pos="9360"/>
          <w:tab w:val="right" w:pos="10080"/>
        </w:tabs>
        <w:spacing w:before="120" w:after="0" w:line="240" w:lineRule="auto"/>
        <w:ind w:right="-30"/>
        <w:rPr>
          <w:rFonts w:ascii="Arial" w:eastAsia="Times New Roman" w:hAnsi="Arial"/>
          <w:sz w:val="20"/>
          <w:szCs w:val="20"/>
          <w:lang w:eastAsia="es-ES"/>
        </w:rPr>
      </w:pPr>
      <w:r>
        <w:rPr>
          <w:rFonts w:ascii="Arial" w:eastAsia="Times New Roman" w:hAnsi="Arial"/>
          <w:noProof/>
          <w:sz w:val="20"/>
          <w:szCs w:val="20"/>
        </w:rPr>
        <w:drawing>
          <wp:inline distT="0" distB="0" distL="0" distR="0" wp14:anchorId="2CE9C134" wp14:editId="2CE9C135">
            <wp:extent cx="533400" cy="571500"/>
            <wp:effectExtent l="0" t="0" r="0" b="0"/>
            <wp:docPr id="11"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Cigna - New Logo"/>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571500"/>
                    </a:xfrm>
                    <a:prstGeom prst="rect">
                      <a:avLst/>
                    </a:prstGeom>
                    <a:noFill/>
                    <a:ln>
                      <a:noFill/>
                    </a:ln>
                  </pic:spPr>
                </pic:pic>
              </a:graphicData>
            </a:graphic>
          </wp:inline>
        </w:drawing>
      </w:r>
    </w:p>
    <w:p w14:paraId="2CE9BA8C" w14:textId="77777777" w:rsidR="00097AC9" w:rsidRPr="00097AC9" w:rsidRDefault="00097AC9" w:rsidP="00097AC9">
      <w:pPr>
        <w:numPr>
          <w:ilvl w:val="0"/>
          <w:numId w:val="4"/>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vanish/>
          <w:sz w:val="20"/>
          <w:szCs w:val="20"/>
          <w:lang w:eastAsia="es-ES"/>
        </w:rPr>
        <w:t>You can delete any elements of this cover page that you do not need for your document.</w:t>
      </w:r>
    </w:p>
    <w:p w14:paraId="2CE9BA8D" w14:textId="77777777" w:rsidR="00097AC9" w:rsidRPr="00097AC9" w:rsidRDefault="00097AC9" w:rsidP="00097AC9">
      <w:pPr>
        <w:spacing w:after="0" w:line="240" w:lineRule="auto"/>
        <w:rPr>
          <w:rFonts w:ascii="Arial" w:eastAsia="Times New Roman" w:hAnsi="Arial"/>
          <w:sz w:val="2"/>
          <w:szCs w:val="20"/>
          <w:lang w:eastAsia="es-ES"/>
        </w:rPr>
      </w:pPr>
    </w:p>
    <w:p w14:paraId="2CE9BA8E" w14:textId="77777777" w:rsidR="00097AC9" w:rsidRPr="00097AC9" w:rsidRDefault="00097AC9" w:rsidP="00316F83">
      <w:pPr>
        <w:pStyle w:val="Heading1"/>
      </w:pPr>
      <w:bookmarkStart w:id="4" w:name="_Toc435801125"/>
      <w:r w:rsidRPr="00097AC9">
        <w:lastRenderedPageBreak/>
        <w:t>Document Control</w:t>
      </w:r>
      <w:bookmarkEnd w:id="4"/>
    </w:p>
    <w:p w14:paraId="2CE9BA8F" w14:textId="77777777" w:rsidR="00097AC9" w:rsidRPr="00097AC9" w:rsidRDefault="00097AC9" w:rsidP="00316F83">
      <w:pPr>
        <w:pStyle w:val="Heading2"/>
      </w:pPr>
      <w:bookmarkStart w:id="5" w:name="_Toc435801126"/>
      <w:r w:rsidRPr="00097AC9">
        <w:t>Change Record</w:t>
      </w:r>
      <w:bookmarkEnd w:id="5"/>
    </w:p>
    <w:bookmarkStart w:id="6" w:name="Sec1"/>
    <w:p w14:paraId="2CE9BA90" w14:textId="77777777" w:rsidR="00097AC9" w:rsidRPr="00097AC9" w:rsidRDefault="00097AC9" w:rsidP="00097AC9">
      <w:pPr>
        <w:tabs>
          <w:tab w:val="left" w:pos="4320"/>
        </w:tabs>
        <w:spacing w:before="120" w:after="120" w:line="240" w:lineRule="auto"/>
        <w:ind w:left="8640" w:firstLine="720"/>
        <w:rPr>
          <w:rFonts w:ascii="Arial" w:eastAsia="Times New Roman" w:hAnsi="Arial"/>
          <w:sz w:val="20"/>
          <w:szCs w:val="20"/>
          <w:lang w:eastAsia="es-ES"/>
        </w:rPr>
      </w:pPr>
      <w:r w:rsidRPr="00097AC9">
        <w:rPr>
          <w:rFonts w:ascii="Arial" w:eastAsia="Times New Roman" w:hAnsi="Arial"/>
          <w:color w:val="FFFFFF"/>
          <w:sz w:val="10"/>
          <w:szCs w:val="20"/>
          <w:lang w:eastAsia="es-ES"/>
        </w:rPr>
        <w:fldChar w:fldCharType="begin"/>
      </w:r>
      <w:r w:rsidRPr="00097AC9">
        <w:rPr>
          <w:rFonts w:ascii="Arial" w:eastAsia="Times New Roman" w:hAnsi="Arial"/>
          <w:color w:val="FFFFFF"/>
          <w:sz w:val="10"/>
          <w:szCs w:val="20"/>
          <w:lang w:eastAsia="es-ES"/>
        </w:rPr>
        <w:instrText xml:space="preserve"> SECTIONPAGES  \* MERGEFORMAT </w:instrText>
      </w:r>
      <w:r w:rsidRPr="00097AC9">
        <w:rPr>
          <w:rFonts w:ascii="Arial" w:eastAsia="Times New Roman" w:hAnsi="Arial"/>
          <w:color w:val="FFFFFF"/>
          <w:sz w:val="10"/>
          <w:szCs w:val="20"/>
          <w:lang w:eastAsia="es-ES"/>
        </w:rPr>
        <w:fldChar w:fldCharType="separate"/>
      </w:r>
      <w:r w:rsidRPr="00097AC9">
        <w:rPr>
          <w:rFonts w:ascii="Arial" w:eastAsia="Times New Roman" w:hAnsi="Arial"/>
          <w:noProof/>
          <w:color w:val="FFFFFF"/>
          <w:sz w:val="10"/>
          <w:szCs w:val="20"/>
          <w:lang w:eastAsia="es-ES"/>
        </w:rPr>
        <w:t>5</w:t>
      </w:r>
      <w:r w:rsidRPr="00097AC9">
        <w:rPr>
          <w:rFonts w:ascii="Arial" w:eastAsia="Times New Roman" w:hAnsi="Arial"/>
          <w:color w:val="FFFFFF"/>
          <w:sz w:val="10"/>
          <w:szCs w:val="20"/>
          <w:lang w:eastAsia="es-ES"/>
        </w:rPr>
        <w:fldChar w:fldCharType="end"/>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6" w:type="dxa"/>
          <w:right w:w="96" w:type="dxa"/>
        </w:tblCellMar>
        <w:tblLook w:val="0000" w:firstRow="0" w:lastRow="0" w:firstColumn="0" w:lastColumn="0" w:noHBand="0" w:noVBand="0"/>
      </w:tblPr>
      <w:tblGrid>
        <w:gridCol w:w="1956"/>
        <w:gridCol w:w="2320"/>
        <w:gridCol w:w="1148"/>
        <w:gridCol w:w="5208"/>
      </w:tblGrid>
      <w:tr w:rsidR="00097AC9" w:rsidRPr="00097AC9" w14:paraId="2CE9BA95" w14:textId="77777777" w:rsidTr="00854671">
        <w:trPr>
          <w:cantSplit/>
          <w:trHeight w:val="385"/>
          <w:tblHeader/>
        </w:trPr>
        <w:tc>
          <w:tcPr>
            <w:tcW w:w="920" w:type="pct"/>
            <w:shd w:val="clear" w:color="auto" w:fill="D9D9D9"/>
          </w:tcPr>
          <w:p w14:paraId="2CE9BA91"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Date</w:t>
            </w:r>
          </w:p>
        </w:tc>
        <w:tc>
          <w:tcPr>
            <w:tcW w:w="1091" w:type="pct"/>
            <w:shd w:val="clear" w:color="auto" w:fill="D9D9D9"/>
          </w:tcPr>
          <w:p w14:paraId="2CE9BA92"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Author</w:t>
            </w:r>
          </w:p>
        </w:tc>
        <w:tc>
          <w:tcPr>
            <w:tcW w:w="540" w:type="pct"/>
            <w:shd w:val="clear" w:color="auto" w:fill="D9D9D9"/>
          </w:tcPr>
          <w:p w14:paraId="2CE9BA93"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Version</w:t>
            </w:r>
          </w:p>
        </w:tc>
        <w:tc>
          <w:tcPr>
            <w:tcW w:w="2449" w:type="pct"/>
            <w:shd w:val="clear" w:color="auto" w:fill="D9D9D9"/>
          </w:tcPr>
          <w:p w14:paraId="2CE9BA94"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Change Reference</w:t>
            </w:r>
          </w:p>
        </w:tc>
      </w:tr>
      <w:tr w:rsidR="00097AC9" w:rsidRPr="00097AC9" w14:paraId="2CE9BA9A" w14:textId="77777777" w:rsidTr="00504137">
        <w:trPr>
          <w:cantSplit/>
          <w:trHeight w:val="638"/>
        </w:trPr>
        <w:tc>
          <w:tcPr>
            <w:tcW w:w="920" w:type="pct"/>
            <w:shd w:val="clear" w:color="000000" w:fill="FFFFFF"/>
          </w:tcPr>
          <w:p w14:paraId="2CE9BA96" w14:textId="77777777" w:rsidR="00097AC9" w:rsidRPr="001D7FB2" w:rsidRDefault="00977958" w:rsidP="00977958">
            <w:pPr>
              <w:rPr>
                <w:rFonts w:ascii="Arial" w:hAnsi="Arial" w:cs="Arial"/>
                <w:sz w:val="20"/>
                <w:szCs w:val="20"/>
                <w:lang w:eastAsia="es-ES"/>
              </w:rPr>
            </w:pPr>
            <w:r>
              <w:rPr>
                <w:rFonts w:ascii="Arial" w:hAnsi="Arial" w:cs="Arial"/>
                <w:noProof/>
                <w:sz w:val="20"/>
                <w:szCs w:val="20"/>
                <w:lang w:eastAsia="es-ES"/>
              </w:rPr>
              <w:t>1-October</w:t>
            </w:r>
            <w:r w:rsidR="00E73015" w:rsidRPr="001D7FB2">
              <w:rPr>
                <w:rFonts w:ascii="Arial" w:hAnsi="Arial" w:cs="Arial"/>
                <w:noProof/>
                <w:sz w:val="20"/>
                <w:szCs w:val="20"/>
                <w:lang w:eastAsia="es-ES"/>
              </w:rPr>
              <w:t>-2015</w:t>
            </w:r>
          </w:p>
        </w:tc>
        <w:tc>
          <w:tcPr>
            <w:tcW w:w="1091" w:type="pct"/>
            <w:shd w:val="clear" w:color="000000" w:fill="FFFFFF"/>
          </w:tcPr>
          <w:p w14:paraId="2CE9BA97" w14:textId="77777777" w:rsidR="00097AC9" w:rsidRPr="007E4150" w:rsidRDefault="00421C36" w:rsidP="001D1AE3">
            <w:pPr>
              <w:rPr>
                <w:rFonts w:ascii="Arial" w:hAnsi="Arial" w:cs="Arial"/>
                <w:color w:val="000000"/>
                <w:sz w:val="20"/>
                <w:szCs w:val="20"/>
              </w:rPr>
            </w:pPr>
            <w:proofErr w:type="spellStart"/>
            <w:r w:rsidRPr="007E4150">
              <w:rPr>
                <w:rStyle w:val="HighlightedVariable"/>
                <w:rFonts w:cs="Arial"/>
                <w:color w:val="000000"/>
                <w:sz w:val="20"/>
                <w:szCs w:val="20"/>
              </w:rPr>
              <w:t>Medishetty</w:t>
            </w:r>
            <w:proofErr w:type="spellEnd"/>
            <w:r w:rsidRPr="007E4150">
              <w:rPr>
                <w:rStyle w:val="HighlightedVariable"/>
                <w:rFonts w:cs="Arial"/>
                <w:color w:val="000000"/>
                <w:sz w:val="20"/>
                <w:szCs w:val="20"/>
              </w:rPr>
              <w:t xml:space="preserve"> </w:t>
            </w:r>
            <w:proofErr w:type="spellStart"/>
            <w:r w:rsidRPr="007E4150">
              <w:rPr>
                <w:rStyle w:val="HighlightedVariable"/>
                <w:rFonts w:cs="Arial"/>
                <w:color w:val="000000"/>
                <w:sz w:val="20"/>
                <w:szCs w:val="20"/>
              </w:rPr>
              <w:t>Nitesh</w:t>
            </w:r>
            <w:proofErr w:type="spellEnd"/>
            <w:r w:rsidRPr="007E4150">
              <w:rPr>
                <w:rStyle w:val="HighlightedVariable"/>
                <w:rFonts w:cs="Arial"/>
                <w:color w:val="000000"/>
                <w:sz w:val="20"/>
                <w:szCs w:val="20"/>
              </w:rPr>
              <w:t xml:space="preserve"> Kumar</w:t>
            </w:r>
          </w:p>
        </w:tc>
        <w:tc>
          <w:tcPr>
            <w:tcW w:w="540" w:type="pct"/>
            <w:shd w:val="clear" w:color="000000" w:fill="FFFFFF"/>
          </w:tcPr>
          <w:p w14:paraId="2CE9BA98" w14:textId="77777777" w:rsidR="00097AC9" w:rsidRPr="001D7FB2" w:rsidRDefault="00E73015" w:rsidP="00097AC9">
            <w:pPr>
              <w:keepLines/>
              <w:spacing w:after="0" w:line="240" w:lineRule="auto"/>
              <w:rPr>
                <w:rFonts w:ascii="Arial" w:eastAsia="Times New Roman" w:hAnsi="Arial" w:cs="Arial"/>
                <w:sz w:val="20"/>
                <w:szCs w:val="20"/>
                <w:lang w:eastAsia="es-ES"/>
              </w:rPr>
            </w:pPr>
            <w:r w:rsidRPr="001D7FB2">
              <w:rPr>
                <w:rFonts w:ascii="Arial" w:eastAsia="Times New Roman" w:hAnsi="Arial" w:cs="Arial"/>
                <w:sz w:val="20"/>
                <w:szCs w:val="20"/>
                <w:lang w:eastAsia="es-ES"/>
              </w:rPr>
              <w:t>1.0</w:t>
            </w:r>
          </w:p>
        </w:tc>
        <w:tc>
          <w:tcPr>
            <w:tcW w:w="2449" w:type="pct"/>
            <w:shd w:val="clear" w:color="000000" w:fill="FFFFFF"/>
          </w:tcPr>
          <w:p w14:paraId="2CE9BA99" w14:textId="77777777" w:rsidR="005404FB" w:rsidRPr="001D7FB2" w:rsidRDefault="00D201F5" w:rsidP="00097AC9">
            <w:pPr>
              <w:keepLines/>
              <w:spacing w:after="0" w:line="240" w:lineRule="auto"/>
              <w:rPr>
                <w:rFonts w:ascii="Arial" w:eastAsia="Times New Roman" w:hAnsi="Arial" w:cs="Arial"/>
                <w:sz w:val="20"/>
                <w:szCs w:val="20"/>
                <w:lang w:eastAsia="es-ES"/>
              </w:rPr>
            </w:pPr>
            <w:r w:rsidRPr="001D7FB2">
              <w:rPr>
                <w:rFonts w:ascii="Arial" w:eastAsia="Times New Roman" w:hAnsi="Arial" w:cs="Arial"/>
                <w:sz w:val="20"/>
                <w:szCs w:val="20"/>
                <w:lang w:eastAsia="es-ES"/>
              </w:rPr>
              <w:t xml:space="preserve">No Previous Document </w:t>
            </w:r>
          </w:p>
        </w:tc>
      </w:tr>
      <w:tr w:rsidR="00DF371D" w:rsidRPr="00097AC9" w14:paraId="2CE9BA9F" w14:textId="77777777" w:rsidTr="00854671">
        <w:trPr>
          <w:cantSplit/>
          <w:trHeight w:val="395"/>
        </w:trPr>
        <w:tc>
          <w:tcPr>
            <w:tcW w:w="920" w:type="pct"/>
            <w:shd w:val="clear" w:color="000000" w:fill="FFFFFF"/>
          </w:tcPr>
          <w:p w14:paraId="2CE9BA9B" w14:textId="77777777" w:rsidR="00DF371D" w:rsidRDefault="00DF371D" w:rsidP="00977958">
            <w:pPr>
              <w:rPr>
                <w:rFonts w:ascii="Arial" w:hAnsi="Arial" w:cs="Arial"/>
                <w:noProof/>
                <w:sz w:val="20"/>
                <w:szCs w:val="20"/>
                <w:lang w:eastAsia="es-ES"/>
              </w:rPr>
            </w:pPr>
            <w:r>
              <w:rPr>
                <w:rFonts w:ascii="Arial" w:hAnsi="Arial" w:cs="Arial"/>
                <w:noProof/>
                <w:sz w:val="20"/>
                <w:szCs w:val="20"/>
                <w:lang w:eastAsia="es-ES"/>
              </w:rPr>
              <w:t>12-April-2016</w:t>
            </w:r>
          </w:p>
        </w:tc>
        <w:tc>
          <w:tcPr>
            <w:tcW w:w="1091" w:type="pct"/>
            <w:shd w:val="clear" w:color="000000" w:fill="FFFFFF"/>
          </w:tcPr>
          <w:p w14:paraId="2CE9BA9C" w14:textId="77777777" w:rsidR="00DF371D" w:rsidRPr="007E4150" w:rsidRDefault="00DF371D" w:rsidP="001D1AE3">
            <w:pPr>
              <w:rPr>
                <w:rStyle w:val="HighlightedVariable"/>
                <w:rFonts w:cs="Arial"/>
                <w:color w:val="000000"/>
                <w:sz w:val="20"/>
                <w:szCs w:val="20"/>
              </w:rPr>
            </w:pPr>
            <w:r>
              <w:rPr>
                <w:rStyle w:val="HighlightedVariable"/>
                <w:rFonts w:cs="Arial"/>
                <w:color w:val="000000"/>
                <w:sz w:val="20"/>
                <w:szCs w:val="20"/>
              </w:rPr>
              <w:t xml:space="preserve">Krishna Prasad </w:t>
            </w:r>
            <w:proofErr w:type="spellStart"/>
            <w:r>
              <w:rPr>
                <w:rStyle w:val="HighlightedVariable"/>
                <w:rFonts w:cs="Arial"/>
                <w:color w:val="000000"/>
                <w:sz w:val="20"/>
                <w:szCs w:val="20"/>
              </w:rPr>
              <w:t>Pangath</w:t>
            </w:r>
            <w:proofErr w:type="spellEnd"/>
          </w:p>
        </w:tc>
        <w:tc>
          <w:tcPr>
            <w:tcW w:w="540" w:type="pct"/>
            <w:shd w:val="clear" w:color="000000" w:fill="FFFFFF"/>
          </w:tcPr>
          <w:p w14:paraId="2CE9BA9D" w14:textId="77777777" w:rsidR="00DF371D" w:rsidRPr="001D7FB2" w:rsidRDefault="00DF371D" w:rsidP="00097AC9">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1.1</w:t>
            </w:r>
          </w:p>
        </w:tc>
        <w:tc>
          <w:tcPr>
            <w:tcW w:w="2449" w:type="pct"/>
            <w:shd w:val="clear" w:color="000000" w:fill="FFFFFF"/>
          </w:tcPr>
          <w:p w14:paraId="2CE9BA9E" w14:textId="77777777" w:rsidR="00DF371D" w:rsidRPr="0017551D" w:rsidRDefault="00DF371D" w:rsidP="00097AC9">
            <w:pPr>
              <w:keepLines/>
              <w:spacing w:after="0" w:line="240" w:lineRule="auto"/>
              <w:rPr>
                <w:rFonts w:ascii="Arial" w:eastAsia="Times New Roman" w:hAnsi="Arial" w:cs="Arial"/>
                <w:color w:val="548DD4"/>
                <w:sz w:val="20"/>
                <w:szCs w:val="20"/>
                <w:lang w:eastAsia="es-ES"/>
              </w:rPr>
            </w:pPr>
            <w:r w:rsidRPr="0017551D">
              <w:rPr>
                <w:rFonts w:ascii="Arial" w:eastAsia="Times New Roman" w:hAnsi="Arial" w:cs="Arial"/>
                <w:color w:val="548DD4"/>
                <w:sz w:val="20"/>
                <w:szCs w:val="20"/>
                <w:lang w:eastAsia="es-ES"/>
              </w:rPr>
              <w:t>Updated in Sec</w:t>
            </w:r>
            <w:r w:rsidR="00504137" w:rsidRPr="0017551D">
              <w:rPr>
                <w:rFonts w:ascii="Arial" w:eastAsia="Times New Roman" w:hAnsi="Arial" w:cs="Arial"/>
                <w:color w:val="4F81BD"/>
                <w:sz w:val="20"/>
                <w:szCs w:val="20"/>
                <w:u w:val="single"/>
                <w:lang w:eastAsia="es-ES"/>
              </w:rPr>
              <w:t>t</w:t>
            </w:r>
            <w:r w:rsidRPr="0017551D">
              <w:rPr>
                <w:rFonts w:ascii="Arial" w:eastAsia="Times New Roman" w:hAnsi="Arial" w:cs="Arial"/>
                <w:color w:val="548DD4"/>
                <w:sz w:val="20"/>
                <w:szCs w:val="20"/>
                <w:lang w:eastAsia="es-ES"/>
              </w:rPr>
              <w:t xml:space="preserve">ions 4,6.4.2,6.5,7.2,7.5 related to adding Asset Classification prompt to fix the issue with duplicate records Issue for Expense Center code developed as part of Release 1B </w:t>
            </w:r>
          </w:p>
        </w:tc>
      </w:tr>
      <w:tr w:rsidR="00F479EB" w:rsidRPr="00097AC9" w14:paraId="2CE9BAB1" w14:textId="77777777" w:rsidTr="00854671">
        <w:trPr>
          <w:cantSplit/>
          <w:trHeight w:val="395"/>
        </w:trPr>
        <w:tc>
          <w:tcPr>
            <w:tcW w:w="920" w:type="pct"/>
            <w:shd w:val="clear" w:color="000000" w:fill="FFFFFF"/>
          </w:tcPr>
          <w:p w14:paraId="2CE9BAA0" w14:textId="77777777" w:rsidR="00F479EB" w:rsidRDefault="00F479EB" w:rsidP="00977958">
            <w:pPr>
              <w:rPr>
                <w:rFonts w:ascii="Arial" w:hAnsi="Arial" w:cs="Arial"/>
                <w:noProof/>
                <w:sz w:val="20"/>
                <w:szCs w:val="20"/>
                <w:lang w:eastAsia="es-ES"/>
              </w:rPr>
            </w:pPr>
            <w:r>
              <w:rPr>
                <w:rFonts w:ascii="Arial" w:hAnsi="Arial" w:cs="Arial"/>
                <w:noProof/>
                <w:sz w:val="20"/>
                <w:szCs w:val="20"/>
                <w:lang w:eastAsia="es-ES"/>
              </w:rPr>
              <w:t>21-Apr-2016</w:t>
            </w:r>
          </w:p>
        </w:tc>
        <w:tc>
          <w:tcPr>
            <w:tcW w:w="1091" w:type="pct"/>
            <w:shd w:val="clear" w:color="000000" w:fill="FFFFFF"/>
          </w:tcPr>
          <w:p w14:paraId="2CE9BAA1" w14:textId="77777777" w:rsidR="00F479EB" w:rsidRDefault="00F479EB" w:rsidP="001D1AE3">
            <w:pPr>
              <w:rPr>
                <w:rStyle w:val="HighlightedVariable"/>
                <w:rFonts w:cs="Arial"/>
                <w:color w:val="000000"/>
                <w:sz w:val="20"/>
                <w:szCs w:val="20"/>
              </w:rPr>
            </w:pPr>
            <w:r>
              <w:rPr>
                <w:rStyle w:val="HighlightedVariable"/>
                <w:rFonts w:cs="Arial"/>
                <w:color w:val="000000"/>
                <w:sz w:val="20"/>
                <w:szCs w:val="20"/>
              </w:rPr>
              <w:t xml:space="preserve">P Sony </w:t>
            </w:r>
            <w:proofErr w:type="spellStart"/>
            <w:r>
              <w:rPr>
                <w:rStyle w:val="HighlightedVariable"/>
                <w:rFonts w:cs="Arial"/>
                <w:color w:val="000000"/>
                <w:sz w:val="20"/>
                <w:szCs w:val="20"/>
              </w:rPr>
              <w:t>Keerthi</w:t>
            </w:r>
            <w:proofErr w:type="spellEnd"/>
            <w:r>
              <w:rPr>
                <w:rStyle w:val="HighlightedVariable"/>
                <w:rFonts w:cs="Arial"/>
                <w:color w:val="000000"/>
                <w:sz w:val="20"/>
                <w:szCs w:val="20"/>
              </w:rPr>
              <w:t xml:space="preserve"> Reddy</w:t>
            </w:r>
          </w:p>
        </w:tc>
        <w:tc>
          <w:tcPr>
            <w:tcW w:w="540" w:type="pct"/>
            <w:shd w:val="clear" w:color="000000" w:fill="FFFFFF"/>
          </w:tcPr>
          <w:p w14:paraId="2CE9BAA2" w14:textId="77777777" w:rsidR="00F479EB" w:rsidRDefault="00F479EB" w:rsidP="00097AC9">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1.2</w:t>
            </w:r>
          </w:p>
        </w:tc>
        <w:tc>
          <w:tcPr>
            <w:tcW w:w="2449" w:type="pct"/>
            <w:shd w:val="clear" w:color="000000" w:fill="FFFFFF"/>
          </w:tcPr>
          <w:p w14:paraId="2CE9BAA3" w14:textId="77777777" w:rsidR="00F479EB" w:rsidRDefault="00F479EB" w:rsidP="00097AC9">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 xml:space="preserve">Release 1B- </w:t>
            </w:r>
          </w:p>
          <w:p w14:paraId="2CE9BAA4" w14:textId="77777777" w:rsidR="00F479EB" w:rsidRDefault="00F479EB" w:rsidP="00097AC9">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Added new columns:</w:t>
            </w:r>
            <w:r w:rsidR="00504137">
              <w:rPr>
                <w:rFonts w:ascii="Arial" w:eastAsia="Times New Roman" w:hAnsi="Arial" w:cs="Arial"/>
                <w:sz w:val="20"/>
                <w:szCs w:val="20"/>
                <w:lang w:eastAsia="es-ES"/>
              </w:rPr>
              <w:t xml:space="preserve"> </w:t>
            </w:r>
            <w:r>
              <w:rPr>
                <w:rFonts w:ascii="Arial" w:eastAsia="Times New Roman" w:hAnsi="Arial" w:cs="Arial"/>
                <w:sz w:val="20"/>
                <w:szCs w:val="20"/>
                <w:lang w:eastAsia="es-ES"/>
              </w:rPr>
              <w:t>Total Life Months,</w:t>
            </w:r>
            <w:r w:rsidR="00504137">
              <w:rPr>
                <w:rFonts w:ascii="Arial" w:eastAsia="Times New Roman" w:hAnsi="Arial" w:cs="Arial"/>
                <w:sz w:val="20"/>
                <w:szCs w:val="20"/>
                <w:lang w:eastAsia="es-ES"/>
              </w:rPr>
              <w:t xml:space="preserve"> </w:t>
            </w:r>
            <w:r>
              <w:rPr>
                <w:rFonts w:ascii="Arial" w:eastAsia="Times New Roman" w:hAnsi="Arial" w:cs="Arial"/>
                <w:sz w:val="20"/>
                <w:szCs w:val="20"/>
                <w:lang w:eastAsia="es-ES"/>
              </w:rPr>
              <w:t xml:space="preserve">Asset Transaction Type Name and Asset Transaction Sub Type Code </w:t>
            </w:r>
          </w:p>
          <w:p w14:paraId="2CE9BAA5" w14:textId="77777777" w:rsidR="00F479EB" w:rsidRDefault="00F479EB" w:rsidP="00097AC9">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Added new prompt:</w:t>
            </w:r>
            <w:r w:rsidR="00504137">
              <w:rPr>
                <w:rFonts w:ascii="Arial" w:eastAsia="Times New Roman" w:hAnsi="Arial" w:cs="Arial"/>
                <w:sz w:val="20"/>
                <w:szCs w:val="20"/>
                <w:lang w:eastAsia="es-ES"/>
              </w:rPr>
              <w:t xml:space="preserve"> </w:t>
            </w:r>
            <w:r>
              <w:rPr>
                <w:rFonts w:ascii="Arial" w:eastAsia="Times New Roman" w:hAnsi="Arial" w:cs="Arial"/>
                <w:sz w:val="20"/>
                <w:szCs w:val="20"/>
                <w:lang w:eastAsia="es-ES"/>
              </w:rPr>
              <w:t>Input Ledger Company</w:t>
            </w:r>
          </w:p>
          <w:p w14:paraId="2CE9BAA6" w14:textId="77777777" w:rsidR="00F479EB" w:rsidRDefault="00F479EB" w:rsidP="00097AC9">
            <w:pPr>
              <w:keepLines/>
              <w:spacing w:after="0" w:line="240" w:lineRule="auto"/>
              <w:rPr>
                <w:rFonts w:ascii="Arial" w:eastAsia="Times New Roman" w:hAnsi="Arial" w:cs="Arial"/>
                <w:sz w:val="20"/>
                <w:szCs w:val="20"/>
                <w:lang w:eastAsia="es-ES"/>
              </w:rPr>
            </w:pPr>
          </w:p>
          <w:p w14:paraId="2CE9BAA7" w14:textId="77777777" w:rsidR="00F479EB" w:rsidRDefault="00F479EB" w:rsidP="00F479EB">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Updated these changes in below section:</w:t>
            </w:r>
          </w:p>
          <w:p w14:paraId="2CE9BAA8" w14:textId="77777777" w:rsidR="00F479EB" w:rsidRDefault="00F479EB" w:rsidP="00F479EB">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3.1 Data Lineage/Mapping</w:t>
            </w:r>
          </w:p>
          <w:p w14:paraId="2CE9BAA9" w14:textId="77777777" w:rsidR="00F479EB" w:rsidRDefault="00F479EB" w:rsidP="00F479EB">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5.2.1 Source System - Data Objects</w:t>
            </w:r>
          </w:p>
          <w:p w14:paraId="2CE9BAAA" w14:textId="77777777" w:rsidR="00F479EB" w:rsidRDefault="00F479EB" w:rsidP="00F479EB">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5.3.3 Target System  - Data Objects</w:t>
            </w:r>
          </w:p>
          <w:p w14:paraId="2CE9BAAB" w14:textId="77777777" w:rsidR="00F479EB" w:rsidRDefault="00F479EB" w:rsidP="00F479EB">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6.3.4  Database Objects - Tables/Views</w:t>
            </w:r>
          </w:p>
          <w:p w14:paraId="2CE9BAAC" w14:textId="77777777" w:rsidR="0013783F" w:rsidRDefault="0013783F" w:rsidP="00F479EB">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6.4.2 Business Rules</w:t>
            </w:r>
          </w:p>
          <w:p w14:paraId="2CE9BAAD" w14:textId="77777777" w:rsidR="001C25B3" w:rsidRDefault="001C25B3" w:rsidP="00F479EB">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6.5 Presentation Layer</w:t>
            </w:r>
          </w:p>
          <w:p w14:paraId="2CE9BAAE" w14:textId="77777777" w:rsidR="001C25B3" w:rsidRDefault="001C25B3" w:rsidP="00F479EB">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7.2 User Prompt</w:t>
            </w:r>
          </w:p>
          <w:p w14:paraId="2CE9BAAF" w14:textId="77777777" w:rsidR="001C25B3" w:rsidRDefault="001C25B3" w:rsidP="00F479EB">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7.4 Data Fields</w:t>
            </w:r>
          </w:p>
          <w:p w14:paraId="2CE9BAB0" w14:textId="77777777" w:rsidR="001C25B3" w:rsidRDefault="001C25B3" w:rsidP="00F479EB">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7..5 Report Filters</w:t>
            </w:r>
          </w:p>
        </w:tc>
      </w:tr>
      <w:tr w:rsidR="00117976" w:rsidRPr="00097AC9" w14:paraId="2CE9BAB6" w14:textId="77777777" w:rsidTr="00854671">
        <w:trPr>
          <w:cantSplit/>
          <w:trHeight w:val="395"/>
        </w:trPr>
        <w:tc>
          <w:tcPr>
            <w:tcW w:w="920" w:type="pct"/>
            <w:shd w:val="clear" w:color="000000" w:fill="FFFFFF"/>
          </w:tcPr>
          <w:p w14:paraId="2CE9BAB2" w14:textId="77777777" w:rsidR="00117976" w:rsidRDefault="002340BA" w:rsidP="00977958">
            <w:pPr>
              <w:rPr>
                <w:rFonts w:ascii="Arial" w:hAnsi="Arial" w:cs="Arial"/>
                <w:noProof/>
                <w:sz w:val="20"/>
                <w:szCs w:val="20"/>
                <w:lang w:eastAsia="es-ES"/>
              </w:rPr>
            </w:pPr>
            <w:r>
              <w:rPr>
                <w:rFonts w:ascii="Arial" w:hAnsi="Arial" w:cs="Arial"/>
                <w:noProof/>
                <w:sz w:val="20"/>
                <w:szCs w:val="20"/>
                <w:lang w:eastAsia="es-ES"/>
              </w:rPr>
              <w:t>12-May-2016</w:t>
            </w:r>
          </w:p>
        </w:tc>
        <w:tc>
          <w:tcPr>
            <w:tcW w:w="1091" w:type="pct"/>
            <w:shd w:val="clear" w:color="000000" w:fill="FFFFFF"/>
          </w:tcPr>
          <w:p w14:paraId="2CE9BAB3" w14:textId="77777777" w:rsidR="00117976" w:rsidRDefault="002340BA" w:rsidP="001D1AE3">
            <w:pPr>
              <w:rPr>
                <w:rStyle w:val="HighlightedVariable"/>
                <w:rFonts w:cs="Arial"/>
                <w:color w:val="000000"/>
                <w:sz w:val="20"/>
                <w:szCs w:val="20"/>
              </w:rPr>
            </w:pPr>
            <w:r>
              <w:rPr>
                <w:rStyle w:val="HighlightedVariable"/>
                <w:rFonts w:cs="Arial"/>
                <w:color w:val="000000"/>
                <w:sz w:val="20"/>
                <w:szCs w:val="20"/>
              </w:rPr>
              <w:t xml:space="preserve">Krishna Prasad </w:t>
            </w:r>
            <w:proofErr w:type="spellStart"/>
            <w:r>
              <w:rPr>
                <w:rStyle w:val="HighlightedVariable"/>
                <w:rFonts w:cs="Arial"/>
                <w:color w:val="000000"/>
                <w:sz w:val="20"/>
                <w:szCs w:val="20"/>
              </w:rPr>
              <w:t>Pangath</w:t>
            </w:r>
            <w:proofErr w:type="spellEnd"/>
          </w:p>
        </w:tc>
        <w:tc>
          <w:tcPr>
            <w:tcW w:w="540" w:type="pct"/>
            <w:shd w:val="clear" w:color="000000" w:fill="FFFFFF"/>
          </w:tcPr>
          <w:p w14:paraId="2CE9BAB4" w14:textId="77777777" w:rsidR="00117976" w:rsidRDefault="002340BA" w:rsidP="00097AC9">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1.3</w:t>
            </w:r>
          </w:p>
        </w:tc>
        <w:tc>
          <w:tcPr>
            <w:tcW w:w="2449" w:type="pct"/>
            <w:shd w:val="clear" w:color="000000" w:fill="FFFFFF"/>
          </w:tcPr>
          <w:p w14:paraId="2CE9BAB5" w14:textId="77777777" w:rsidR="00117976" w:rsidRDefault="002340BA" w:rsidP="00097AC9">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 xml:space="preserve">Release 1B: Updated changes for Cost (remapped to Current Cost), Removed Asset Transaction Type Name and Asset Transaction Sub Type code. Added columns for Cost Pool and Depreciation Method which were earlier left unmapped and hard coded to NULL. The changes were done to sections </w:t>
            </w:r>
            <w:r w:rsidR="00B1559E" w:rsidRPr="00B1559E">
              <w:rPr>
                <w:rFonts w:ascii="Arial" w:eastAsia="Times New Roman" w:hAnsi="Arial" w:cs="Arial"/>
                <w:sz w:val="20"/>
                <w:szCs w:val="20"/>
                <w:lang w:eastAsia="es-ES"/>
              </w:rPr>
              <w:t>5.2.1,5.3.3,6.3.4,6.5,7.4,9.1</w:t>
            </w:r>
          </w:p>
        </w:tc>
      </w:tr>
      <w:tr w:rsidR="001E4004" w:rsidRPr="001D7FB2" w14:paraId="2CE9BAC9" w14:textId="77777777" w:rsidTr="001E4004">
        <w:trPr>
          <w:cantSplit/>
          <w:trHeight w:val="395"/>
        </w:trPr>
        <w:tc>
          <w:tcPr>
            <w:tcW w:w="920" w:type="pct"/>
            <w:tcBorders>
              <w:top w:val="single" w:sz="4" w:space="0" w:color="auto"/>
              <w:left w:val="single" w:sz="4" w:space="0" w:color="auto"/>
              <w:bottom w:val="single" w:sz="4" w:space="0" w:color="auto"/>
              <w:right w:val="single" w:sz="4" w:space="0" w:color="auto"/>
            </w:tcBorders>
            <w:shd w:val="clear" w:color="000000" w:fill="FFFFFF"/>
          </w:tcPr>
          <w:p w14:paraId="2CE9BAB7" w14:textId="77777777" w:rsidR="001E4004" w:rsidRDefault="001E4004" w:rsidP="001E4004">
            <w:pPr>
              <w:rPr>
                <w:rFonts w:ascii="Arial" w:hAnsi="Arial" w:cs="Arial"/>
                <w:noProof/>
                <w:sz w:val="20"/>
                <w:szCs w:val="20"/>
                <w:lang w:eastAsia="es-ES"/>
              </w:rPr>
            </w:pPr>
            <w:r>
              <w:rPr>
                <w:rFonts w:ascii="Arial" w:hAnsi="Arial" w:cs="Arial"/>
                <w:noProof/>
                <w:sz w:val="20"/>
                <w:szCs w:val="20"/>
                <w:lang w:eastAsia="es-ES"/>
              </w:rPr>
              <w:t>11-Aug-2016</w:t>
            </w:r>
          </w:p>
        </w:tc>
        <w:tc>
          <w:tcPr>
            <w:tcW w:w="1091" w:type="pct"/>
            <w:tcBorders>
              <w:top w:val="single" w:sz="4" w:space="0" w:color="auto"/>
              <w:left w:val="single" w:sz="4" w:space="0" w:color="auto"/>
              <w:bottom w:val="single" w:sz="4" w:space="0" w:color="auto"/>
              <w:right w:val="single" w:sz="4" w:space="0" w:color="auto"/>
            </w:tcBorders>
            <w:shd w:val="clear" w:color="000000" w:fill="FFFFFF"/>
          </w:tcPr>
          <w:p w14:paraId="2CE9BAB8" w14:textId="77777777" w:rsidR="001E4004" w:rsidRPr="007E4150" w:rsidRDefault="001E4004" w:rsidP="001E4004">
            <w:pPr>
              <w:rPr>
                <w:rStyle w:val="HighlightedVariable"/>
                <w:rFonts w:cs="Arial"/>
                <w:color w:val="000000"/>
                <w:sz w:val="20"/>
                <w:szCs w:val="20"/>
              </w:rPr>
            </w:pPr>
            <w:proofErr w:type="spellStart"/>
            <w:r>
              <w:rPr>
                <w:rStyle w:val="HighlightedVariable"/>
                <w:rFonts w:cs="Arial"/>
                <w:color w:val="000000"/>
                <w:sz w:val="20"/>
                <w:szCs w:val="20"/>
              </w:rPr>
              <w:t>P.S.Keerthi</w:t>
            </w:r>
            <w:proofErr w:type="spellEnd"/>
            <w:r>
              <w:rPr>
                <w:rStyle w:val="HighlightedVariable"/>
                <w:rFonts w:cs="Arial"/>
                <w:color w:val="000000"/>
                <w:sz w:val="20"/>
                <w:szCs w:val="20"/>
              </w:rPr>
              <w:t xml:space="preserve"> Reddy</w:t>
            </w:r>
          </w:p>
        </w:tc>
        <w:tc>
          <w:tcPr>
            <w:tcW w:w="540" w:type="pct"/>
            <w:tcBorders>
              <w:top w:val="single" w:sz="4" w:space="0" w:color="auto"/>
              <w:left w:val="single" w:sz="4" w:space="0" w:color="auto"/>
              <w:bottom w:val="single" w:sz="4" w:space="0" w:color="auto"/>
              <w:right w:val="single" w:sz="4" w:space="0" w:color="auto"/>
            </w:tcBorders>
            <w:shd w:val="clear" w:color="000000" w:fill="FFFFFF"/>
          </w:tcPr>
          <w:p w14:paraId="2CE9BAB9" w14:textId="77777777" w:rsidR="001E4004" w:rsidRPr="001D7FB2" w:rsidRDefault="001E4004" w:rsidP="001E4004">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1.4</w:t>
            </w:r>
          </w:p>
        </w:tc>
        <w:tc>
          <w:tcPr>
            <w:tcW w:w="2449" w:type="pct"/>
            <w:tcBorders>
              <w:top w:val="single" w:sz="4" w:space="0" w:color="auto"/>
              <w:left w:val="single" w:sz="4" w:space="0" w:color="auto"/>
              <w:bottom w:val="single" w:sz="4" w:space="0" w:color="auto"/>
              <w:right w:val="single" w:sz="4" w:space="0" w:color="auto"/>
            </w:tcBorders>
            <w:shd w:val="clear" w:color="000000" w:fill="FFFFFF"/>
          </w:tcPr>
          <w:p w14:paraId="2CE9BABA" w14:textId="6802C455" w:rsidR="001E4004" w:rsidRDefault="001E4004" w:rsidP="001E4004">
            <w:pPr>
              <w:keepLines/>
              <w:spacing w:after="0" w:line="240" w:lineRule="auto"/>
              <w:rPr>
                <w:rFonts w:ascii="Arial" w:eastAsia="Times New Roman" w:hAnsi="Arial" w:cs="Arial"/>
                <w:sz w:val="20"/>
                <w:szCs w:val="20"/>
                <w:lang w:eastAsia="es-ES"/>
              </w:rPr>
            </w:pPr>
            <w:proofErr w:type="spellStart"/>
            <w:r>
              <w:rPr>
                <w:rFonts w:ascii="Arial" w:eastAsia="Times New Roman" w:hAnsi="Arial" w:cs="Arial"/>
                <w:sz w:val="20"/>
                <w:szCs w:val="20"/>
                <w:lang w:eastAsia="es-ES"/>
              </w:rPr>
              <w:t>Rel</w:t>
            </w:r>
            <w:proofErr w:type="spellEnd"/>
            <w:r>
              <w:rPr>
                <w:rFonts w:ascii="Arial" w:eastAsia="Times New Roman" w:hAnsi="Arial" w:cs="Arial"/>
                <w:sz w:val="20"/>
                <w:szCs w:val="20"/>
                <w:lang w:eastAsia="es-ES"/>
              </w:rPr>
              <w:t xml:space="preserve"> 2 Changes</w:t>
            </w:r>
            <w:r w:rsidR="009B577D">
              <w:rPr>
                <w:rFonts w:ascii="Arial" w:eastAsia="Times New Roman" w:hAnsi="Arial" w:cs="Arial"/>
                <w:sz w:val="20"/>
                <w:szCs w:val="20"/>
                <w:lang w:eastAsia="es-ES"/>
              </w:rPr>
              <w:t xml:space="preserve"> and Release2 CRP1 ER#1042 and 1135</w:t>
            </w:r>
          </w:p>
          <w:p w14:paraId="2CE9BABB" w14:textId="77777777" w:rsidR="001E4004" w:rsidRDefault="001E4004" w:rsidP="001E4004">
            <w:pPr>
              <w:keepLines/>
              <w:spacing w:after="0" w:line="240" w:lineRule="auto"/>
              <w:rPr>
                <w:rFonts w:ascii="Arial" w:eastAsia="Times New Roman" w:hAnsi="Arial" w:cs="Arial"/>
                <w:sz w:val="20"/>
                <w:szCs w:val="20"/>
                <w:lang w:eastAsia="es-ES"/>
              </w:rPr>
            </w:pPr>
          </w:p>
          <w:p w14:paraId="2CE9BABC" w14:textId="77777777" w:rsidR="004B2775" w:rsidRDefault="004B2775" w:rsidP="001E4004">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Changes are done in the below section:</w:t>
            </w:r>
          </w:p>
          <w:p w14:paraId="2CE9BABD" w14:textId="77777777" w:rsidR="004B2775" w:rsidRPr="004B2775"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3 Technical Overview</w:t>
            </w:r>
          </w:p>
          <w:p w14:paraId="2CE9BABE" w14:textId="77777777" w:rsidR="004B2775" w:rsidRPr="004B2775"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3.1 Data Lineage Mapping</w:t>
            </w:r>
          </w:p>
          <w:p w14:paraId="2CE9BABF" w14:textId="77777777" w:rsidR="004B2775" w:rsidRPr="004B2775"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4 Custom Component List</w:t>
            </w:r>
          </w:p>
          <w:p w14:paraId="2CE9BAC0" w14:textId="77777777" w:rsidR="004B2775" w:rsidRPr="004B2775"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5.2.1 Data Objects</w:t>
            </w:r>
          </w:p>
          <w:p w14:paraId="2CE9BAC1" w14:textId="77777777" w:rsidR="004B2775" w:rsidRPr="004B2775"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5.3.3 Data Objects</w:t>
            </w:r>
          </w:p>
          <w:p w14:paraId="2CE9BAC2" w14:textId="77777777" w:rsidR="004B2775" w:rsidRPr="004B2775"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6.2 Physical Diagram</w:t>
            </w:r>
          </w:p>
          <w:p w14:paraId="2CE9BAC3" w14:textId="77777777" w:rsidR="004B2775" w:rsidRPr="004B2775"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6.3.4 Tables/Views</w:t>
            </w:r>
          </w:p>
          <w:p w14:paraId="2CE9BAC4" w14:textId="77777777" w:rsidR="004B2775" w:rsidRPr="004B2775"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6.4.1 Logical Diagram</w:t>
            </w:r>
          </w:p>
          <w:p w14:paraId="2CE9BAC5" w14:textId="77777777" w:rsidR="004B2775" w:rsidRPr="004B2775"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6.4.2 Business Rules</w:t>
            </w:r>
          </w:p>
          <w:p w14:paraId="2CE9BAC6" w14:textId="77777777" w:rsidR="004B2775" w:rsidRPr="004B2775"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6.5 Presentation Layer</w:t>
            </w:r>
          </w:p>
          <w:p w14:paraId="2CE9BAC7" w14:textId="77777777" w:rsidR="004B2775" w:rsidRPr="004B2775"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7.2 User Prompts</w:t>
            </w:r>
          </w:p>
          <w:p w14:paraId="2CE9BAC8" w14:textId="77777777" w:rsidR="004B2775" w:rsidRPr="001D7FB2" w:rsidRDefault="004B2775" w:rsidP="004B2775">
            <w:pPr>
              <w:keepLines/>
              <w:spacing w:after="0" w:line="240" w:lineRule="auto"/>
              <w:rPr>
                <w:rFonts w:ascii="Arial" w:eastAsia="Times New Roman" w:hAnsi="Arial" w:cs="Arial"/>
                <w:sz w:val="20"/>
                <w:szCs w:val="20"/>
                <w:lang w:eastAsia="es-ES"/>
              </w:rPr>
            </w:pPr>
            <w:r w:rsidRPr="004B2775">
              <w:rPr>
                <w:rFonts w:ascii="Arial" w:eastAsia="Times New Roman" w:hAnsi="Arial" w:cs="Arial"/>
                <w:sz w:val="20"/>
                <w:szCs w:val="20"/>
                <w:lang w:eastAsia="es-ES"/>
              </w:rPr>
              <w:t>7.5 Report Filters</w:t>
            </w:r>
          </w:p>
        </w:tc>
      </w:tr>
      <w:tr w:rsidR="00582401" w:rsidRPr="001D7FB2" w14:paraId="080CE1DD" w14:textId="77777777" w:rsidTr="001E4004">
        <w:trPr>
          <w:cantSplit/>
          <w:trHeight w:val="395"/>
        </w:trPr>
        <w:tc>
          <w:tcPr>
            <w:tcW w:w="920" w:type="pct"/>
            <w:tcBorders>
              <w:top w:val="single" w:sz="4" w:space="0" w:color="auto"/>
              <w:left w:val="single" w:sz="4" w:space="0" w:color="auto"/>
              <w:bottom w:val="single" w:sz="4" w:space="0" w:color="auto"/>
              <w:right w:val="single" w:sz="4" w:space="0" w:color="auto"/>
            </w:tcBorders>
            <w:shd w:val="clear" w:color="000000" w:fill="FFFFFF"/>
          </w:tcPr>
          <w:p w14:paraId="3A6C9DE8" w14:textId="3DAF454F" w:rsidR="00582401" w:rsidRPr="00582401" w:rsidRDefault="00582401" w:rsidP="00582401">
            <w:pPr>
              <w:rPr>
                <w:rFonts w:ascii="Arial" w:hAnsi="Arial" w:cs="Arial"/>
                <w:noProof/>
                <w:color w:val="4A442A" w:themeColor="background2" w:themeShade="40"/>
                <w:sz w:val="20"/>
                <w:szCs w:val="20"/>
                <w:u w:val="single"/>
                <w:lang w:eastAsia="es-ES"/>
              </w:rPr>
            </w:pPr>
            <w:r w:rsidRPr="00582401">
              <w:rPr>
                <w:rFonts w:ascii="Arial" w:hAnsi="Arial" w:cs="Arial"/>
                <w:noProof/>
                <w:color w:val="4A442A" w:themeColor="background2" w:themeShade="40"/>
                <w:sz w:val="20"/>
                <w:szCs w:val="20"/>
                <w:u w:val="single"/>
                <w:lang w:eastAsia="es-ES"/>
              </w:rPr>
              <w:lastRenderedPageBreak/>
              <w:t>06-Oct-2016</w:t>
            </w:r>
          </w:p>
        </w:tc>
        <w:tc>
          <w:tcPr>
            <w:tcW w:w="1091" w:type="pct"/>
            <w:tcBorders>
              <w:top w:val="single" w:sz="4" w:space="0" w:color="auto"/>
              <w:left w:val="single" w:sz="4" w:space="0" w:color="auto"/>
              <w:bottom w:val="single" w:sz="4" w:space="0" w:color="auto"/>
              <w:right w:val="single" w:sz="4" w:space="0" w:color="auto"/>
            </w:tcBorders>
            <w:shd w:val="clear" w:color="000000" w:fill="FFFFFF"/>
          </w:tcPr>
          <w:p w14:paraId="73F29F53" w14:textId="6AE4B287" w:rsidR="00582401" w:rsidRPr="00582401" w:rsidRDefault="00582401" w:rsidP="001E4004">
            <w:pPr>
              <w:rPr>
                <w:rStyle w:val="HighlightedVariable"/>
                <w:rFonts w:cs="Arial"/>
                <w:color w:val="4A442A" w:themeColor="background2" w:themeShade="40"/>
                <w:sz w:val="20"/>
                <w:szCs w:val="20"/>
                <w:u w:val="single"/>
              </w:rPr>
            </w:pPr>
            <w:proofErr w:type="spellStart"/>
            <w:r w:rsidRPr="00582401">
              <w:rPr>
                <w:rStyle w:val="HighlightedVariable"/>
                <w:rFonts w:cs="Arial"/>
                <w:color w:val="4A442A" w:themeColor="background2" w:themeShade="40"/>
                <w:sz w:val="20"/>
                <w:szCs w:val="20"/>
                <w:u w:val="single"/>
              </w:rPr>
              <w:t>Manudeep</w:t>
            </w:r>
            <w:proofErr w:type="spellEnd"/>
            <w:r w:rsidRPr="00582401">
              <w:rPr>
                <w:rStyle w:val="HighlightedVariable"/>
                <w:rFonts w:cs="Arial"/>
                <w:color w:val="4A442A" w:themeColor="background2" w:themeShade="40"/>
                <w:sz w:val="20"/>
                <w:szCs w:val="20"/>
                <w:u w:val="single"/>
              </w:rPr>
              <w:t xml:space="preserve"> </w:t>
            </w:r>
            <w:proofErr w:type="spellStart"/>
            <w:r w:rsidRPr="00582401">
              <w:rPr>
                <w:rStyle w:val="HighlightedVariable"/>
                <w:rFonts w:cs="Arial"/>
                <w:color w:val="4A442A" w:themeColor="background2" w:themeShade="40"/>
                <w:sz w:val="20"/>
                <w:szCs w:val="20"/>
                <w:u w:val="single"/>
              </w:rPr>
              <w:t>Gudigunta</w:t>
            </w:r>
            <w:proofErr w:type="spellEnd"/>
          </w:p>
        </w:tc>
        <w:tc>
          <w:tcPr>
            <w:tcW w:w="540" w:type="pct"/>
            <w:tcBorders>
              <w:top w:val="single" w:sz="4" w:space="0" w:color="auto"/>
              <w:left w:val="single" w:sz="4" w:space="0" w:color="auto"/>
              <w:bottom w:val="single" w:sz="4" w:space="0" w:color="auto"/>
              <w:right w:val="single" w:sz="4" w:space="0" w:color="auto"/>
            </w:tcBorders>
            <w:shd w:val="clear" w:color="000000" w:fill="FFFFFF"/>
          </w:tcPr>
          <w:p w14:paraId="3DD72F62" w14:textId="62A1E698" w:rsidR="00582401" w:rsidRPr="00582401" w:rsidRDefault="00582401" w:rsidP="001E4004">
            <w:pPr>
              <w:keepLines/>
              <w:spacing w:after="0" w:line="240" w:lineRule="auto"/>
              <w:rPr>
                <w:rFonts w:ascii="Arial" w:eastAsia="Times New Roman" w:hAnsi="Arial" w:cs="Arial"/>
                <w:color w:val="4A442A" w:themeColor="background2" w:themeShade="40"/>
                <w:sz w:val="20"/>
                <w:szCs w:val="20"/>
                <w:u w:val="single"/>
                <w:lang w:eastAsia="es-ES"/>
              </w:rPr>
            </w:pPr>
            <w:r w:rsidRPr="00582401">
              <w:rPr>
                <w:rFonts w:ascii="Arial" w:eastAsia="Times New Roman" w:hAnsi="Arial" w:cs="Arial"/>
                <w:color w:val="4A442A" w:themeColor="background2" w:themeShade="40"/>
                <w:sz w:val="20"/>
                <w:szCs w:val="20"/>
                <w:u w:val="single"/>
                <w:lang w:eastAsia="es-ES"/>
              </w:rPr>
              <w:t>1.5</w:t>
            </w:r>
          </w:p>
        </w:tc>
        <w:tc>
          <w:tcPr>
            <w:tcW w:w="2449" w:type="pct"/>
            <w:tcBorders>
              <w:top w:val="single" w:sz="4" w:space="0" w:color="auto"/>
              <w:left w:val="single" w:sz="4" w:space="0" w:color="auto"/>
              <w:bottom w:val="single" w:sz="4" w:space="0" w:color="auto"/>
              <w:right w:val="single" w:sz="4" w:space="0" w:color="auto"/>
            </w:tcBorders>
            <w:shd w:val="clear" w:color="000000" w:fill="FFFFFF"/>
          </w:tcPr>
          <w:p w14:paraId="5BC7D03B" w14:textId="77777777" w:rsidR="00582401" w:rsidRDefault="00582401" w:rsidP="001E4004">
            <w:pPr>
              <w:keepLines/>
              <w:spacing w:after="0" w:line="240" w:lineRule="auto"/>
              <w:rPr>
                <w:rFonts w:ascii="Arial" w:eastAsia="Times New Roman" w:hAnsi="Arial" w:cs="Arial"/>
                <w:color w:val="4A442A" w:themeColor="background2" w:themeShade="40"/>
                <w:sz w:val="20"/>
                <w:szCs w:val="20"/>
                <w:u w:val="single"/>
                <w:lang w:eastAsia="es-ES"/>
              </w:rPr>
            </w:pPr>
            <w:proofErr w:type="spellStart"/>
            <w:r w:rsidRPr="00582401">
              <w:rPr>
                <w:rFonts w:ascii="Arial" w:eastAsia="Times New Roman" w:hAnsi="Arial" w:cs="Arial"/>
                <w:color w:val="4A442A" w:themeColor="background2" w:themeShade="40"/>
                <w:sz w:val="20"/>
                <w:szCs w:val="20"/>
                <w:u w:val="single"/>
                <w:lang w:eastAsia="es-ES"/>
              </w:rPr>
              <w:t>Rel</w:t>
            </w:r>
            <w:proofErr w:type="spellEnd"/>
            <w:r w:rsidRPr="00582401">
              <w:rPr>
                <w:rFonts w:ascii="Arial" w:eastAsia="Times New Roman" w:hAnsi="Arial" w:cs="Arial"/>
                <w:color w:val="4A442A" w:themeColor="background2" w:themeShade="40"/>
                <w:sz w:val="20"/>
                <w:szCs w:val="20"/>
                <w:u w:val="single"/>
                <w:lang w:eastAsia="es-ES"/>
              </w:rPr>
              <w:t xml:space="preserve"> 2 CRP ER:1042,1137</w:t>
            </w:r>
          </w:p>
          <w:p w14:paraId="1B8C5BBA" w14:textId="77777777" w:rsidR="00582401" w:rsidRDefault="00582401" w:rsidP="001E4004">
            <w:pPr>
              <w:keepLines/>
              <w:spacing w:after="0" w:line="240" w:lineRule="auto"/>
              <w:rPr>
                <w:rFonts w:ascii="Arial" w:eastAsia="Times New Roman" w:hAnsi="Arial" w:cs="Arial"/>
                <w:color w:val="4A442A" w:themeColor="background2" w:themeShade="40"/>
                <w:sz w:val="20"/>
                <w:szCs w:val="20"/>
                <w:u w:val="single"/>
                <w:lang w:eastAsia="es-ES"/>
              </w:rPr>
            </w:pPr>
          </w:p>
          <w:p w14:paraId="23767E3E" w14:textId="77777777" w:rsidR="00582401" w:rsidRDefault="00582401" w:rsidP="001E4004">
            <w:pPr>
              <w:keepLines/>
              <w:spacing w:after="0" w:line="240" w:lineRule="auto"/>
              <w:rPr>
                <w:rFonts w:ascii="Arial" w:eastAsia="Times New Roman" w:hAnsi="Arial" w:cs="Arial"/>
                <w:color w:val="4A442A" w:themeColor="background2" w:themeShade="40"/>
                <w:sz w:val="20"/>
                <w:szCs w:val="20"/>
                <w:u w:val="single"/>
                <w:lang w:eastAsia="es-ES"/>
              </w:rPr>
            </w:pPr>
            <w:r>
              <w:rPr>
                <w:rFonts w:ascii="Arial" w:eastAsia="Times New Roman" w:hAnsi="Arial" w:cs="Arial"/>
                <w:color w:val="4A442A" w:themeColor="background2" w:themeShade="40"/>
                <w:sz w:val="20"/>
                <w:szCs w:val="20"/>
                <w:u w:val="single"/>
                <w:lang w:eastAsia="es-ES"/>
              </w:rPr>
              <w:t>Changes are done in below section:</w:t>
            </w:r>
          </w:p>
          <w:p w14:paraId="0BA77BD9" w14:textId="77777777" w:rsidR="00582401" w:rsidRDefault="00582401" w:rsidP="001E4004">
            <w:pPr>
              <w:keepLines/>
              <w:spacing w:after="0" w:line="240" w:lineRule="auto"/>
              <w:rPr>
                <w:rFonts w:ascii="Arial" w:eastAsia="Times New Roman" w:hAnsi="Arial" w:cs="Arial"/>
                <w:color w:val="4A442A" w:themeColor="background2" w:themeShade="40"/>
                <w:sz w:val="20"/>
                <w:szCs w:val="20"/>
                <w:u w:val="single"/>
                <w:lang w:eastAsia="es-ES"/>
              </w:rPr>
            </w:pPr>
            <w:r>
              <w:rPr>
                <w:rFonts w:ascii="Arial" w:eastAsia="Times New Roman" w:hAnsi="Arial" w:cs="Arial"/>
                <w:color w:val="4A442A" w:themeColor="background2" w:themeShade="40"/>
                <w:sz w:val="20"/>
                <w:szCs w:val="20"/>
                <w:u w:val="single"/>
                <w:lang w:eastAsia="es-ES"/>
              </w:rPr>
              <w:t>7.2 User Prompts</w:t>
            </w:r>
          </w:p>
          <w:p w14:paraId="5A6A3E34" w14:textId="7990231B" w:rsidR="00B263EA" w:rsidRDefault="00B263EA" w:rsidP="001E4004">
            <w:pPr>
              <w:keepLines/>
              <w:spacing w:after="0" w:line="240" w:lineRule="auto"/>
              <w:rPr>
                <w:rFonts w:ascii="Arial" w:eastAsia="Times New Roman" w:hAnsi="Arial" w:cs="Arial"/>
                <w:color w:val="4A442A" w:themeColor="background2" w:themeShade="40"/>
                <w:sz w:val="20"/>
                <w:szCs w:val="20"/>
                <w:u w:val="single"/>
                <w:lang w:eastAsia="es-ES"/>
              </w:rPr>
            </w:pPr>
            <w:r>
              <w:rPr>
                <w:rFonts w:ascii="Arial" w:eastAsia="Times New Roman" w:hAnsi="Arial" w:cs="Arial"/>
                <w:color w:val="4A442A" w:themeColor="background2" w:themeShade="40"/>
                <w:sz w:val="20"/>
                <w:szCs w:val="20"/>
                <w:u w:val="single"/>
                <w:lang w:eastAsia="es-ES"/>
              </w:rPr>
              <w:t>7.4 Data Fields</w:t>
            </w:r>
          </w:p>
          <w:p w14:paraId="0341A2BD" w14:textId="4121DF03" w:rsidR="00582401" w:rsidRPr="00582401" w:rsidRDefault="00582401" w:rsidP="001E4004">
            <w:pPr>
              <w:keepLines/>
              <w:spacing w:after="0" w:line="240" w:lineRule="auto"/>
              <w:rPr>
                <w:rFonts w:ascii="Arial" w:eastAsia="Times New Roman" w:hAnsi="Arial" w:cs="Arial"/>
                <w:color w:val="4A442A" w:themeColor="background2" w:themeShade="40"/>
                <w:sz w:val="20"/>
                <w:szCs w:val="20"/>
                <w:u w:val="single"/>
                <w:lang w:eastAsia="es-ES"/>
              </w:rPr>
            </w:pPr>
            <w:r>
              <w:rPr>
                <w:rFonts w:ascii="Arial" w:eastAsia="Times New Roman" w:hAnsi="Arial" w:cs="Arial"/>
                <w:color w:val="4A442A" w:themeColor="background2" w:themeShade="40"/>
                <w:sz w:val="20"/>
                <w:szCs w:val="20"/>
                <w:u w:val="single"/>
                <w:lang w:eastAsia="es-ES"/>
              </w:rPr>
              <w:t>7.5 Report Filters</w:t>
            </w:r>
          </w:p>
        </w:tc>
      </w:tr>
    </w:tbl>
    <w:p w14:paraId="2CE9BACA" w14:textId="3346E091"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2CE9BACB" w14:textId="77777777" w:rsidR="00097AC9" w:rsidRPr="00097AC9" w:rsidRDefault="00097AC9" w:rsidP="00316F83">
      <w:pPr>
        <w:pStyle w:val="Heading2"/>
      </w:pPr>
      <w:bookmarkStart w:id="7" w:name="_Toc435801127"/>
      <w:r w:rsidRPr="00097AC9">
        <w:t>Reviewers</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1"/>
        <w:gridCol w:w="4825"/>
      </w:tblGrid>
      <w:tr w:rsidR="00097AC9" w:rsidRPr="00097AC9" w14:paraId="2CE9BACE" w14:textId="77777777" w:rsidTr="00854671">
        <w:trPr>
          <w:cantSplit/>
          <w:tblHeader/>
        </w:trPr>
        <w:tc>
          <w:tcPr>
            <w:tcW w:w="2736" w:type="pct"/>
            <w:shd w:val="clear" w:color="auto" w:fill="D9D9D9"/>
          </w:tcPr>
          <w:p w14:paraId="2CE9BACC"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Name</w:t>
            </w:r>
          </w:p>
        </w:tc>
        <w:tc>
          <w:tcPr>
            <w:tcW w:w="2264" w:type="pct"/>
            <w:shd w:val="clear" w:color="auto" w:fill="D9D9D9"/>
          </w:tcPr>
          <w:p w14:paraId="2CE9BACD"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Position</w:t>
            </w:r>
          </w:p>
        </w:tc>
      </w:tr>
      <w:tr w:rsidR="00097AC9" w:rsidRPr="00097AC9" w14:paraId="2CE9BAD1" w14:textId="77777777" w:rsidTr="00854671">
        <w:trPr>
          <w:cantSplit/>
        </w:trPr>
        <w:tc>
          <w:tcPr>
            <w:tcW w:w="2736" w:type="pct"/>
            <w:shd w:val="clear" w:color="000000" w:fill="FFFFFF"/>
          </w:tcPr>
          <w:p w14:paraId="2CE9BACF" w14:textId="77777777" w:rsidR="00097AC9" w:rsidRPr="003D4662" w:rsidRDefault="00D201F5" w:rsidP="00097AC9">
            <w:pPr>
              <w:keepLines/>
              <w:spacing w:after="0" w:line="240" w:lineRule="auto"/>
              <w:rPr>
                <w:rFonts w:ascii="Arial" w:eastAsia="Times New Roman" w:hAnsi="Arial" w:cs="Arial"/>
                <w:sz w:val="20"/>
                <w:szCs w:val="20"/>
                <w:lang w:eastAsia="es-ES"/>
              </w:rPr>
            </w:pPr>
            <w:r w:rsidRPr="003D4662">
              <w:rPr>
                <w:rFonts w:ascii="Arial" w:hAnsi="Arial" w:cs="Arial"/>
                <w:color w:val="000000"/>
                <w:sz w:val="20"/>
                <w:szCs w:val="20"/>
              </w:rPr>
              <w:t xml:space="preserve">Siva </w:t>
            </w:r>
            <w:proofErr w:type="spellStart"/>
            <w:r w:rsidRPr="003D4662">
              <w:rPr>
                <w:rFonts w:ascii="Arial" w:hAnsi="Arial" w:cs="Arial"/>
                <w:color w:val="000000"/>
                <w:sz w:val="20"/>
                <w:szCs w:val="20"/>
              </w:rPr>
              <w:t>Balakrishnan</w:t>
            </w:r>
            <w:proofErr w:type="spellEnd"/>
          </w:p>
        </w:tc>
        <w:tc>
          <w:tcPr>
            <w:tcW w:w="2264" w:type="pct"/>
            <w:shd w:val="clear" w:color="000000" w:fill="FFFFFF"/>
          </w:tcPr>
          <w:p w14:paraId="2CE9BAD0" w14:textId="77777777" w:rsidR="00097AC9" w:rsidRPr="003D4662" w:rsidRDefault="00D201F5" w:rsidP="00097AC9">
            <w:pPr>
              <w:keepLines/>
              <w:spacing w:after="0" w:line="240" w:lineRule="auto"/>
              <w:rPr>
                <w:rFonts w:ascii="Arial" w:eastAsia="Times New Roman" w:hAnsi="Arial" w:cs="Arial"/>
                <w:sz w:val="20"/>
                <w:szCs w:val="20"/>
                <w:lang w:eastAsia="es-ES"/>
              </w:rPr>
            </w:pPr>
            <w:r w:rsidRPr="003D4662">
              <w:rPr>
                <w:rFonts w:ascii="Arial" w:hAnsi="Arial" w:cs="Arial"/>
                <w:sz w:val="20"/>
                <w:szCs w:val="20"/>
              </w:rPr>
              <w:t>TCS</w:t>
            </w:r>
          </w:p>
        </w:tc>
      </w:tr>
      <w:tr w:rsidR="00097AC9" w:rsidRPr="00097AC9" w14:paraId="2CE9BAD4" w14:textId="77777777" w:rsidTr="00854671">
        <w:trPr>
          <w:cantSplit/>
        </w:trPr>
        <w:tc>
          <w:tcPr>
            <w:tcW w:w="2736" w:type="pct"/>
            <w:shd w:val="clear" w:color="000000" w:fill="FFFFFF"/>
          </w:tcPr>
          <w:p w14:paraId="2CE9BAD2" w14:textId="77777777" w:rsidR="00097AC9" w:rsidRPr="003D4662" w:rsidRDefault="00085F71" w:rsidP="00097AC9">
            <w:pPr>
              <w:keepLines/>
              <w:spacing w:after="0" w:line="240" w:lineRule="auto"/>
              <w:rPr>
                <w:rFonts w:ascii="Arial" w:eastAsia="Times New Roman" w:hAnsi="Arial" w:cs="Arial"/>
                <w:sz w:val="20"/>
                <w:szCs w:val="20"/>
                <w:lang w:eastAsia="es-ES"/>
              </w:rPr>
            </w:pPr>
            <w:r>
              <w:rPr>
                <w:rFonts w:ascii="Arial" w:hAnsi="Arial" w:cs="Arial"/>
                <w:color w:val="000000"/>
                <w:sz w:val="20"/>
                <w:szCs w:val="20"/>
              </w:rPr>
              <w:t>Siddharth</w:t>
            </w:r>
            <w:r w:rsidR="00504137">
              <w:rPr>
                <w:rFonts w:ascii="Arial" w:hAnsi="Arial" w:cs="Arial"/>
                <w:color w:val="000000"/>
                <w:sz w:val="20"/>
                <w:szCs w:val="20"/>
              </w:rPr>
              <w:t>a</w:t>
            </w:r>
            <w:r>
              <w:rPr>
                <w:rFonts w:ascii="Arial" w:hAnsi="Arial" w:cs="Arial"/>
                <w:color w:val="000000"/>
                <w:sz w:val="20"/>
                <w:szCs w:val="20"/>
              </w:rPr>
              <w:t xml:space="preserve"> Sarkar</w:t>
            </w:r>
          </w:p>
        </w:tc>
        <w:tc>
          <w:tcPr>
            <w:tcW w:w="2264" w:type="pct"/>
            <w:shd w:val="clear" w:color="000000" w:fill="FFFFFF"/>
          </w:tcPr>
          <w:p w14:paraId="2CE9BAD3" w14:textId="77777777" w:rsidR="00097AC9" w:rsidRPr="003D4662" w:rsidRDefault="00D201F5" w:rsidP="00097AC9">
            <w:pPr>
              <w:keepLines/>
              <w:spacing w:after="0" w:line="240" w:lineRule="auto"/>
              <w:rPr>
                <w:rFonts w:ascii="Arial" w:eastAsia="Times New Roman" w:hAnsi="Arial" w:cs="Arial"/>
                <w:sz w:val="20"/>
                <w:szCs w:val="20"/>
                <w:lang w:eastAsia="es-ES"/>
              </w:rPr>
            </w:pPr>
            <w:r w:rsidRPr="003D4662">
              <w:rPr>
                <w:rFonts w:ascii="Arial" w:hAnsi="Arial" w:cs="Arial"/>
                <w:sz w:val="20"/>
                <w:szCs w:val="20"/>
              </w:rPr>
              <w:t>TCS</w:t>
            </w:r>
          </w:p>
        </w:tc>
      </w:tr>
    </w:tbl>
    <w:p w14:paraId="2CE9BAD5"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2CE9BAD6" w14:textId="77777777" w:rsidR="00097AC9" w:rsidRPr="00097AC9" w:rsidRDefault="00097AC9" w:rsidP="00316F83">
      <w:pPr>
        <w:pStyle w:val="Heading2"/>
      </w:pPr>
      <w:bookmarkStart w:id="8" w:name="_Toc435801128"/>
      <w:r w:rsidRPr="00097AC9">
        <w:t>Distribution</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1"/>
        <w:gridCol w:w="4825"/>
      </w:tblGrid>
      <w:tr w:rsidR="00097AC9" w:rsidRPr="00097AC9" w14:paraId="2CE9BAD9" w14:textId="77777777" w:rsidTr="00854671">
        <w:trPr>
          <w:cantSplit/>
          <w:tblHeader/>
        </w:trPr>
        <w:tc>
          <w:tcPr>
            <w:tcW w:w="2736" w:type="pct"/>
            <w:shd w:val="clear" w:color="auto" w:fill="D9D9D9"/>
          </w:tcPr>
          <w:p w14:paraId="2CE9BAD7"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Name</w:t>
            </w:r>
          </w:p>
        </w:tc>
        <w:tc>
          <w:tcPr>
            <w:tcW w:w="2264" w:type="pct"/>
            <w:shd w:val="clear" w:color="auto" w:fill="D9D9D9"/>
          </w:tcPr>
          <w:p w14:paraId="2CE9BAD8"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Position</w:t>
            </w:r>
          </w:p>
        </w:tc>
      </w:tr>
      <w:tr w:rsidR="00097AC9" w:rsidRPr="00097AC9" w14:paraId="2CE9BADC" w14:textId="77777777" w:rsidTr="00854671">
        <w:trPr>
          <w:cantSplit/>
        </w:trPr>
        <w:tc>
          <w:tcPr>
            <w:tcW w:w="2736" w:type="pct"/>
            <w:shd w:val="clear" w:color="000000" w:fill="FFFFFF"/>
          </w:tcPr>
          <w:p w14:paraId="2CE9BADA" w14:textId="77777777" w:rsidR="00097AC9" w:rsidRPr="00B17E7E" w:rsidRDefault="00085F71" w:rsidP="00097AC9">
            <w:pPr>
              <w:keepLines/>
              <w:spacing w:after="0" w:line="240" w:lineRule="auto"/>
              <w:rPr>
                <w:rFonts w:ascii="Arial" w:eastAsia="Times New Roman" w:hAnsi="Arial" w:cs="Arial"/>
                <w:sz w:val="20"/>
                <w:szCs w:val="20"/>
                <w:lang w:eastAsia="es-ES"/>
              </w:rPr>
            </w:pPr>
            <w:r>
              <w:rPr>
                <w:rFonts w:ascii="Arial" w:hAnsi="Arial" w:cs="Arial"/>
                <w:color w:val="000000"/>
                <w:sz w:val="20"/>
                <w:szCs w:val="20"/>
              </w:rPr>
              <w:t xml:space="preserve">Vinay </w:t>
            </w:r>
            <w:proofErr w:type="spellStart"/>
            <w:r>
              <w:rPr>
                <w:rFonts w:ascii="Arial" w:hAnsi="Arial" w:cs="Arial"/>
                <w:color w:val="000000"/>
                <w:sz w:val="20"/>
                <w:szCs w:val="20"/>
              </w:rPr>
              <w:t>Pachika</w:t>
            </w:r>
            <w:proofErr w:type="spellEnd"/>
          </w:p>
        </w:tc>
        <w:tc>
          <w:tcPr>
            <w:tcW w:w="2264" w:type="pct"/>
            <w:shd w:val="clear" w:color="000000" w:fill="FFFFFF"/>
          </w:tcPr>
          <w:p w14:paraId="2CE9BADB" w14:textId="77777777" w:rsidR="00097AC9" w:rsidRPr="00B17E7E" w:rsidRDefault="00D201F5" w:rsidP="00097AC9">
            <w:pPr>
              <w:keepLines/>
              <w:spacing w:after="0" w:line="240" w:lineRule="auto"/>
              <w:rPr>
                <w:rFonts w:ascii="Arial" w:eastAsia="Times New Roman" w:hAnsi="Arial" w:cs="Arial"/>
                <w:sz w:val="20"/>
                <w:szCs w:val="20"/>
                <w:lang w:eastAsia="es-ES"/>
              </w:rPr>
            </w:pPr>
            <w:r w:rsidRPr="00B17E7E">
              <w:rPr>
                <w:rFonts w:ascii="Arial" w:hAnsi="Arial" w:cs="Arial"/>
                <w:color w:val="000000"/>
                <w:sz w:val="20"/>
                <w:szCs w:val="20"/>
              </w:rPr>
              <w:t>Cigna</w:t>
            </w:r>
          </w:p>
        </w:tc>
      </w:tr>
      <w:tr w:rsidR="00097AC9" w:rsidRPr="00097AC9" w14:paraId="2CE9BADF" w14:textId="77777777" w:rsidTr="00854671">
        <w:trPr>
          <w:cantSplit/>
        </w:trPr>
        <w:tc>
          <w:tcPr>
            <w:tcW w:w="2736" w:type="pct"/>
            <w:shd w:val="clear" w:color="000000" w:fill="FFFFFF"/>
          </w:tcPr>
          <w:p w14:paraId="2CE9BADD" w14:textId="77777777" w:rsidR="00097AC9" w:rsidRPr="00B17E7E" w:rsidRDefault="00D201F5" w:rsidP="00097AC9">
            <w:pPr>
              <w:keepLines/>
              <w:spacing w:after="0" w:line="240" w:lineRule="auto"/>
              <w:rPr>
                <w:rFonts w:ascii="Arial" w:eastAsia="Times New Roman" w:hAnsi="Arial" w:cs="Arial"/>
                <w:sz w:val="20"/>
                <w:szCs w:val="20"/>
                <w:lang w:eastAsia="es-ES"/>
              </w:rPr>
            </w:pPr>
            <w:proofErr w:type="spellStart"/>
            <w:r w:rsidRPr="00B17E7E">
              <w:rPr>
                <w:rFonts w:ascii="Arial" w:hAnsi="Arial" w:cs="Arial"/>
                <w:color w:val="000000"/>
                <w:sz w:val="20"/>
                <w:szCs w:val="20"/>
              </w:rPr>
              <w:t>Viswam</w:t>
            </w:r>
            <w:proofErr w:type="spellEnd"/>
            <w:r w:rsidRPr="00B17E7E">
              <w:rPr>
                <w:rFonts w:ascii="Arial" w:hAnsi="Arial" w:cs="Arial"/>
                <w:color w:val="000000"/>
                <w:sz w:val="20"/>
                <w:szCs w:val="20"/>
              </w:rPr>
              <w:t xml:space="preserve"> Nair</w:t>
            </w:r>
          </w:p>
        </w:tc>
        <w:tc>
          <w:tcPr>
            <w:tcW w:w="2264" w:type="pct"/>
            <w:shd w:val="clear" w:color="000000" w:fill="FFFFFF"/>
          </w:tcPr>
          <w:p w14:paraId="2CE9BADE" w14:textId="77777777" w:rsidR="00097AC9" w:rsidRPr="00B17E7E" w:rsidRDefault="00D201F5" w:rsidP="00097AC9">
            <w:pPr>
              <w:keepLines/>
              <w:spacing w:after="0" w:line="240" w:lineRule="auto"/>
              <w:rPr>
                <w:rFonts w:ascii="Arial" w:eastAsia="Times New Roman" w:hAnsi="Arial" w:cs="Arial"/>
                <w:sz w:val="20"/>
                <w:szCs w:val="20"/>
                <w:lang w:eastAsia="es-ES"/>
              </w:rPr>
            </w:pPr>
            <w:r w:rsidRPr="00B17E7E">
              <w:rPr>
                <w:rFonts w:ascii="Arial" w:hAnsi="Arial" w:cs="Arial"/>
                <w:color w:val="000000"/>
                <w:sz w:val="20"/>
                <w:szCs w:val="20"/>
              </w:rPr>
              <w:t>Cigna</w:t>
            </w:r>
          </w:p>
        </w:tc>
      </w:tr>
    </w:tbl>
    <w:p w14:paraId="2CE9BAE0" w14:textId="77777777" w:rsidR="00097AC9" w:rsidRPr="00097AC9" w:rsidRDefault="00097AC9" w:rsidP="00097AC9">
      <w:pPr>
        <w:keepNext/>
        <w:pageBreakBefore/>
        <w:pBdr>
          <w:top w:val="single" w:sz="48" w:space="26" w:color="auto"/>
        </w:pBdr>
        <w:spacing w:before="960" w:after="960" w:line="240" w:lineRule="auto"/>
        <w:rPr>
          <w:rFonts w:ascii="Arial" w:eastAsia="Times New Roman" w:hAnsi="Arial"/>
          <w:sz w:val="36"/>
          <w:szCs w:val="20"/>
          <w:lang w:eastAsia="es-ES"/>
        </w:rPr>
      </w:pPr>
      <w:r w:rsidRPr="00097AC9">
        <w:rPr>
          <w:rFonts w:ascii="Arial" w:eastAsia="Times New Roman" w:hAnsi="Arial"/>
          <w:sz w:val="36"/>
          <w:szCs w:val="20"/>
          <w:lang w:eastAsia="es-ES"/>
        </w:rPr>
        <w:lastRenderedPageBreak/>
        <w:t>Contents</w:t>
      </w:r>
    </w:p>
    <w:p w14:paraId="2CE9BAE1" w14:textId="77777777" w:rsidR="00193F1A" w:rsidRPr="004F03EF" w:rsidRDefault="00097AC9">
      <w:pPr>
        <w:pStyle w:val="TOC1"/>
        <w:rPr>
          <w:rFonts w:ascii="Calibri" w:hAnsi="Calibri"/>
          <w:b w:val="0"/>
          <w:sz w:val="22"/>
          <w:szCs w:val="22"/>
          <w:lang w:eastAsia="en-US"/>
        </w:rPr>
      </w:pPr>
      <w:r w:rsidRPr="00097AC9">
        <w:rPr>
          <w:b w:val="0"/>
        </w:rPr>
        <w:fldChar w:fldCharType="begin"/>
      </w:r>
      <w:r w:rsidRPr="00097AC9">
        <w:rPr>
          <w:b w:val="0"/>
        </w:rPr>
        <w:instrText xml:space="preserve"> TOC \o "1-2" </w:instrText>
      </w:r>
      <w:r w:rsidRPr="00097AC9">
        <w:rPr>
          <w:b w:val="0"/>
        </w:rPr>
        <w:fldChar w:fldCharType="separate"/>
      </w:r>
      <w:r w:rsidR="00193F1A" w:rsidRPr="00E301BD">
        <w:rPr>
          <w:rFonts w:cs="Arial"/>
        </w:rPr>
        <w:t>1</w:t>
      </w:r>
      <w:r w:rsidR="00193F1A" w:rsidRPr="004F03EF">
        <w:rPr>
          <w:rFonts w:ascii="Calibri" w:hAnsi="Calibri"/>
          <w:b w:val="0"/>
          <w:sz w:val="22"/>
          <w:szCs w:val="22"/>
          <w:lang w:eastAsia="en-US"/>
        </w:rPr>
        <w:tab/>
      </w:r>
      <w:r w:rsidR="00193F1A">
        <w:t>Document Control</w:t>
      </w:r>
      <w:r w:rsidR="00193F1A">
        <w:tab/>
      </w:r>
      <w:r w:rsidR="00193F1A">
        <w:fldChar w:fldCharType="begin"/>
      </w:r>
      <w:r w:rsidR="00193F1A">
        <w:instrText xml:space="preserve"> PAGEREF _Toc435801125 \h </w:instrText>
      </w:r>
      <w:r w:rsidR="00193F1A">
        <w:fldChar w:fldCharType="separate"/>
      </w:r>
      <w:r w:rsidR="0041040B">
        <w:t>2</w:t>
      </w:r>
      <w:r w:rsidR="00193F1A">
        <w:fldChar w:fldCharType="end"/>
      </w:r>
    </w:p>
    <w:p w14:paraId="2CE9BAE2" w14:textId="77777777" w:rsidR="00193F1A" w:rsidRPr="004F03EF" w:rsidRDefault="00193F1A">
      <w:pPr>
        <w:pStyle w:val="TOC2"/>
        <w:rPr>
          <w:rFonts w:ascii="Calibri" w:hAnsi="Calibri"/>
          <w:sz w:val="22"/>
          <w:szCs w:val="22"/>
          <w:lang w:eastAsia="en-US"/>
        </w:rPr>
      </w:pPr>
      <w:r>
        <w:t>1.1</w:t>
      </w:r>
      <w:r w:rsidRPr="004F03EF">
        <w:rPr>
          <w:rFonts w:ascii="Calibri" w:hAnsi="Calibri"/>
          <w:sz w:val="22"/>
          <w:szCs w:val="22"/>
          <w:lang w:eastAsia="en-US"/>
        </w:rPr>
        <w:tab/>
      </w:r>
      <w:r>
        <w:t>Change Record</w:t>
      </w:r>
      <w:r>
        <w:tab/>
      </w:r>
      <w:r>
        <w:fldChar w:fldCharType="begin"/>
      </w:r>
      <w:r>
        <w:instrText xml:space="preserve"> PAGEREF _Toc435801126 \h </w:instrText>
      </w:r>
      <w:r>
        <w:fldChar w:fldCharType="separate"/>
      </w:r>
      <w:r w:rsidR="0041040B">
        <w:t>2</w:t>
      </w:r>
      <w:r>
        <w:fldChar w:fldCharType="end"/>
      </w:r>
    </w:p>
    <w:p w14:paraId="2CE9BAE3" w14:textId="77777777" w:rsidR="00193F1A" w:rsidRPr="004F03EF" w:rsidRDefault="00193F1A">
      <w:pPr>
        <w:pStyle w:val="TOC2"/>
        <w:rPr>
          <w:rFonts w:ascii="Calibri" w:hAnsi="Calibri"/>
          <w:sz w:val="22"/>
          <w:szCs w:val="22"/>
          <w:lang w:eastAsia="en-US"/>
        </w:rPr>
      </w:pPr>
      <w:r>
        <w:t>1.2</w:t>
      </w:r>
      <w:r w:rsidRPr="004F03EF">
        <w:rPr>
          <w:rFonts w:ascii="Calibri" w:hAnsi="Calibri"/>
          <w:sz w:val="22"/>
          <w:szCs w:val="22"/>
          <w:lang w:eastAsia="en-US"/>
        </w:rPr>
        <w:tab/>
      </w:r>
      <w:r>
        <w:t>Reviewers</w:t>
      </w:r>
      <w:r>
        <w:tab/>
      </w:r>
      <w:r>
        <w:fldChar w:fldCharType="begin"/>
      </w:r>
      <w:r>
        <w:instrText xml:space="preserve"> PAGEREF _Toc435801127 \h </w:instrText>
      </w:r>
      <w:r>
        <w:fldChar w:fldCharType="separate"/>
      </w:r>
      <w:r w:rsidR="0041040B">
        <w:t>3</w:t>
      </w:r>
      <w:r>
        <w:fldChar w:fldCharType="end"/>
      </w:r>
    </w:p>
    <w:p w14:paraId="2CE9BAE4" w14:textId="77777777" w:rsidR="00193F1A" w:rsidRPr="004F03EF" w:rsidRDefault="00193F1A">
      <w:pPr>
        <w:pStyle w:val="TOC2"/>
        <w:rPr>
          <w:rFonts w:ascii="Calibri" w:hAnsi="Calibri"/>
          <w:sz w:val="22"/>
          <w:szCs w:val="22"/>
          <w:lang w:eastAsia="en-US"/>
        </w:rPr>
      </w:pPr>
      <w:r>
        <w:t>1.3</w:t>
      </w:r>
      <w:r w:rsidRPr="004F03EF">
        <w:rPr>
          <w:rFonts w:ascii="Calibri" w:hAnsi="Calibri"/>
          <w:sz w:val="22"/>
          <w:szCs w:val="22"/>
          <w:lang w:eastAsia="en-US"/>
        </w:rPr>
        <w:tab/>
      </w:r>
      <w:r>
        <w:t>Distribution</w:t>
      </w:r>
      <w:r>
        <w:tab/>
      </w:r>
      <w:r>
        <w:fldChar w:fldCharType="begin"/>
      </w:r>
      <w:r>
        <w:instrText xml:space="preserve"> PAGEREF _Toc435801128 \h </w:instrText>
      </w:r>
      <w:r>
        <w:fldChar w:fldCharType="separate"/>
      </w:r>
      <w:r w:rsidR="0041040B">
        <w:t>3</w:t>
      </w:r>
      <w:r>
        <w:fldChar w:fldCharType="end"/>
      </w:r>
    </w:p>
    <w:p w14:paraId="2CE9BAE5" w14:textId="77777777" w:rsidR="00193F1A" w:rsidRPr="004F03EF" w:rsidRDefault="00193F1A">
      <w:pPr>
        <w:pStyle w:val="TOC1"/>
        <w:rPr>
          <w:rFonts w:ascii="Calibri" w:hAnsi="Calibri"/>
          <w:b w:val="0"/>
          <w:sz w:val="22"/>
          <w:szCs w:val="22"/>
          <w:lang w:eastAsia="en-US"/>
        </w:rPr>
      </w:pPr>
      <w:r w:rsidRPr="00E301BD">
        <w:rPr>
          <w:rFonts w:cs="Arial"/>
        </w:rPr>
        <w:t>2</w:t>
      </w:r>
      <w:r w:rsidRPr="004F03EF">
        <w:rPr>
          <w:rFonts w:ascii="Calibri" w:hAnsi="Calibri"/>
          <w:b w:val="0"/>
          <w:sz w:val="22"/>
          <w:szCs w:val="22"/>
          <w:lang w:eastAsia="en-US"/>
        </w:rPr>
        <w:tab/>
      </w:r>
      <w:r>
        <w:t>Business Overview</w:t>
      </w:r>
      <w:r>
        <w:tab/>
      </w:r>
      <w:r>
        <w:fldChar w:fldCharType="begin"/>
      </w:r>
      <w:r>
        <w:instrText xml:space="preserve"> PAGEREF _Toc435801129 \h </w:instrText>
      </w:r>
      <w:r>
        <w:fldChar w:fldCharType="separate"/>
      </w:r>
      <w:r w:rsidR="0041040B">
        <w:t>6</w:t>
      </w:r>
      <w:r>
        <w:fldChar w:fldCharType="end"/>
      </w:r>
    </w:p>
    <w:p w14:paraId="2CE9BAE6" w14:textId="77777777" w:rsidR="00193F1A" w:rsidRPr="004F03EF" w:rsidRDefault="00193F1A">
      <w:pPr>
        <w:pStyle w:val="TOC2"/>
        <w:rPr>
          <w:rFonts w:ascii="Calibri" w:hAnsi="Calibri"/>
          <w:sz w:val="22"/>
          <w:szCs w:val="22"/>
          <w:lang w:eastAsia="en-US"/>
        </w:rPr>
      </w:pPr>
      <w:r>
        <w:t>2.1</w:t>
      </w:r>
      <w:r w:rsidRPr="004F03EF">
        <w:rPr>
          <w:rFonts w:ascii="Calibri" w:hAnsi="Calibri"/>
          <w:sz w:val="22"/>
          <w:szCs w:val="22"/>
          <w:lang w:eastAsia="en-US"/>
        </w:rPr>
        <w:tab/>
      </w:r>
      <w:r>
        <w:t>Assumptions</w:t>
      </w:r>
      <w:r>
        <w:tab/>
      </w:r>
      <w:r>
        <w:fldChar w:fldCharType="begin"/>
      </w:r>
      <w:r>
        <w:instrText xml:space="preserve"> PAGEREF _Toc435801130 \h </w:instrText>
      </w:r>
      <w:r>
        <w:fldChar w:fldCharType="separate"/>
      </w:r>
      <w:r w:rsidR="0041040B">
        <w:t>6</w:t>
      </w:r>
      <w:r>
        <w:fldChar w:fldCharType="end"/>
      </w:r>
    </w:p>
    <w:p w14:paraId="2CE9BAE7" w14:textId="77777777" w:rsidR="00193F1A" w:rsidRPr="004F03EF" w:rsidRDefault="00193F1A">
      <w:pPr>
        <w:pStyle w:val="TOC2"/>
        <w:rPr>
          <w:rFonts w:ascii="Calibri" w:hAnsi="Calibri"/>
          <w:sz w:val="22"/>
          <w:szCs w:val="22"/>
          <w:lang w:eastAsia="en-US"/>
        </w:rPr>
      </w:pPr>
      <w:r>
        <w:t>2.2</w:t>
      </w:r>
      <w:r w:rsidRPr="004F03EF">
        <w:rPr>
          <w:rFonts w:ascii="Calibri" w:hAnsi="Calibri"/>
          <w:sz w:val="22"/>
          <w:szCs w:val="22"/>
          <w:lang w:eastAsia="en-US"/>
        </w:rPr>
        <w:tab/>
      </w:r>
      <w:r>
        <w:t>Risks &amp; Issues</w:t>
      </w:r>
      <w:r>
        <w:tab/>
      </w:r>
      <w:r>
        <w:fldChar w:fldCharType="begin"/>
      </w:r>
      <w:r>
        <w:instrText xml:space="preserve"> PAGEREF _Toc435801131 \h </w:instrText>
      </w:r>
      <w:r>
        <w:fldChar w:fldCharType="separate"/>
      </w:r>
      <w:r w:rsidR="0041040B">
        <w:t>7</w:t>
      </w:r>
      <w:r>
        <w:fldChar w:fldCharType="end"/>
      </w:r>
    </w:p>
    <w:p w14:paraId="2CE9BAE8" w14:textId="77777777" w:rsidR="00193F1A" w:rsidRPr="004F03EF" w:rsidRDefault="00193F1A">
      <w:pPr>
        <w:pStyle w:val="TOC2"/>
        <w:rPr>
          <w:rFonts w:ascii="Calibri" w:hAnsi="Calibri"/>
          <w:sz w:val="22"/>
          <w:szCs w:val="22"/>
          <w:lang w:eastAsia="en-US"/>
        </w:rPr>
      </w:pPr>
      <w:r>
        <w:t>2.3</w:t>
      </w:r>
      <w:r w:rsidRPr="004F03EF">
        <w:rPr>
          <w:rFonts w:ascii="Calibri" w:hAnsi="Calibri"/>
          <w:sz w:val="22"/>
          <w:szCs w:val="22"/>
          <w:lang w:eastAsia="en-US"/>
        </w:rPr>
        <w:tab/>
      </w:r>
      <w:r>
        <w:t>Referential Documents</w:t>
      </w:r>
      <w:r>
        <w:tab/>
      </w:r>
      <w:r>
        <w:fldChar w:fldCharType="begin"/>
      </w:r>
      <w:r>
        <w:instrText xml:space="preserve"> PAGEREF _Toc435801132 \h </w:instrText>
      </w:r>
      <w:r>
        <w:fldChar w:fldCharType="separate"/>
      </w:r>
      <w:r w:rsidR="0041040B">
        <w:t>7</w:t>
      </w:r>
      <w:r>
        <w:fldChar w:fldCharType="end"/>
      </w:r>
    </w:p>
    <w:p w14:paraId="2CE9BAE9" w14:textId="77777777" w:rsidR="00193F1A" w:rsidRPr="004F03EF" w:rsidRDefault="00193F1A">
      <w:pPr>
        <w:pStyle w:val="TOC2"/>
        <w:rPr>
          <w:rFonts w:ascii="Calibri" w:hAnsi="Calibri"/>
          <w:sz w:val="22"/>
          <w:szCs w:val="22"/>
          <w:lang w:eastAsia="en-US"/>
        </w:rPr>
      </w:pPr>
      <w:r>
        <w:t>2.4</w:t>
      </w:r>
      <w:r w:rsidRPr="004F03EF">
        <w:rPr>
          <w:rFonts w:ascii="Calibri" w:hAnsi="Calibri"/>
          <w:sz w:val="22"/>
          <w:szCs w:val="22"/>
          <w:lang w:eastAsia="en-US"/>
        </w:rPr>
        <w:tab/>
      </w:r>
      <w:r>
        <w:t>Definitions and Acronyms</w:t>
      </w:r>
      <w:r>
        <w:tab/>
      </w:r>
      <w:r>
        <w:fldChar w:fldCharType="begin"/>
      </w:r>
      <w:r>
        <w:instrText xml:space="preserve"> PAGEREF _Toc435801133 \h </w:instrText>
      </w:r>
      <w:r>
        <w:fldChar w:fldCharType="separate"/>
      </w:r>
      <w:r w:rsidR="0041040B">
        <w:t>7</w:t>
      </w:r>
      <w:r>
        <w:fldChar w:fldCharType="end"/>
      </w:r>
    </w:p>
    <w:p w14:paraId="2CE9BAEA" w14:textId="77777777" w:rsidR="00193F1A" w:rsidRPr="004F03EF" w:rsidRDefault="00193F1A">
      <w:pPr>
        <w:pStyle w:val="TOC2"/>
        <w:rPr>
          <w:rFonts w:ascii="Calibri" w:hAnsi="Calibri"/>
          <w:sz w:val="22"/>
          <w:szCs w:val="22"/>
          <w:lang w:eastAsia="en-US"/>
        </w:rPr>
      </w:pPr>
      <w:r>
        <w:t>2.5</w:t>
      </w:r>
      <w:r w:rsidRPr="004F03EF">
        <w:rPr>
          <w:rFonts w:ascii="Calibri" w:hAnsi="Calibri"/>
          <w:sz w:val="22"/>
          <w:szCs w:val="22"/>
          <w:lang w:eastAsia="en-US"/>
        </w:rPr>
        <w:tab/>
      </w:r>
      <w:r>
        <w:t>Block Diagram</w:t>
      </w:r>
      <w:r>
        <w:tab/>
      </w:r>
      <w:r>
        <w:fldChar w:fldCharType="begin"/>
      </w:r>
      <w:r>
        <w:instrText xml:space="preserve"> PAGEREF _Toc435801134 \h </w:instrText>
      </w:r>
      <w:r>
        <w:fldChar w:fldCharType="separate"/>
      </w:r>
      <w:r w:rsidR="0041040B">
        <w:t>8</w:t>
      </w:r>
      <w:r>
        <w:fldChar w:fldCharType="end"/>
      </w:r>
    </w:p>
    <w:p w14:paraId="2CE9BAEB" w14:textId="77777777" w:rsidR="00193F1A" w:rsidRPr="004F03EF" w:rsidRDefault="00193F1A">
      <w:pPr>
        <w:pStyle w:val="TOC1"/>
        <w:rPr>
          <w:rFonts w:ascii="Calibri" w:hAnsi="Calibri"/>
          <w:b w:val="0"/>
          <w:sz w:val="22"/>
          <w:szCs w:val="22"/>
          <w:lang w:eastAsia="en-US"/>
        </w:rPr>
      </w:pPr>
      <w:r w:rsidRPr="00E301BD">
        <w:rPr>
          <w:rFonts w:cs="Arial"/>
        </w:rPr>
        <w:t>3</w:t>
      </w:r>
      <w:r w:rsidRPr="004F03EF">
        <w:rPr>
          <w:rFonts w:ascii="Calibri" w:hAnsi="Calibri"/>
          <w:b w:val="0"/>
          <w:sz w:val="22"/>
          <w:szCs w:val="22"/>
          <w:lang w:eastAsia="en-US"/>
        </w:rPr>
        <w:tab/>
      </w:r>
      <w:r>
        <w:t>Technical Overview</w:t>
      </w:r>
      <w:r>
        <w:tab/>
      </w:r>
      <w:r>
        <w:fldChar w:fldCharType="begin"/>
      </w:r>
      <w:r>
        <w:instrText xml:space="preserve"> PAGEREF _Toc435801135 \h </w:instrText>
      </w:r>
      <w:r>
        <w:fldChar w:fldCharType="separate"/>
      </w:r>
      <w:r w:rsidR="0041040B">
        <w:t>9</w:t>
      </w:r>
      <w:r>
        <w:fldChar w:fldCharType="end"/>
      </w:r>
    </w:p>
    <w:p w14:paraId="2CE9BAEC" w14:textId="77777777" w:rsidR="00193F1A" w:rsidRPr="004F03EF" w:rsidRDefault="00193F1A">
      <w:pPr>
        <w:pStyle w:val="TOC2"/>
        <w:rPr>
          <w:rFonts w:ascii="Calibri" w:hAnsi="Calibri"/>
          <w:sz w:val="22"/>
          <w:szCs w:val="22"/>
          <w:lang w:eastAsia="en-US"/>
        </w:rPr>
      </w:pPr>
      <w:r>
        <w:t>3.1</w:t>
      </w:r>
      <w:r w:rsidRPr="004F03EF">
        <w:rPr>
          <w:rFonts w:ascii="Calibri" w:hAnsi="Calibri"/>
          <w:sz w:val="22"/>
          <w:szCs w:val="22"/>
          <w:lang w:eastAsia="en-US"/>
        </w:rPr>
        <w:tab/>
      </w:r>
      <w:r>
        <w:t>Data Lineage/Mapping</w:t>
      </w:r>
      <w:r>
        <w:tab/>
      </w:r>
      <w:r>
        <w:fldChar w:fldCharType="begin"/>
      </w:r>
      <w:r>
        <w:instrText xml:space="preserve"> PAGEREF _Toc435801136 \h </w:instrText>
      </w:r>
      <w:r>
        <w:fldChar w:fldCharType="separate"/>
      </w:r>
      <w:r w:rsidR="0041040B">
        <w:t>13</w:t>
      </w:r>
      <w:r>
        <w:fldChar w:fldCharType="end"/>
      </w:r>
    </w:p>
    <w:p w14:paraId="2CE9BAED" w14:textId="77777777" w:rsidR="00193F1A" w:rsidRPr="004F03EF" w:rsidRDefault="00193F1A">
      <w:pPr>
        <w:pStyle w:val="TOC1"/>
        <w:rPr>
          <w:rFonts w:ascii="Calibri" w:hAnsi="Calibri"/>
          <w:b w:val="0"/>
          <w:sz w:val="22"/>
          <w:szCs w:val="22"/>
          <w:lang w:eastAsia="en-US"/>
        </w:rPr>
      </w:pPr>
      <w:r w:rsidRPr="00E301BD">
        <w:rPr>
          <w:rFonts w:cs="Arial"/>
        </w:rPr>
        <w:t>4</w:t>
      </w:r>
      <w:r w:rsidRPr="004F03EF">
        <w:rPr>
          <w:rFonts w:ascii="Calibri" w:hAnsi="Calibri"/>
          <w:b w:val="0"/>
          <w:sz w:val="22"/>
          <w:szCs w:val="22"/>
          <w:lang w:eastAsia="en-US"/>
        </w:rPr>
        <w:tab/>
      </w:r>
      <w:r>
        <w:t>Custom Components list</w:t>
      </w:r>
      <w:r>
        <w:tab/>
      </w:r>
      <w:r>
        <w:fldChar w:fldCharType="begin"/>
      </w:r>
      <w:r>
        <w:instrText xml:space="preserve"> PAGEREF _Toc435801137 \h </w:instrText>
      </w:r>
      <w:r>
        <w:fldChar w:fldCharType="separate"/>
      </w:r>
      <w:r w:rsidR="0041040B">
        <w:t>14</w:t>
      </w:r>
      <w:r>
        <w:fldChar w:fldCharType="end"/>
      </w:r>
    </w:p>
    <w:p w14:paraId="2CE9BAEE" w14:textId="77777777" w:rsidR="00193F1A" w:rsidRPr="004F03EF" w:rsidRDefault="00193F1A">
      <w:pPr>
        <w:pStyle w:val="TOC1"/>
        <w:rPr>
          <w:rFonts w:ascii="Calibri" w:hAnsi="Calibri"/>
          <w:b w:val="0"/>
          <w:sz w:val="22"/>
          <w:szCs w:val="22"/>
          <w:lang w:eastAsia="en-US"/>
        </w:rPr>
      </w:pPr>
      <w:r w:rsidRPr="00E301BD">
        <w:rPr>
          <w:rFonts w:cs="Arial"/>
          <w:lang w:val="en-GB"/>
        </w:rPr>
        <w:t>5</w:t>
      </w:r>
      <w:r w:rsidRPr="004F03EF">
        <w:rPr>
          <w:rFonts w:ascii="Calibri" w:hAnsi="Calibri"/>
          <w:b w:val="0"/>
          <w:sz w:val="22"/>
          <w:szCs w:val="22"/>
          <w:lang w:eastAsia="en-US"/>
        </w:rPr>
        <w:tab/>
      </w:r>
      <w:r w:rsidRPr="00E301BD">
        <w:rPr>
          <w:lang w:val="en-GB"/>
        </w:rPr>
        <w:t>ELT Overview</w:t>
      </w:r>
      <w:r>
        <w:tab/>
      </w:r>
      <w:r>
        <w:fldChar w:fldCharType="begin"/>
      </w:r>
      <w:r>
        <w:instrText xml:space="preserve"> PAGEREF _Toc435801138 \h </w:instrText>
      </w:r>
      <w:r>
        <w:fldChar w:fldCharType="separate"/>
      </w:r>
      <w:r w:rsidR="0041040B">
        <w:t>15</w:t>
      </w:r>
      <w:r>
        <w:fldChar w:fldCharType="end"/>
      </w:r>
    </w:p>
    <w:p w14:paraId="2CE9BAEF" w14:textId="77777777" w:rsidR="00193F1A" w:rsidRPr="004F03EF" w:rsidRDefault="00193F1A">
      <w:pPr>
        <w:pStyle w:val="TOC2"/>
        <w:rPr>
          <w:rFonts w:ascii="Calibri" w:hAnsi="Calibri"/>
          <w:sz w:val="22"/>
          <w:szCs w:val="22"/>
          <w:lang w:eastAsia="en-US"/>
        </w:rPr>
      </w:pPr>
      <w:r>
        <w:t>5.1</w:t>
      </w:r>
      <w:r w:rsidRPr="004F03EF">
        <w:rPr>
          <w:rFonts w:ascii="Calibri" w:hAnsi="Calibri"/>
          <w:sz w:val="22"/>
          <w:szCs w:val="22"/>
          <w:lang w:eastAsia="en-US"/>
        </w:rPr>
        <w:tab/>
      </w:r>
      <w:r>
        <w:t>Data Flow Model</w:t>
      </w:r>
      <w:r>
        <w:tab/>
      </w:r>
      <w:r>
        <w:fldChar w:fldCharType="begin"/>
      </w:r>
      <w:r>
        <w:instrText xml:space="preserve"> PAGEREF _Toc435801139 \h </w:instrText>
      </w:r>
      <w:r>
        <w:fldChar w:fldCharType="separate"/>
      </w:r>
      <w:r w:rsidR="0041040B">
        <w:t>15</w:t>
      </w:r>
      <w:r>
        <w:fldChar w:fldCharType="end"/>
      </w:r>
    </w:p>
    <w:p w14:paraId="2CE9BAF0" w14:textId="77777777" w:rsidR="00193F1A" w:rsidRPr="004F03EF" w:rsidRDefault="00193F1A">
      <w:pPr>
        <w:pStyle w:val="TOC2"/>
        <w:rPr>
          <w:rFonts w:ascii="Calibri" w:hAnsi="Calibri"/>
          <w:sz w:val="22"/>
          <w:szCs w:val="22"/>
          <w:lang w:eastAsia="en-US"/>
        </w:rPr>
      </w:pPr>
      <w:r>
        <w:t>5.2</w:t>
      </w:r>
      <w:r w:rsidRPr="004F03EF">
        <w:rPr>
          <w:rFonts w:ascii="Calibri" w:hAnsi="Calibri"/>
          <w:sz w:val="22"/>
          <w:szCs w:val="22"/>
          <w:lang w:eastAsia="en-US"/>
        </w:rPr>
        <w:tab/>
      </w:r>
      <w:r>
        <w:t>Source System</w:t>
      </w:r>
      <w:r>
        <w:tab/>
      </w:r>
      <w:r>
        <w:fldChar w:fldCharType="begin"/>
      </w:r>
      <w:r>
        <w:instrText xml:space="preserve"> PAGEREF _Toc435801140 \h </w:instrText>
      </w:r>
      <w:r>
        <w:fldChar w:fldCharType="separate"/>
      </w:r>
      <w:r w:rsidR="0041040B">
        <w:t>15</w:t>
      </w:r>
      <w:r>
        <w:fldChar w:fldCharType="end"/>
      </w:r>
    </w:p>
    <w:p w14:paraId="2CE9BAF1" w14:textId="77777777" w:rsidR="00193F1A" w:rsidRPr="004F03EF" w:rsidRDefault="00193F1A">
      <w:pPr>
        <w:pStyle w:val="TOC2"/>
        <w:rPr>
          <w:rFonts w:ascii="Calibri" w:hAnsi="Calibri"/>
          <w:sz w:val="22"/>
          <w:szCs w:val="22"/>
          <w:lang w:eastAsia="en-US"/>
        </w:rPr>
      </w:pPr>
      <w:r>
        <w:t>5.3</w:t>
      </w:r>
      <w:r w:rsidRPr="004F03EF">
        <w:rPr>
          <w:rFonts w:ascii="Calibri" w:hAnsi="Calibri"/>
          <w:sz w:val="22"/>
          <w:szCs w:val="22"/>
          <w:lang w:eastAsia="en-US"/>
        </w:rPr>
        <w:tab/>
      </w:r>
      <w:r>
        <w:t>Target System</w:t>
      </w:r>
      <w:r>
        <w:tab/>
      </w:r>
      <w:r>
        <w:fldChar w:fldCharType="begin"/>
      </w:r>
      <w:r>
        <w:instrText xml:space="preserve"> PAGEREF _Toc435801141 \h </w:instrText>
      </w:r>
      <w:r>
        <w:fldChar w:fldCharType="separate"/>
      </w:r>
      <w:r w:rsidR="0041040B">
        <w:t>17</w:t>
      </w:r>
      <w:r>
        <w:fldChar w:fldCharType="end"/>
      </w:r>
    </w:p>
    <w:p w14:paraId="2CE9BAF2" w14:textId="77777777" w:rsidR="00193F1A" w:rsidRPr="004F03EF" w:rsidRDefault="00193F1A">
      <w:pPr>
        <w:pStyle w:val="TOC2"/>
        <w:rPr>
          <w:rFonts w:ascii="Calibri" w:hAnsi="Calibri"/>
          <w:sz w:val="22"/>
          <w:szCs w:val="22"/>
          <w:lang w:eastAsia="en-US"/>
        </w:rPr>
      </w:pPr>
      <w:r>
        <w:t>5.4</w:t>
      </w:r>
      <w:r w:rsidRPr="004F03EF">
        <w:rPr>
          <w:rFonts w:ascii="Calibri" w:hAnsi="Calibri"/>
          <w:sz w:val="22"/>
          <w:szCs w:val="22"/>
          <w:lang w:eastAsia="en-US"/>
        </w:rPr>
        <w:tab/>
      </w:r>
      <w:r>
        <w:rPr>
          <w:lang w:eastAsia="hi-IN" w:bidi="hi-IN"/>
        </w:rPr>
        <w:t>Indexes</w:t>
      </w:r>
      <w:r>
        <w:tab/>
      </w:r>
      <w:r>
        <w:fldChar w:fldCharType="begin"/>
      </w:r>
      <w:r>
        <w:instrText xml:space="preserve"> PAGEREF _Toc435801142 \h </w:instrText>
      </w:r>
      <w:r>
        <w:fldChar w:fldCharType="separate"/>
      </w:r>
      <w:r w:rsidR="0041040B">
        <w:t>18</w:t>
      </w:r>
      <w:r>
        <w:fldChar w:fldCharType="end"/>
      </w:r>
    </w:p>
    <w:p w14:paraId="2CE9BAF3" w14:textId="77777777" w:rsidR="00193F1A" w:rsidRPr="004F03EF" w:rsidRDefault="00193F1A">
      <w:pPr>
        <w:pStyle w:val="TOC2"/>
        <w:rPr>
          <w:rFonts w:ascii="Calibri" w:hAnsi="Calibri"/>
          <w:sz w:val="22"/>
          <w:szCs w:val="22"/>
          <w:lang w:eastAsia="en-US"/>
        </w:rPr>
      </w:pPr>
      <w:r>
        <w:t>5.5</w:t>
      </w:r>
      <w:r w:rsidRPr="004F03EF">
        <w:rPr>
          <w:rFonts w:ascii="Calibri" w:hAnsi="Calibri"/>
          <w:sz w:val="22"/>
          <w:szCs w:val="22"/>
          <w:lang w:eastAsia="en-US"/>
        </w:rPr>
        <w:tab/>
      </w:r>
      <w:r>
        <w:rPr>
          <w:lang w:bidi="hi-IN"/>
        </w:rPr>
        <w:t>Load plans</w:t>
      </w:r>
      <w:r>
        <w:tab/>
      </w:r>
      <w:r>
        <w:fldChar w:fldCharType="begin"/>
      </w:r>
      <w:r>
        <w:instrText xml:space="preserve"> PAGEREF _Toc435801143 \h </w:instrText>
      </w:r>
      <w:r>
        <w:fldChar w:fldCharType="separate"/>
      </w:r>
      <w:r w:rsidR="0041040B">
        <w:t>18</w:t>
      </w:r>
      <w:r>
        <w:fldChar w:fldCharType="end"/>
      </w:r>
    </w:p>
    <w:p w14:paraId="2CE9BAF4" w14:textId="77777777" w:rsidR="00193F1A" w:rsidRPr="004F03EF" w:rsidRDefault="00193F1A">
      <w:pPr>
        <w:pStyle w:val="TOC1"/>
        <w:rPr>
          <w:rFonts w:ascii="Calibri" w:hAnsi="Calibri"/>
          <w:b w:val="0"/>
          <w:sz w:val="22"/>
          <w:szCs w:val="22"/>
          <w:lang w:eastAsia="en-US"/>
        </w:rPr>
      </w:pPr>
      <w:r w:rsidRPr="00E301BD">
        <w:rPr>
          <w:rFonts w:cs="Arial"/>
        </w:rPr>
        <w:t>6</w:t>
      </w:r>
      <w:r w:rsidRPr="004F03EF">
        <w:rPr>
          <w:rFonts w:ascii="Calibri" w:hAnsi="Calibri"/>
          <w:b w:val="0"/>
          <w:sz w:val="22"/>
          <w:szCs w:val="22"/>
          <w:lang w:eastAsia="en-US"/>
        </w:rPr>
        <w:tab/>
      </w:r>
      <w:r>
        <w:t>RPD Design</w:t>
      </w:r>
      <w:r>
        <w:tab/>
      </w:r>
      <w:r>
        <w:fldChar w:fldCharType="begin"/>
      </w:r>
      <w:r>
        <w:instrText xml:space="preserve"> PAGEREF _Toc435801144 \h </w:instrText>
      </w:r>
      <w:r>
        <w:fldChar w:fldCharType="separate"/>
      </w:r>
      <w:r w:rsidR="0041040B">
        <w:t>19</w:t>
      </w:r>
      <w:r>
        <w:fldChar w:fldCharType="end"/>
      </w:r>
    </w:p>
    <w:p w14:paraId="2CE9BAF5" w14:textId="77777777" w:rsidR="00193F1A" w:rsidRPr="004F03EF" w:rsidRDefault="00193F1A">
      <w:pPr>
        <w:pStyle w:val="TOC2"/>
        <w:rPr>
          <w:rFonts w:ascii="Calibri" w:hAnsi="Calibri"/>
          <w:sz w:val="22"/>
          <w:szCs w:val="22"/>
          <w:lang w:eastAsia="en-US"/>
        </w:rPr>
      </w:pPr>
      <w:r>
        <w:t>6.1</w:t>
      </w:r>
      <w:r w:rsidRPr="004F03EF">
        <w:rPr>
          <w:rFonts w:ascii="Calibri" w:hAnsi="Calibri"/>
          <w:sz w:val="22"/>
          <w:szCs w:val="22"/>
          <w:lang w:eastAsia="en-US"/>
        </w:rPr>
        <w:tab/>
      </w:r>
      <w:r>
        <w:rPr>
          <w:lang w:bidi="hi-IN"/>
        </w:rPr>
        <w:t>Physical Layer</w:t>
      </w:r>
      <w:r>
        <w:tab/>
      </w:r>
      <w:r>
        <w:fldChar w:fldCharType="begin"/>
      </w:r>
      <w:r>
        <w:instrText xml:space="preserve"> PAGEREF _Toc435801145 \h </w:instrText>
      </w:r>
      <w:r>
        <w:fldChar w:fldCharType="separate"/>
      </w:r>
      <w:r w:rsidR="0041040B">
        <w:t>19</w:t>
      </w:r>
      <w:r>
        <w:fldChar w:fldCharType="end"/>
      </w:r>
    </w:p>
    <w:p w14:paraId="2CE9BAF6" w14:textId="77777777" w:rsidR="00193F1A" w:rsidRPr="004F03EF" w:rsidRDefault="00193F1A">
      <w:pPr>
        <w:pStyle w:val="TOC2"/>
        <w:rPr>
          <w:rFonts w:ascii="Calibri" w:hAnsi="Calibri"/>
          <w:sz w:val="22"/>
          <w:szCs w:val="22"/>
          <w:lang w:eastAsia="en-US"/>
        </w:rPr>
      </w:pPr>
      <w:r>
        <w:t>6.2</w:t>
      </w:r>
      <w:r w:rsidRPr="004F03EF">
        <w:rPr>
          <w:rFonts w:ascii="Calibri" w:hAnsi="Calibri"/>
          <w:sz w:val="22"/>
          <w:szCs w:val="22"/>
          <w:lang w:eastAsia="en-US"/>
        </w:rPr>
        <w:tab/>
      </w:r>
      <w:r>
        <w:rPr>
          <w:lang w:bidi="hi-IN"/>
        </w:rPr>
        <w:t>Physical diagram</w:t>
      </w:r>
      <w:r>
        <w:tab/>
      </w:r>
      <w:r>
        <w:fldChar w:fldCharType="begin"/>
      </w:r>
      <w:r>
        <w:instrText xml:space="preserve"> PAGEREF _Toc435801146 \h </w:instrText>
      </w:r>
      <w:r>
        <w:fldChar w:fldCharType="separate"/>
      </w:r>
      <w:r w:rsidR="0041040B">
        <w:t>20</w:t>
      </w:r>
      <w:r>
        <w:fldChar w:fldCharType="end"/>
      </w:r>
    </w:p>
    <w:p w14:paraId="2CE9BAF7" w14:textId="77777777" w:rsidR="00193F1A" w:rsidRPr="004F03EF" w:rsidRDefault="00193F1A">
      <w:pPr>
        <w:pStyle w:val="TOC2"/>
        <w:rPr>
          <w:rFonts w:ascii="Calibri" w:hAnsi="Calibri"/>
          <w:sz w:val="22"/>
          <w:szCs w:val="22"/>
          <w:lang w:eastAsia="en-US"/>
        </w:rPr>
      </w:pPr>
      <w:r>
        <w:t>6.3</w:t>
      </w:r>
      <w:r w:rsidRPr="004F03EF">
        <w:rPr>
          <w:rFonts w:ascii="Calibri" w:hAnsi="Calibri"/>
          <w:sz w:val="22"/>
          <w:szCs w:val="22"/>
          <w:lang w:eastAsia="en-US"/>
        </w:rPr>
        <w:tab/>
      </w:r>
      <w:r w:rsidRPr="00E301BD">
        <w:rPr>
          <w:lang w:val="en-GB"/>
        </w:rPr>
        <w:t>Database Objects</w:t>
      </w:r>
      <w:r>
        <w:tab/>
      </w:r>
      <w:r>
        <w:fldChar w:fldCharType="begin"/>
      </w:r>
      <w:r>
        <w:instrText xml:space="preserve"> PAGEREF _Toc435801147 \h </w:instrText>
      </w:r>
      <w:r>
        <w:fldChar w:fldCharType="separate"/>
      </w:r>
      <w:r w:rsidR="0041040B">
        <w:t>21</w:t>
      </w:r>
      <w:r>
        <w:fldChar w:fldCharType="end"/>
      </w:r>
    </w:p>
    <w:p w14:paraId="2CE9BAF8" w14:textId="77777777" w:rsidR="00193F1A" w:rsidRPr="004F03EF" w:rsidRDefault="00193F1A">
      <w:pPr>
        <w:pStyle w:val="TOC2"/>
        <w:rPr>
          <w:rFonts w:ascii="Calibri" w:hAnsi="Calibri"/>
          <w:sz w:val="22"/>
          <w:szCs w:val="22"/>
          <w:lang w:eastAsia="en-US"/>
        </w:rPr>
      </w:pPr>
      <w:r>
        <w:t>6.4</w:t>
      </w:r>
      <w:r w:rsidRPr="004F03EF">
        <w:rPr>
          <w:rFonts w:ascii="Calibri" w:hAnsi="Calibri"/>
          <w:sz w:val="22"/>
          <w:szCs w:val="22"/>
          <w:lang w:eastAsia="en-US"/>
        </w:rPr>
        <w:tab/>
      </w:r>
      <w:r>
        <w:rPr>
          <w:lang w:bidi="hi-IN"/>
        </w:rPr>
        <w:t>BMM Layer</w:t>
      </w:r>
      <w:r>
        <w:tab/>
      </w:r>
      <w:r>
        <w:fldChar w:fldCharType="begin"/>
      </w:r>
      <w:r>
        <w:instrText xml:space="preserve"> PAGEREF _Toc435801148 \h </w:instrText>
      </w:r>
      <w:r>
        <w:fldChar w:fldCharType="separate"/>
      </w:r>
      <w:r w:rsidR="0041040B">
        <w:t>23</w:t>
      </w:r>
      <w:r>
        <w:fldChar w:fldCharType="end"/>
      </w:r>
    </w:p>
    <w:p w14:paraId="2CE9BAF9" w14:textId="77777777" w:rsidR="00193F1A" w:rsidRPr="004F03EF" w:rsidRDefault="00193F1A">
      <w:pPr>
        <w:pStyle w:val="TOC2"/>
        <w:rPr>
          <w:rFonts w:ascii="Calibri" w:hAnsi="Calibri"/>
          <w:sz w:val="22"/>
          <w:szCs w:val="22"/>
          <w:lang w:eastAsia="en-US"/>
        </w:rPr>
      </w:pPr>
      <w:r>
        <w:t>6.5</w:t>
      </w:r>
      <w:r w:rsidRPr="004F03EF">
        <w:rPr>
          <w:rFonts w:ascii="Calibri" w:hAnsi="Calibri"/>
          <w:sz w:val="22"/>
          <w:szCs w:val="22"/>
          <w:lang w:eastAsia="en-US"/>
        </w:rPr>
        <w:tab/>
      </w:r>
      <w:r>
        <w:t>Presentation Layer</w:t>
      </w:r>
      <w:r>
        <w:tab/>
      </w:r>
      <w:r>
        <w:fldChar w:fldCharType="begin"/>
      </w:r>
      <w:r>
        <w:instrText xml:space="preserve"> PAGEREF _Toc435801149 \h </w:instrText>
      </w:r>
      <w:r>
        <w:fldChar w:fldCharType="separate"/>
      </w:r>
      <w:r w:rsidR="0041040B">
        <w:t>26</w:t>
      </w:r>
      <w:r>
        <w:fldChar w:fldCharType="end"/>
      </w:r>
    </w:p>
    <w:p w14:paraId="2CE9BAFA" w14:textId="77777777" w:rsidR="00193F1A" w:rsidRPr="004F03EF" w:rsidRDefault="00193F1A">
      <w:pPr>
        <w:pStyle w:val="TOC1"/>
        <w:rPr>
          <w:rFonts w:ascii="Calibri" w:hAnsi="Calibri"/>
          <w:b w:val="0"/>
          <w:sz w:val="22"/>
          <w:szCs w:val="22"/>
          <w:lang w:eastAsia="en-US"/>
        </w:rPr>
      </w:pPr>
      <w:r w:rsidRPr="00E301BD">
        <w:rPr>
          <w:rFonts w:cs="Arial"/>
        </w:rPr>
        <w:t>7</w:t>
      </w:r>
      <w:r w:rsidRPr="004F03EF">
        <w:rPr>
          <w:rFonts w:ascii="Calibri" w:hAnsi="Calibri"/>
          <w:b w:val="0"/>
          <w:sz w:val="22"/>
          <w:szCs w:val="22"/>
          <w:lang w:eastAsia="en-US"/>
        </w:rPr>
        <w:tab/>
      </w:r>
      <w:r>
        <w:t>Report Design</w:t>
      </w:r>
      <w:r>
        <w:tab/>
      </w:r>
      <w:r>
        <w:fldChar w:fldCharType="begin"/>
      </w:r>
      <w:r>
        <w:instrText xml:space="preserve"> PAGEREF _Toc435801150 \h </w:instrText>
      </w:r>
      <w:r>
        <w:fldChar w:fldCharType="separate"/>
      </w:r>
      <w:r w:rsidR="0041040B">
        <w:t>28</w:t>
      </w:r>
      <w:r>
        <w:fldChar w:fldCharType="end"/>
      </w:r>
    </w:p>
    <w:p w14:paraId="2CE9BAFB" w14:textId="77777777" w:rsidR="00193F1A" w:rsidRPr="004F03EF" w:rsidRDefault="00193F1A">
      <w:pPr>
        <w:pStyle w:val="TOC2"/>
        <w:rPr>
          <w:rFonts w:ascii="Calibri" w:hAnsi="Calibri"/>
          <w:sz w:val="22"/>
          <w:szCs w:val="22"/>
          <w:lang w:eastAsia="en-US"/>
        </w:rPr>
      </w:pPr>
      <w:r>
        <w:t>7.1</w:t>
      </w:r>
      <w:r w:rsidRPr="004F03EF">
        <w:rPr>
          <w:rFonts w:ascii="Calibri" w:hAnsi="Calibri"/>
          <w:sz w:val="22"/>
          <w:szCs w:val="22"/>
          <w:lang w:eastAsia="en-US"/>
        </w:rPr>
        <w:tab/>
      </w:r>
      <w:r>
        <w:t>Report Details</w:t>
      </w:r>
      <w:r>
        <w:tab/>
      </w:r>
      <w:r>
        <w:fldChar w:fldCharType="begin"/>
      </w:r>
      <w:r>
        <w:instrText xml:space="preserve"> PAGEREF _Toc435801151 \h </w:instrText>
      </w:r>
      <w:r>
        <w:fldChar w:fldCharType="separate"/>
      </w:r>
      <w:r w:rsidR="0041040B">
        <w:t>28</w:t>
      </w:r>
      <w:r>
        <w:fldChar w:fldCharType="end"/>
      </w:r>
    </w:p>
    <w:p w14:paraId="2CE9BAFC" w14:textId="77777777" w:rsidR="00193F1A" w:rsidRPr="004F03EF" w:rsidRDefault="00193F1A">
      <w:pPr>
        <w:pStyle w:val="TOC2"/>
        <w:rPr>
          <w:rFonts w:ascii="Calibri" w:hAnsi="Calibri"/>
          <w:sz w:val="22"/>
          <w:szCs w:val="22"/>
          <w:lang w:eastAsia="en-US"/>
        </w:rPr>
      </w:pPr>
      <w:r>
        <w:t>7.2</w:t>
      </w:r>
      <w:r w:rsidRPr="004F03EF">
        <w:rPr>
          <w:rFonts w:ascii="Calibri" w:hAnsi="Calibri"/>
          <w:sz w:val="22"/>
          <w:szCs w:val="22"/>
          <w:lang w:eastAsia="en-US"/>
        </w:rPr>
        <w:tab/>
      </w:r>
      <w:r>
        <w:rPr>
          <w:lang w:bidi="hi-IN"/>
        </w:rPr>
        <w:t>User Prompts</w:t>
      </w:r>
      <w:r>
        <w:tab/>
      </w:r>
      <w:r>
        <w:fldChar w:fldCharType="begin"/>
      </w:r>
      <w:r>
        <w:instrText xml:space="preserve"> PAGEREF _Toc435801152 \h </w:instrText>
      </w:r>
      <w:r>
        <w:fldChar w:fldCharType="separate"/>
      </w:r>
      <w:r w:rsidR="0041040B">
        <w:t>28</w:t>
      </w:r>
      <w:r>
        <w:fldChar w:fldCharType="end"/>
      </w:r>
    </w:p>
    <w:p w14:paraId="2CE9BAFD" w14:textId="77777777" w:rsidR="00193F1A" w:rsidRPr="004F03EF" w:rsidRDefault="00193F1A">
      <w:pPr>
        <w:pStyle w:val="TOC2"/>
        <w:rPr>
          <w:rFonts w:ascii="Calibri" w:hAnsi="Calibri"/>
          <w:sz w:val="22"/>
          <w:szCs w:val="22"/>
          <w:lang w:eastAsia="en-US"/>
        </w:rPr>
      </w:pPr>
      <w:r>
        <w:t>7.3</w:t>
      </w:r>
      <w:r w:rsidRPr="004F03EF">
        <w:rPr>
          <w:rFonts w:ascii="Calibri" w:hAnsi="Calibri"/>
          <w:sz w:val="22"/>
          <w:szCs w:val="22"/>
          <w:lang w:eastAsia="en-US"/>
        </w:rPr>
        <w:tab/>
      </w:r>
      <w:r>
        <w:rPr>
          <w:lang w:bidi="hi-IN"/>
        </w:rPr>
        <w:t>Header</w:t>
      </w:r>
      <w:r>
        <w:tab/>
      </w:r>
      <w:r>
        <w:fldChar w:fldCharType="begin"/>
      </w:r>
      <w:r>
        <w:instrText xml:space="preserve"> PAGEREF _Toc435801153 \h </w:instrText>
      </w:r>
      <w:r>
        <w:fldChar w:fldCharType="separate"/>
      </w:r>
      <w:r w:rsidR="0041040B">
        <w:t>29</w:t>
      </w:r>
      <w:r>
        <w:fldChar w:fldCharType="end"/>
      </w:r>
    </w:p>
    <w:p w14:paraId="2CE9BAFE" w14:textId="77777777" w:rsidR="00193F1A" w:rsidRPr="004F03EF" w:rsidRDefault="00193F1A">
      <w:pPr>
        <w:pStyle w:val="TOC2"/>
        <w:rPr>
          <w:rFonts w:ascii="Calibri" w:hAnsi="Calibri"/>
          <w:sz w:val="22"/>
          <w:szCs w:val="22"/>
          <w:lang w:eastAsia="en-US"/>
        </w:rPr>
      </w:pPr>
      <w:r>
        <w:t>7.4</w:t>
      </w:r>
      <w:r w:rsidRPr="004F03EF">
        <w:rPr>
          <w:rFonts w:ascii="Calibri" w:hAnsi="Calibri"/>
          <w:sz w:val="22"/>
          <w:szCs w:val="22"/>
          <w:lang w:eastAsia="en-US"/>
        </w:rPr>
        <w:tab/>
      </w:r>
      <w:r>
        <w:rPr>
          <w:lang w:bidi="hi-IN"/>
        </w:rPr>
        <w:t>Data Fields</w:t>
      </w:r>
      <w:r>
        <w:tab/>
      </w:r>
      <w:r>
        <w:fldChar w:fldCharType="begin"/>
      </w:r>
      <w:r>
        <w:instrText xml:space="preserve"> PAGEREF _Toc435801154 \h </w:instrText>
      </w:r>
      <w:r>
        <w:fldChar w:fldCharType="separate"/>
      </w:r>
      <w:r w:rsidR="0041040B">
        <w:t>29</w:t>
      </w:r>
      <w:r>
        <w:fldChar w:fldCharType="end"/>
      </w:r>
    </w:p>
    <w:p w14:paraId="2CE9BAFF" w14:textId="77777777" w:rsidR="00193F1A" w:rsidRPr="004F03EF" w:rsidRDefault="00193F1A">
      <w:pPr>
        <w:pStyle w:val="TOC2"/>
        <w:rPr>
          <w:rFonts w:ascii="Calibri" w:hAnsi="Calibri"/>
          <w:sz w:val="22"/>
          <w:szCs w:val="22"/>
          <w:lang w:eastAsia="en-US"/>
        </w:rPr>
      </w:pPr>
      <w:r>
        <w:t>7.5</w:t>
      </w:r>
      <w:r w:rsidRPr="004F03EF">
        <w:rPr>
          <w:rFonts w:ascii="Calibri" w:hAnsi="Calibri"/>
          <w:sz w:val="22"/>
          <w:szCs w:val="22"/>
          <w:lang w:eastAsia="en-US"/>
        </w:rPr>
        <w:tab/>
      </w:r>
      <w:r>
        <w:rPr>
          <w:lang w:bidi="hi-IN"/>
        </w:rPr>
        <w:t>Report Filters</w:t>
      </w:r>
      <w:r>
        <w:tab/>
      </w:r>
      <w:r>
        <w:fldChar w:fldCharType="begin"/>
      </w:r>
      <w:r>
        <w:instrText xml:space="preserve"> PAGEREF _Toc435801155 \h </w:instrText>
      </w:r>
      <w:r>
        <w:fldChar w:fldCharType="separate"/>
      </w:r>
      <w:r w:rsidR="0041040B">
        <w:t>32</w:t>
      </w:r>
      <w:r>
        <w:fldChar w:fldCharType="end"/>
      </w:r>
    </w:p>
    <w:p w14:paraId="2CE9BB00" w14:textId="77777777" w:rsidR="00193F1A" w:rsidRPr="004F03EF" w:rsidRDefault="00193F1A">
      <w:pPr>
        <w:pStyle w:val="TOC2"/>
        <w:rPr>
          <w:rFonts w:ascii="Calibri" w:hAnsi="Calibri"/>
          <w:sz w:val="22"/>
          <w:szCs w:val="22"/>
          <w:lang w:eastAsia="en-US"/>
        </w:rPr>
      </w:pPr>
      <w:r>
        <w:t>7.6</w:t>
      </w:r>
      <w:r w:rsidRPr="004F03EF">
        <w:rPr>
          <w:rFonts w:ascii="Calibri" w:hAnsi="Calibri"/>
          <w:sz w:val="22"/>
          <w:szCs w:val="22"/>
          <w:lang w:eastAsia="en-US"/>
        </w:rPr>
        <w:tab/>
      </w:r>
      <w:r>
        <w:rPr>
          <w:lang w:bidi="hi-IN"/>
        </w:rPr>
        <w:t>Interfaces- External</w:t>
      </w:r>
      <w:r>
        <w:tab/>
      </w:r>
      <w:r>
        <w:fldChar w:fldCharType="begin"/>
      </w:r>
      <w:r>
        <w:instrText xml:space="preserve"> PAGEREF _Toc435801156 \h </w:instrText>
      </w:r>
      <w:r>
        <w:fldChar w:fldCharType="separate"/>
      </w:r>
      <w:r w:rsidR="0041040B">
        <w:t>33</w:t>
      </w:r>
      <w:r>
        <w:fldChar w:fldCharType="end"/>
      </w:r>
    </w:p>
    <w:p w14:paraId="2CE9BB01" w14:textId="77777777" w:rsidR="00193F1A" w:rsidRPr="004F03EF" w:rsidRDefault="00193F1A">
      <w:pPr>
        <w:pStyle w:val="TOC2"/>
        <w:rPr>
          <w:rFonts w:ascii="Calibri" w:hAnsi="Calibri"/>
          <w:sz w:val="22"/>
          <w:szCs w:val="22"/>
          <w:lang w:eastAsia="en-US"/>
        </w:rPr>
      </w:pPr>
      <w:r>
        <w:t>7.7</w:t>
      </w:r>
      <w:r w:rsidRPr="004F03EF">
        <w:rPr>
          <w:rFonts w:ascii="Calibri" w:hAnsi="Calibri"/>
          <w:sz w:val="22"/>
          <w:szCs w:val="22"/>
          <w:lang w:eastAsia="en-US"/>
        </w:rPr>
        <w:tab/>
      </w:r>
      <w:r>
        <w:rPr>
          <w:lang w:bidi="hi-IN"/>
        </w:rPr>
        <w:t>Security</w:t>
      </w:r>
      <w:r>
        <w:tab/>
      </w:r>
      <w:r>
        <w:fldChar w:fldCharType="begin"/>
      </w:r>
      <w:r>
        <w:instrText xml:space="preserve"> PAGEREF _Toc435801157 \h </w:instrText>
      </w:r>
      <w:r>
        <w:fldChar w:fldCharType="separate"/>
      </w:r>
      <w:r w:rsidR="0041040B">
        <w:t>33</w:t>
      </w:r>
      <w:r>
        <w:fldChar w:fldCharType="end"/>
      </w:r>
    </w:p>
    <w:p w14:paraId="2CE9BB02" w14:textId="77777777" w:rsidR="00193F1A" w:rsidRPr="004F03EF" w:rsidRDefault="00193F1A">
      <w:pPr>
        <w:pStyle w:val="TOC1"/>
        <w:rPr>
          <w:rFonts w:ascii="Calibri" w:hAnsi="Calibri"/>
          <w:b w:val="0"/>
          <w:sz w:val="22"/>
          <w:szCs w:val="22"/>
          <w:lang w:eastAsia="en-US"/>
        </w:rPr>
      </w:pPr>
      <w:r w:rsidRPr="00E301BD">
        <w:rPr>
          <w:rFonts w:cs="Arial"/>
          <w:lang w:eastAsia="hi-IN" w:bidi="hi-IN"/>
        </w:rPr>
        <w:lastRenderedPageBreak/>
        <w:t>8</w:t>
      </w:r>
      <w:r w:rsidRPr="004F03EF">
        <w:rPr>
          <w:rFonts w:ascii="Calibri" w:hAnsi="Calibri"/>
          <w:b w:val="0"/>
          <w:sz w:val="22"/>
          <w:szCs w:val="22"/>
          <w:lang w:eastAsia="en-US"/>
        </w:rPr>
        <w:tab/>
      </w:r>
      <w:r>
        <w:t>Performance</w:t>
      </w:r>
      <w:r>
        <w:tab/>
      </w:r>
      <w:r>
        <w:fldChar w:fldCharType="begin"/>
      </w:r>
      <w:r>
        <w:instrText xml:space="preserve"> PAGEREF _Toc435801158 \h </w:instrText>
      </w:r>
      <w:r>
        <w:fldChar w:fldCharType="separate"/>
      </w:r>
      <w:r w:rsidR="0041040B">
        <w:t>34</w:t>
      </w:r>
      <w:r>
        <w:fldChar w:fldCharType="end"/>
      </w:r>
    </w:p>
    <w:p w14:paraId="2CE9BB03" w14:textId="77777777" w:rsidR="00193F1A" w:rsidRPr="004F03EF" w:rsidRDefault="00193F1A">
      <w:pPr>
        <w:pStyle w:val="TOC2"/>
        <w:rPr>
          <w:rFonts w:ascii="Calibri" w:hAnsi="Calibri"/>
          <w:sz w:val="22"/>
          <w:szCs w:val="22"/>
          <w:lang w:eastAsia="en-US"/>
        </w:rPr>
      </w:pPr>
      <w:r>
        <w:t>8.1</w:t>
      </w:r>
      <w:r w:rsidRPr="004F03EF">
        <w:rPr>
          <w:rFonts w:ascii="Calibri" w:hAnsi="Calibri"/>
          <w:sz w:val="22"/>
          <w:szCs w:val="22"/>
          <w:lang w:eastAsia="en-US"/>
        </w:rPr>
        <w:tab/>
      </w:r>
      <w:r>
        <w:rPr>
          <w:lang w:bidi="hi-IN"/>
        </w:rPr>
        <w:t>Performance Considerations/</w:t>
      </w:r>
      <w:r>
        <w:t>Requirements</w:t>
      </w:r>
      <w:r>
        <w:tab/>
      </w:r>
      <w:r>
        <w:fldChar w:fldCharType="begin"/>
      </w:r>
      <w:r>
        <w:instrText xml:space="preserve"> PAGEREF _Toc435801159 \h </w:instrText>
      </w:r>
      <w:r>
        <w:fldChar w:fldCharType="separate"/>
      </w:r>
      <w:r w:rsidR="0041040B">
        <w:t>34</w:t>
      </w:r>
      <w:r>
        <w:fldChar w:fldCharType="end"/>
      </w:r>
    </w:p>
    <w:p w14:paraId="2CE9BB04" w14:textId="77777777" w:rsidR="00193F1A" w:rsidRPr="004F03EF" w:rsidRDefault="00193F1A">
      <w:pPr>
        <w:pStyle w:val="TOC2"/>
        <w:rPr>
          <w:rFonts w:ascii="Calibri" w:hAnsi="Calibri"/>
          <w:sz w:val="22"/>
          <w:szCs w:val="22"/>
          <w:lang w:eastAsia="en-US"/>
        </w:rPr>
      </w:pPr>
      <w:r>
        <w:t>8.2</w:t>
      </w:r>
      <w:r w:rsidRPr="004F03EF">
        <w:rPr>
          <w:rFonts w:ascii="Calibri" w:hAnsi="Calibri"/>
          <w:sz w:val="22"/>
          <w:szCs w:val="22"/>
          <w:lang w:eastAsia="en-US"/>
        </w:rPr>
        <w:tab/>
      </w:r>
      <w:r>
        <w:rPr>
          <w:lang w:bidi="hi-IN"/>
        </w:rPr>
        <w:t>Stress Test</w:t>
      </w:r>
      <w:r>
        <w:tab/>
      </w:r>
      <w:r>
        <w:fldChar w:fldCharType="begin"/>
      </w:r>
      <w:r>
        <w:instrText xml:space="preserve"> PAGEREF _Toc435801160 \h </w:instrText>
      </w:r>
      <w:r>
        <w:fldChar w:fldCharType="separate"/>
      </w:r>
      <w:r w:rsidR="0041040B">
        <w:t>34</w:t>
      </w:r>
      <w:r>
        <w:fldChar w:fldCharType="end"/>
      </w:r>
    </w:p>
    <w:p w14:paraId="2CE9BB05" w14:textId="77777777" w:rsidR="00193F1A" w:rsidRPr="004F03EF" w:rsidRDefault="00193F1A">
      <w:pPr>
        <w:pStyle w:val="TOC2"/>
        <w:rPr>
          <w:rFonts w:ascii="Calibri" w:hAnsi="Calibri"/>
          <w:sz w:val="22"/>
          <w:szCs w:val="22"/>
          <w:lang w:eastAsia="en-US"/>
        </w:rPr>
      </w:pPr>
      <w:r>
        <w:t>8.3</w:t>
      </w:r>
      <w:r w:rsidRPr="004F03EF">
        <w:rPr>
          <w:rFonts w:ascii="Calibri" w:hAnsi="Calibri"/>
          <w:sz w:val="22"/>
          <w:szCs w:val="22"/>
          <w:lang w:eastAsia="en-US"/>
        </w:rPr>
        <w:tab/>
      </w:r>
      <w:r>
        <w:rPr>
          <w:lang w:bidi="hi-IN"/>
        </w:rPr>
        <w:t>Loading Timing/</w:t>
      </w:r>
      <w:r>
        <w:t>Benchmarking</w:t>
      </w:r>
      <w:r>
        <w:tab/>
      </w:r>
      <w:r>
        <w:fldChar w:fldCharType="begin"/>
      </w:r>
      <w:r>
        <w:instrText xml:space="preserve"> PAGEREF _Toc435801161 \h </w:instrText>
      </w:r>
      <w:r>
        <w:fldChar w:fldCharType="separate"/>
      </w:r>
      <w:r w:rsidR="0041040B">
        <w:t>34</w:t>
      </w:r>
      <w:r>
        <w:fldChar w:fldCharType="end"/>
      </w:r>
    </w:p>
    <w:p w14:paraId="2CE9BB06" w14:textId="77777777" w:rsidR="00193F1A" w:rsidRPr="004F03EF" w:rsidRDefault="00193F1A">
      <w:pPr>
        <w:pStyle w:val="TOC1"/>
        <w:rPr>
          <w:rFonts w:ascii="Calibri" w:hAnsi="Calibri"/>
          <w:b w:val="0"/>
          <w:sz w:val="22"/>
          <w:szCs w:val="22"/>
          <w:lang w:eastAsia="en-US"/>
        </w:rPr>
      </w:pPr>
      <w:r w:rsidRPr="00E301BD">
        <w:rPr>
          <w:rFonts w:cs="Arial"/>
        </w:rPr>
        <w:t>9</w:t>
      </w:r>
      <w:r w:rsidRPr="004F03EF">
        <w:rPr>
          <w:rFonts w:ascii="Calibri" w:hAnsi="Calibri"/>
          <w:b w:val="0"/>
          <w:sz w:val="22"/>
          <w:szCs w:val="22"/>
          <w:lang w:eastAsia="en-US"/>
        </w:rPr>
        <w:tab/>
      </w:r>
      <w:r>
        <w:t>Open and Closed Issues</w:t>
      </w:r>
      <w:r>
        <w:tab/>
      </w:r>
      <w:r>
        <w:fldChar w:fldCharType="begin"/>
      </w:r>
      <w:r>
        <w:instrText xml:space="preserve"> PAGEREF _Toc435801162 \h </w:instrText>
      </w:r>
      <w:r>
        <w:fldChar w:fldCharType="separate"/>
      </w:r>
      <w:r w:rsidR="0041040B">
        <w:t>35</w:t>
      </w:r>
      <w:r>
        <w:fldChar w:fldCharType="end"/>
      </w:r>
    </w:p>
    <w:p w14:paraId="2CE9BB07" w14:textId="77777777" w:rsidR="00193F1A" w:rsidRPr="004F03EF" w:rsidRDefault="00193F1A">
      <w:pPr>
        <w:pStyle w:val="TOC2"/>
        <w:rPr>
          <w:rFonts w:ascii="Calibri" w:hAnsi="Calibri"/>
          <w:sz w:val="22"/>
          <w:szCs w:val="22"/>
          <w:lang w:eastAsia="en-US"/>
        </w:rPr>
      </w:pPr>
      <w:r>
        <w:t>9.1</w:t>
      </w:r>
      <w:r w:rsidRPr="004F03EF">
        <w:rPr>
          <w:rFonts w:ascii="Calibri" w:hAnsi="Calibri"/>
          <w:sz w:val="22"/>
          <w:szCs w:val="22"/>
          <w:lang w:eastAsia="en-US"/>
        </w:rPr>
        <w:tab/>
      </w:r>
      <w:r>
        <w:rPr>
          <w:lang w:bidi="hi-IN"/>
        </w:rPr>
        <w:t>Open Issues</w:t>
      </w:r>
      <w:r>
        <w:tab/>
      </w:r>
      <w:r>
        <w:fldChar w:fldCharType="begin"/>
      </w:r>
      <w:r>
        <w:instrText xml:space="preserve"> PAGEREF _Toc435801163 \h </w:instrText>
      </w:r>
      <w:r>
        <w:fldChar w:fldCharType="separate"/>
      </w:r>
      <w:r w:rsidR="0041040B">
        <w:t>35</w:t>
      </w:r>
      <w:r>
        <w:fldChar w:fldCharType="end"/>
      </w:r>
    </w:p>
    <w:p w14:paraId="2CE9BB08" w14:textId="77777777" w:rsidR="00193F1A" w:rsidRPr="004F03EF" w:rsidRDefault="00193F1A">
      <w:pPr>
        <w:pStyle w:val="TOC2"/>
        <w:rPr>
          <w:rFonts w:ascii="Calibri" w:hAnsi="Calibri"/>
          <w:sz w:val="22"/>
          <w:szCs w:val="22"/>
          <w:lang w:eastAsia="en-US"/>
        </w:rPr>
      </w:pPr>
      <w:r>
        <w:t>9.2</w:t>
      </w:r>
      <w:r w:rsidRPr="004F03EF">
        <w:rPr>
          <w:rFonts w:ascii="Calibri" w:hAnsi="Calibri"/>
          <w:sz w:val="22"/>
          <w:szCs w:val="22"/>
          <w:lang w:eastAsia="en-US"/>
        </w:rPr>
        <w:tab/>
      </w:r>
      <w:r>
        <w:rPr>
          <w:lang w:bidi="hi-IN"/>
        </w:rPr>
        <w:t>Closed Issues</w:t>
      </w:r>
      <w:r>
        <w:tab/>
      </w:r>
      <w:r>
        <w:fldChar w:fldCharType="begin"/>
      </w:r>
      <w:r>
        <w:instrText xml:space="preserve"> PAGEREF _Toc435801164 \h </w:instrText>
      </w:r>
      <w:r>
        <w:fldChar w:fldCharType="separate"/>
      </w:r>
      <w:r w:rsidR="0041040B">
        <w:t>35</w:t>
      </w:r>
      <w:r>
        <w:fldChar w:fldCharType="end"/>
      </w:r>
    </w:p>
    <w:p w14:paraId="2CE9BB09" w14:textId="77777777" w:rsidR="00097AC9" w:rsidRPr="00097AC9" w:rsidRDefault="00097AC9" w:rsidP="00097AC9">
      <w:pPr>
        <w:spacing w:after="0" w:line="240" w:lineRule="auto"/>
        <w:rPr>
          <w:rFonts w:ascii="Arial" w:eastAsia="Times New Roman" w:hAnsi="Arial"/>
          <w:sz w:val="20"/>
          <w:szCs w:val="20"/>
          <w:lang w:eastAsia="es-ES"/>
        </w:rPr>
      </w:pPr>
      <w:r w:rsidRPr="00097AC9">
        <w:rPr>
          <w:rFonts w:ascii="Arial" w:eastAsia="Times New Roman" w:hAnsi="Arial"/>
          <w:sz w:val="20"/>
          <w:szCs w:val="20"/>
          <w:lang w:eastAsia="es-ES"/>
        </w:rPr>
        <w:fldChar w:fldCharType="end"/>
      </w:r>
    </w:p>
    <w:p w14:paraId="2CE9BB0A" w14:textId="77777777" w:rsidR="00097AC9" w:rsidRPr="00097AC9" w:rsidRDefault="00097AC9" w:rsidP="00097AC9">
      <w:pPr>
        <w:numPr>
          <w:ilvl w:val="0"/>
          <w:numId w:val="5"/>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vanish/>
          <w:sz w:val="20"/>
          <w:szCs w:val="20"/>
          <w:lang w:eastAsia="es-ES"/>
        </w:rPr>
        <w:t>To update the table of contents, put the cursor anywhere in the table and press [F9].  To change the number of levels displayed, select the menu option Insert</w:t>
      </w:r>
      <w:r w:rsidRPr="00097AC9">
        <w:rPr>
          <w:rFonts w:ascii="Arial" w:eastAsia="Times New Roman" w:hAnsi="Arial"/>
          <w:vanish/>
          <w:sz w:val="20"/>
          <w:szCs w:val="20"/>
          <w:lang w:eastAsia="es-ES"/>
        </w:rPr>
        <w:noBreakHyphen/>
        <w:t>&gt;Index and Tables, make sure the Table of Contents tab is active, and change the Number of Levels to a new value.</w:t>
      </w:r>
    </w:p>
    <w:p w14:paraId="2CE9BB0B" w14:textId="77777777" w:rsidR="00097AC9" w:rsidRPr="00097AC9" w:rsidRDefault="00097AC9" w:rsidP="00097AC9">
      <w:pPr>
        <w:spacing w:after="0" w:line="240" w:lineRule="auto"/>
        <w:rPr>
          <w:rFonts w:ascii="Arial" w:eastAsia="Times New Roman" w:hAnsi="Arial"/>
          <w:sz w:val="20"/>
          <w:szCs w:val="20"/>
          <w:lang w:eastAsia="es-ES"/>
        </w:rPr>
      </w:pPr>
    </w:p>
    <w:p w14:paraId="2CE9BB0C" w14:textId="77777777" w:rsidR="00097AC9" w:rsidRPr="00097AC9" w:rsidRDefault="00097AC9" w:rsidP="00097AC9">
      <w:pPr>
        <w:spacing w:after="0" w:line="240" w:lineRule="auto"/>
        <w:rPr>
          <w:rFonts w:ascii="Arial" w:eastAsia="Times New Roman" w:hAnsi="Arial"/>
          <w:sz w:val="20"/>
          <w:szCs w:val="20"/>
          <w:lang w:eastAsia="es-ES"/>
        </w:rPr>
      </w:pPr>
    </w:p>
    <w:p w14:paraId="2CE9BB0D" w14:textId="77777777" w:rsidR="00097AC9" w:rsidRDefault="00097AC9" w:rsidP="00316F83">
      <w:pPr>
        <w:pStyle w:val="Heading1"/>
      </w:pPr>
      <w:bookmarkStart w:id="9" w:name="_Toc435801129"/>
      <w:r w:rsidRPr="00097AC9">
        <w:lastRenderedPageBreak/>
        <w:t>Business Overview</w:t>
      </w:r>
      <w:bookmarkEnd w:id="9"/>
    </w:p>
    <w:p w14:paraId="2CE9BB0E" w14:textId="77777777" w:rsidR="00691734" w:rsidRDefault="00691734" w:rsidP="00691734">
      <w:pPr>
        <w:pStyle w:val="Bodycopy"/>
        <w:ind w:left="432"/>
      </w:pPr>
      <w:r>
        <w:t>As part of the Building Financial Foundations project, Oracle Enterprise Business Suite (EBS) R12 was implemented / upgraded in an effort to modernize the overall accounting and financial reporting process.  Reporting for the General Ledger (GL), Accounts Payable (AP), Fixed Assets (FA) and Accounts Receivable (AR) were developed in Discoverer.</w:t>
      </w:r>
    </w:p>
    <w:p w14:paraId="2CE9BB0F" w14:textId="77777777" w:rsidR="00691734" w:rsidRDefault="00691734" w:rsidP="00691734">
      <w:pPr>
        <w:pStyle w:val="Bodycopy"/>
        <w:ind w:left="432"/>
      </w:pPr>
      <w:r>
        <w:t xml:space="preserve">To build upon the current reporting, the Expense Redesign projects plans to implement Business Intelligence (BI) to: </w:t>
      </w:r>
    </w:p>
    <w:p w14:paraId="2CE9BB10" w14:textId="77777777" w:rsidR="00691734" w:rsidRPr="00B84928" w:rsidRDefault="00691734" w:rsidP="00691734">
      <w:pPr>
        <w:pStyle w:val="Bodycopy"/>
        <w:numPr>
          <w:ilvl w:val="0"/>
          <w:numId w:val="9"/>
        </w:numPr>
        <w:spacing w:after="0"/>
        <w:rPr>
          <w:lang w:val="en-US"/>
        </w:rPr>
      </w:pPr>
      <w:r w:rsidRPr="00B84928">
        <w:rPr>
          <w:lang w:val="en-US"/>
        </w:rPr>
        <w:t xml:space="preserve">Integrated systems and reporting tools to automate business processes and better insight into data resulting in time and cost savings </w:t>
      </w:r>
    </w:p>
    <w:p w14:paraId="2CE9BB11" w14:textId="77777777" w:rsidR="00691734" w:rsidRPr="00B84928" w:rsidRDefault="00691734" w:rsidP="00691734">
      <w:pPr>
        <w:pStyle w:val="Bodycopy"/>
        <w:numPr>
          <w:ilvl w:val="0"/>
          <w:numId w:val="9"/>
        </w:numPr>
        <w:spacing w:after="0"/>
        <w:rPr>
          <w:lang w:val="en-US"/>
        </w:rPr>
      </w:pPr>
      <w:r w:rsidRPr="00B84928">
        <w:rPr>
          <w:lang w:val="en-US"/>
        </w:rPr>
        <w:t>Self-Service Business Intelligence to aid timely and intelligent business decisions by providing trustworthy and relevant and timely access to data</w:t>
      </w:r>
    </w:p>
    <w:p w14:paraId="2CE9BB12" w14:textId="77777777" w:rsidR="00691734" w:rsidRPr="00C46566" w:rsidRDefault="00691734" w:rsidP="00691734">
      <w:pPr>
        <w:pStyle w:val="Bodycopy"/>
        <w:numPr>
          <w:ilvl w:val="0"/>
          <w:numId w:val="9"/>
        </w:numPr>
        <w:spacing w:after="0"/>
        <w:rPr>
          <w:lang w:val="en-US"/>
        </w:rPr>
      </w:pPr>
      <w:r>
        <w:t xml:space="preserve">Build a solid foundation for future reporting needs, including management reporting and analytics.  </w:t>
      </w:r>
      <w:r w:rsidRPr="00C46566">
        <w:rPr>
          <w:lang w:val="en-US"/>
        </w:rPr>
        <w:t>Replace older reporting tools with modern and more effective integrated reporting technologies</w:t>
      </w:r>
    </w:p>
    <w:p w14:paraId="2CE9BB13" w14:textId="77777777" w:rsidR="00691734" w:rsidRDefault="00691734" w:rsidP="00691734">
      <w:pPr>
        <w:pStyle w:val="Bodycopy"/>
        <w:numPr>
          <w:ilvl w:val="0"/>
          <w:numId w:val="9"/>
        </w:numPr>
        <w:spacing w:after="0"/>
        <w:rPr>
          <w:lang w:val="en-US"/>
        </w:rPr>
      </w:pPr>
      <w:r>
        <w:t xml:space="preserve">Provide a platform for </w:t>
      </w:r>
      <w:r w:rsidRPr="00B84928">
        <w:rPr>
          <w:lang w:val="en-US"/>
        </w:rPr>
        <w:t>ana</w:t>
      </w:r>
      <w:r>
        <w:rPr>
          <w:lang w:val="en-US"/>
        </w:rPr>
        <w:t>lytical and o</w:t>
      </w:r>
      <w:r w:rsidRPr="00B84928">
        <w:rPr>
          <w:lang w:val="en-US"/>
        </w:rPr>
        <w:t>perational reporting</w:t>
      </w:r>
    </w:p>
    <w:p w14:paraId="2CE9BB14" w14:textId="77777777" w:rsidR="00691734" w:rsidRPr="00B84928" w:rsidRDefault="00691734" w:rsidP="00691734">
      <w:pPr>
        <w:pStyle w:val="Bodycopy"/>
        <w:numPr>
          <w:ilvl w:val="0"/>
          <w:numId w:val="9"/>
        </w:numPr>
        <w:spacing w:after="0"/>
        <w:rPr>
          <w:lang w:val="en-US"/>
        </w:rPr>
      </w:pPr>
      <w:proofErr w:type="spellStart"/>
      <w:r w:rsidRPr="00B84928">
        <w:rPr>
          <w:lang w:val="en-US"/>
        </w:rPr>
        <w:t>Adhoc</w:t>
      </w:r>
      <w:proofErr w:type="spellEnd"/>
      <w:r w:rsidRPr="00B84928">
        <w:rPr>
          <w:lang w:val="en-US"/>
        </w:rPr>
        <w:t>,</w:t>
      </w:r>
      <w:r>
        <w:rPr>
          <w:lang w:val="en-US"/>
        </w:rPr>
        <w:t xml:space="preserve"> reporting  with </w:t>
      </w:r>
      <w:r w:rsidRPr="00B84928">
        <w:rPr>
          <w:lang w:val="en-US"/>
        </w:rPr>
        <w:t>drill</w:t>
      </w:r>
      <w:r>
        <w:rPr>
          <w:lang w:val="en-US"/>
        </w:rPr>
        <w:t>down</w:t>
      </w:r>
      <w:r w:rsidRPr="00B84928">
        <w:rPr>
          <w:lang w:val="en-US"/>
        </w:rPr>
        <w:t xml:space="preserve"> and dashboard capabilities</w:t>
      </w:r>
    </w:p>
    <w:p w14:paraId="2CE9BB15" w14:textId="77777777" w:rsidR="00691734" w:rsidRDefault="00691734" w:rsidP="00691734">
      <w:pPr>
        <w:pStyle w:val="Bodycopy"/>
        <w:numPr>
          <w:ilvl w:val="0"/>
          <w:numId w:val="9"/>
        </w:numPr>
        <w:spacing w:after="0"/>
      </w:pPr>
      <w:r>
        <w:t xml:space="preserve">Extend the current operational reporting capabilities </w:t>
      </w:r>
    </w:p>
    <w:p w14:paraId="2CE9BB16" w14:textId="77777777" w:rsidR="00691734" w:rsidRDefault="00691734" w:rsidP="00691734">
      <w:pPr>
        <w:pStyle w:val="Bodycopy"/>
        <w:numPr>
          <w:ilvl w:val="0"/>
          <w:numId w:val="9"/>
        </w:numPr>
        <w:spacing w:after="0"/>
      </w:pPr>
      <w:r>
        <w:t>Enhance analytical, real time, metadata reporting capabilities</w:t>
      </w:r>
    </w:p>
    <w:p w14:paraId="2CE9BB17" w14:textId="77777777" w:rsidR="00691734" w:rsidRDefault="00691734" w:rsidP="00691734">
      <w:pPr>
        <w:pStyle w:val="Bodycopy"/>
        <w:ind w:left="432"/>
      </w:pPr>
    </w:p>
    <w:p w14:paraId="2CE9BB18" w14:textId="77777777" w:rsidR="00691734" w:rsidRDefault="00691734" w:rsidP="00691734">
      <w:pPr>
        <w:pStyle w:val="Bodycopy"/>
        <w:ind w:left="432"/>
      </w:pPr>
      <w:r>
        <w:t>Business Intelligence reporting will be standardized on the Oracle Business Intelligence Enterprise Edition (OBIEE) platform.  Oracle Business Intelligence Application (OBIA) will be implemented to support GAAP, STAT, MLR reporting, extend analysis capabilities, and provide operating expense reporting to various areas in the Finance community.</w:t>
      </w:r>
    </w:p>
    <w:p w14:paraId="2CE9BB19" w14:textId="77777777" w:rsidR="009207BE" w:rsidRDefault="009207BE" w:rsidP="00691734">
      <w:pPr>
        <w:pStyle w:val="Bodycopy"/>
        <w:ind w:left="432"/>
      </w:pPr>
    </w:p>
    <w:p w14:paraId="2CE9BB1A" w14:textId="77777777" w:rsidR="009207BE" w:rsidRDefault="00606B88" w:rsidP="00691734">
      <w:pPr>
        <w:pStyle w:val="Bodycopy"/>
        <w:ind w:left="432"/>
      </w:pPr>
      <w:r>
        <w:t xml:space="preserve">Fixed Asset Reporting </w:t>
      </w:r>
      <w:r w:rsidR="009207BE">
        <w:t xml:space="preserve">is used </w:t>
      </w:r>
      <w:r w:rsidR="006214B6">
        <w:t>for FA</w:t>
      </w:r>
      <w:r>
        <w:t xml:space="preserve"> purpose</w:t>
      </w:r>
      <w:r w:rsidR="009207BE">
        <w:t xml:space="preserve"> reporting purpose </w:t>
      </w:r>
      <w:r w:rsidR="00085F71">
        <w:t>only. Earlier</w:t>
      </w:r>
      <w:r w:rsidR="009207BE">
        <w:t xml:space="preserve"> CES-II tool was used by Cigna to full fill these </w:t>
      </w:r>
      <w:r w:rsidR="00E731C1">
        <w:t>FA</w:t>
      </w:r>
      <w:r w:rsidR="009207BE">
        <w:t xml:space="preserve"> reporting needs </w:t>
      </w:r>
      <w:r w:rsidR="006214B6">
        <w:t>and users</w:t>
      </w:r>
      <w:r w:rsidR="009207BE">
        <w:t xml:space="preserve"> had the ability to runs this report in CES-II to get the </w:t>
      </w:r>
      <w:r w:rsidR="00266373" w:rsidRPr="00563E3E">
        <w:t xml:space="preserve">Fixed Assets details by accounting </w:t>
      </w:r>
      <w:r w:rsidR="00266373">
        <w:t xml:space="preserve">period </w:t>
      </w:r>
      <w:r w:rsidR="009207BE">
        <w:t>&amp; now it is available in OBIEE</w:t>
      </w:r>
    </w:p>
    <w:p w14:paraId="2CE9BB1B" w14:textId="77777777" w:rsidR="00087E20" w:rsidRPr="00087E20" w:rsidRDefault="00087E20" w:rsidP="00087E20">
      <w:pPr>
        <w:rPr>
          <w:lang w:eastAsia="es-ES"/>
        </w:rPr>
      </w:pPr>
    </w:p>
    <w:p w14:paraId="2CE9BB1C" w14:textId="77777777" w:rsidR="00097AC9" w:rsidRPr="00097AC9" w:rsidRDefault="00097AC9" w:rsidP="00316F83">
      <w:pPr>
        <w:pStyle w:val="Heading2"/>
      </w:pPr>
      <w:bookmarkStart w:id="10" w:name="_Toc423403382"/>
      <w:bookmarkStart w:id="11" w:name="_Toc435801130"/>
      <w:r w:rsidRPr="00097AC9">
        <w:t>Assumptions</w:t>
      </w:r>
      <w:bookmarkEnd w:id="10"/>
      <w:bookmarkEnd w:id="11"/>
    </w:p>
    <w:p w14:paraId="2CE9BB1D" w14:textId="77777777" w:rsidR="00097AC9" w:rsidRPr="00097AC9" w:rsidRDefault="00097AC9" w:rsidP="00097AC9">
      <w:pPr>
        <w:spacing w:after="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9512"/>
      </w:tblGrid>
      <w:tr w:rsidR="005C6729" w:rsidRPr="00555083" w14:paraId="2CE9BB20" w14:textId="77777777" w:rsidTr="0029163D">
        <w:trPr>
          <w:trHeight w:val="347"/>
        </w:trPr>
        <w:tc>
          <w:tcPr>
            <w:tcW w:w="537" w:type="pct"/>
            <w:shd w:val="clear" w:color="auto" w:fill="B8CCE4"/>
            <w:vAlign w:val="center"/>
          </w:tcPr>
          <w:p w14:paraId="2CE9BB1E" w14:textId="77777777" w:rsidR="005C6729" w:rsidRPr="00324EEC" w:rsidRDefault="005C6729" w:rsidP="00324EEC">
            <w:pPr>
              <w:jc w:val="center"/>
              <w:rPr>
                <w:rFonts w:ascii="Arial" w:eastAsia="Times New Roman" w:hAnsi="Arial" w:cs="Arial"/>
                <w:b/>
                <w:sz w:val="20"/>
              </w:rPr>
            </w:pPr>
            <w:r w:rsidRPr="00324EEC">
              <w:rPr>
                <w:rFonts w:ascii="Arial" w:eastAsia="Times New Roman" w:hAnsi="Arial" w:cs="Arial"/>
                <w:b/>
                <w:sz w:val="20"/>
              </w:rPr>
              <w:t>Number</w:t>
            </w:r>
          </w:p>
        </w:tc>
        <w:tc>
          <w:tcPr>
            <w:tcW w:w="4463" w:type="pct"/>
            <w:shd w:val="clear" w:color="auto" w:fill="B8CCE4"/>
            <w:vAlign w:val="center"/>
          </w:tcPr>
          <w:p w14:paraId="2CE9BB1F" w14:textId="77777777" w:rsidR="005C6729" w:rsidRPr="00324EEC" w:rsidRDefault="005C6729" w:rsidP="00324EEC">
            <w:pPr>
              <w:jc w:val="center"/>
              <w:rPr>
                <w:rFonts w:ascii="Arial" w:eastAsia="Times New Roman" w:hAnsi="Arial" w:cs="Arial"/>
                <w:b/>
                <w:sz w:val="20"/>
              </w:rPr>
            </w:pPr>
            <w:r w:rsidRPr="00324EEC">
              <w:rPr>
                <w:rFonts w:ascii="Arial" w:eastAsia="Times New Roman" w:hAnsi="Arial" w:cs="Arial"/>
                <w:b/>
                <w:sz w:val="20"/>
              </w:rPr>
              <w:t>Assumption</w:t>
            </w:r>
          </w:p>
        </w:tc>
      </w:tr>
      <w:tr w:rsidR="005C6729" w:rsidRPr="00555083" w14:paraId="2CE9BB23" w14:textId="77777777" w:rsidTr="0029163D">
        <w:trPr>
          <w:trHeight w:val="140"/>
        </w:trPr>
        <w:tc>
          <w:tcPr>
            <w:tcW w:w="537" w:type="pct"/>
            <w:shd w:val="clear" w:color="auto" w:fill="auto"/>
          </w:tcPr>
          <w:p w14:paraId="2CE9BB21" w14:textId="77777777" w:rsidR="005C6729" w:rsidRPr="00324EEC" w:rsidRDefault="005C6729" w:rsidP="00324EEC">
            <w:pPr>
              <w:rPr>
                <w:rFonts w:ascii="Arial" w:eastAsia="Times New Roman" w:hAnsi="Arial" w:cs="Arial"/>
                <w:sz w:val="20"/>
              </w:rPr>
            </w:pPr>
            <w:r w:rsidRPr="00324EEC">
              <w:rPr>
                <w:rFonts w:ascii="Arial" w:eastAsia="Times New Roman" w:hAnsi="Arial" w:cs="Arial"/>
                <w:sz w:val="20"/>
              </w:rPr>
              <w:t>1</w:t>
            </w:r>
          </w:p>
        </w:tc>
        <w:tc>
          <w:tcPr>
            <w:tcW w:w="4463" w:type="pct"/>
            <w:shd w:val="clear" w:color="auto" w:fill="auto"/>
          </w:tcPr>
          <w:p w14:paraId="2CE9BB22" w14:textId="77777777" w:rsidR="005C6729" w:rsidRPr="00324EEC" w:rsidRDefault="005C6729" w:rsidP="00324EEC">
            <w:pPr>
              <w:rPr>
                <w:rFonts w:ascii="Arial" w:eastAsia="Times New Roman" w:hAnsi="Arial" w:cs="Arial"/>
                <w:sz w:val="20"/>
              </w:rPr>
            </w:pPr>
            <w:r w:rsidRPr="00324EEC">
              <w:rPr>
                <w:rFonts w:ascii="Arial" w:eastAsia="Times New Roman" w:hAnsi="Arial" w:cs="Arial"/>
                <w:sz w:val="20"/>
              </w:rPr>
              <w:t>Report must show all accounted transactions for both open and closed period. Unaccounted transactions are not part of this report</w:t>
            </w:r>
          </w:p>
        </w:tc>
      </w:tr>
      <w:tr w:rsidR="005C6729" w:rsidRPr="00555083" w14:paraId="2CE9BB26" w14:textId="77777777" w:rsidTr="0029163D">
        <w:trPr>
          <w:trHeight w:val="140"/>
        </w:trPr>
        <w:tc>
          <w:tcPr>
            <w:tcW w:w="537" w:type="pct"/>
            <w:shd w:val="clear" w:color="auto" w:fill="auto"/>
          </w:tcPr>
          <w:p w14:paraId="2CE9BB24" w14:textId="77777777" w:rsidR="005C6729" w:rsidRPr="00324EEC" w:rsidRDefault="005C6729" w:rsidP="00324EEC">
            <w:pPr>
              <w:rPr>
                <w:rFonts w:ascii="Arial" w:eastAsia="Times New Roman" w:hAnsi="Arial" w:cs="Arial"/>
                <w:sz w:val="20"/>
              </w:rPr>
            </w:pPr>
            <w:r w:rsidRPr="00324EEC">
              <w:rPr>
                <w:rFonts w:ascii="Arial" w:eastAsia="Times New Roman" w:hAnsi="Arial" w:cs="Arial"/>
                <w:sz w:val="20"/>
              </w:rPr>
              <w:t>2</w:t>
            </w:r>
          </w:p>
        </w:tc>
        <w:tc>
          <w:tcPr>
            <w:tcW w:w="4463" w:type="pct"/>
            <w:shd w:val="clear" w:color="auto" w:fill="auto"/>
          </w:tcPr>
          <w:p w14:paraId="2CE9BB25" w14:textId="77777777" w:rsidR="005C6729" w:rsidRPr="00324EEC" w:rsidRDefault="005C6729" w:rsidP="00324EEC">
            <w:pPr>
              <w:rPr>
                <w:rFonts w:ascii="Arial" w:eastAsia="Times New Roman" w:hAnsi="Arial" w:cs="Arial"/>
                <w:sz w:val="20"/>
              </w:rPr>
            </w:pPr>
            <w:r w:rsidRPr="00324EEC">
              <w:rPr>
                <w:rFonts w:ascii="Arial" w:eastAsia="Times New Roman" w:hAnsi="Arial" w:cs="Arial"/>
                <w:sz w:val="20"/>
              </w:rPr>
              <w:t xml:space="preserve">Data should not be truncated  </w:t>
            </w:r>
          </w:p>
        </w:tc>
      </w:tr>
      <w:tr w:rsidR="005C6729" w:rsidRPr="00555083" w14:paraId="2CE9BB29" w14:textId="77777777" w:rsidTr="0029163D">
        <w:trPr>
          <w:trHeight w:val="140"/>
        </w:trPr>
        <w:tc>
          <w:tcPr>
            <w:tcW w:w="537" w:type="pct"/>
            <w:shd w:val="clear" w:color="auto" w:fill="auto"/>
          </w:tcPr>
          <w:p w14:paraId="2CE9BB27" w14:textId="77777777" w:rsidR="005C6729" w:rsidRPr="00324EEC" w:rsidRDefault="005C6729" w:rsidP="00324EEC">
            <w:pPr>
              <w:rPr>
                <w:rFonts w:ascii="Arial" w:eastAsia="Times New Roman" w:hAnsi="Arial" w:cs="Arial"/>
                <w:sz w:val="20"/>
              </w:rPr>
            </w:pPr>
            <w:r w:rsidRPr="00324EEC">
              <w:rPr>
                <w:rFonts w:ascii="Arial" w:eastAsia="Times New Roman" w:hAnsi="Arial" w:cs="Arial"/>
                <w:sz w:val="20"/>
              </w:rPr>
              <w:t>3</w:t>
            </w:r>
          </w:p>
        </w:tc>
        <w:tc>
          <w:tcPr>
            <w:tcW w:w="4463" w:type="pct"/>
            <w:shd w:val="clear" w:color="auto" w:fill="auto"/>
          </w:tcPr>
          <w:p w14:paraId="2CE9BB28" w14:textId="77777777" w:rsidR="005C6729" w:rsidRPr="00324EEC" w:rsidRDefault="005C6729" w:rsidP="00324EEC">
            <w:pPr>
              <w:rPr>
                <w:rFonts w:ascii="Arial" w:eastAsia="Times New Roman" w:hAnsi="Arial" w:cs="Arial"/>
                <w:sz w:val="20"/>
              </w:rPr>
            </w:pPr>
            <w:r w:rsidRPr="00324EEC">
              <w:rPr>
                <w:rFonts w:ascii="Arial" w:eastAsia="Times New Roman" w:hAnsi="Arial" w:cs="Arial"/>
                <w:sz w:val="20"/>
              </w:rPr>
              <w:t>Date format :  DD-MON-YYYY</w:t>
            </w:r>
          </w:p>
        </w:tc>
      </w:tr>
      <w:tr w:rsidR="005C6729" w:rsidRPr="00555083" w14:paraId="2CE9BB2C" w14:textId="77777777" w:rsidTr="0029163D">
        <w:trPr>
          <w:trHeight w:val="140"/>
        </w:trPr>
        <w:tc>
          <w:tcPr>
            <w:tcW w:w="537" w:type="pct"/>
            <w:shd w:val="clear" w:color="auto" w:fill="auto"/>
          </w:tcPr>
          <w:p w14:paraId="2CE9BB2A" w14:textId="77777777" w:rsidR="005C6729" w:rsidRPr="00324EEC" w:rsidRDefault="00797A6A" w:rsidP="00324EEC">
            <w:pPr>
              <w:rPr>
                <w:rFonts w:ascii="Arial" w:eastAsia="Times New Roman" w:hAnsi="Arial" w:cs="Arial"/>
                <w:sz w:val="20"/>
              </w:rPr>
            </w:pPr>
            <w:r>
              <w:rPr>
                <w:rFonts w:ascii="Arial" w:eastAsia="Times New Roman" w:hAnsi="Arial" w:cs="Arial"/>
                <w:sz w:val="20"/>
              </w:rPr>
              <w:t>4</w:t>
            </w:r>
          </w:p>
        </w:tc>
        <w:tc>
          <w:tcPr>
            <w:tcW w:w="4463" w:type="pct"/>
            <w:shd w:val="clear" w:color="auto" w:fill="auto"/>
          </w:tcPr>
          <w:p w14:paraId="2CE9BB2B" w14:textId="77777777" w:rsidR="005C6729" w:rsidRPr="00324EEC" w:rsidRDefault="005C6729" w:rsidP="00324EEC">
            <w:pPr>
              <w:rPr>
                <w:rFonts w:ascii="Arial" w:eastAsia="Times New Roman" w:hAnsi="Arial" w:cs="Arial"/>
                <w:sz w:val="20"/>
              </w:rPr>
            </w:pPr>
            <w:r w:rsidRPr="00324EEC">
              <w:rPr>
                <w:rFonts w:ascii="Arial" w:eastAsia="Times New Roman" w:hAnsi="Arial" w:cs="Arial"/>
                <w:sz w:val="20"/>
              </w:rPr>
              <w:t>Report performance should be as per Cigna guidelines</w:t>
            </w:r>
          </w:p>
        </w:tc>
      </w:tr>
      <w:tr w:rsidR="005C6729" w:rsidRPr="00555083" w14:paraId="2CE9BB2F" w14:textId="77777777" w:rsidTr="0029163D">
        <w:trPr>
          <w:trHeight w:val="140"/>
        </w:trPr>
        <w:tc>
          <w:tcPr>
            <w:tcW w:w="537" w:type="pct"/>
            <w:shd w:val="clear" w:color="auto" w:fill="auto"/>
          </w:tcPr>
          <w:p w14:paraId="2CE9BB2D" w14:textId="77777777" w:rsidR="005C6729" w:rsidRPr="00324EEC" w:rsidRDefault="00797A6A" w:rsidP="00324EEC">
            <w:pPr>
              <w:rPr>
                <w:rFonts w:ascii="Arial" w:eastAsia="Times New Roman" w:hAnsi="Arial" w:cs="Arial"/>
                <w:sz w:val="20"/>
              </w:rPr>
            </w:pPr>
            <w:r>
              <w:rPr>
                <w:rFonts w:ascii="Arial" w:eastAsia="Times New Roman" w:hAnsi="Arial" w:cs="Arial"/>
                <w:sz w:val="20"/>
              </w:rPr>
              <w:t>5</w:t>
            </w:r>
          </w:p>
        </w:tc>
        <w:tc>
          <w:tcPr>
            <w:tcW w:w="4463" w:type="pct"/>
            <w:shd w:val="clear" w:color="auto" w:fill="auto"/>
          </w:tcPr>
          <w:p w14:paraId="2CE9BB2E" w14:textId="77777777" w:rsidR="005C6729" w:rsidRPr="00324EEC" w:rsidRDefault="005C6729" w:rsidP="00324EEC">
            <w:pPr>
              <w:rPr>
                <w:rFonts w:ascii="Arial" w:eastAsia="Times New Roman" w:hAnsi="Arial" w:cs="Arial"/>
                <w:sz w:val="20"/>
              </w:rPr>
            </w:pPr>
            <w:r w:rsidRPr="00324EEC">
              <w:rPr>
                <w:rFonts w:ascii="Arial" w:eastAsia="Times New Roman" w:hAnsi="Arial" w:cs="Arial"/>
                <w:sz w:val="20"/>
              </w:rPr>
              <w:t>Apply the Cigna report development guidelines. No hard coding etc.</w:t>
            </w:r>
          </w:p>
        </w:tc>
      </w:tr>
      <w:tr w:rsidR="005C6729" w:rsidRPr="00555083" w14:paraId="2CE9BB32" w14:textId="77777777" w:rsidTr="0029163D">
        <w:trPr>
          <w:trHeight w:val="140"/>
        </w:trPr>
        <w:tc>
          <w:tcPr>
            <w:tcW w:w="537" w:type="pct"/>
            <w:shd w:val="clear" w:color="auto" w:fill="auto"/>
          </w:tcPr>
          <w:p w14:paraId="2CE9BB30" w14:textId="77777777" w:rsidR="005C6729" w:rsidRPr="00324EEC" w:rsidRDefault="00797A6A" w:rsidP="00324EEC">
            <w:pPr>
              <w:rPr>
                <w:rFonts w:ascii="Arial" w:eastAsia="Times New Roman" w:hAnsi="Arial" w:cs="Arial"/>
                <w:sz w:val="20"/>
              </w:rPr>
            </w:pPr>
            <w:r>
              <w:rPr>
                <w:rFonts w:ascii="Arial" w:eastAsia="Times New Roman" w:hAnsi="Arial" w:cs="Arial"/>
                <w:sz w:val="20"/>
              </w:rPr>
              <w:t>6</w:t>
            </w:r>
          </w:p>
        </w:tc>
        <w:tc>
          <w:tcPr>
            <w:tcW w:w="4463" w:type="pct"/>
            <w:shd w:val="clear" w:color="auto" w:fill="auto"/>
          </w:tcPr>
          <w:p w14:paraId="2CE9BB31" w14:textId="77777777" w:rsidR="005C6729" w:rsidRPr="00324EEC" w:rsidRDefault="005C6729" w:rsidP="003D2F68">
            <w:pPr>
              <w:rPr>
                <w:rFonts w:ascii="Arial" w:eastAsia="Times New Roman" w:hAnsi="Arial" w:cs="Arial"/>
                <w:sz w:val="20"/>
              </w:rPr>
            </w:pPr>
            <w:r w:rsidRPr="00324EEC">
              <w:rPr>
                <w:rFonts w:ascii="Arial" w:eastAsia="Times New Roman" w:hAnsi="Arial" w:cs="Arial"/>
                <w:sz w:val="20"/>
              </w:rPr>
              <w:t xml:space="preserve">Default font size: </w:t>
            </w:r>
            <w:r w:rsidR="003D2F68">
              <w:rPr>
                <w:rFonts w:ascii="Arial" w:eastAsia="Times New Roman" w:hAnsi="Arial" w:cs="Arial"/>
                <w:sz w:val="20"/>
              </w:rPr>
              <w:t>10</w:t>
            </w:r>
            <w:r w:rsidRPr="00324EEC">
              <w:rPr>
                <w:rFonts w:ascii="Arial" w:eastAsia="Times New Roman" w:hAnsi="Arial" w:cs="Arial"/>
                <w:sz w:val="20"/>
              </w:rPr>
              <w:t xml:space="preserve">   default font type: </w:t>
            </w:r>
            <w:r w:rsidR="003D2F68">
              <w:rPr>
                <w:rFonts w:ascii="Arial" w:eastAsia="Times New Roman" w:hAnsi="Arial" w:cs="Arial"/>
                <w:sz w:val="20"/>
              </w:rPr>
              <w:t>Arial</w:t>
            </w:r>
          </w:p>
        </w:tc>
      </w:tr>
      <w:tr w:rsidR="005C6729" w:rsidRPr="00555083" w14:paraId="2CE9BB35" w14:textId="77777777" w:rsidTr="0029163D">
        <w:trPr>
          <w:trHeight w:val="140"/>
        </w:trPr>
        <w:tc>
          <w:tcPr>
            <w:tcW w:w="537" w:type="pct"/>
            <w:shd w:val="clear" w:color="auto" w:fill="auto"/>
          </w:tcPr>
          <w:p w14:paraId="2CE9BB33" w14:textId="77777777" w:rsidR="005C6729" w:rsidRPr="00324EEC" w:rsidRDefault="00797A6A" w:rsidP="00324EEC">
            <w:pPr>
              <w:rPr>
                <w:rFonts w:ascii="Arial" w:eastAsia="Times New Roman" w:hAnsi="Arial" w:cs="Arial"/>
                <w:sz w:val="20"/>
              </w:rPr>
            </w:pPr>
            <w:r>
              <w:rPr>
                <w:rFonts w:ascii="Arial" w:eastAsia="Times New Roman" w:hAnsi="Arial" w:cs="Arial"/>
                <w:sz w:val="20"/>
              </w:rPr>
              <w:lastRenderedPageBreak/>
              <w:t>7</w:t>
            </w:r>
          </w:p>
        </w:tc>
        <w:tc>
          <w:tcPr>
            <w:tcW w:w="4463" w:type="pct"/>
            <w:shd w:val="clear" w:color="auto" w:fill="auto"/>
          </w:tcPr>
          <w:p w14:paraId="2CE9BB34" w14:textId="77777777" w:rsidR="005C6729" w:rsidRPr="00324EEC" w:rsidRDefault="005C6729" w:rsidP="00324EEC">
            <w:pPr>
              <w:rPr>
                <w:rFonts w:ascii="Arial" w:eastAsia="Times New Roman" w:hAnsi="Arial" w:cs="Arial"/>
                <w:sz w:val="20"/>
              </w:rPr>
            </w:pPr>
            <w:r w:rsidRPr="00324EEC">
              <w:rPr>
                <w:rFonts w:ascii="Arial" w:eastAsia="Times New Roman" w:hAnsi="Arial" w:cs="Arial"/>
                <w:sz w:val="20"/>
              </w:rPr>
              <w:t>All the active currencies with the currency exchange rates are available in EBS</w:t>
            </w:r>
          </w:p>
        </w:tc>
      </w:tr>
      <w:tr w:rsidR="005C6729" w:rsidRPr="00555083" w14:paraId="2CE9BB38" w14:textId="77777777" w:rsidTr="0029163D">
        <w:trPr>
          <w:trHeight w:val="140"/>
        </w:trPr>
        <w:tc>
          <w:tcPr>
            <w:tcW w:w="537" w:type="pct"/>
            <w:shd w:val="clear" w:color="auto" w:fill="auto"/>
          </w:tcPr>
          <w:p w14:paraId="2CE9BB36" w14:textId="77777777" w:rsidR="005C6729" w:rsidRPr="00324EEC" w:rsidRDefault="00797A6A" w:rsidP="00324EEC">
            <w:pPr>
              <w:rPr>
                <w:rFonts w:ascii="Arial" w:eastAsia="Times New Roman" w:hAnsi="Arial" w:cs="Arial"/>
                <w:sz w:val="20"/>
              </w:rPr>
            </w:pPr>
            <w:r>
              <w:rPr>
                <w:rFonts w:ascii="Arial" w:eastAsia="Times New Roman" w:hAnsi="Arial" w:cs="Arial"/>
                <w:sz w:val="20"/>
              </w:rPr>
              <w:t>8</w:t>
            </w:r>
          </w:p>
        </w:tc>
        <w:tc>
          <w:tcPr>
            <w:tcW w:w="4463" w:type="pct"/>
            <w:shd w:val="clear" w:color="auto" w:fill="auto"/>
          </w:tcPr>
          <w:p w14:paraId="2CE9BB37" w14:textId="77777777" w:rsidR="005C6729" w:rsidRPr="00324EEC" w:rsidRDefault="00AE0F1B" w:rsidP="00AE0F1B">
            <w:pPr>
              <w:rPr>
                <w:rFonts w:ascii="Arial" w:eastAsia="Times New Roman" w:hAnsi="Arial" w:cs="Arial"/>
                <w:sz w:val="20"/>
              </w:rPr>
            </w:pPr>
            <w:r>
              <w:rPr>
                <w:rFonts w:ascii="Arial" w:eastAsia="Times New Roman" w:hAnsi="Arial" w:cs="Arial"/>
                <w:sz w:val="20"/>
              </w:rPr>
              <w:t xml:space="preserve">Oracle R12 EBS Fixed Assets </w:t>
            </w:r>
            <w:r w:rsidR="005C6729" w:rsidRPr="00324EEC">
              <w:rPr>
                <w:rFonts w:ascii="Arial" w:eastAsia="Times New Roman" w:hAnsi="Arial" w:cs="Arial"/>
                <w:sz w:val="20"/>
              </w:rPr>
              <w:t>is the source of BI reports; therefore BI is not responsible for any data issue.</w:t>
            </w:r>
          </w:p>
        </w:tc>
      </w:tr>
      <w:tr w:rsidR="005C6729" w:rsidRPr="00555083" w14:paraId="2CE9BB3B" w14:textId="77777777" w:rsidTr="0029163D">
        <w:trPr>
          <w:trHeight w:val="140"/>
        </w:trPr>
        <w:tc>
          <w:tcPr>
            <w:tcW w:w="537" w:type="pct"/>
            <w:shd w:val="clear" w:color="auto" w:fill="auto"/>
          </w:tcPr>
          <w:p w14:paraId="2CE9BB39" w14:textId="77777777" w:rsidR="005C6729" w:rsidRPr="00324EEC" w:rsidRDefault="00797A6A" w:rsidP="00797A6A">
            <w:pPr>
              <w:rPr>
                <w:rFonts w:ascii="Arial" w:eastAsia="Times New Roman" w:hAnsi="Arial" w:cs="Arial"/>
                <w:sz w:val="20"/>
              </w:rPr>
            </w:pPr>
            <w:r>
              <w:rPr>
                <w:rFonts w:ascii="Arial" w:eastAsia="Times New Roman" w:hAnsi="Arial" w:cs="Arial"/>
                <w:sz w:val="20"/>
              </w:rPr>
              <w:t>9</w:t>
            </w:r>
          </w:p>
        </w:tc>
        <w:tc>
          <w:tcPr>
            <w:tcW w:w="4463" w:type="pct"/>
            <w:shd w:val="clear" w:color="auto" w:fill="auto"/>
          </w:tcPr>
          <w:p w14:paraId="2CE9BB3A" w14:textId="77777777" w:rsidR="005C6729" w:rsidRPr="00324EEC" w:rsidRDefault="005C6729" w:rsidP="00324EEC">
            <w:pPr>
              <w:rPr>
                <w:rFonts w:ascii="Arial" w:eastAsia="Times New Roman" w:hAnsi="Arial" w:cs="Arial"/>
                <w:sz w:val="20"/>
              </w:rPr>
            </w:pPr>
            <w:r w:rsidRPr="00324EEC">
              <w:rPr>
                <w:rFonts w:ascii="Arial" w:eastAsia="Times New Roman" w:hAnsi="Arial" w:cs="Arial"/>
                <w:sz w:val="20"/>
              </w:rPr>
              <w:t xml:space="preserve">BI will leverage EBS ledger security defined in respective roles &amp; responsibilities. BI will not have any custom security and/or roles to be defined. </w:t>
            </w:r>
          </w:p>
        </w:tc>
      </w:tr>
      <w:tr w:rsidR="005C6729" w:rsidRPr="00555083" w14:paraId="2CE9BB3E" w14:textId="77777777" w:rsidTr="0029163D">
        <w:trPr>
          <w:trHeight w:val="140"/>
        </w:trPr>
        <w:tc>
          <w:tcPr>
            <w:tcW w:w="537" w:type="pct"/>
            <w:shd w:val="clear" w:color="auto" w:fill="auto"/>
          </w:tcPr>
          <w:p w14:paraId="2CE9BB3C" w14:textId="77777777" w:rsidR="005C6729" w:rsidRPr="00324EEC" w:rsidRDefault="005C6729" w:rsidP="00797A6A">
            <w:pPr>
              <w:rPr>
                <w:rFonts w:ascii="Arial" w:eastAsia="Times New Roman" w:hAnsi="Arial" w:cs="Arial"/>
                <w:sz w:val="20"/>
              </w:rPr>
            </w:pPr>
            <w:r w:rsidRPr="00324EEC">
              <w:rPr>
                <w:rFonts w:ascii="Arial" w:eastAsia="Times New Roman" w:hAnsi="Arial" w:cs="Arial"/>
                <w:sz w:val="20"/>
              </w:rPr>
              <w:t>1</w:t>
            </w:r>
            <w:r w:rsidR="00797A6A">
              <w:rPr>
                <w:rFonts w:ascii="Arial" w:eastAsia="Times New Roman" w:hAnsi="Arial" w:cs="Arial"/>
                <w:sz w:val="20"/>
              </w:rPr>
              <w:t>0</w:t>
            </w:r>
          </w:p>
        </w:tc>
        <w:tc>
          <w:tcPr>
            <w:tcW w:w="4463" w:type="pct"/>
            <w:shd w:val="clear" w:color="auto" w:fill="auto"/>
          </w:tcPr>
          <w:p w14:paraId="2CE9BB3D" w14:textId="77777777" w:rsidR="005C6729" w:rsidRPr="00324EEC" w:rsidRDefault="005C6729" w:rsidP="008F5C62">
            <w:pPr>
              <w:rPr>
                <w:rFonts w:ascii="Arial" w:eastAsia="Times New Roman" w:hAnsi="Arial" w:cs="Arial"/>
                <w:sz w:val="20"/>
              </w:rPr>
            </w:pPr>
            <w:r w:rsidRPr="00324EEC">
              <w:rPr>
                <w:rFonts w:ascii="Arial" w:eastAsia="Times New Roman" w:hAnsi="Arial" w:cs="Arial"/>
                <w:sz w:val="20"/>
              </w:rPr>
              <w:t xml:space="preserve">Amount format should be with </w:t>
            </w:r>
            <w:r w:rsidR="00CD65AC">
              <w:rPr>
                <w:rFonts w:ascii="Arial" w:eastAsia="Times New Roman" w:hAnsi="Arial" w:cs="Arial"/>
                <w:sz w:val="20"/>
              </w:rPr>
              <w:t xml:space="preserve">thousand </w:t>
            </w:r>
            <w:proofErr w:type="gramStart"/>
            <w:r w:rsidR="00CD65AC">
              <w:rPr>
                <w:rFonts w:ascii="Arial" w:eastAsia="Times New Roman" w:hAnsi="Arial" w:cs="Arial"/>
                <w:sz w:val="20"/>
              </w:rPr>
              <w:t>sep</w:t>
            </w:r>
            <w:r w:rsidR="008F5C62">
              <w:rPr>
                <w:rFonts w:ascii="Arial" w:eastAsia="Times New Roman" w:hAnsi="Arial" w:cs="Arial"/>
                <w:sz w:val="20"/>
              </w:rPr>
              <w:t>a</w:t>
            </w:r>
            <w:r w:rsidR="00CD65AC">
              <w:rPr>
                <w:rFonts w:ascii="Arial" w:eastAsia="Times New Roman" w:hAnsi="Arial" w:cs="Arial"/>
                <w:sz w:val="20"/>
              </w:rPr>
              <w:t>rator</w:t>
            </w:r>
            <w:proofErr w:type="gramEnd"/>
            <w:r w:rsidRPr="00324EEC">
              <w:rPr>
                <w:rFonts w:ascii="Arial" w:eastAsia="Times New Roman" w:hAnsi="Arial" w:cs="Arial"/>
                <w:sz w:val="20"/>
              </w:rPr>
              <w:t xml:space="preserve"> </w:t>
            </w:r>
            <w:r w:rsidR="00CD65AC">
              <w:rPr>
                <w:rFonts w:ascii="Arial" w:eastAsia="Times New Roman" w:hAnsi="Arial" w:cs="Arial"/>
                <w:sz w:val="20"/>
              </w:rPr>
              <w:t>with</w:t>
            </w:r>
            <w:r w:rsidRPr="00324EEC">
              <w:rPr>
                <w:rFonts w:ascii="Arial" w:eastAsia="Times New Roman" w:hAnsi="Arial" w:cs="Arial"/>
                <w:sz w:val="20"/>
              </w:rPr>
              <w:t xml:space="preserve"> two decimals. Example 1,014,392.91 </w:t>
            </w:r>
          </w:p>
        </w:tc>
      </w:tr>
    </w:tbl>
    <w:p w14:paraId="2CE9BB3F" w14:textId="77777777" w:rsidR="00097AC9" w:rsidRDefault="00097AC9" w:rsidP="00097AC9">
      <w:pPr>
        <w:spacing w:after="0" w:line="240" w:lineRule="auto"/>
        <w:rPr>
          <w:rFonts w:ascii="Arial" w:eastAsia="Times New Roman" w:hAnsi="Arial"/>
          <w:sz w:val="20"/>
          <w:szCs w:val="20"/>
          <w:lang w:eastAsia="es-ES"/>
        </w:rPr>
      </w:pPr>
    </w:p>
    <w:p w14:paraId="2CE9BB40" w14:textId="77777777" w:rsidR="0023150F" w:rsidRDefault="0023150F" w:rsidP="00097AC9">
      <w:pPr>
        <w:spacing w:after="0" w:line="240" w:lineRule="auto"/>
        <w:rPr>
          <w:rFonts w:ascii="Arial" w:eastAsia="Times New Roman" w:hAnsi="Arial"/>
          <w:sz w:val="20"/>
          <w:szCs w:val="20"/>
          <w:lang w:eastAsia="es-ES"/>
        </w:rPr>
      </w:pPr>
    </w:p>
    <w:p w14:paraId="2CE9BB41" w14:textId="77777777" w:rsidR="0023150F" w:rsidRPr="00097AC9" w:rsidRDefault="0023150F" w:rsidP="00097AC9">
      <w:pPr>
        <w:spacing w:after="0" w:line="240" w:lineRule="auto"/>
        <w:rPr>
          <w:rFonts w:ascii="Arial" w:eastAsia="Times New Roman" w:hAnsi="Arial"/>
          <w:sz w:val="20"/>
          <w:szCs w:val="20"/>
          <w:lang w:eastAsia="es-ES"/>
        </w:rPr>
      </w:pPr>
    </w:p>
    <w:p w14:paraId="2CE9BB42" w14:textId="77777777" w:rsidR="00097AC9" w:rsidRPr="00097AC9" w:rsidRDefault="00097AC9" w:rsidP="00316F83">
      <w:pPr>
        <w:pStyle w:val="Heading2"/>
      </w:pPr>
      <w:bookmarkStart w:id="12" w:name="_Toc369549699"/>
      <w:bookmarkStart w:id="13" w:name="_Toc421205973"/>
      <w:bookmarkStart w:id="14" w:name="_Toc423403383"/>
      <w:bookmarkStart w:id="15" w:name="_Toc435801131"/>
      <w:r w:rsidRPr="00097AC9">
        <w:t>R</w:t>
      </w:r>
      <w:bookmarkEnd w:id="12"/>
      <w:bookmarkEnd w:id="13"/>
      <w:r w:rsidRPr="00097AC9">
        <w:t>isks &amp; Issues</w:t>
      </w:r>
      <w:bookmarkEnd w:id="14"/>
      <w:bookmarkEnd w:id="15"/>
    </w:p>
    <w:p w14:paraId="2CE9BB43" w14:textId="77777777" w:rsidR="00097AC9" w:rsidRDefault="00097AC9" w:rsidP="00097AC9">
      <w:pPr>
        <w:spacing w:after="120"/>
        <w:ind w:left="360"/>
        <w:rPr>
          <w:rFonts w:ascii="Century Gothic" w:eastAsia="Times New Roman" w:hAnsi="Century Gothic" w:cs="Arial"/>
          <w:sz w:val="21"/>
          <w:szCs w:val="21"/>
        </w:rPr>
      </w:pPr>
    </w:p>
    <w:p w14:paraId="2CE9BB44" w14:textId="77777777" w:rsidR="002254A8" w:rsidRPr="00097AC9" w:rsidRDefault="002254A8" w:rsidP="00097AC9">
      <w:pPr>
        <w:spacing w:after="120"/>
        <w:ind w:left="360"/>
        <w:rPr>
          <w:rFonts w:ascii="Century Gothic" w:eastAsia="Times New Roman" w:hAnsi="Century Gothic" w:cs="Arial"/>
          <w:sz w:val="21"/>
          <w:szCs w:val="21"/>
        </w:rPr>
      </w:pPr>
    </w:p>
    <w:tbl>
      <w:tblPr>
        <w:tblpPr w:leftFromText="180" w:rightFromText="180" w:vertAnchor="text" w:horzAnchor="page" w:tblpX="1159" w:tblpY="-14"/>
        <w:tblOverlap w:val="never"/>
        <w:tblW w:w="5000" w:type="pct"/>
        <w:tblLook w:val="0000" w:firstRow="0" w:lastRow="0" w:firstColumn="0" w:lastColumn="0" w:noHBand="0" w:noVBand="0"/>
      </w:tblPr>
      <w:tblGrid>
        <w:gridCol w:w="1999"/>
        <w:gridCol w:w="3670"/>
        <w:gridCol w:w="1628"/>
        <w:gridCol w:w="3359"/>
      </w:tblGrid>
      <w:tr w:rsidR="00097AC9" w:rsidRPr="00097AC9" w14:paraId="2CE9BB4A" w14:textId="77777777" w:rsidTr="00854671">
        <w:trPr>
          <w:trHeight w:val="279"/>
        </w:trPr>
        <w:tc>
          <w:tcPr>
            <w:tcW w:w="938" w:type="pct"/>
            <w:tcBorders>
              <w:top w:val="single" w:sz="4" w:space="0" w:color="000000"/>
              <w:left w:val="single" w:sz="4" w:space="0" w:color="000000"/>
              <w:bottom w:val="single" w:sz="4" w:space="0" w:color="000000"/>
            </w:tcBorders>
            <w:shd w:val="clear" w:color="auto" w:fill="D9D9D9"/>
          </w:tcPr>
          <w:p w14:paraId="2CE9BB45"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ID</w:t>
            </w:r>
          </w:p>
        </w:tc>
        <w:tc>
          <w:tcPr>
            <w:tcW w:w="1722" w:type="pct"/>
            <w:tcBorders>
              <w:top w:val="single" w:sz="4" w:space="0" w:color="000000"/>
              <w:left w:val="single" w:sz="4" w:space="0" w:color="000000"/>
              <w:bottom w:val="single" w:sz="4" w:space="0" w:color="000000"/>
            </w:tcBorders>
            <w:shd w:val="clear" w:color="auto" w:fill="D9D9D9"/>
          </w:tcPr>
          <w:p w14:paraId="2CE9BB46"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Risk/Issue</w:t>
            </w:r>
          </w:p>
        </w:tc>
        <w:tc>
          <w:tcPr>
            <w:tcW w:w="764" w:type="pct"/>
            <w:tcBorders>
              <w:top w:val="single" w:sz="4" w:space="0" w:color="000000"/>
              <w:left w:val="single" w:sz="4" w:space="0" w:color="000000"/>
              <w:bottom w:val="single" w:sz="4" w:space="0" w:color="000000"/>
            </w:tcBorders>
            <w:shd w:val="clear" w:color="auto" w:fill="D9D9D9"/>
          </w:tcPr>
          <w:p w14:paraId="2CE9BB47"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Probability</w:t>
            </w:r>
          </w:p>
          <w:p w14:paraId="2CE9BB48"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(H/M/L)</w:t>
            </w:r>
          </w:p>
        </w:tc>
        <w:tc>
          <w:tcPr>
            <w:tcW w:w="1576" w:type="pct"/>
            <w:tcBorders>
              <w:top w:val="single" w:sz="4" w:space="0" w:color="000000"/>
              <w:left w:val="single" w:sz="4" w:space="0" w:color="000000"/>
              <w:bottom w:val="single" w:sz="4" w:space="0" w:color="000000"/>
              <w:right w:val="single" w:sz="4" w:space="0" w:color="000000"/>
            </w:tcBorders>
            <w:shd w:val="clear" w:color="auto" w:fill="D9D9D9"/>
          </w:tcPr>
          <w:p w14:paraId="2CE9BB49"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Mitigation</w:t>
            </w:r>
          </w:p>
        </w:tc>
      </w:tr>
      <w:tr w:rsidR="00097AC9" w:rsidRPr="00097AC9" w14:paraId="2CE9BB4F" w14:textId="77777777" w:rsidTr="00854671">
        <w:trPr>
          <w:trHeight w:val="585"/>
        </w:trPr>
        <w:tc>
          <w:tcPr>
            <w:tcW w:w="938" w:type="pct"/>
            <w:tcBorders>
              <w:top w:val="single" w:sz="4" w:space="0" w:color="000000"/>
              <w:left w:val="single" w:sz="4" w:space="0" w:color="000000"/>
              <w:bottom w:val="single" w:sz="4" w:space="0" w:color="000000"/>
            </w:tcBorders>
            <w:shd w:val="clear" w:color="auto" w:fill="FFFFFF"/>
          </w:tcPr>
          <w:p w14:paraId="2CE9BB4B" w14:textId="77777777" w:rsidR="00097AC9" w:rsidRPr="00097AC9" w:rsidRDefault="00097AC9" w:rsidP="00097AC9">
            <w:pPr>
              <w:spacing w:after="0" w:line="240" w:lineRule="auto"/>
              <w:rPr>
                <w:rFonts w:ascii="Arial" w:eastAsia="Times New Roman" w:hAnsi="Arial" w:cs="Arial"/>
                <w:color w:val="000000"/>
                <w:sz w:val="20"/>
                <w:szCs w:val="20"/>
                <w:lang w:eastAsia="es-ES"/>
              </w:rPr>
            </w:pPr>
            <w:r w:rsidRPr="00097AC9">
              <w:rPr>
                <w:rFonts w:ascii="Arial" w:eastAsia="Times New Roman" w:hAnsi="Arial" w:cs="Arial"/>
                <w:color w:val="000000"/>
                <w:sz w:val="20"/>
                <w:szCs w:val="20"/>
                <w:lang w:eastAsia="es-ES"/>
              </w:rPr>
              <w:t>R&amp;I-1</w:t>
            </w:r>
          </w:p>
        </w:tc>
        <w:tc>
          <w:tcPr>
            <w:tcW w:w="1722" w:type="pct"/>
            <w:tcBorders>
              <w:top w:val="single" w:sz="4" w:space="0" w:color="000000"/>
              <w:left w:val="single" w:sz="4" w:space="0" w:color="000000"/>
              <w:bottom w:val="single" w:sz="4" w:space="0" w:color="000000"/>
            </w:tcBorders>
            <w:shd w:val="clear" w:color="auto" w:fill="FFFFFF"/>
          </w:tcPr>
          <w:p w14:paraId="2CE9BB4C" w14:textId="77777777" w:rsidR="00097AC9" w:rsidRPr="00097AC9" w:rsidRDefault="00097AC9" w:rsidP="00097AC9">
            <w:pPr>
              <w:spacing w:after="0" w:line="240" w:lineRule="auto"/>
              <w:rPr>
                <w:rFonts w:ascii="Arial" w:eastAsia="Times New Roman" w:hAnsi="Arial" w:cs="Arial"/>
                <w:color w:val="000000"/>
                <w:sz w:val="20"/>
                <w:szCs w:val="20"/>
                <w:lang w:eastAsia="es-ES"/>
              </w:rPr>
            </w:pPr>
            <w:r w:rsidRPr="00097AC9">
              <w:rPr>
                <w:rFonts w:ascii="Arial" w:eastAsia="Times New Roman" w:hAnsi="Arial" w:cs="Arial"/>
                <w:color w:val="000000"/>
                <w:sz w:val="20"/>
                <w:szCs w:val="20"/>
                <w:lang w:eastAsia="es-ES"/>
              </w:rPr>
              <w:t>Any change in source table structure</w:t>
            </w:r>
          </w:p>
        </w:tc>
        <w:tc>
          <w:tcPr>
            <w:tcW w:w="764" w:type="pct"/>
            <w:tcBorders>
              <w:top w:val="single" w:sz="4" w:space="0" w:color="000000"/>
              <w:left w:val="single" w:sz="4" w:space="0" w:color="000000"/>
              <w:bottom w:val="single" w:sz="4" w:space="0" w:color="000000"/>
            </w:tcBorders>
            <w:shd w:val="clear" w:color="auto" w:fill="FFFFFF"/>
          </w:tcPr>
          <w:p w14:paraId="2CE9BB4D" w14:textId="77777777" w:rsidR="00097AC9" w:rsidRPr="005B4D1B" w:rsidRDefault="00BF3375" w:rsidP="00097AC9">
            <w:pPr>
              <w:spacing w:after="0" w:line="240" w:lineRule="auto"/>
              <w:rPr>
                <w:rFonts w:ascii="Arial" w:eastAsia="Times New Roman" w:hAnsi="Arial" w:cs="Arial"/>
                <w:color w:val="000000"/>
                <w:sz w:val="20"/>
                <w:szCs w:val="20"/>
                <w:lang w:eastAsia="es-ES"/>
              </w:rPr>
            </w:pPr>
            <w:r w:rsidRPr="005B4D1B">
              <w:rPr>
                <w:rFonts w:ascii="Arial" w:eastAsia="Times New Roman" w:hAnsi="Arial" w:cs="Arial"/>
                <w:color w:val="000000"/>
                <w:sz w:val="20"/>
                <w:szCs w:val="20"/>
                <w:lang w:eastAsia="es-ES"/>
              </w:rPr>
              <w:t>H</w:t>
            </w: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2CE9BB4E" w14:textId="77777777" w:rsidR="00097AC9" w:rsidRPr="00097AC9" w:rsidRDefault="00097AC9" w:rsidP="00097AC9">
            <w:pPr>
              <w:spacing w:after="0" w:line="240" w:lineRule="auto"/>
              <w:rPr>
                <w:rFonts w:ascii="Arial" w:eastAsia="Times New Roman" w:hAnsi="Arial" w:cs="Arial"/>
                <w:color w:val="000000"/>
                <w:sz w:val="20"/>
                <w:szCs w:val="20"/>
                <w:lang w:eastAsia="es-ES"/>
              </w:rPr>
            </w:pPr>
            <w:r w:rsidRPr="00097AC9">
              <w:rPr>
                <w:rFonts w:ascii="Arial" w:eastAsia="Times New Roman" w:hAnsi="Arial" w:cs="Arial"/>
                <w:color w:val="000000"/>
                <w:sz w:val="20"/>
                <w:szCs w:val="20"/>
                <w:lang w:eastAsia="es-ES"/>
              </w:rPr>
              <w:t>Data acquisition ETLs have to be modified accordingly.</w:t>
            </w:r>
          </w:p>
        </w:tc>
      </w:tr>
      <w:tr w:rsidR="00097AC9" w:rsidRPr="00097AC9" w14:paraId="2CE9BB54" w14:textId="77777777" w:rsidTr="00854671">
        <w:trPr>
          <w:trHeight w:val="279"/>
        </w:trPr>
        <w:tc>
          <w:tcPr>
            <w:tcW w:w="938" w:type="pct"/>
            <w:tcBorders>
              <w:top w:val="single" w:sz="4" w:space="0" w:color="000000"/>
              <w:left w:val="single" w:sz="4" w:space="0" w:color="000000"/>
              <w:bottom w:val="single" w:sz="4" w:space="0" w:color="000000"/>
            </w:tcBorders>
            <w:shd w:val="clear" w:color="auto" w:fill="FFFFFF"/>
          </w:tcPr>
          <w:p w14:paraId="2CE9BB50" w14:textId="77777777" w:rsidR="00097AC9" w:rsidRPr="00097AC9" w:rsidRDefault="00097AC9" w:rsidP="00097AC9">
            <w:pPr>
              <w:spacing w:after="0" w:line="240" w:lineRule="auto"/>
              <w:rPr>
                <w:rFonts w:ascii="Arial" w:eastAsia="Times New Roman" w:hAnsi="Arial" w:cs="Arial"/>
                <w:color w:val="000000"/>
                <w:sz w:val="20"/>
                <w:szCs w:val="20"/>
                <w:lang w:eastAsia="es-ES"/>
              </w:rPr>
            </w:pPr>
            <w:r w:rsidRPr="00097AC9">
              <w:rPr>
                <w:rFonts w:ascii="Arial" w:eastAsia="Times New Roman" w:hAnsi="Arial" w:cs="Arial"/>
                <w:color w:val="000000"/>
                <w:sz w:val="20"/>
                <w:szCs w:val="20"/>
                <w:lang w:eastAsia="es-ES"/>
              </w:rPr>
              <w:t>R&amp;I-2</w:t>
            </w:r>
          </w:p>
        </w:tc>
        <w:tc>
          <w:tcPr>
            <w:tcW w:w="1722" w:type="pct"/>
            <w:tcBorders>
              <w:top w:val="single" w:sz="4" w:space="0" w:color="000000"/>
              <w:left w:val="single" w:sz="4" w:space="0" w:color="000000"/>
              <w:bottom w:val="single" w:sz="4" w:space="0" w:color="000000"/>
            </w:tcBorders>
            <w:shd w:val="clear" w:color="auto" w:fill="FFFFFF"/>
          </w:tcPr>
          <w:p w14:paraId="2CE9BB51" w14:textId="77777777" w:rsidR="00097AC9" w:rsidRPr="00097AC9" w:rsidRDefault="00097AC9" w:rsidP="00097AC9">
            <w:pPr>
              <w:spacing w:after="0" w:line="240" w:lineRule="auto"/>
              <w:rPr>
                <w:rFonts w:ascii="Arial" w:eastAsia="Times New Roman" w:hAnsi="Arial" w:cs="Arial"/>
                <w:color w:val="000000"/>
                <w:sz w:val="20"/>
                <w:szCs w:val="20"/>
                <w:lang w:eastAsia="es-ES"/>
              </w:rPr>
            </w:pPr>
            <w:r w:rsidRPr="00097AC9">
              <w:rPr>
                <w:rFonts w:ascii="Arial" w:eastAsia="Times New Roman" w:hAnsi="Arial" w:cs="Arial"/>
                <w:color w:val="000000"/>
                <w:sz w:val="20"/>
                <w:szCs w:val="20"/>
                <w:lang w:eastAsia="es-ES"/>
              </w:rPr>
              <w:t>Incorporation of more than one Summary table and frequent changes in column structures</w:t>
            </w:r>
          </w:p>
        </w:tc>
        <w:tc>
          <w:tcPr>
            <w:tcW w:w="764" w:type="pct"/>
            <w:tcBorders>
              <w:top w:val="single" w:sz="4" w:space="0" w:color="000000"/>
              <w:left w:val="single" w:sz="4" w:space="0" w:color="000000"/>
              <w:bottom w:val="single" w:sz="4" w:space="0" w:color="000000"/>
            </w:tcBorders>
            <w:shd w:val="clear" w:color="auto" w:fill="FFFFFF"/>
          </w:tcPr>
          <w:p w14:paraId="2CE9BB52" w14:textId="77777777" w:rsidR="00097AC9" w:rsidRPr="00A17270" w:rsidRDefault="00097AC9" w:rsidP="00097AC9">
            <w:pPr>
              <w:spacing w:after="0" w:line="240" w:lineRule="auto"/>
              <w:rPr>
                <w:rFonts w:ascii="Arial" w:eastAsia="Times New Roman" w:hAnsi="Arial" w:cs="Arial"/>
                <w:color w:val="000000"/>
                <w:sz w:val="20"/>
                <w:szCs w:val="20"/>
                <w:lang w:eastAsia="es-ES"/>
              </w:rPr>
            </w:pPr>
            <w:r w:rsidRPr="00A17270">
              <w:rPr>
                <w:rFonts w:ascii="Arial" w:eastAsia="Times New Roman" w:hAnsi="Arial" w:cs="Arial"/>
                <w:color w:val="000000"/>
                <w:sz w:val="20"/>
                <w:szCs w:val="20"/>
                <w:lang w:eastAsia="es-ES"/>
              </w:rPr>
              <w:t>H</w:t>
            </w: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2CE9BB53" w14:textId="77777777" w:rsidR="00097AC9" w:rsidRPr="00097AC9" w:rsidRDefault="00097AC9" w:rsidP="00097AC9">
            <w:pPr>
              <w:spacing w:after="0" w:line="240" w:lineRule="auto"/>
              <w:rPr>
                <w:rFonts w:ascii="Arial" w:eastAsia="Times New Roman" w:hAnsi="Arial" w:cs="Arial"/>
                <w:color w:val="000000"/>
                <w:sz w:val="20"/>
                <w:szCs w:val="20"/>
                <w:lang w:eastAsia="es-ES"/>
              </w:rPr>
            </w:pPr>
            <w:r w:rsidRPr="00097AC9">
              <w:rPr>
                <w:rFonts w:ascii="Arial" w:eastAsia="Times New Roman" w:hAnsi="Arial" w:cs="Arial"/>
                <w:color w:val="000000"/>
                <w:sz w:val="20"/>
                <w:szCs w:val="20"/>
                <w:lang w:eastAsia="es-ES"/>
              </w:rPr>
              <w:t>Re-work needs to be done with change in delivery timeline.</w:t>
            </w:r>
          </w:p>
        </w:tc>
      </w:tr>
    </w:tbl>
    <w:p w14:paraId="2CE9BB55" w14:textId="77777777" w:rsidR="00097AC9" w:rsidRPr="00097AC9" w:rsidRDefault="00097AC9" w:rsidP="00316F83">
      <w:pPr>
        <w:pStyle w:val="Heading2"/>
      </w:pPr>
      <w:bookmarkStart w:id="16" w:name="_Toc423403384"/>
      <w:bookmarkStart w:id="17" w:name="_Toc435801132"/>
      <w:r w:rsidRPr="00097AC9">
        <w:t>Referential Documents</w:t>
      </w:r>
      <w:bookmarkEnd w:id="16"/>
      <w:bookmarkEnd w:id="17"/>
    </w:p>
    <w:p w14:paraId="2CE9BB56" w14:textId="77777777" w:rsidR="00097AC9" w:rsidRPr="00097AC9" w:rsidRDefault="00097AC9" w:rsidP="00097AC9">
      <w:pPr>
        <w:spacing w:after="0" w:line="240" w:lineRule="auto"/>
        <w:ind w:left="792"/>
        <w:contextualSpacing/>
        <w:rPr>
          <w:rFonts w:ascii="Arial" w:eastAsia="Times New Roman" w:hAnsi="Arial" w:cs="Arial"/>
          <w:b/>
          <w:color w:val="4F81BD"/>
          <w:sz w:val="24"/>
          <w:szCs w:val="24"/>
          <w:lang w:eastAsia="es-ES"/>
        </w:rPr>
      </w:pPr>
    </w:p>
    <w:p w14:paraId="2CE9BB57"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 xml:space="preserve">       The following documents serve as references for the conten</w:t>
      </w:r>
      <w:r w:rsidR="00BA1987">
        <w:rPr>
          <w:rFonts w:ascii="Arial" w:eastAsia="Times New Roman" w:hAnsi="Arial" w:cs="Arial"/>
          <w:sz w:val="20"/>
          <w:szCs w:val="20"/>
          <w:lang w:eastAsia="es-ES"/>
        </w:rPr>
        <w:t>t within this technical design d</w:t>
      </w:r>
      <w:r w:rsidRPr="00097AC9">
        <w:rPr>
          <w:rFonts w:ascii="Arial" w:eastAsia="Times New Roman" w:hAnsi="Arial" w:cs="Arial"/>
          <w:sz w:val="20"/>
          <w:szCs w:val="20"/>
          <w:lang w:eastAsia="es-ES"/>
        </w:rPr>
        <w:t>ocument.</w:t>
      </w:r>
    </w:p>
    <w:p w14:paraId="2CE9BB58" w14:textId="77777777" w:rsidR="00097AC9" w:rsidRPr="00097AC9" w:rsidRDefault="00097AC9" w:rsidP="00097AC9">
      <w:pPr>
        <w:spacing w:after="0" w:line="240" w:lineRule="auto"/>
        <w:rPr>
          <w:rFonts w:ascii="Arial" w:eastAsia="Times New Roman" w:hAnsi="Arial" w:cs="Arial"/>
          <w:sz w:val="20"/>
          <w:szCs w:val="20"/>
          <w:lang w:eastAsia="es-ES"/>
        </w:rPr>
      </w:pPr>
    </w:p>
    <w:p w14:paraId="2CE9BB59" w14:textId="77777777" w:rsidR="00097AC9" w:rsidRPr="00097AC9" w:rsidRDefault="00097AC9" w:rsidP="00097AC9">
      <w:pPr>
        <w:spacing w:after="0" w:line="240" w:lineRule="auto"/>
        <w:ind w:left="792"/>
        <w:contextualSpacing/>
        <w:rPr>
          <w:rFonts w:ascii="Arial" w:eastAsia="Times New Roman" w:hAnsi="Arial" w:cs="Arial"/>
          <w:b/>
          <w:color w:val="4F81BD"/>
          <w:sz w:val="24"/>
          <w:szCs w:val="24"/>
          <w:lang w:eastAsia="es-ES"/>
        </w:rPr>
      </w:pPr>
    </w:p>
    <w:tbl>
      <w:tblPr>
        <w:tblW w:w="5000" w:type="pct"/>
        <w:tblLayout w:type="fixed"/>
        <w:tblLook w:val="0000" w:firstRow="0" w:lastRow="0" w:firstColumn="0" w:lastColumn="0" w:noHBand="0" w:noVBand="0"/>
      </w:tblPr>
      <w:tblGrid>
        <w:gridCol w:w="3167"/>
        <w:gridCol w:w="7489"/>
      </w:tblGrid>
      <w:tr w:rsidR="00097AC9" w:rsidRPr="006A0254" w14:paraId="2CE9BB5C" w14:textId="77777777" w:rsidTr="005F0FBE">
        <w:trPr>
          <w:cantSplit/>
          <w:trHeight w:val="275"/>
        </w:trPr>
        <w:tc>
          <w:tcPr>
            <w:tcW w:w="1486"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2CE9BB5A" w14:textId="77777777" w:rsidR="00097AC9" w:rsidRPr="006A0254" w:rsidRDefault="00097AC9" w:rsidP="00097AC9">
            <w:pPr>
              <w:spacing w:after="0" w:line="240" w:lineRule="auto"/>
              <w:rPr>
                <w:rFonts w:ascii="Arial" w:eastAsia="Times New Roman" w:hAnsi="Arial" w:cs="Arial"/>
                <w:b/>
                <w:bCs/>
                <w:sz w:val="20"/>
                <w:szCs w:val="20"/>
                <w:lang w:eastAsia="es-ES"/>
              </w:rPr>
            </w:pPr>
            <w:r w:rsidRPr="006A0254">
              <w:rPr>
                <w:rFonts w:ascii="Arial" w:eastAsia="Times New Roman" w:hAnsi="Arial" w:cs="Arial"/>
                <w:b/>
                <w:bCs/>
                <w:sz w:val="20"/>
                <w:szCs w:val="20"/>
                <w:lang w:eastAsia="es-ES"/>
              </w:rPr>
              <w:t>Name</w:t>
            </w:r>
          </w:p>
        </w:tc>
        <w:tc>
          <w:tcPr>
            <w:tcW w:w="351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2CE9BB5B" w14:textId="77777777" w:rsidR="00097AC9" w:rsidRPr="006A0254" w:rsidRDefault="00097AC9" w:rsidP="00097AC9">
            <w:pPr>
              <w:spacing w:after="0" w:line="240" w:lineRule="auto"/>
              <w:rPr>
                <w:rFonts w:ascii="Arial" w:eastAsia="Times New Roman" w:hAnsi="Arial" w:cs="Arial"/>
                <w:b/>
                <w:bCs/>
                <w:sz w:val="20"/>
                <w:szCs w:val="20"/>
                <w:lang w:eastAsia="es-ES"/>
              </w:rPr>
            </w:pPr>
            <w:r w:rsidRPr="006A0254">
              <w:rPr>
                <w:rFonts w:ascii="Arial" w:eastAsia="Times New Roman" w:hAnsi="Arial" w:cs="Arial"/>
                <w:b/>
                <w:bCs/>
                <w:sz w:val="20"/>
                <w:szCs w:val="20"/>
                <w:lang w:eastAsia="es-ES"/>
              </w:rPr>
              <w:t>Locations/Attachments</w:t>
            </w:r>
          </w:p>
        </w:tc>
      </w:tr>
      <w:tr w:rsidR="00097AC9" w:rsidRPr="006A0254" w14:paraId="2CE9BB60" w14:textId="77777777" w:rsidTr="005F0FBE">
        <w:trPr>
          <w:cantSplit/>
          <w:trHeight w:val="782"/>
        </w:trPr>
        <w:tc>
          <w:tcPr>
            <w:tcW w:w="1486" w:type="pct"/>
            <w:tcBorders>
              <w:top w:val="single" w:sz="4" w:space="0" w:color="000000"/>
              <w:left w:val="single" w:sz="4" w:space="0" w:color="000000"/>
              <w:bottom w:val="single" w:sz="4" w:space="0" w:color="000000"/>
              <w:right w:val="single" w:sz="4" w:space="0" w:color="000000"/>
            </w:tcBorders>
            <w:vAlign w:val="center"/>
          </w:tcPr>
          <w:p w14:paraId="2CE9BB5D" w14:textId="77777777" w:rsidR="00097AC9" w:rsidRPr="006A0254" w:rsidRDefault="00802034" w:rsidP="00802034">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BI-FA</w:t>
            </w:r>
            <w:r w:rsidR="00FF4115" w:rsidRPr="006A0254">
              <w:rPr>
                <w:rFonts w:ascii="Arial" w:eastAsia="Times New Roman" w:hAnsi="Arial" w:cs="Arial"/>
                <w:sz w:val="20"/>
                <w:szCs w:val="20"/>
                <w:lang w:eastAsia="es-ES"/>
              </w:rPr>
              <w:t>-000</w:t>
            </w:r>
            <w:r>
              <w:rPr>
                <w:rFonts w:ascii="Arial" w:eastAsia="Times New Roman" w:hAnsi="Arial" w:cs="Arial"/>
                <w:sz w:val="20"/>
                <w:szCs w:val="20"/>
                <w:lang w:eastAsia="es-ES"/>
              </w:rPr>
              <w:t>2</w:t>
            </w:r>
            <w:r w:rsidR="00097AC9" w:rsidRPr="006A0254">
              <w:rPr>
                <w:rFonts w:ascii="Arial" w:eastAsia="Times New Roman" w:hAnsi="Arial" w:cs="Arial"/>
                <w:sz w:val="20"/>
                <w:szCs w:val="20"/>
                <w:lang w:eastAsia="es-ES"/>
              </w:rPr>
              <w:t>_</w:t>
            </w:r>
            <w:r w:rsidR="00FF4115" w:rsidRPr="006A0254">
              <w:rPr>
                <w:rFonts w:ascii="Arial" w:hAnsi="Arial" w:cs="Arial"/>
                <w:color w:val="000000"/>
                <w:sz w:val="20"/>
                <w:szCs w:val="20"/>
              </w:rPr>
              <w:t xml:space="preserve"> </w:t>
            </w:r>
            <w:r w:rsidR="001A085B">
              <w:rPr>
                <w:rFonts w:ascii="Arial" w:hAnsi="Arial" w:cs="Arial"/>
                <w:color w:val="000000"/>
                <w:sz w:val="20"/>
                <w:szCs w:val="20"/>
              </w:rPr>
              <w:t>Fixed Asset Re</w:t>
            </w:r>
            <w:r>
              <w:rPr>
                <w:rFonts w:ascii="Arial" w:hAnsi="Arial" w:cs="Arial"/>
                <w:color w:val="000000"/>
                <w:sz w:val="20"/>
                <w:szCs w:val="20"/>
              </w:rPr>
              <w:t>porting</w:t>
            </w:r>
          </w:p>
        </w:tc>
        <w:tc>
          <w:tcPr>
            <w:tcW w:w="3514" w:type="pct"/>
            <w:tcBorders>
              <w:top w:val="single" w:sz="4" w:space="0" w:color="000000"/>
              <w:left w:val="single" w:sz="4" w:space="0" w:color="000000"/>
              <w:bottom w:val="single" w:sz="4" w:space="0" w:color="000000"/>
              <w:right w:val="single" w:sz="4" w:space="0" w:color="000000"/>
            </w:tcBorders>
            <w:vAlign w:val="center"/>
          </w:tcPr>
          <w:p w14:paraId="2CE9BB5E" w14:textId="77777777" w:rsidR="00097AC9" w:rsidRDefault="009D3353" w:rsidP="00085F71">
            <w:pPr>
              <w:spacing w:after="0" w:line="240" w:lineRule="auto"/>
              <w:rPr>
                <w:rFonts w:ascii="Arial" w:eastAsia="Times New Roman" w:hAnsi="Arial" w:cs="Arial"/>
                <w:color w:val="676767"/>
                <w:sz w:val="20"/>
                <w:szCs w:val="20"/>
                <w:lang w:eastAsia="es-ES"/>
              </w:rPr>
            </w:pPr>
            <w:hyperlink r:id="rId13" w:history="1">
              <w:r w:rsidR="00085F71" w:rsidRPr="0094025F">
                <w:rPr>
                  <w:rStyle w:val="Hyperlink"/>
                  <w:rFonts w:ascii="Arial" w:eastAsia="Times New Roman" w:hAnsi="Arial" w:cs="Arial"/>
                  <w:sz w:val="20"/>
                  <w:szCs w:val="20"/>
                  <w:lang w:eastAsia="es-ES"/>
                </w:rPr>
                <w:t>https://centralhub.cigna.com/project/epms13058/Expense%20Reporting/Release%201B/TCS-Development/06-DS-140%20Technical%20Design%20TD/TD_DS-140_BI-FA-0002_Fixed%20Asset%20Reporting</w:t>
              </w:r>
            </w:hyperlink>
          </w:p>
          <w:p w14:paraId="2CE9BB5F" w14:textId="77777777" w:rsidR="00085F71" w:rsidRPr="0021176A" w:rsidRDefault="00085F71" w:rsidP="00085F71">
            <w:pPr>
              <w:spacing w:after="0" w:line="240" w:lineRule="auto"/>
              <w:rPr>
                <w:rFonts w:ascii="Arial" w:eastAsia="Times New Roman" w:hAnsi="Arial" w:cs="Arial"/>
                <w:color w:val="676767"/>
                <w:sz w:val="20"/>
                <w:szCs w:val="20"/>
                <w:lang w:eastAsia="es-ES"/>
              </w:rPr>
            </w:pPr>
          </w:p>
        </w:tc>
      </w:tr>
    </w:tbl>
    <w:p w14:paraId="2CE9BB61" w14:textId="77777777" w:rsidR="00097AC9" w:rsidRPr="00097AC9" w:rsidRDefault="00097AC9" w:rsidP="00097AC9">
      <w:pPr>
        <w:spacing w:after="0" w:line="240" w:lineRule="auto"/>
        <w:ind w:left="792"/>
        <w:contextualSpacing/>
        <w:rPr>
          <w:rFonts w:ascii="Arial" w:eastAsia="Times New Roman" w:hAnsi="Arial" w:cs="Arial"/>
          <w:b/>
          <w:color w:val="4F81BD"/>
          <w:sz w:val="24"/>
          <w:szCs w:val="24"/>
          <w:lang w:eastAsia="es-ES"/>
        </w:rPr>
      </w:pPr>
    </w:p>
    <w:p w14:paraId="2CE9BB62" w14:textId="77777777" w:rsidR="00097AC9" w:rsidRPr="00097AC9" w:rsidRDefault="00097AC9" w:rsidP="00A81C7B">
      <w:pPr>
        <w:pStyle w:val="Heading2"/>
      </w:pPr>
      <w:bookmarkStart w:id="18" w:name="_Toc423403385"/>
      <w:bookmarkStart w:id="19" w:name="_Toc435801133"/>
      <w:r w:rsidRPr="00097AC9">
        <w:t>Definitions and Acronyms</w:t>
      </w:r>
      <w:bookmarkEnd w:id="18"/>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5"/>
        <w:gridCol w:w="7451"/>
      </w:tblGrid>
      <w:tr w:rsidR="00097AC9" w:rsidRPr="00097AC9" w14:paraId="2CE9BB65" w14:textId="77777777" w:rsidTr="0029163D">
        <w:tc>
          <w:tcPr>
            <w:tcW w:w="1504" w:type="pct"/>
            <w:shd w:val="clear" w:color="auto" w:fill="D9D9D9"/>
          </w:tcPr>
          <w:p w14:paraId="2CE9BB63"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Key Word</w:t>
            </w:r>
          </w:p>
        </w:tc>
        <w:tc>
          <w:tcPr>
            <w:tcW w:w="3496" w:type="pct"/>
            <w:shd w:val="clear" w:color="auto" w:fill="D9D9D9"/>
          </w:tcPr>
          <w:p w14:paraId="2CE9BB64"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Meaning</w:t>
            </w:r>
          </w:p>
        </w:tc>
      </w:tr>
      <w:tr w:rsidR="00097AC9" w:rsidRPr="00097AC9" w14:paraId="2CE9BB68" w14:textId="77777777" w:rsidTr="0029163D">
        <w:tc>
          <w:tcPr>
            <w:tcW w:w="1504" w:type="pct"/>
          </w:tcPr>
          <w:p w14:paraId="2CE9BB66"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OBIEE</w:t>
            </w:r>
          </w:p>
        </w:tc>
        <w:tc>
          <w:tcPr>
            <w:tcW w:w="3496" w:type="pct"/>
          </w:tcPr>
          <w:p w14:paraId="2CE9BB67"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Oracle Business Intelligence Enterprise Edition</w:t>
            </w:r>
          </w:p>
        </w:tc>
      </w:tr>
      <w:tr w:rsidR="00097AC9" w:rsidRPr="00097AC9" w14:paraId="2CE9BB6B" w14:textId="77777777" w:rsidTr="0029163D">
        <w:tc>
          <w:tcPr>
            <w:tcW w:w="1504" w:type="pct"/>
          </w:tcPr>
          <w:p w14:paraId="2CE9BB69"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OOB</w:t>
            </w:r>
          </w:p>
        </w:tc>
        <w:tc>
          <w:tcPr>
            <w:tcW w:w="3496" w:type="pct"/>
          </w:tcPr>
          <w:p w14:paraId="2CE9BB6A"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Out Of The Box</w:t>
            </w:r>
          </w:p>
        </w:tc>
      </w:tr>
      <w:tr w:rsidR="00097AC9" w:rsidRPr="00097AC9" w14:paraId="2CE9BB6E" w14:textId="77777777" w:rsidTr="0029163D">
        <w:tc>
          <w:tcPr>
            <w:tcW w:w="1504" w:type="pct"/>
            <w:vAlign w:val="center"/>
          </w:tcPr>
          <w:p w14:paraId="2CE9BB6C"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RPD</w:t>
            </w:r>
          </w:p>
        </w:tc>
        <w:tc>
          <w:tcPr>
            <w:tcW w:w="3496" w:type="pct"/>
            <w:vAlign w:val="center"/>
          </w:tcPr>
          <w:p w14:paraId="2CE9BB6D"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Repository File</w:t>
            </w:r>
          </w:p>
        </w:tc>
      </w:tr>
      <w:tr w:rsidR="00097AC9" w:rsidRPr="00097AC9" w14:paraId="2CE9BB71" w14:textId="77777777" w:rsidTr="0029163D">
        <w:tc>
          <w:tcPr>
            <w:tcW w:w="1504" w:type="pct"/>
            <w:vAlign w:val="center"/>
          </w:tcPr>
          <w:p w14:paraId="2CE9BB6F"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ETL</w:t>
            </w:r>
          </w:p>
        </w:tc>
        <w:tc>
          <w:tcPr>
            <w:tcW w:w="3496" w:type="pct"/>
            <w:vAlign w:val="center"/>
          </w:tcPr>
          <w:p w14:paraId="2CE9BB70"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Extract, Transform and Load</w:t>
            </w:r>
          </w:p>
        </w:tc>
      </w:tr>
      <w:tr w:rsidR="00097AC9" w:rsidRPr="00097AC9" w14:paraId="2CE9BB74" w14:textId="77777777" w:rsidTr="0029163D">
        <w:tc>
          <w:tcPr>
            <w:tcW w:w="1504" w:type="pct"/>
            <w:vAlign w:val="center"/>
          </w:tcPr>
          <w:p w14:paraId="2CE9BB72"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BI</w:t>
            </w:r>
          </w:p>
        </w:tc>
        <w:tc>
          <w:tcPr>
            <w:tcW w:w="3496" w:type="pct"/>
            <w:vAlign w:val="center"/>
          </w:tcPr>
          <w:p w14:paraId="2CE9BB73"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Business Intelligence</w:t>
            </w:r>
          </w:p>
        </w:tc>
      </w:tr>
    </w:tbl>
    <w:p w14:paraId="2CE9BB75" w14:textId="77777777" w:rsidR="00672259" w:rsidRPr="00FA32AB" w:rsidRDefault="00097AC9" w:rsidP="00A81C7B">
      <w:pPr>
        <w:pStyle w:val="Heading2"/>
        <w:rPr>
          <w:lang w:val="en-GB"/>
        </w:rPr>
      </w:pPr>
      <w:bookmarkStart w:id="20" w:name="_Toc423403381"/>
      <w:bookmarkStart w:id="21" w:name="_Toc435801134"/>
      <w:r w:rsidRPr="00FA32AB">
        <w:lastRenderedPageBreak/>
        <w:t>Block Diagram</w:t>
      </w:r>
      <w:bookmarkEnd w:id="20"/>
      <w:bookmarkEnd w:id="21"/>
      <w:r w:rsidR="00FA32AB" w:rsidRPr="00FA32AB">
        <w:rPr>
          <w:lang w:val="en-GB"/>
        </w:rPr>
        <w:t xml:space="preserve">   </w:t>
      </w:r>
      <w:r w:rsidR="00F94420" w:rsidRPr="00FA32AB">
        <w:rPr>
          <w:lang w:val="en-GB"/>
        </w:rPr>
        <w:t xml:space="preserve">        </w:t>
      </w:r>
    </w:p>
    <w:p w14:paraId="2CE9BB76" w14:textId="77777777" w:rsidR="00672259" w:rsidRPr="00672259" w:rsidRDefault="00672259" w:rsidP="00672259">
      <w:pPr>
        <w:rPr>
          <w:lang w:val="en-GB"/>
        </w:rPr>
      </w:pPr>
    </w:p>
    <w:p w14:paraId="2CE9BB77" w14:textId="77777777" w:rsidR="00980EF0" w:rsidRDefault="00980EF0" w:rsidP="00980EF0">
      <w:pPr>
        <w:pStyle w:val="NormalWeb"/>
        <w:jc w:val="center"/>
        <w:rPr>
          <w:rFonts w:ascii="Arial" w:hAnsi="Arial" w:cs="Arial"/>
          <w:b/>
          <w:iCs/>
          <w:sz w:val="20"/>
        </w:rPr>
      </w:pPr>
    </w:p>
    <w:p w14:paraId="2CE9BB78" w14:textId="77777777" w:rsidR="00672259" w:rsidRPr="00672259" w:rsidRDefault="00232FED" w:rsidP="00672259">
      <w:pPr>
        <w:rPr>
          <w:lang w:val="en-GB"/>
        </w:rPr>
      </w:pPr>
      <w:r>
        <w:rPr>
          <w:noProof/>
        </w:rPr>
        <mc:AlternateContent>
          <mc:Choice Requires="wpg">
            <w:drawing>
              <wp:anchor distT="0" distB="0" distL="114300" distR="114300" simplePos="0" relativeHeight="251657728" behindDoc="0" locked="0" layoutInCell="1" allowOverlap="1" wp14:anchorId="2CE9C136" wp14:editId="2CE9C137">
                <wp:simplePos x="0" y="0"/>
                <wp:positionH relativeFrom="column">
                  <wp:posOffset>180975</wp:posOffset>
                </wp:positionH>
                <wp:positionV relativeFrom="paragraph">
                  <wp:posOffset>-321310</wp:posOffset>
                </wp:positionV>
                <wp:extent cx="5863590" cy="1470660"/>
                <wp:effectExtent l="57150" t="38100" r="80010" b="91440"/>
                <wp:wrapNone/>
                <wp:docPr id="1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3590" cy="1470660"/>
                          <a:chOff x="0" y="0"/>
                          <a:chExt cx="5970272" cy="2047240"/>
                        </a:xfrm>
                      </wpg:grpSpPr>
                      <wpg:grpSp>
                        <wpg:cNvPr id="16" name="Group 16"/>
                        <wpg:cNvGrpSpPr/>
                        <wpg:grpSpPr>
                          <a:xfrm>
                            <a:off x="2228851" y="0"/>
                            <a:ext cx="3741421" cy="2047240"/>
                            <a:chOff x="2228850" y="0"/>
                            <a:chExt cx="4114785" cy="2871657"/>
                          </a:xfrm>
                        </wpg:grpSpPr>
                        <wps:wsp>
                          <wps:cNvPr id="18" name="Rounded Rectangle 18"/>
                          <wps:cNvSpPr/>
                          <wps:spPr>
                            <a:xfrm>
                              <a:off x="2228850" y="80164"/>
                              <a:ext cx="1752600" cy="2791493"/>
                            </a:xfrm>
                            <a:prstGeom prst="round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2CE9C159" w14:textId="77777777" w:rsidR="00A6751C" w:rsidRDefault="00A6751C" w:rsidP="00980EF0">
                                <w:pPr>
                                  <w:pStyle w:val="NormalWeb"/>
                                  <w:jc w:val="center"/>
                                  <w:rPr>
                                    <w:rFonts w:ascii="Arial" w:hAnsi="Arial" w:cs="Arial"/>
                                    <w:b/>
                                    <w:bCs/>
                                    <w:color w:val="000000"/>
                                    <w:kern w:val="24"/>
                                    <w:sz w:val="20"/>
                                    <w:szCs w:val="20"/>
                                  </w:rPr>
                                </w:pPr>
                              </w:p>
                              <w:p w14:paraId="2CE9C15A" w14:textId="77777777" w:rsidR="00A6751C" w:rsidRDefault="00A6751C" w:rsidP="00980EF0">
                                <w:pPr>
                                  <w:pStyle w:val="NormalWeb"/>
                                  <w:jc w:val="center"/>
                                  <w:rPr>
                                    <w:rFonts w:ascii="Arial" w:hAnsi="Arial" w:cs="Arial"/>
                                    <w:b/>
                                    <w:bCs/>
                                    <w:color w:val="000000"/>
                                    <w:kern w:val="24"/>
                                    <w:sz w:val="20"/>
                                    <w:szCs w:val="20"/>
                                  </w:rPr>
                                </w:pPr>
                              </w:p>
                              <w:p w14:paraId="2CE9C15B" w14:textId="77777777" w:rsidR="00A6751C" w:rsidRDefault="00A6751C" w:rsidP="00980EF0">
                                <w:pPr>
                                  <w:pStyle w:val="NormalWeb"/>
                                  <w:jc w:val="center"/>
                                  <w:rPr>
                                    <w:rFonts w:ascii="Arial" w:hAnsi="Arial" w:cs="Arial"/>
                                    <w:b/>
                                    <w:bCs/>
                                    <w:color w:val="000000"/>
                                    <w:kern w:val="24"/>
                                    <w:sz w:val="20"/>
                                    <w:szCs w:val="20"/>
                                  </w:rPr>
                                </w:pPr>
                              </w:p>
                              <w:p w14:paraId="2CE9C15C" w14:textId="77777777" w:rsidR="00A6751C" w:rsidRDefault="00A6751C" w:rsidP="00980EF0">
                                <w:pPr>
                                  <w:pStyle w:val="NormalWeb"/>
                                  <w:jc w:val="center"/>
                                  <w:rPr>
                                    <w:rFonts w:ascii="Arial" w:hAnsi="Arial" w:cs="Arial"/>
                                    <w:b/>
                                    <w:bCs/>
                                    <w:color w:val="000000"/>
                                    <w:kern w:val="24"/>
                                    <w:sz w:val="20"/>
                                    <w:szCs w:val="20"/>
                                  </w:rPr>
                                </w:pPr>
                                <w:r>
                                  <w:rPr>
                                    <w:rFonts w:ascii="Arial" w:hAnsi="Arial" w:cs="Arial"/>
                                    <w:b/>
                                    <w:bCs/>
                                    <w:color w:val="000000"/>
                                    <w:kern w:val="24"/>
                                    <w:sz w:val="20"/>
                                    <w:szCs w:val="20"/>
                                  </w:rPr>
                                  <w:t>Data Warehouse</w:t>
                                </w:r>
                              </w:p>
                              <w:p w14:paraId="2CE9C15D" w14:textId="77777777" w:rsidR="00A6751C" w:rsidRDefault="00A6751C" w:rsidP="00980EF0">
                                <w:pPr>
                                  <w:pStyle w:val="NormalWeb"/>
                                  <w:jc w:val="center"/>
                                  <w:rPr>
                                    <w:rFonts w:ascii="Arial" w:hAnsi="Arial" w:cs="Arial"/>
                                    <w:b/>
                                    <w:bCs/>
                                    <w:color w:val="000000"/>
                                    <w:kern w:val="24"/>
                                    <w:sz w:val="20"/>
                                    <w:szCs w:val="20"/>
                                  </w:rPr>
                                </w:pPr>
                              </w:p>
                              <w:p w14:paraId="2CE9C15E" w14:textId="77777777" w:rsidR="00A6751C" w:rsidRPr="00216DAE" w:rsidRDefault="00A6751C" w:rsidP="00980EF0">
                                <w:pPr>
                                  <w:pStyle w:val="NormalWeb"/>
                                  <w:jc w:val="center"/>
                                  <w:rPr>
                                    <w:rFonts w:ascii="Arial" w:hAnsi="Arial" w:cs="Arial"/>
                                    <w:b/>
                                    <w:sz w:val="20"/>
                                    <w:szCs w:val="20"/>
                                  </w:rPr>
                                </w:pPr>
                                <w:r w:rsidRPr="00216DAE">
                                  <w:rPr>
                                    <w:rFonts w:ascii="Arial" w:hAnsi="Arial" w:cs="Arial"/>
                                    <w:b/>
                                    <w:bCs/>
                                    <w:color w:val="000000"/>
                                    <w:kern w:val="24"/>
                                    <w:sz w:val="20"/>
                                    <w:szCs w:val="20"/>
                                  </w:rPr>
                                  <w:t>OOB Dimensions</w:t>
                                </w:r>
                              </w:p>
                              <w:p w14:paraId="2CE9C15F" w14:textId="77777777" w:rsidR="00A6751C" w:rsidRDefault="00A6751C" w:rsidP="00980EF0">
                                <w:pPr>
                                  <w:pStyle w:val="NormalWeb"/>
                                  <w:jc w:val="center"/>
                                </w:pPr>
                                <w:r w:rsidRPr="00F16C80">
                                  <w:rPr>
                                    <w:rFonts w:ascii="Arial" w:hAnsi="Arial" w:cs="Arial"/>
                                    <w:b/>
                                    <w:sz w:val="20"/>
                                    <w:szCs w:val="20"/>
                                  </w:rPr>
                                  <w:t>&amp; Fact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4591035" y="0"/>
                              <a:ext cx="1752600" cy="2871657"/>
                            </a:xfrm>
                            <a:prstGeom prst="round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2CE9C160" w14:textId="77777777" w:rsidR="00A6751C" w:rsidRDefault="00A6751C" w:rsidP="00980EF0">
                                <w:pPr>
                                  <w:pStyle w:val="NormalWeb"/>
                                  <w:jc w:val="center"/>
                                  <w:rPr>
                                    <w:rFonts w:ascii="Arial" w:hAnsi="Arial" w:cs="Arial"/>
                                    <w:b/>
                                    <w:color w:val="000000"/>
                                    <w:sz w:val="20"/>
                                    <w:szCs w:val="20"/>
                                  </w:rPr>
                                </w:pPr>
                              </w:p>
                              <w:p w14:paraId="2CE9C161" w14:textId="77777777" w:rsidR="00A6751C" w:rsidRDefault="00A6751C" w:rsidP="00980EF0">
                                <w:pPr>
                                  <w:pStyle w:val="NormalWeb"/>
                                  <w:jc w:val="center"/>
                                  <w:rPr>
                                    <w:rFonts w:ascii="Arial" w:hAnsi="Arial" w:cs="Arial"/>
                                    <w:b/>
                                    <w:color w:val="000000"/>
                                    <w:sz w:val="20"/>
                                    <w:szCs w:val="20"/>
                                  </w:rPr>
                                </w:pPr>
                              </w:p>
                              <w:p w14:paraId="2CE9C162" w14:textId="77777777" w:rsidR="00A6751C" w:rsidRDefault="00A6751C" w:rsidP="00980EF0">
                                <w:pPr>
                                  <w:pStyle w:val="NormalWeb"/>
                                  <w:jc w:val="center"/>
                                  <w:rPr>
                                    <w:rFonts w:ascii="Arial" w:hAnsi="Arial" w:cs="Arial"/>
                                    <w:b/>
                                    <w:color w:val="000000"/>
                                    <w:sz w:val="20"/>
                                    <w:szCs w:val="20"/>
                                  </w:rPr>
                                </w:pPr>
                              </w:p>
                              <w:p w14:paraId="2CE9C163" w14:textId="77777777" w:rsidR="00A6751C" w:rsidRPr="00980B42" w:rsidRDefault="00A6751C" w:rsidP="00980EF0">
                                <w:pPr>
                                  <w:pStyle w:val="NormalWeb"/>
                                  <w:jc w:val="center"/>
                                  <w:rPr>
                                    <w:rFonts w:ascii="Arial" w:hAnsi="Arial" w:cs="Arial"/>
                                    <w:b/>
                                    <w:sz w:val="20"/>
                                    <w:szCs w:val="20"/>
                                  </w:rPr>
                                </w:pPr>
                                <w:r w:rsidRPr="00980B42">
                                  <w:rPr>
                                    <w:rFonts w:ascii="Arial" w:hAnsi="Arial" w:cs="Arial"/>
                                    <w:b/>
                                    <w:color w:val="000000"/>
                                    <w:sz w:val="20"/>
                                    <w:szCs w:val="20"/>
                                  </w:rPr>
                                  <w:t>Fixed Asset Reporting</w:t>
                                </w:r>
                              </w:p>
                              <w:p w14:paraId="2CE9C164" w14:textId="77777777" w:rsidR="00A6751C" w:rsidRPr="0063070A" w:rsidRDefault="00A6751C" w:rsidP="00980EF0">
                                <w:pPr>
                                  <w:pStyle w:val="NormalWeb"/>
                                </w:pPr>
                                <w:r w:rsidRPr="0063070A">
                                  <w:rPr>
                                    <w:rFonts w:ascii="Calibri" w:hAnsi="Calibri"/>
                                    <w:color w:val="000000"/>
                                    <w:kern w:val="24"/>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3981450" y="1457038"/>
                              <a:ext cx="609600" cy="0"/>
                            </a:xfrm>
                            <a:prstGeom prst="straightConnector1">
                              <a:avLst/>
                            </a:prstGeom>
                            <a:noFill/>
                            <a:ln w="9525" cap="flat" cmpd="sng" algn="ctr">
                              <a:solidFill>
                                <a:srgbClr val="4F81BD">
                                  <a:shade val="95000"/>
                                  <a:satMod val="105000"/>
                                </a:srgbClr>
                              </a:solidFill>
                              <a:prstDash val="solid"/>
                              <a:tailEnd type="arrow"/>
                            </a:ln>
                            <a:effectLst/>
                          </wps:spPr>
                          <wps:bodyPr/>
                        </wps:wsp>
                      </wpg:grpSp>
                      <wps:wsp>
                        <wps:cNvPr id="43" name="Text Box 16"/>
                        <wps:cNvSpPr txBox="1"/>
                        <wps:spPr>
                          <a:xfrm>
                            <a:off x="3837429" y="870122"/>
                            <a:ext cx="263147" cy="211265"/>
                          </a:xfrm>
                          <a:prstGeom prst="rect">
                            <a:avLst/>
                          </a:prstGeom>
                          <a:noFill/>
                          <a:ln w="6350">
                            <a:noFill/>
                          </a:ln>
                          <a:effectLst/>
                        </wps:spPr>
                        <wps:txbx>
                          <w:txbxContent>
                            <w:p w14:paraId="2CE9C165" w14:textId="77777777" w:rsidR="00A6751C" w:rsidRDefault="00A6751C" w:rsidP="00980EF0">
                              <w:pPr>
                                <w:pStyle w:val="NormalWeb"/>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Rounded Rectangle 44"/>
                        <wps:cNvSpPr/>
                        <wps:spPr>
                          <a:xfrm>
                            <a:off x="0" y="57150"/>
                            <a:ext cx="1593215" cy="1990090"/>
                          </a:xfrm>
                          <a:prstGeom prst="round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2CE9C166" w14:textId="77777777" w:rsidR="00A6751C" w:rsidRDefault="00A6751C" w:rsidP="00980EF0">
                              <w:pPr>
                                <w:pStyle w:val="NormalWeb"/>
                                <w:jc w:val="center"/>
                                <w:rPr>
                                  <w:rFonts w:ascii="Arial" w:hAnsi="Arial" w:cs="Arial"/>
                                  <w:b/>
                                  <w:iCs/>
                                  <w:sz w:val="20"/>
                                </w:rPr>
                              </w:pPr>
                            </w:p>
                            <w:p w14:paraId="2CE9C167" w14:textId="77777777" w:rsidR="00A6751C" w:rsidRDefault="00A6751C" w:rsidP="00980EF0">
                              <w:pPr>
                                <w:pStyle w:val="NormalWeb"/>
                                <w:jc w:val="center"/>
                                <w:rPr>
                                  <w:rFonts w:ascii="Arial" w:hAnsi="Arial" w:cs="Arial"/>
                                  <w:b/>
                                  <w:iCs/>
                                  <w:sz w:val="20"/>
                                </w:rPr>
                              </w:pPr>
                            </w:p>
                            <w:p w14:paraId="2CE9C168" w14:textId="77777777" w:rsidR="00A6751C" w:rsidRDefault="00A6751C" w:rsidP="00980EF0">
                              <w:pPr>
                                <w:pStyle w:val="NormalWeb"/>
                                <w:jc w:val="center"/>
                                <w:rPr>
                                  <w:rFonts w:ascii="Arial" w:hAnsi="Arial" w:cs="Arial"/>
                                  <w:b/>
                                  <w:iCs/>
                                  <w:sz w:val="20"/>
                                </w:rPr>
                              </w:pPr>
                            </w:p>
                            <w:p w14:paraId="2CE9C169" w14:textId="77777777" w:rsidR="00A6751C" w:rsidRPr="00BE799B" w:rsidRDefault="00A6751C" w:rsidP="00980EF0">
                              <w:pPr>
                                <w:pStyle w:val="NormalWeb"/>
                                <w:jc w:val="center"/>
                                <w:rPr>
                                  <w:rFonts w:ascii="Arial" w:hAnsi="Arial" w:cs="Arial"/>
                                  <w:b/>
                                  <w:iCs/>
                                  <w:sz w:val="20"/>
                                </w:rPr>
                              </w:pPr>
                              <w:r w:rsidRPr="00BE799B">
                                <w:rPr>
                                  <w:rFonts w:ascii="Arial" w:hAnsi="Arial" w:cs="Arial"/>
                                  <w:b/>
                                  <w:iCs/>
                                  <w:sz w:val="20"/>
                                </w:rPr>
                                <w:t>Transactional Source Systems</w:t>
                              </w:r>
                            </w:p>
                            <w:p w14:paraId="2CE9C16A" w14:textId="77777777" w:rsidR="00A6751C" w:rsidRDefault="00A6751C" w:rsidP="00980EF0">
                              <w:pPr>
                                <w:pStyle w:val="NormalWeb"/>
                                <w:jc w:val="center"/>
                                <w:rPr>
                                  <w:rFonts w:ascii="Arial" w:hAnsi="Arial" w:cs="Arial"/>
                                  <w:b/>
                                  <w:iCs/>
                                  <w:sz w:val="20"/>
                                  <w:szCs w:val="20"/>
                                </w:rPr>
                              </w:pPr>
                            </w:p>
                            <w:p w14:paraId="2CE9C16B" w14:textId="77777777" w:rsidR="00A6751C" w:rsidRPr="00AF4F0F" w:rsidRDefault="00A6751C" w:rsidP="00980EF0">
                              <w:pPr>
                                <w:pStyle w:val="NormalWeb"/>
                                <w:jc w:val="center"/>
                                <w:rPr>
                                  <w:rFonts w:ascii="Arial" w:hAnsi="Arial" w:cs="Arial"/>
                                  <w:b/>
                                  <w:sz w:val="20"/>
                                  <w:szCs w:val="20"/>
                                </w:rPr>
                              </w:pPr>
                              <w:r w:rsidRPr="00AF4F0F">
                                <w:rPr>
                                  <w:rFonts w:ascii="Arial" w:hAnsi="Arial" w:cs="Arial"/>
                                  <w:b/>
                                  <w:iCs/>
                                  <w:sz w:val="20"/>
                                  <w:szCs w:val="20"/>
                                </w:rPr>
                                <w:t xml:space="preserve">R12 EBS </w:t>
                              </w:r>
                              <w:r>
                                <w:rPr>
                                  <w:rFonts w:ascii="Arial" w:hAnsi="Arial" w:cs="Arial"/>
                                  <w:b/>
                                  <w:iCs/>
                                  <w:sz w:val="20"/>
                                  <w:szCs w:val="20"/>
                                </w:rPr>
                                <w:t>Fixed Assets</w:t>
                              </w:r>
                            </w:p>
                            <w:p w14:paraId="2CE9C16C" w14:textId="77777777" w:rsidR="00A6751C" w:rsidRDefault="00A6751C" w:rsidP="00980EF0">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16"/>
                        <wps:cNvSpPr txBox="1"/>
                        <wps:spPr>
                          <a:xfrm>
                            <a:off x="1605280" y="845185"/>
                            <a:ext cx="263147" cy="210381"/>
                          </a:xfrm>
                          <a:prstGeom prst="rect">
                            <a:avLst/>
                          </a:prstGeom>
                          <a:noFill/>
                          <a:ln w="6350">
                            <a:noFill/>
                          </a:ln>
                          <a:effectLst/>
                        </wps:spPr>
                        <wps:txbx>
                          <w:txbxContent>
                            <w:p w14:paraId="2CE9C16D" w14:textId="77777777" w:rsidR="00A6751C" w:rsidRDefault="00A6751C" w:rsidP="00980EF0">
                              <w:pPr>
                                <w:pStyle w:val="NormalWeb"/>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Straight Arrow Connector 46"/>
                        <wps:cNvCnPr/>
                        <wps:spPr>
                          <a:xfrm>
                            <a:off x="1609725" y="1080770"/>
                            <a:ext cx="619125" cy="0"/>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14.25pt;margin-top:-25.3pt;width:461.7pt;height:115.8pt;z-index:251657728" coordsize="59702,2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">
                <v:group id="Group 16" o:spid="_x0000_s1027" style="position:absolute;left:22288;width:37414;height:20472" coordorigin="22288" coordsize="41147,28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ounded Rectangle 18" o:spid="_x0000_s1028" style="position:absolute;left:22288;top:801;width:17526;height:27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2Bh8QA&#10;AADbAAAADwAAAGRycy9kb3ducmV2LnhtbESPQWvCQBCF7wX/wzJCb3WjgkjqKq0geqo07cXbkB2T&#10;0OxszK4m8dc7h4K3Gd6b975ZbXpXqxu1ofJsYDpJQBHn3lZcGPj92b0tQYWIbLH2TAYGCrBZj15W&#10;mFrf8TfdslgoCeGQooEyxibVOuQlOQwT3xCLdvatwyhrW2jbYifhrtazJFlohxVLQ4kNbUvK/7Kr&#10;M3Cw3ecl+zqf7v6yX8yO1XC6zwdjXsf9xzuoSH18mv+vD1bwBVZ+kQH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gYfEAAAA2wAAAA8AAAAAAAAAAAAAAAAAmAIAAGRycy9k&#10;b3ducmV2LnhtbFBLBQYAAAAABAAEAPUAAACJAwAAAAA=&#10;" fillcolor="#9eeaff" strokecolor="#46aac5">
                    <v:fill color2="#e4f9ff" rotate="t" angle="180" colors="0 #9eeaff;22938f #bbefff;1 #e4f9ff" focus="100%" type="gradient"/>
                    <v:shadow on="t" color="black" opacity="24903f" origin=",.5" offset="0,.55556mm"/>
                    <v:textbox>
                      <w:txbxContent>
                        <w:p w14:paraId="2CE9C159" w14:textId="77777777" w:rsidR="00A6751C" w:rsidRDefault="00A6751C" w:rsidP="00980EF0">
                          <w:pPr>
                            <w:pStyle w:val="NormalWeb"/>
                            <w:jc w:val="center"/>
                            <w:rPr>
                              <w:rFonts w:ascii="Arial" w:hAnsi="Arial" w:cs="Arial"/>
                              <w:b/>
                              <w:bCs/>
                              <w:color w:val="000000"/>
                              <w:kern w:val="24"/>
                              <w:sz w:val="20"/>
                              <w:szCs w:val="20"/>
                            </w:rPr>
                          </w:pPr>
                        </w:p>
                        <w:p w14:paraId="2CE9C15A" w14:textId="77777777" w:rsidR="00A6751C" w:rsidRDefault="00A6751C" w:rsidP="00980EF0">
                          <w:pPr>
                            <w:pStyle w:val="NormalWeb"/>
                            <w:jc w:val="center"/>
                            <w:rPr>
                              <w:rFonts w:ascii="Arial" w:hAnsi="Arial" w:cs="Arial"/>
                              <w:b/>
                              <w:bCs/>
                              <w:color w:val="000000"/>
                              <w:kern w:val="24"/>
                              <w:sz w:val="20"/>
                              <w:szCs w:val="20"/>
                            </w:rPr>
                          </w:pPr>
                        </w:p>
                        <w:p w14:paraId="2CE9C15B" w14:textId="77777777" w:rsidR="00A6751C" w:rsidRDefault="00A6751C" w:rsidP="00980EF0">
                          <w:pPr>
                            <w:pStyle w:val="NormalWeb"/>
                            <w:jc w:val="center"/>
                            <w:rPr>
                              <w:rFonts w:ascii="Arial" w:hAnsi="Arial" w:cs="Arial"/>
                              <w:b/>
                              <w:bCs/>
                              <w:color w:val="000000"/>
                              <w:kern w:val="24"/>
                              <w:sz w:val="20"/>
                              <w:szCs w:val="20"/>
                            </w:rPr>
                          </w:pPr>
                        </w:p>
                        <w:p w14:paraId="2CE9C15C" w14:textId="77777777" w:rsidR="00A6751C" w:rsidRDefault="00A6751C" w:rsidP="00980EF0">
                          <w:pPr>
                            <w:pStyle w:val="NormalWeb"/>
                            <w:jc w:val="center"/>
                            <w:rPr>
                              <w:rFonts w:ascii="Arial" w:hAnsi="Arial" w:cs="Arial"/>
                              <w:b/>
                              <w:bCs/>
                              <w:color w:val="000000"/>
                              <w:kern w:val="24"/>
                              <w:sz w:val="20"/>
                              <w:szCs w:val="20"/>
                            </w:rPr>
                          </w:pPr>
                          <w:r>
                            <w:rPr>
                              <w:rFonts w:ascii="Arial" w:hAnsi="Arial" w:cs="Arial"/>
                              <w:b/>
                              <w:bCs/>
                              <w:color w:val="000000"/>
                              <w:kern w:val="24"/>
                              <w:sz w:val="20"/>
                              <w:szCs w:val="20"/>
                            </w:rPr>
                            <w:t>Data Warehouse</w:t>
                          </w:r>
                        </w:p>
                        <w:p w14:paraId="2CE9C15D" w14:textId="77777777" w:rsidR="00A6751C" w:rsidRDefault="00A6751C" w:rsidP="00980EF0">
                          <w:pPr>
                            <w:pStyle w:val="NormalWeb"/>
                            <w:jc w:val="center"/>
                            <w:rPr>
                              <w:rFonts w:ascii="Arial" w:hAnsi="Arial" w:cs="Arial"/>
                              <w:b/>
                              <w:bCs/>
                              <w:color w:val="000000"/>
                              <w:kern w:val="24"/>
                              <w:sz w:val="20"/>
                              <w:szCs w:val="20"/>
                            </w:rPr>
                          </w:pPr>
                        </w:p>
                        <w:p w14:paraId="2CE9C15E" w14:textId="77777777" w:rsidR="00A6751C" w:rsidRPr="00216DAE" w:rsidRDefault="00A6751C" w:rsidP="00980EF0">
                          <w:pPr>
                            <w:pStyle w:val="NormalWeb"/>
                            <w:jc w:val="center"/>
                            <w:rPr>
                              <w:rFonts w:ascii="Arial" w:hAnsi="Arial" w:cs="Arial"/>
                              <w:b/>
                              <w:sz w:val="20"/>
                              <w:szCs w:val="20"/>
                            </w:rPr>
                          </w:pPr>
                          <w:r w:rsidRPr="00216DAE">
                            <w:rPr>
                              <w:rFonts w:ascii="Arial" w:hAnsi="Arial" w:cs="Arial"/>
                              <w:b/>
                              <w:bCs/>
                              <w:color w:val="000000"/>
                              <w:kern w:val="24"/>
                              <w:sz w:val="20"/>
                              <w:szCs w:val="20"/>
                            </w:rPr>
                            <w:t>OOB Dimensions</w:t>
                          </w:r>
                        </w:p>
                        <w:p w14:paraId="2CE9C15F" w14:textId="77777777" w:rsidR="00A6751C" w:rsidRDefault="00A6751C" w:rsidP="00980EF0">
                          <w:pPr>
                            <w:pStyle w:val="NormalWeb"/>
                            <w:jc w:val="center"/>
                          </w:pPr>
                          <w:r w:rsidRPr="00F16C80">
                            <w:rPr>
                              <w:rFonts w:ascii="Arial" w:hAnsi="Arial" w:cs="Arial"/>
                              <w:b/>
                              <w:sz w:val="20"/>
                              <w:szCs w:val="20"/>
                            </w:rPr>
                            <w:t>&amp; Fact</w:t>
                          </w:r>
                        </w:p>
                      </w:txbxContent>
                    </v:textbox>
                  </v:roundrect>
                  <v:roundrect id="Rounded Rectangle 19" o:spid="_x0000_s1029" style="position:absolute;left:45910;width:17526;height:287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kHMEA&#10;AADbAAAADwAAAGRycy9kb3ducmV2LnhtbERPTYvCMBC9L/gfwgje1lQFWatRVBA9Kdv14m1oxrbY&#10;TGoTbeuvNwsLe5vH+5zFqjWleFLtCssKRsMIBHFqdcGZgvPP7vMLhPPIGkvLpKAjB6tl72OBsbYN&#10;f9Mz8ZkIIexiVJB7X8VSujQng25oK+LAXW1t0AdYZ1LX2IRwU8pxFE2lwYJDQ44VbXNKb8nDKDjo&#10;ZnNPjtfLy9730/Gp6C6vSafUoN+u5yA8tf5f/Oc+6DB/Br+/hAP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RJBzBAAAA2wAAAA8AAAAAAAAAAAAAAAAAmAIAAGRycy9kb3du&#10;cmV2LnhtbFBLBQYAAAAABAAEAPUAAACGAwAAAAA=&#10;" fillcolor="#9eeaff" strokecolor="#46aac5">
                    <v:fill color2="#e4f9ff" rotate="t" angle="180" colors="0 #9eeaff;22938f #bbefff;1 #e4f9ff" focus="100%" type="gradient"/>
                    <v:shadow on="t" color="black" opacity="24903f" origin=",.5" offset="0,.55556mm"/>
                    <v:textbox>
                      <w:txbxContent>
                        <w:p w14:paraId="2CE9C160" w14:textId="77777777" w:rsidR="00A6751C" w:rsidRDefault="00A6751C" w:rsidP="00980EF0">
                          <w:pPr>
                            <w:pStyle w:val="NormalWeb"/>
                            <w:jc w:val="center"/>
                            <w:rPr>
                              <w:rFonts w:ascii="Arial" w:hAnsi="Arial" w:cs="Arial"/>
                              <w:b/>
                              <w:color w:val="000000"/>
                              <w:sz w:val="20"/>
                              <w:szCs w:val="20"/>
                            </w:rPr>
                          </w:pPr>
                        </w:p>
                        <w:p w14:paraId="2CE9C161" w14:textId="77777777" w:rsidR="00A6751C" w:rsidRDefault="00A6751C" w:rsidP="00980EF0">
                          <w:pPr>
                            <w:pStyle w:val="NormalWeb"/>
                            <w:jc w:val="center"/>
                            <w:rPr>
                              <w:rFonts w:ascii="Arial" w:hAnsi="Arial" w:cs="Arial"/>
                              <w:b/>
                              <w:color w:val="000000"/>
                              <w:sz w:val="20"/>
                              <w:szCs w:val="20"/>
                            </w:rPr>
                          </w:pPr>
                        </w:p>
                        <w:p w14:paraId="2CE9C162" w14:textId="77777777" w:rsidR="00A6751C" w:rsidRDefault="00A6751C" w:rsidP="00980EF0">
                          <w:pPr>
                            <w:pStyle w:val="NormalWeb"/>
                            <w:jc w:val="center"/>
                            <w:rPr>
                              <w:rFonts w:ascii="Arial" w:hAnsi="Arial" w:cs="Arial"/>
                              <w:b/>
                              <w:color w:val="000000"/>
                              <w:sz w:val="20"/>
                              <w:szCs w:val="20"/>
                            </w:rPr>
                          </w:pPr>
                        </w:p>
                        <w:p w14:paraId="2CE9C163" w14:textId="77777777" w:rsidR="00A6751C" w:rsidRPr="00980B42" w:rsidRDefault="00A6751C" w:rsidP="00980EF0">
                          <w:pPr>
                            <w:pStyle w:val="NormalWeb"/>
                            <w:jc w:val="center"/>
                            <w:rPr>
                              <w:rFonts w:ascii="Arial" w:hAnsi="Arial" w:cs="Arial"/>
                              <w:b/>
                              <w:sz w:val="20"/>
                              <w:szCs w:val="20"/>
                            </w:rPr>
                          </w:pPr>
                          <w:r w:rsidRPr="00980B42">
                            <w:rPr>
                              <w:rFonts w:ascii="Arial" w:hAnsi="Arial" w:cs="Arial"/>
                              <w:b/>
                              <w:color w:val="000000"/>
                              <w:sz w:val="20"/>
                              <w:szCs w:val="20"/>
                            </w:rPr>
                            <w:t>Fixed Asset Reporting</w:t>
                          </w:r>
                        </w:p>
                        <w:p w14:paraId="2CE9C164" w14:textId="77777777" w:rsidR="00A6751C" w:rsidRPr="0063070A" w:rsidRDefault="00A6751C" w:rsidP="00980EF0">
                          <w:pPr>
                            <w:pStyle w:val="NormalWeb"/>
                          </w:pPr>
                          <w:r w:rsidRPr="0063070A">
                            <w:rPr>
                              <w:rFonts w:ascii="Calibri" w:hAnsi="Calibri"/>
                              <w:color w:val="000000"/>
                              <w:kern w:val="24"/>
                              <w:sz w:val="21"/>
                              <w:szCs w:val="21"/>
                            </w:rPr>
                            <w:t xml:space="preserve"> </w:t>
                          </w:r>
                        </w:p>
                      </w:txbxContent>
                    </v:textbox>
                  </v:roundrect>
                  <v:shapetype id="_x0000_t32" coordsize="21600,21600" o:spt="32" o:oned="t" path="m,l21600,21600e" filled="f">
                    <v:path arrowok="t" fillok="f" o:connecttype="none"/>
                    <o:lock v:ext="edit" shapetype="t"/>
                  </v:shapetype>
                  <v:shape id="Straight Arrow Connector 20" o:spid="_x0000_s1030" type="#_x0000_t32" style="position:absolute;left:39814;top:14570;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1sQMMAAADbAAAADwAAAGRycy9kb3ducmV2LnhtbERPTWvCQBC9F/oflil4000liKSuYqWB&#10;XCqoDfQ4zY5JSHY2za5J2l/fPQg9Pt73ZjeZVgzUu9qygudFBIK4sLrmUsHHJZ2vQTiPrLG1TAp+&#10;yMFu+/iwwUTbkU80nH0pQgi7BBVU3neJlK6oyKBb2I44cFfbG/QB9qXUPY4h3LRyGUUrabDm0FBh&#10;R4eKiuZ8MwoO2XuWvabr5viVfzZv5jf+zk+xUrOnaf8CwtPk/8V3d6YVLMP68CX8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dbEDDAAAA2wAAAA8AAAAAAAAAAAAA&#10;AAAAoQIAAGRycy9kb3ducmV2LnhtbFBLBQYAAAAABAAEAPkAAACRAwAAAAA=&#10;" strokecolor="#4a7ebb">
                    <v:stroke endarrow="open"/>
                  </v:shape>
                </v:group>
                <v:shapetype id="_x0000_t202" coordsize="21600,21600" o:spt="202" path="m,l,21600r21600,l21600,xe">
                  <v:stroke joinstyle="miter"/>
                  <v:path gradientshapeok="t" o:connecttype="rect"/>
                </v:shapetype>
                <v:shape id="Text Box 16" o:spid="_x0000_s1031" type="#_x0000_t202" style="position:absolute;left:38374;top:8701;width:2631;height:21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2CE9C165" w14:textId="77777777" w:rsidR="00A6751C" w:rsidRDefault="00A6751C" w:rsidP="00980EF0">
                        <w:pPr>
                          <w:pStyle w:val="NormalWeb"/>
                        </w:pPr>
                      </w:p>
                    </w:txbxContent>
                  </v:textbox>
                </v:shape>
                <v:roundrect id="Rounded Rectangle 44" o:spid="_x0000_s1032" style="position:absolute;top:571;width:15932;height:19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Okn8QA&#10;AADbAAAADwAAAGRycy9kb3ducmV2LnhtbESPQYvCMBSE78L+h/AWvGm6KrJUo7iCrCfFrhdvj+bZ&#10;FpuX2mRt6683guBxmJlvmPmyNaW4Ue0Kywq+hhEI4tTqgjMFx7/N4BuE88gaS8ukoCMHy8VHb46x&#10;tg0f6Jb4TAQIuxgV5N5XsZQuzcmgG9qKOHhnWxv0QdaZ1DU2AW5KOYqiqTRYcFjIsaJ1Tukl+TcK&#10;trr5uSa78+lur7/T0b7oTvdxp1T/s13NQHhq/Tv8am+1gskE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jpJ/EAAAA2wAAAA8AAAAAAAAAAAAAAAAAmAIAAGRycy9k&#10;b3ducmV2LnhtbFBLBQYAAAAABAAEAPUAAACJAwAAAAA=&#10;" fillcolor="#9eeaff" strokecolor="#46aac5">
                  <v:fill color2="#e4f9ff" rotate="t" angle="180" colors="0 #9eeaff;22938f #bbefff;1 #e4f9ff" focus="100%" type="gradient"/>
                  <v:shadow on="t" color="black" opacity="24903f" origin=",.5" offset="0,.55556mm"/>
                  <v:textbox>
                    <w:txbxContent>
                      <w:p w14:paraId="2CE9C166" w14:textId="77777777" w:rsidR="00A6751C" w:rsidRDefault="00A6751C" w:rsidP="00980EF0">
                        <w:pPr>
                          <w:pStyle w:val="NormalWeb"/>
                          <w:jc w:val="center"/>
                          <w:rPr>
                            <w:rFonts w:ascii="Arial" w:hAnsi="Arial" w:cs="Arial"/>
                            <w:b/>
                            <w:iCs/>
                            <w:sz w:val="20"/>
                          </w:rPr>
                        </w:pPr>
                      </w:p>
                      <w:p w14:paraId="2CE9C167" w14:textId="77777777" w:rsidR="00A6751C" w:rsidRDefault="00A6751C" w:rsidP="00980EF0">
                        <w:pPr>
                          <w:pStyle w:val="NormalWeb"/>
                          <w:jc w:val="center"/>
                          <w:rPr>
                            <w:rFonts w:ascii="Arial" w:hAnsi="Arial" w:cs="Arial"/>
                            <w:b/>
                            <w:iCs/>
                            <w:sz w:val="20"/>
                          </w:rPr>
                        </w:pPr>
                      </w:p>
                      <w:p w14:paraId="2CE9C168" w14:textId="77777777" w:rsidR="00A6751C" w:rsidRDefault="00A6751C" w:rsidP="00980EF0">
                        <w:pPr>
                          <w:pStyle w:val="NormalWeb"/>
                          <w:jc w:val="center"/>
                          <w:rPr>
                            <w:rFonts w:ascii="Arial" w:hAnsi="Arial" w:cs="Arial"/>
                            <w:b/>
                            <w:iCs/>
                            <w:sz w:val="20"/>
                          </w:rPr>
                        </w:pPr>
                      </w:p>
                      <w:p w14:paraId="2CE9C169" w14:textId="77777777" w:rsidR="00A6751C" w:rsidRPr="00BE799B" w:rsidRDefault="00A6751C" w:rsidP="00980EF0">
                        <w:pPr>
                          <w:pStyle w:val="NormalWeb"/>
                          <w:jc w:val="center"/>
                          <w:rPr>
                            <w:rFonts w:ascii="Arial" w:hAnsi="Arial" w:cs="Arial"/>
                            <w:b/>
                            <w:iCs/>
                            <w:sz w:val="20"/>
                          </w:rPr>
                        </w:pPr>
                        <w:r w:rsidRPr="00BE799B">
                          <w:rPr>
                            <w:rFonts w:ascii="Arial" w:hAnsi="Arial" w:cs="Arial"/>
                            <w:b/>
                            <w:iCs/>
                            <w:sz w:val="20"/>
                          </w:rPr>
                          <w:t>Transactional Source Systems</w:t>
                        </w:r>
                      </w:p>
                      <w:p w14:paraId="2CE9C16A" w14:textId="77777777" w:rsidR="00A6751C" w:rsidRDefault="00A6751C" w:rsidP="00980EF0">
                        <w:pPr>
                          <w:pStyle w:val="NormalWeb"/>
                          <w:jc w:val="center"/>
                          <w:rPr>
                            <w:rFonts w:ascii="Arial" w:hAnsi="Arial" w:cs="Arial"/>
                            <w:b/>
                            <w:iCs/>
                            <w:sz w:val="20"/>
                            <w:szCs w:val="20"/>
                          </w:rPr>
                        </w:pPr>
                      </w:p>
                      <w:p w14:paraId="2CE9C16B" w14:textId="77777777" w:rsidR="00A6751C" w:rsidRPr="00AF4F0F" w:rsidRDefault="00A6751C" w:rsidP="00980EF0">
                        <w:pPr>
                          <w:pStyle w:val="NormalWeb"/>
                          <w:jc w:val="center"/>
                          <w:rPr>
                            <w:rFonts w:ascii="Arial" w:hAnsi="Arial" w:cs="Arial"/>
                            <w:b/>
                            <w:sz w:val="20"/>
                            <w:szCs w:val="20"/>
                          </w:rPr>
                        </w:pPr>
                        <w:r w:rsidRPr="00AF4F0F">
                          <w:rPr>
                            <w:rFonts w:ascii="Arial" w:hAnsi="Arial" w:cs="Arial"/>
                            <w:b/>
                            <w:iCs/>
                            <w:sz w:val="20"/>
                            <w:szCs w:val="20"/>
                          </w:rPr>
                          <w:t xml:space="preserve">R12 EBS </w:t>
                        </w:r>
                        <w:r>
                          <w:rPr>
                            <w:rFonts w:ascii="Arial" w:hAnsi="Arial" w:cs="Arial"/>
                            <w:b/>
                            <w:iCs/>
                            <w:sz w:val="20"/>
                            <w:szCs w:val="20"/>
                          </w:rPr>
                          <w:t>Fixed Assets</w:t>
                        </w:r>
                      </w:p>
                      <w:p w14:paraId="2CE9C16C" w14:textId="77777777" w:rsidR="00A6751C" w:rsidRDefault="00A6751C" w:rsidP="00980EF0">
                        <w:pPr>
                          <w:pStyle w:val="NormalWeb"/>
                          <w:jc w:val="center"/>
                        </w:pPr>
                      </w:p>
                    </w:txbxContent>
                  </v:textbox>
                </v:roundrect>
                <v:shape id="Text Box 16" o:spid="_x0000_s1033" type="#_x0000_t202" style="position:absolute;left:16052;top:8451;width:2632;height:21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14:paraId="2CE9C16D" w14:textId="77777777" w:rsidR="00A6751C" w:rsidRDefault="00A6751C" w:rsidP="00980EF0">
                        <w:pPr>
                          <w:pStyle w:val="NormalWeb"/>
                        </w:pPr>
                      </w:p>
                    </w:txbxContent>
                  </v:textbox>
                </v:shape>
                <v:shape id="Straight Arrow Connector 46" o:spid="_x0000_s1034" type="#_x0000_t32" style="position:absolute;left:16097;top:10807;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e0D8YAAADbAAAADwAAAGRycy9kb3ducmV2LnhtbESPzWrDMBCE74W+g9hCbo3cYEJwI5s2&#10;JOBLAvkx9Li1traxtXItJXHy9FWh0OMwM98wy2w0nbjQ4BrLCl6mEQji0uqGKwWn4+Z5AcJ5ZI2d&#10;ZVJwIwdZ+viwxETbK+/pcvCVCBB2CSqove8TKV1Zk0E3tT1x8L7sYNAHOVRSD3gNcNPJWRTNpcGG&#10;w0KNPa1qKtvD2ShY5ds8f98s2t1n8dGuzT3+LvaxUpOn8e0VhKfR/4f/2rlWEM/h90v4AT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ntA/GAAAA2wAAAA8AAAAAAAAA&#10;AAAAAAAAoQIAAGRycy9kb3ducmV2LnhtbFBLBQYAAAAABAAEAPkAAACUAwAAAAA=&#10;" strokecolor="#4a7ebb">
                  <v:stroke endarrow="open"/>
                </v:shape>
              </v:group>
            </w:pict>
          </mc:Fallback>
        </mc:AlternateContent>
      </w:r>
    </w:p>
    <w:p w14:paraId="2CE9BB79" w14:textId="77777777" w:rsidR="00672259" w:rsidRPr="00672259" w:rsidRDefault="00672259" w:rsidP="00672259">
      <w:pPr>
        <w:rPr>
          <w:lang w:val="en-GB"/>
        </w:rPr>
      </w:pPr>
    </w:p>
    <w:p w14:paraId="2CE9BB7A" w14:textId="77777777" w:rsidR="00097AC9" w:rsidRPr="003510AF" w:rsidRDefault="00097AC9" w:rsidP="00316F83">
      <w:pPr>
        <w:pStyle w:val="Heading1"/>
      </w:pPr>
      <w:bookmarkStart w:id="22" w:name="_Toc423403387"/>
      <w:bookmarkStart w:id="23" w:name="_Toc435801135"/>
      <w:r w:rsidRPr="003510AF">
        <w:lastRenderedPageBreak/>
        <w:t>Technical Overview</w:t>
      </w:r>
      <w:bookmarkEnd w:id="22"/>
      <w:bookmarkEnd w:id="23"/>
      <w:r w:rsidRPr="003510AF">
        <w:tab/>
      </w:r>
    </w:p>
    <w:p w14:paraId="2CE9BB7B" w14:textId="77777777" w:rsidR="00672259" w:rsidRPr="005D03E1" w:rsidRDefault="00EF5D19" w:rsidP="008F2FE9">
      <w:pPr>
        <w:spacing w:after="0" w:line="240" w:lineRule="auto"/>
        <w:rPr>
          <w:rFonts w:ascii="Arial" w:eastAsia="Times New Roman" w:hAnsi="Arial"/>
          <w:sz w:val="20"/>
          <w:szCs w:val="20"/>
          <w:lang w:eastAsia="es-ES"/>
        </w:rPr>
      </w:pPr>
      <w:r w:rsidRPr="005D03E1">
        <w:rPr>
          <w:rFonts w:ascii="Arial" w:eastAsia="Times New Roman" w:hAnsi="Arial"/>
          <w:sz w:val="20"/>
          <w:szCs w:val="20"/>
          <w:lang w:eastAsia="es-ES"/>
        </w:rPr>
        <w:t xml:space="preserve">The </w:t>
      </w:r>
      <w:r w:rsidR="003F4FBC" w:rsidRPr="00310201">
        <w:rPr>
          <w:rFonts w:ascii="Arial" w:hAnsi="Arial" w:cs="Arial"/>
          <w:color w:val="000000"/>
          <w:sz w:val="20"/>
          <w:szCs w:val="20"/>
        </w:rPr>
        <w:t>Tax Fixed Asset Reporting</w:t>
      </w:r>
      <w:r w:rsidR="003F4FBC" w:rsidRPr="005D03E1">
        <w:rPr>
          <w:rFonts w:ascii="Arial" w:eastAsia="Times New Roman" w:hAnsi="Arial"/>
          <w:sz w:val="20"/>
          <w:szCs w:val="20"/>
          <w:lang w:eastAsia="es-ES"/>
        </w:rPr>
        <w:t xml:space="preserve"> </w:t>
      </w:r>
      <w:r w:rsidRPr="005D03E1">
        <w:rPr>
          <w:rFonts w:ascii="Arial" w:eastAsia="Times New Roman" w:hAnsi="Arial"/>
          <w:sz w:val="20"/>
          <w:szCs w:val="20"/>
          <w:lang w:eastAsia="es-ES"/>
        </w:rPr>
        <w:t xml:space="preserve">involves pulling the data from the </w:t>
      </w:r>
      <w:r w:rsidR="00743F0D">
        <w:rPr>
          <w:rFonts w:ascii="Arial" w:eastAsia="Times New Roman" w:hAnsi="Arial"/>
          <w:sz w:val="20"/>
          <w:szCs w:val="20"/>
          <w:lang w:eastAsia="es-ES"/>
        </w:rPr>
        <w:t xml:space="preserve">OOB </w:t>
      </w:r>
      <w:r w:rsidRPr="005D03E1">
        <w:rPr>
          <w:rFonts w:ascii="Arial" w:eastAsia="Times New Roman" w:hAnsi="Arial"/>
          <w:sz w:val="20"/>
          <w:szCs w:val="20"/>
          <w:lang w:eastAsia="es-ES"/>
        </w:rPr>
        <w:t>EBS</w:t>
      </w:r>
      <w:r w:rsidR="009B468B">
        <w:rPr>
          <w:rFonts w:ascii="Arial" w:eastAsia="Times New Roman" w:hAnsi="Arial"/>
          <w:sz w:val="20"/>
          <w:szCs w:val="20"/>
          <w:lang w:eastAsia="es-ES"/>
        </w:rPr>
        <w:t xml:space="preserve"> Fixed Assets</w:t>
      </w:r>
      <w:r w:rsidRPr="005D03E1">
        <w:rPr>
          <w:rFonts w:ascii="Arial" w:eastAsia="Times New Roman" w:hAnsi="Arial"/>
          <w:sz w:val="20"/>
          <w:szCs w:val="20"/>
          <w:lang w:eastAsia="es-ES"/>
        </w:rPr>
        <w:t xml:space="preserve"> tables, and also leveraging the OOB dimensions for</w:t>
      </w:r>
      <w:r w:rsidR="00FD2B05">
        <w:rPr>
          <w:rFonts w:ascii="Arial" w:eastAsia="Times New Roman" w:hAnsi="Arial"/>
          <w:sz w:val="20"/>
          <w:szCs w:val="20"/>
          <w:lang w:eastAsia="es-ES"/>
        </w:rPr>
        <w:t xml:space="preserve"> </w:t>
      </w:r>
      <w:r w:rsidR="00716256">
        <w:rPr>
          <w:rFonts w:ascii="Arial" w:eastAsia="Times New Roman" w:hAnsi="Arial"/>
          <w:sz w:val="20"/>
          <w:szCs w:val="20"/>
          <w:lang w:eastAsia="es-ES"/>
        </w:rPr>
        <w:t>displaying data.</w:t>
      </w:r>
      <w:r w:rsidR="009E5A52">
        <w:rPr>
          <w:rFonts w:ascii="Arial" w:eastAsia="Times New Roman" w:hAnsi="Arial"/>
          <w:sz w:val="20"/>
          <w:szCs w:val="20"/>
          <w:lang w:eastAsia="es-ES"/>
        </w:rPr>
        <w:t xml:space="preserve"> </w:t>
      </w:r>
    </w:p>
    <w:p w14:paraId="2CE9BB7C" w14:textId="77777777" w:rsidR="00672259" w:rsidRDefault="00672259" w:rsidP="008F2FE9">
      <w:pPr>
        <w:spacing w:after="0" w:line="240" w:lineRule="auto"/>
        <w:rPr>
          <w:rFonts w:ascii="Arial" w:eastAsia="Times New Roman" w:hAnsi="Arial"/>
          <w:sz w:val="20"/>
          <w:szCs w:val="20"/>
          <w:lang w:eastAsia="es-ES"/>
        </w:rPr>
      </w:pPr>
    </w:p>
    <w:p w14:paraId="2CE9BB7D" w14:textId="77777777" w:rsidR="00106C81" w:rsidRDefault="00106C81" w:rsidP="008F2FE9">
      <w:pPr>
        <w:spacing w:after="0" w:line="240" w:lineRule="auto"/>
        <w:rPr>
          <w:rFonts w:ascii="Arial" w:eastAsia="Times New Roman" w:hAnsi="Arial"/>
          <w:b/>
          <w:sz w:val="30"/>
          <w:szCs w:val="20"/>
          <w:lang w:eastAsia="es-ES"/>
        </w:rPr>
      </w:pPr>
    </w:p>
    <w:p w14:paraId="2CE9BB7E" w14:textId="77777777" w:rsidR="00097AC9" w:rsidRPr="006A2F59" w:rsidRDefault="00097AC9" w:rsidP="008F2FE9">
      <w:pPr>
        <w:spacing w:after="0" w:line="240" w:lineRule="auto"/>
        <w:rPr>
          <w:rFonts w:ascii="Arial" w:eastAsia="Times New Roman" w:hAnsi="Arial"/>
          <w:b/>
          <w:sz w:val="30"/>
          <w:szCs w:val="20"/>
          <w:lang w:eastAsia="es-ES"/>
        </w:rPr>
      </w:pPr>
      <w:r w:rsidRPr="006A2F59">
        <w:rPr>
          <w:rFonts w:ascii="Arial" w:eastAsia="Times New Roman" w:hAnsi="Arial"/>
          <w:b/>
          <w:sz w:val="30"/>
          <w:szCs w:val="20"/>
          <w:lang w:eastAsia="es-ES"/>
        </w:rPr>
        <w:t>Technical Approach</w:t>
      </w:r>
    </w:p>
    <w:p w14:paraId="2CE9BB7F" w14:textId="77777777" w:rsidR="00A42671" w:rsidRDefault="00A42671" w:rsidP="00097AC9">
      <w:pPr>
        <w:spacing w:after="120" w:line="240" w:lineRule="auto"/>
        <w:rPr>
          <w:rFonts w:ascii="Arial" w:eastAsia="Times New Roman" w:hAnsi="Arial"/>
          <w:color w:val="000000"/>
          <w:sz w:val="20"/>
          <w:szCs w:val="20"/>
          <w:lang w:val="en-GB"/>
        </w:rPr>
      </w:pPr>
    </w:p>
    <w:p w14:paraId="2CE9BB80" w14:textId="77777777" w:rsidR="00C64513" w:rsidRPr="00DF5BE2" w:rsidRDefault="00C64513" w:rsidP="00DF5BE2">
      <w:pPr>
        <w:pStyle w:val="NoSpacing"/>
      </w:pPr>
      <w:r w:rsidRPr="00DF5BE2">
        <w:t>This requirement involves using existing OOB subject area</w:t>
      </w:r>
      <w:r w:rsidR="009C7FD1">
        <w:t xml:space="preserve"> </w:t>
      </w:r>
      <w:r w:rsidR="00E86DB3">
        <w:t xml:space="preserve"> </w:t>
      </w:r>
      <w:r w:rsidRPr="00DF5BE2">
        <w:t xml:space="preserve"> to create a </w:t>
      </w:r>
      <w:r w:rsidR="00736F3B" w:rsidRPr="00DF5BE2">
        <w:rPr>
          <w:rStyle w:val="headertitlebarcaption1"/>
          <w:b w:val="0"/>
          <w:bCs w:val="0"/>
          <w:color w:val="auto"/>
        </w:rPr>
        <w:t>Cigna Fixed Asset</w:t>
      </w:r>
      <w:r w:rsidR="00F824F5">
        <w:rPr>
          <w:rStyle w:val="headertitlebarcaption1"/>
          <w:b w:val="0"/>
          <w:bCs w:val="0"/>
          <w:color w:val="auto"/>
        </w:rPr>
        <w:t xml:space="preserve"> </w:t>
      </w:r>
      <w:r w:rsidR="00D01B69">
        <w:rPr>
          <w:rStyle w:val="headertitlebarcaption1"/>
          <w:b w:val="0"/>
          <w:bCs w:val="0"/>
          <w:color w:val="auto"/>
        </w:rPr>
        <w:t xml:space="preserve"> </w:t>
      </w:r>
      <w:r w:rsidR="00736F3B" w:rsidRPr="00DF5BE2">
        <w:t xml:space="preserve"> </w:t>
      </w:r>
      <w:r w:rsidRPr="00DF5BE2">
        <w:t>dashboard</w:t>
      </w:r>
      <w:r w:rsidR="000668F1" w:rsidRPr="00DF5BE2">
        <w:t>.</w:t>
      </w:r>
      <w:r w:rsidRPr="00DF5BE2">
        <w:t xml:space="preserve"> </w:t>
      </w:r>
    </w:p>
    <w:p w14:paraId="2CE9BB81" w14:textId="77777777" w:rsidR="002730B8" w:rsidRDefault="00ED4233" w:rsidP="00C64513">
      <w:pPr>
        <w:rPr>
          <w:rFonts w:cs="Arial"/>
        </w:rPr>
      </w:pPr>
      <w:r>
        <w:rPr>
          <w:rFonts w:cs="Arial"/>
        </w:rPr>
        <w:t xml:space="preserve">As part of the above </w:t>
      </w:r>
      <w:r w:rsidR="00A00807">
        <w:rPr>
          <w:rFonts w:cs="Arial"/>
        </w:rPr>
        <w:t>requirement a</w:t>
      </w:r>
      <w:r w:rsidR="00AF19C3">
        <w:rPr>
          <w:rFonts w:cs="Arial"/>
        </w:rPr>
        <w:t xml:space="preserve"> join </w:t>
      </w:r>
      <w:r w:rsidR="00C22BDF">
        <w:rPr>
          <w:rFonts w:cs="Arial"/>
        </w:rPr>
        <w:t xml:space="preserve">has been </w:t>
      </w:r>
      <w:r w:rsidR="00AF19C3">
        <w:rPr>
          <w:rFonts w:cs="Arial"/>
        </w:rPr>
        <w:t>applied</w:t>
      </w:r>
      <w:r w:rsidR="00C22BDF">
        <w:rPr>
          <w:rFonts w:cs="Arial"/>
        </w:rPr>
        <w:t xml:space="preserve"> in the RPD</w:t>
      </w:r>
      <w:r w:rsidR="00AF19C3">
        <w:rPr>
          <w:rFonts w:cs="Arial"/>
        </w:rPr>
        <w:t xml:space="preserve">  be</w:t>
      </w:r>
      <w:r w:rsidR="002730B8">
        <w:rPr>
          <w:rFonts w:cs="Arial"/>
        </w:rPr>
        <w:t xml:space="preserve">tween balancing segment </w:t>
      </w:r>
      <w:r w:rsidR="00AF19C3">
        <w:rPr>
          <w:rFonts w:cs="Arial"/>
        </w:rPr>
        <w:t xml:space="preserve"> and </w:t>
      </w:r>
      <w:r w:rsidR="002730B8">
        <w:rPr>
          <w:rFonts w:cs="Arial"/>
        </w:rPr>
        <w:t>customized materialized view for segment1 ,prime and customized materialized view for segment3 ,</w:t>
      </w:r>
      <w:r w:rsidR="002730B8" w:rsidRPr="002730B8">
        <w:rPr>
          <w:rFonts w:cs="Arial"/>
        </w:rPr>
        <w:t xml:space="preserve"> </w:t>
      </w:r>
      <w:r w:rsidR="002730B8">
        <w:rPr>
          <w:rFonts w:cs="Arial"/>
        </w:rPr>
        <w:t>expense center and customized materialized view for segment5.</w:t>
      </w:r>
    </w:p>
    <w:p w14:paraId="2CE9BB82" w14:textId="77777777" w:rsidR="00877FC5" w:rsidRDefault="00136A79" w:rsidP="00C64513">
      <w:pPr>
        <w:rPr>
          <w:rFonts w:cs="Arial"/>
        </w:rPr>
      </w:pPr>
      <w:r>
        <w:rPr>
          <w:rFonts w:cs="Arial"/>
        </w:rPr>
        <w:t xml:space="preserve">For </w:t>
      </w:r>
      <w:r w:rsidR="00E14BD6">
        <w:rPr>
          <w:rFonts w:cs="Arial"/>
        </w:rPr>
        <w:t>e.g.</w:t>
      </w:r>
      <w:r>
        <w:rPr>
          <w:rFonts w:cs="Arial"/>
        </w:rPr>
        <w:t>: join applied between balancing segment 1 and customized materialized view</w:t>
      </w:r>
      <w:r w:rsidR="00877FC5">
        <w:rPr>
          <w:rFonts w:cs="Arial"/>
        </w:rPr>
        <w:t xml:space="preserve"> in the below screen shot</w:t>
      </w:r>
    </w:p>
    <w:p w14:paraId="2CE9BB83" w14:textId="77777777" w:rsidR="00136A79" w:rsidRDefault="00136A79" w:rsidP="00C64513">
      <w:pPr>
        <w:rPr>
          <w:rFonts w:cs="Arial"/>
        </w:rPr>
      </w:pPr>
      <w:r w:rsidRPr="00136A79">
        <w:rPr>
          <w:noProof/>
        </w:rPr>
        <w:t xml:space="preserve"> </w:t>
      </w:r>
      <w:r w:rsidR="00232FED">
        <w:rPr>
          <w:noProof/>
        </w:rPr>
        <w:drawing>
          <wp:inline distT="0" distB="0" distL="0" distR="0" wp14:anchorId="2CE9C138" wp14:editId="2CE9C139">
            <wp:extent cx="5943600" cy="33051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2CE9BB84" w14:textId="77777777" w:rsidR="00E14BD6" w:rsidRDefault="00E14BD6" w:rsidP="00C64513">
      <w:pPr>
        <w:rPr>
          <w:noProof/>
        </w:rPr>
      </w:pPr>
    </w:p>
    <w:p w14:paraId="2CE9BB85" w14:textId="77777777" w:rsidR="00E14BD6" w:rsidRDefault="00E14BD6" w:rsidP="00C64513">
      <w:pPr>
        <w:rPr>
          <w:noProof/>
        </w:rPr>
      </w:pPr>
    </w:p>
    <w:p w14:paraId="2CE9BB86" w14:textId="77777777" w:rsidR="00E14BD6" w:rsidRDefault="00E14BD6" w:rsidP="00C64513">
      <w:pPr>
        <w:rPr>
          <w:noProof/>
        </w:rPr>
      </w:pPr>
    </w:p>
    <w:p w14:paraId="2CE9BB87" w14:textId="77777777" w:rsidR="00E14BD6" w:rsidRDefault="00E14BD6" w:rsidP="00C64513">
      <w:pPr>
        <w:rPr>
          <w:noProof/>
        </w:rPr>
      </w:pPr>
    </w:p>
    <w:p w14:paraId="2CE9BB88" w14:textId="77777777" w:rsidR="00E14BD6" w:rsidRDefault="00E14BD6" w:rsidP="00C64513">
      <w:pPr>
        <w:rPr>
          <w:noProof/>
        </w:rPr>
      </w:pPr>
    </w:p>
    <w:p w14:paraId="2CE9BB89" w14:textId="77777777" w:rsidR="00E14BD6" w:rsidRDefault="00E14BD6" w:rsidP="00C64513">
      <w:pPr>
        <w:rPr>
          <w:noProof/>
        </w:rPr>
      </w:pPr>
    </w:p>
    <w:p w14:paraId="2CE9BB8A" w14:textId="77777777" w:rsidR="006C76E3" w:rsidRDefault="00D91873" w:rsidP="00C64513">
      <w:pPr>
        <w:rPr>
          <w:noProof/>
        </w:rPr>
      </w:pPr>
      <w:r>
        <w:rPr>
          <w:noProof/>
        </w:rPr>
        <w:lastRenderedPageBreak/>
        <w:t>J</w:t>
      </w:r>
      <w:r w:rsidR="00B05E28">
        <w:rPr>
          <w:noProof/>
        </w:rPr>
        <w:t>oin</w:t>
      </w:r>
      <w:r w:rsidR="00877FC5">
        <w:rPr>
          <w:noProof/>
        </w:rPr>
        <w:t xml:space="preserve"> appl</w:t>
      </w:r>
      <w:r w:rsidR="00DD0566">
        <w:rPr>
          <w:noProof/>
        </w:rPr>
        <w:t xml:space="preserve">ied between </w:t>
      </w:r>
      <w:r w:rsidR="00877FC5">
        <w:rPr>
          <w:noProof/>
        </w:rPr>
        <w:t xml:space="preserve"> natual account  and customized materialized view</w:t>
      </w:r>
    </w:p>
    <w:p w14:paraId="2CE9BB8B" w14:textId="77777777" w:rsidR="00877FC5" w:rsidRDefault="00232FED" w:rsidP="00C64513">
      <w:pPr>
        <w:rPr>
          <w:noProof/>
        </w:rPr>
      </w:pPr>
      <w:r>
        <w:rPr>
          <w:noProof/>
        </w:rPr>
        <w:drawing>
          <wp:inline distT="0" distB="0" distL="0" distR="0" wp14:anchorId="2CE9C13A" wp14:editId="2CE9C13B">
            <wp:extent cx="5514975" cy="3609975"/>
            <wp:effectExtent l="0" t="0" r="9525"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3609975"/>
                    </a:xfrm>
                    <a:prstGeom prst="rect">
                      <a:avLst/>
                    </a:prstGeom>
                    <a:noFill/>
                    <a:ln>
                      <a:noFill/>
                    </a:ln>
                  </pic:spPr>
                </pic:pic>
              </a:graphicData>
            </a:graphic>
          </wp:inline>
        </w:drawing>
      </w:r>
    </w:p>
    <w:p w14:paraId="2CE9BB8C" w14:textId="77777777" w:rsidR="00E14BD6" w:rsidRDefault="00E14BD6" w:rsidP="00C64513">
      <w:pPr>
        <w:rPr>
          <w:noProof/>
        </w:rPr>
      </w:pPr>
    </w:p>
    <w:p w14:paraId="2CE9BB8D" w14:textId="77777777" w:rsidR="00683B8E" w:rsidRDefault="00683B8E" w:rsidP="00C64513">
      <w:pPr>
        <w:rPr>
          <w:noProof/>
        </w:rPr>
      </w:pPr>
      <w:r>
        <w:rPr>
          <w:noProof/>
        </w:rPr>
        <w:t xml:space="preserve">Join applied between costcenter </w:t>
      </w:r>
      <w:r w:rsidR="00717B55">
        <w:rPr>
          <w:noProof/>
        </w:rPr>
        <w:t>and customized materialized view</w:t>
      </w:r>
    </w:p>
    <w:p w14:paraId="2CE9BB8E" w14:textId="77777777" w:rsidR="00683B8E" w:rsidRDefault="00232FED" w:rsidP="00C64513">
      <w:pPr>
        <w:rPr>
          <w:noProof/>
        </w:rPr>
      </w:pPr>
      <w:r>
        <w:rPr>
          <w:noProof/>
        </w:rPr>
        <w:drawing>
          <wp:inline distT="0" distB="0" distL="0" distR="0" wp14:anchorId="2CE9C13C" wp14:editId="2CE9C13D">
            <wp:extent cx="5943600" cy="24003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2CE9BB8F" w14:textId="77777777" w:rsidR="00DD0566" w:rsidRDefault="00DD0566" w:rsidP="00C64513">
      <w:pPr>
        <w:rPr>
          <w:rFonts w:cs="Arial"/>
        </w:rPr>
      </w:pPr>
    </w:p>
    <w:p w14:paraId="2CE9BB90" w14:textId="77777777" w:rsidR="00F972A1" w:rsidRDefault="00F972A1" w:rsidP="00C64513">
      <w:pPr>
        <w:rPr>
          <w:rFonts w:cs="Arial"/>
        </w:rPr>
      </w:pPr>
    </w:p>
    <w:p w14:paraId="2CE9BB91" w14:textId="77777777" w:rsidR="00E14BD6" w:rsidRDefault="00E14BD6" w:rsidP="00E14BD6">
      <w:pPr>
        <w:spacing w:after="120" w:line="240" w:lineRule="auto"/>
        <w:ind w:left="720"/>
        <w:rPr>
          <w:rFonts w:ascii="Arial" w:eastAsia="Times New Roman" w:hAnsi="Arial"/>
          <w:color w:val="000000"/>
          <w:sz w:val="20"/>
          <w:szCs w:val="20"/>
          <w:lang w:val="en-GB"/>
        </w:rPr>
      </w:pPr>
    </w:p>
    <w:p w14:paraId="2CE9BB92" w14:textId="77777777" w:rsidR="005C4301" w:rsidRDefault="005C4301" w:rsidP="005C4301">
      <w:pPr>
        <w:numPr>
          <w:ilvl w:val="0"/>
          <w:numId w:val="11"/>
        </w:numPr>
        <w:spacing w:after="120" w:line="240" w:lineRule="auto"/>
        <w:rPr>
          <w:rFonts w:ascii="Arial" w:eastAsia="Times New Roman" w:hAnsi="Arial"/>
          <w:color w:val="000000"/>
          <w:sz w:val="20"/>
          <w:szCs w:val="20"/>
          <w:lang w:val="en-GB"/>
        </w:rPr>
      </w:pPr>
      <w:r>
        <w:rPr>
          <w:rFonts w:ascii="Arial" w:eastAsia="Times New Roman" w:hAnsi="Arial"/>
          <w:color w:val="000000"/>
          <w:sz w:val="20"/>
          <w:szCs w:val="20"/>
          <w:lang w:val="en-GB"/>
        </w:rPr>
        <w:lastRenderedPageBreak/>
        <w:t>The Physical layer contains the objects (Tables, views, mv and Connection pool)) mentioned below.</w:t>
      </w:r>
    </w:p>
    <w:p w14:paraId="2CE9BB93" w14:textId="77777777" w:rsidR="00C72141" w:rsidRDefault="00C72141" w:rsidP="007174A3">
      <w:pPr>
        <w:spacing w:after="120" w:line="240" w:lineRule="auto"/>
        <w:rPr>
          <w:rFonts w:ascii="Arial" w:eastAsia="Times New Roman" w:hAnsi="Arial"/>
          <w:color w:val="000000"/>
          <w:sz w:val="20"/>
          <w:szCs w:val="20"/>
          <w:lang w:val="en-GB"/>
        </w:rPr>
      </w:pPr>
    </w:p>
    <w:tbl>
      <w:tblPr>
        <w:tblW w:w="5000" w:type="pct"/>
        <w:tblLook w:val="04A0" w:firstRow="1" w:lastRow="0" w:firstColumn="1" w:lastColumn="0" w:noHBand="0" w:noVBand="1"/>
      </w:tblPr>
      <w:tblGrid>
        <w:gridCol w:w="3887"/>
        <w:gridCol w:w="5341"/>
        <w:gridCol w:w="1428"/>
      </w:tblGrid>
      <w:tr w:rsidR="0026219A" w:rsidRPr="00C72141" w14:paraId="2CE9BB97" w14:textId="77777777" w:rsidTr="00421F3F">
        <w:trPr>
          <w:trHeight w:val="330"/>
        </w:trPr>
        <w:tc>
          <w:tcPr>
            <w:tcW w:w="1824" w:type="pct"/>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2CE9BB94" w14:textId="77777777" w:rsidR="0026219A" w:rsidRPr="00C72141" w:rsidRDefault="0026219A" w:rsidP="00854671">
            <w:pPr>
              <w:spacing w:after="0" w:line="240" w:lineRule="auto"/>
              <w:rPr>
                <w:rFonts w:eastAsia="Times New Roman" w:cs="Calibri"/>
                <w:b/>
                <w:bCs/>
                <w:color w:val="FFFFFF"/>
              </w:rPr>
            </w:pPr>
            <w:r w:rsidRPr="00C72141">
              <w:rPr>
                <w:rFonts w:eastAsia="Times New Roman" w:cs="Calibri"/>
                <w:b/>
                <w:bCs/>
                <w:color w:val="FFFFFF"/>
              </w:rPr>
              <w:t>Object</w:t>
            </w:r>
          </w:p>
        </w:tc>
        <w:tc>
          <w:tcPr>
            <w:tcW w:w="2506" w:type="pct"/>
            <w:tcBorders>
              <w:top w:val="double" w:sz="6" w:space="0" w:color="3F3F3F"/>
              <w:left w:val="nil"/>
              <w:bottom w:val="double" w:sz="6" w:space="0" w:color="3F3F3F"/>
              <w:right w:val="double" w:sz="6" w:space="0" w:color="3F3F3F"/>
            </w:tcBorders>
            <w:shd w:val="clear" w:color="000000" w:fill="A5A5A5"/>
            <w:noWrap/>
            <w:vAlign w:val="bottom"/>
            <w:hideMark/>
          </w:tcPr>
          <w:p w14:paraId="2CE9BB95" w14:textId="77777777" w:rsidR="0026219A" w:rsidRPr="00C72141" w:rsidRDefault="0026219A" w:rsidP="00854671">
            <w:pPr>
              <w:spacing w:after="0" w:line="240" w:lineRule="auto"/>
              <w:rPr>
                <w:rFonts w:eastAsia="Times New Roman" w:cs="Calibri"/>
                <w:b/>
                <w:bCs/>
                <w:color w:val="FFFFFF"/>
              </w:rPr>
            </w:pPr>
            <w:r w:rsidRPr="00C72141">
              <w:rPr>
                <w:rFonts w:eastAsia="Times New Roman" w:cs="Calibri"/>
                <w:b/>
                <w:bCs/>
                <w:color w:val="FFFFFF"/>
              </w:rPr>
              <w:t xml:space="preserve">Connection Pool </w:t>
            </w:r>
          </w:p>
        </w:tc>
        <w:tc>
          <w:tcPr>
            <w:tcW w:w="670" w:type="pct"/>
            <w:tcBorders>
              <w:top w:val="double" w:sz="6" w:space="0" w:color="3F3F3F"/>
              <w:left w:val="nil"/>
              <w:bottom w:val="double" w:sz="6" w:space="0" w:color="3F3F3F"/>
              <w:right w:val="double" w:sz="6" w:space="0" w:color="3F3F3F"/>
            </w:tcBorders>
            <w:shd w:val="clear" w:color="000000" w:fill="A5A5A5"/>
            <w:noWrap/>
            <w:vAlign w:val="bottom"/>
            <w:hideMark/>
          </w:tcPr>
          <w:p w14:paraId="2CE9BB96" w14:textId="77777777" w:rsidR="0026219A" w:rsidRPr="00C72141" w:rsidRDefault="0026219A" w:rsidP="00854671">
            <w:pPr>
              <w:spacing w:after="0" w:line="240" w:lineRule="auto"/>
              <w:rPr>
                <w:rFonts w:eastAsia="Times New Roman" w:cs="Calibri"/>
                <w:b/>
                <w:bCs/>
                <w:color w:val="FFFFFF"/>
              </w:rPr>
            </w:pPr>
            <w:r w:rsidRPr="00C72141">
              <w:rPr>
                <w:rFonts w:eastAsia="Times New Roman" w:cs="Calibri"/>
                <w:b/>
                <w:bCs/>
                <w:color w:val="FFFFFF"/>
              </w:rPr>
              <w:t>Type</w:t>
            </w:r>
          </w:p>
        </w:tc>
      </w:tr>
      <w:tr w:rsidR="00FB436D" w:rsidRPr="00C72141" w14:paraId="2CE9BB9B" w14:textId="77777777" w:rsidTr="00421F3F">
        <w:trPr>
          <w:trHeight w:val="315"/>
        </w:trPr>
        <w:tc>
          <w:tcPr>
            <w:tcW w:w="1824" w:type="pct"/>
            <w:tcBorders>
              <w:top w:val="single" w:sz="4" w:space="0" w:color="auto"/>
              <w:left w:val="single" w:sz="4" w:space="0" w:color="auto"/>
              <w:bottom w:val="single" w:sz="4" w:space="0" w:color="auto"/>
              <w:right w:val="single" w:sz="4" w:space="0" w:color="auto"/>
            </w:tcBorders>
            <w:shd w:val="clear" w:color="auto" w:fill="auto"/>
            <w:noWrap/>
            <w:hideMark/>
          </w:tcPr>
          <w:p w14:paraId="2CE9BB98" w14:textId="77777777" w:rsidR="00FB436D" w:rsidRPr="0066103B" w:rsidRDefault="00FB436D" w:rsidP="00854671">
            <w:pPr>
              <w:rPr>
                <w:rFonts w:ascii="Arial" w:hAnsi="Arial" w:cs="Arial"/>
                <w:sz w:val="20"/>
                <w:szCs w:val="20"/>
              </w:rPr>
            </w:pPr>
            <w:r w:rsidRPr="0066103B">
              <w:rPr>
                <w:rFonts w:ascii="Arial" w:hAnsi="Arial" w:cs="Arial"/>
                <w:sz w:val="20"/>
                <w:szCs w:val="20"/>
              </w:rPr>
              <w:t>W_MCAL_DAY_D</w:t>
            </w:r>
          </w:p>
        </w:tc>
        <w:tc>
          <w:tcPr>
            <w:tcW w:w="2506" w:type="pct"/>
            <w:tcBorders>
              <w:top w:val="single" w:sz="4" w:space="0" w:color="auto"/>
              <w:left w:val="nil"/>
              <w:bottom w:val="single" w:sz="4" w:space="0" w:color="auto"/>
              <w:right w:val="single" w:sz="4" w:space="0" w:color="auto"/>
            </w:tcBorders>
            <w:shd w:val="clear" w:color="auto" w:fill="auto"/>
            <w:noWrap/>
            <w:vAlign w:val="bottom"/>
            <w:hideMark/>
          </w:tcPr>
          <w:p w14:paraId="2CE9BB99" w14:textId="77777777" w:rsidR="00FB436D" w:rsidRPr="00C72141" w:rsidRDefault="00402A57" w:rsidP="00854671">
            <w:pPr>
              <w:spacing w:after="0" w:line="240" w:lineRule="auto"/>
              <w:rPr>
                <w:rFonts w:eastAsia="Times New Roman" w:cs="Calibri"/>
                <w:color w:val="000000"/>
              </w:rPr>
            </w:pPr>
            <w:r w:rsidRPr="00C72141">
              <w:rPr>
                <w:rFonts w:eastAsia="Times New Roman" w:cs="Calibri"/>
                <w:color w:val="000000"/>
              </w:rPr>
              <w:t>Oracle Data Warehouse Connection Pool</w:t>
            </w:r>
          </w:p>
        </w:tc>
        <w:tc>
          <w:tcPr>
            <w:tcW w:w="670" w:type="pct"/>
            <w:tcBorders>
              <w:top w:val="single" w:sz="4" w:space="0" w:color="auto"/>
              <w:left w:val="nil"/>
              <w:bottom w:val="single" w:sz="4" w:space="0" w:color="auto"/>
              <w:right w:val="single" w:sz="4" w:space="0" w:color="auto"/>
            </w:tcBorders>
            <w:shd w:val="clear" w:color="auto" w:fill="auto"/>
            <w:noWrap/>
            <w:vAlign w:val="bottom"/>
            <w:hideMark/>
          </w:tcPr>
          <w:p w14:paraId="2CE9BB9A" w14:textId="77777777" w:rsidR="00FB436D" w:rsidRPr="00C72141" w:rsidRDefault="00402A57" w:rsidP="00402A57">
            <w:pPr>
              <w:spacing w:after="0" w:line="240" w:lineRule="auto"/>
              <w:rPr>
                <w:rFonts w:eastAsia="Times New Roman" w:cs="Calibri"/>
                <w:color w:val="000000"/>
              </w:rPr>
            </w:pPr>
            <w:r w:rsidRPr="00C72141">
              <w:rPr>
                <w:rFonts w:eastAsia="Times New Roman" w:cs="Calibri"/>
                <w:color w:val="000000"/>
              </w:rPr>
              <w:t>OOB</w:t>
            </w:r>
          </w:p>
        </w:tc>
      </w:tr>
      <w:tr w:rsidR="00FB436D" w:rsidRPr="00C72141" w14:paraId="2CE9BB9F" w14:textId="77777777" w:rsidTr="00421F3F">
        <w:trPr>
          <w:trHeight w:val="300"/>
        </w:trPr>
        <w:tc>
          <w:tcPr>
            <w:tcW w:w="1824" w:type="pct"/>
            <w:tcBorders>
              <w:top w:val="nil"/>
              <w:left w:val="single" w:sz="4" w:space="0" w:color="auto"/>
              <w:bottom w:val="single" w:sz="4" w:space="0" w:color="auto"/>
              <w:right w:val="single" w:sz="4" w:space="0" w:color="auto"/>
            </w:tcBorders>
            <w:shd w:val="clear" w:color="auto" w:fill="auto"/>
            <w:noWrap/>
            <w:hideMark/>
          </w:tcPr>
          <w:p w14:paraId="2CE9BB9C" w14:textId="77777777" w:rsidR="00FB436D" w:rsidRPr="0066103B" w:rsidRDefault="00FB436D" w:rsidP="00854671">
            <w:pPr>
              <w:rPr>
                <w:rFonts w:ascii="Arial" w:hAnsi="Arial" w:cs="Arial"/>
                <w:sz w:val="20"/>
                <w:szCs w:val="20"/>
              </w:rPr>
            </w:pPr>
            <w:r w:rsidRPr="0066103B">
              <w:rPr>
                <w:rFonts w:ascii="Arial" w:hAnsi="Arial" w:cs="Arial"/>
                <w:sz w:val="20"/>
                <w:szCs w:val="20"/>
              </w:rPr>
              <w:t>W_MCAL_PERIOD_D</w:t>
            </w:r>
          </w:p>
        </w:tc>
        <w:tc>
          <w:tcPr>
            <w:tcW w:w="2506" w:type="pct"/>
            <w:tcBorders>
              <w:top w:val="nil"/>
              <w:left w:val="nil"/>
              <w:bottom w:val="single" w:sz="4" w:space="0" w:color="auto"/>
              <w:right w:val="single" w:sz="4" w:space="0" w:color="auto"/>
            </w:tcBorders>
            <w:shd w:val="clear" w:color="auto" w:fill="auto"/>
            <w:noWrap/>
            <w:vAlign w:val="bottom"/>
            <w:hideMark/>
          </w:tcPr>
          <w:p w14:paraId="2CE9BB9D" w14:textId="77777777" w:rsidR="00FB436D" w:rsidRPr="00C72141" w:rsidRDefault="00402A57" w:rsidP="00854671">
            <w:pPr>
              <w:spacing w:after="0" w:line="240" w:lineRule="auto"/>
              <w:rPr>
                <w:rFonts w:eastAsia="Times New Roman" w:cs="Calibri"/>
                <w:color w:val="000000"/>
              </w:rPr>
            </w:pPr>
            <w:r w:rsidRPr="00C72141">
              <w:rPr>
                <w:rFonts w:eastAsia="Times New Roman" w:cs="Calibri"/>
                <w:color w:val="000000"/>
              </w:rPr>
              <w:t>Oracle Data Warehouse Connection Pool</w:t>
            </w:r>
          </w:p>
        </w:tc>
        <w:tc>
          <w:tcPr>
            <w:tcW w:w="670" w:type="pct"/>
            <w:tcBorders>
              <w:top w:val="nil"/>
              <w:left w:val="nil"/>
              <w:bottom w:val="single" w:sz="4" w:space="0" w:color="auto"/>
              <w:right w:val="single" w:sz="4" w:space="0" w:color="auto"/>
            </w:tcBorders>
            <w:shd w:val="clear" w:color="auto" w:fill="auto"/>
            <w:noWrap/>
            <w:vAlign w:val="bottom"/>
            <w:hideMark/>
          </w:tcPr>
          <w:p w14:paraId="2CE9BB9E" w14:textId="77777777" w:rsidR="00FB436D" w:rsidRPr="00C72141" w:rsidRDefault="00402A57" w:rsidP="00854671">
            <w:pPr>
              <w:spacing w:after="0" w:line="240" w:lineRule="auto"/>
              <w:rPr>
                <w:rFonts w:eastAsia="Times New Roman" w:cs="Calibri"/>
                <w:color w:val="000000"/>
              </w:rPr>
            </w:pPr>
            <w:r w:rsidRPr="00C72141">
              <w:rPr>
                <w:rFonts w:eastAsia="Times New Roman" w:cs="Calibri"/>
                <w:color w:val="000000"/>
              </w:rPr>
              <w:t>OOB</w:t>
            </w:r>
          </w:p>
        </w:tc>
      </w:tr>
      <w:tr w:rsidR="00FB436D" w:rsidRPr="00C72141" w14:paraId="2CE9BBA3" w14:textId="77777777" w:rsidTr="00421F3F">
        <w:trPr>
          <w:trHeight w:val="300"/>
        </w:trPr>
        <w:tc>
          <w:tcPr>
            <w:tcW w:w="1824" w:type="pct"/>
            <w:tcBorders>
              <w:top w:val="nil"/>
              <w:left w:val="single" w:sz="4" w:space="0" w:color="auto"/>
              <w:bottom w:val="single" w:sz="4" w:space="0" w:color="auto"/>
              <w:right w:val="single" w:sz="4" w:space="0" w:color="auto"/>
            </w:tcBorders>
            <w:shd w:val="clear" w:color="auto" w:fill="auto"/>
            <w:noWrap/>
            <w:hideMark/>
          </w:tcPr>
          <w:p w14:paraId="2CE9BBA0" w14:textId="77777777" w:rsidR="00FB436D" w:rsidRPr="0066103B" w:rsidRDefault="00FB436D" w:rsidP="00854671">
            <w:pPr>
              <w:rPr>
                <w:rFonts w:ascii="Arial" w:hAnsi="Arial" w:cs="Arial"/>
                <w:sz w:val="20"/>
                <w:szCs w:val="20"/>
              </w:rPr>
            </w:pPr>
            <w:r w:rsidRPr="0066103B">
              <w:rPr>
                <w:rFonts w:ascii="Arial" w:hAnsi="Arial" w:cs="Arial"/>
                <w:sz w:val="20"/>
                <w:szCs w:val="20"/>
              </w:rPr>
              <w:t>W_FIXED_ASSET_D</w:t>
            </w:r>
          </w:p>
        </w:tc>
        <w:tc>
          <w:tcPr>
            <w:tcW w:w="2506" w:type="pct"/>
            <w:tcBorders>
              <w:top w:val="nil"/>
              <w:left w:val="nil"/>
              <w:bottom w:val="single" w:sz="4" w:space="0" w:color="auto"/>
              <w:right w:val="single" w:sz="4" w:space="0" w:color="auto"/>
            </w:tcBorders>
            <w:shd w:val="clear" w:color="auto" w:fill="auto"/>
            <w:noWrap/>
            <w:vAlign w:val="bottom"/>
            <w:hideMark/>
          </w:tcPr>
          <w:p w14:paraId="2CE9BBA1" w14:textId="77777777" w:rsidR="00FB436D" w:rsidRPr="00C72141" w:rsidRDefault="00402A57" w:rsidP="00854671">
            <w:pPr>
              <w:spacing w:after="0" w:line="240" w:lineRule="auto"/>
              <w:rPr>
                <w:rFonts w:eastAsia="Times New Roman" w:cs="Calibri"/>
                <w:color w:val="000000"/>
              </w:rPr>
            </w:pPr>
            <w:r w:rsidRPr="00C72141">
              <w:rPr>
                <w:rFonts w:eastAsia="Times New Roman" w:cs="Calibri"/>
                <w:color w:val="000000"/>
              </w:rPr>
              <w:t>Oracle Data Warehouse Connection Pool</w:t>
            </w:r>
          </w:p>
        </w:tc>
        <w:tc>
          <w:tcPr>
            <w:tcW w:w="670" w:type="pct"/>
            <w:tcBorders>
              <w:top w:val="nil"/>
              <w:left w:val="nil"/>
              <w:bottom w:val="single" w:sz="4" w:space="0" w:color="auto"/>
              <w:right w:val="single" w:sz="4" w:space="0" w:color="auto"/>
            </w:tcBorders>
            <w:shd w:val="clear" w:color="auto" w:fill="auto"/>
            <w:noWrap/>
            <w:vAlign w:val="bottom"/>
            <w:hideMark/>
          </w:tcPr>
          <w:p w14:paraId="2CE9BBA2" w14:textId="77777777" w:rsidR="00FB436D" w:rsidRPr="00C72141" w:rsidRDefault="00402A57" w:rsidP="00854671">
            <w:pPr>
              <w:spacing w:after="0" w:line="240" w:lineRule="auto"/>
              <w:rPr>
                <w:rFonts w:eastAsia="Times New Roman" w:cs="Calibri"/>
                <w:color w:val="000000"/>
              </w:rPr>
            </w:pPr>
            <w:r w:rsidRPr="00C72141">
              <w:rPr>
                <w:rFonts w:eastAsia="Times New Roman" w:cs="Calibri"/>
                <w:color w:val="000000"/>
              </w:rPr>
              <w:t>OOB</w:t>
            </w:r>
          </w:p>
        </w:tc>
      </w:tr>
      <w:tr w:rsidR="00402A57" w:rsidRPr="00C72141" w14:paraId="2CE9BBA7" w14:textId="77777777" w:rsidTr="00421F3F">
        <w:trPr>
          <w:trHeight w:val="300"/>
        </w:trPr>
        <w:tc>
          <w:tcPr>
            <w:tcW w:w="1824" w:type="pct"/>
            <w:tcBorders>
              <w:top w:val="nil"/>
              <w:left w:val="single" w:sz="4" w:space="0" w:color="auto"/>
              <w:bottom w:val="single" w:sz="4" w:space="0" w:color="auto"/>
              <w:right w:val="single" w:sz="4" w:space="0" w:color="auto"/>
            </w:tcBorders>
            <w:shd w:val="clear" w:color="auto" w:fill="auto"/>
            <w:noWrap/>
            <w:hideMark/>
          </w:tcPr>
          <w:p w14:paraId="2CE9BBA4" w14:textId="77777777" w:rsidR="00402A57" w:rsidRPr="0066103B" w:rsidRDefault="00402A57" w:rsidP="00854671">
            <w:pPr>
              <w:rPr>
                <w:rFonts w:ascii="Arial" w:hAnsi="Arial" w:cs="Arial"/>
                <w:sz w:val="20"/>
                <w:szCs w:val="20"/>
              </w:rPr>
            </w:pPr>
            <w:r w:rsidRPr="0066103B">
              <w:rPr>
                <w:rFonts w:ascii="Arial" w:hAnsi="Arial" w:cs="Arial"/>
                <w:sz w:val="20"/>
                <w:szCs w:val="20"/>
              </w:rPr>
              <w:t>W_LEDGER_D</w:t>
            </w:r>
          </w:p>
        </w:tc>
        <w:tc>
          <w:tcPr>
            <w:tcW w:w="2506" w:type="pct"/>
            <w:tcBorders>
              <w:top w:val="nil"/>
              <w:left w:val="nil"/>
              <w:bottom w:val="single" w:sz="4" w:space="0" w:color="auto"/>
              <w:right w:val="single" w:sz="4" w:space="0" w:color="auto"/>
            </w:tcBorders>
            <w:shd w:val="clear" w:color="auto" w:fill="auto"/>
            <w:noWrap/>
            <w:vAlign w:val="bottom"/>
            <w:hideMark/>
          </w:tcPr>
          <w:p w14:paraId="2CE9BBA5"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Oracle Data Warehouse Connection Pool</w:t>
            </w:r>
          </w:p>
        </w:tc>
        <w:tc>
          <w:tcPr>
            <w:tcW w:w="670" w:type="pct"/>
            <w:tcBorders>
              <w:top w:val="nil"/>
              <w:left w:val="nil"/>
              <w:bottom w:val="single" w:sz="4" w:space="0" w:color="auto"/>
              <w:right w:val="single" w:sz="4" w:space="0" w:color="auto"/>
            </w:tcBorders>
            <w:shd w:val="clear" w:color="auto" w:fill="auto"/>
            <w:noWrap/>
            <w:vAlign w:val="bottom"/>
            <w:hideMark/>
          </w:tcPr>
          <w:p w14:paraId="2CE9BBA6"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OOB</w:t>
            </w:r>
          </w:p>
        </w:tc>
      </w:tr>
      <w:tr w:rsidR="00402A57" w:rsidRPr="00C72141" w14:paraId="2CE9BBAB" w14:textId="77777777" w:rsidTr="00421F3F">
        <w:trPr>
          <w:trHeight w:val="300"/>
        </w:trPr>
        <w:tc>
          <w:tcPr>
            <w:tcW w:w="1824" w:type="pct"/>
            <w:tcBorders>
              <w:top w:val="nil"/>
              <w:left w:val="single" w:sz="4" w:space="0" w:color="auto"/>
              <w:bottom w:val="single" w:sz="4" w:space="0" w:color="auto"/>
              <w:right w:val="single" w:sz="4" w:space="0" w:color="auto"/>
            </w:tcBorders>
            <w:shd w:val="clear" w:color="auto" w:fill="auto"/>
            <w:noWrap/>
            <w:hideMark/>
          </w:tcPr>
          <w:p w14:paraId="2CE9BBA8" w14:textId="77777777" w:rsidR="00402A57" w:rsidRPr="0066103B" w:rsidRDefault="00402A57" w:rsidP="00854671">
            <w:pPr>
              <w:rPr>
                <w:rFonts w:ascii="Arial" w:hAnsi="Arial" w:cs="Arial"/>
                <w:sz w:val="20"/>
                <w:szCs w:val="20"/>
              </w:rPr>
            </w:pPr>
            <w:r w:rsidRPr="0066103B">
              <w:rPr>
                <w:rFonts w:ascii="Arial" w:hAnsi="Arial" w:cs="Arial"/>
                <w:color w:val="000000"/>
                <w:sz w:val="20"/>
                <w:szCs w:val="20"/>
              </w:rPr>
              <w:t>W_COST_CENTER_D</w:t>
            </w:r>
          </w:p>
        </w:tc>
        <w:tc>
          <w:tcPr>
            <w:tcW w:w="2506" w:type="pct"/>
            <w:tcBorders>
              <w:top w:val="nil"/>
              <w:left w:val="nil"/>
              <w:bottom w:val="single" w:sz="4" w:space="0" w:color="auto"/>
              <w:right w:val="single" w:sz="4" w:space="0" w:color="auto"/>
            </w:tcBorders>
            <w:shd w:val="clear" w:color="auto" w:fill="auto"/>
            <w:noWrap/>
            <w:vAlign w:val="bottom"/>
            <w:hideMark/>
          </w:tcPr>
          <w:p w14:paraId="2CE9BBA9"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Oracle Data Warehouse Connection Pool</w:t>
            </w:r>
          </w:p>
        </w:tc>
        <w:tc>
          <w:tcPr>
            <w:tcW w:w="670" w:type="pct"/>
            <w:tcBorders>
              <w:top w:val="nil"/>
              <w:left w:val="nil"/>
              <w:bottom w:val="single" w:sz="4" w:space="0" w:color="auto"/>
              <w:right w:val="single" w:sz="4" w:space="0" w:color="auto"/>
            </w:tcBorders>
            <w:shd w:val="clear" w:color="auto" w:fill="auto"/>
            <w:noWrap/>
            <w:vAlign w:val="bottom"/>
            <w:hideMark/>
          </w:tcPr>
          <w:p w14:paraId="2CE9BBAA"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OOB</w:t>
            </w:r>
          </w:p>
        </w:tc>
      </w:tr>
      <w:tr w:rsidR="00402A57" w:rsidRPr="00C72141" w14:paraId="2CE9BBAF" w14:textId="77777777" w:rsidTr="00421F3F">
        <w:trPr>
          <w:trHeight w:val="300"/>
        </w:trPr>
        <w:tc>
          <w:tcPr>
            <w:tcW w:w="1824" w:type="pct"/>
            <w:tcBorders>
              <w:top w:val="nil"/>
              <w:left w:val="single" w:sz="4" w:space="0" w:color="auto"/>
              <w:bottom w:val="single" w:sz="4" w:space="0" w:color="auto"/>
              <w:right w:val="single" w:sz="4" w:space="0" w:color="auto"/>
            </w:tcBorders>
            <w:shd w:val="clear" w:color="auto" w:fill="auto"/>
            <w:noWrap/>
            <w:hideMark/>
          </w:tcPr>
          <w:p w14:paraId="2CE9BBAC" w14:textId="77777777" w:rsidR="00402A57" w:rsidRPr="0066103B" w:rsidRDefault="00402A57" w:rsidP="00854671">
            <w:pPr>
              <w:rPr>
                <w:rFonts w:ascii="Arial" w:hAnsi="Arial" w:cs="Arial"/>
                <w:sz w:val="20"/>
                <w:szCs w:val="20"/>
              </w:rPr>
            </w:pPr>
            <w:r w:rsidRPr="0066103B">
              <w:rPr>
                <w:rFonts w:ascii="Arial" w:hAnsi="Arial" w:cs="Arial"/>
                <w:sz w:val="20"/>
                <w:szCs w:val="20"/>
              </w:rPr>
              <w:t>W_GL_SEGMENT_D_TL</w:t>
            </w:r>
          </w:p>
        </w:tc>
        <w:tc>
          <w:tcPr>
            <w:tcW w:w="2506" w:type="pct"/>
            <w:tcBorders>
              <w:top w:val="nil"/>
              <w:left w:val="nil"/>
              <w:bottom w:val="single" w:sz="4" w:space="0" w:color="auto"/>
              <w:right w:val="single" w:sz="4" w:space="0" w:color="auto"/>
            </w:tcBorders>
            <w:shd w:val="clear" w:color="auto" w:fill="auto"/>
            <w:noWrap/>
            <w:vAlign w:val="bottom"/>
            <w:hideMark/>
          </w:tcPr>
          <w:p w14:paraId="2CE9BBAD"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Oracle Data Warehouse Connection Pool</w:t>
            </w:r>
          </w:p>
        </w:tc>
        <w:tc>
          <w:tcPr>
            <w:tcW w:w="670" w:type="pct"/>
            <w:tcBorders>
              <w:top w:val="nil"/>
              <w:left w:val="nil"/>
              <w:bottom w:val="single" w:sz="4" w:space="0" w:color="auto"/>
              <w:right w:val="single" w:sz="4" w:space="0" w:color="auto"/>
            </w:tcBorders>
            <w:shd w:val="clear" w:color="auto" w:fill="auto"/>
            <w:noWrap/>
            <w:vAlign w:val="bottom"/>
            <w:hideMark/>
          </w:tcPr>
          <w:p w14:paraId="2CE9BBAE"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OOB</w:t>
            </w:r>
          </w:p>
        </w:tc>
      </w:tr>
      <w:tr w:rsidR="00402A57" w:rsidRPr="00C72141" w14:paraId="2CE9BBB3" w14:textId="77777777" w:rsidTr="00421F3F">
        <w:trPr>
          <w:trHeight w:val="300"/>
        </w:trPr>
        <w:tc>
          <w:tcPr>
            <w:tcW w:w="1824" w:type="pct"/>
            <w:tcBorders>
              <w:top w:val="nil"/>
              <w:left w:val="single" w:sz="4" w:space="0" w:color="auto"/>
              <w:bottom w:val="single" w:sz="4" w:space="0" w:color="auto"/>
              <w:right w:val="single" w:sz="4" w:space="0" w:color="auto"/>
            </w:tcBorders>
            <w:shd w:val="clear" w:color="auto" w:fill="auto"/>
            <w:noWrap/>
          </w:tcPr>
          <w:p w14:paraId="2CE9BBB0" w14:textId="77777777" w:rsidR="00402A57" w:rsidRPr="0066103B" w:rsidRDefault="00402A57" w:rsidP="00854671">
            <w:pPr>
              <w:rPr>
                <w:rFonts w:ascii="Arial" w:hAnsi="Arial" w:cs="Arial"/>
                <w:sz w:val="20"/>
                <w:szCs w:val="20"/>
              </w:rPr>
            </w:pPr>
            <w:r w:rsidRPr="0066103B">
              <w:rPr>
                <w:rFonts w:ascii="Arial" w:hAnsi="Arial" w:cs="Arial"/>
                <w:sz w:val="20"/>
                <w:szCs w:val="20"/>
              </w:rPr>
              <w:t>W_ASSET_BOOK_D</w:t>
            </w:r>
          </w:p>
        </w:tc>
        <w:tc>
          <w:tcPr>
            <w:tcW w:w="2506" w:type="pct"/>
            <w:tcBorders>
              <w:top w:val="nil"/>
              <w:left w:val="nil"/>
              <w:bottom w:val="single" w:sz="4" w:space="0" w:color="auto"/>
              <w:right w:val="single" w:sz="4" w:space="0" w:color="auto"/>
            </w:tcBorders>
            <w:shd w:val="clear" w:color="auto" w:fill="auto"/>
            <w:noWrap/>
            <w:vAlign w:val="bottom"/>
          </w:tcPr>
          <w:p w14:paraId="2CE9BBB1"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Oracle Data Warehouse Connection Pool</w:t>
            </w:r>
          </w:p>
        </w:tc>
        <w:tc>
          <w:tcPr>
            <w:tcW w:w="670" w:type="pct"/>
            <w:tcBorders>
              <w:top w:val="nil"/>
              <w:left w:val="nil"/>
              <w:bottom w:val="single" w:sz="4" w:space="0" w:color="auto"/>
              <w:right w:val="single" w:sz="4" w:space="0" w:color="auto"/>
            </w:tcBorders>
            <w:shd w:val="clear" w:color="auto" w:fill="auto"/>
            <w:noWrap/>
            <w:vAlign w:val="bottom"/>
          </w:tcPr>
          <w:p w14:paraId="2CE9BBB2"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OOB</w:t>
            </w:r>
          </w:p>
        </w:tc>
      </w:tr>
      <w:tr w:rsidR="00402A57" w:rsidRPr="00C72141" w14:paraId="2CE9BBB7" w14:textId="77777777" w:rsidTr="00421F3F">
        <w:trPr>
          <w:trHeight w:val="300"/>
        </w:trPr>
        <w:tc>
          <w:tcPr>
            <w:tcW w:w="1824" w:type="pct"/>
            <w:tcBorders>
              <w:top w:val="nil"/>
              <w:left w:val="single" w:sz="4" w:space="0" w:color="auto"/>
              <w:bottom w:val="single" w:sz="4" w:space="0" w:color="auto"/>
              <w:right w:val="single" w:sz="4" w:space="0" w:color="auto"/>
            </w:tcBorders>
            <w:shd w:val="clear" w:color="auto" w:fill="auto"/>
            <w:noWrap/>
            <w:hideMark/>
          </w:tcPr>
          <w:p w14:paraId="2CE9BBB4" w14:textId="77777777" w:rsidR="00402A57" w:rsidRPr="0066103B" w:rsidRDefault="00402A57" w:rsidP="00854671">
            <w:pPr>
              <w:rPr>
                <w:rFonts w:ascii="Arial" w:hAnsi="Arial" w:cs="Arial"/>
                <w:sz w:val="20"/>
                <w:szCs w:val="20"/>
              </w:rPr>
            </w:pPr>
            <w:r w:rsidRPr="0066103B">
              <w:rPr>
                <w:rFonts w:ascii="Arial" w:hAnsi="Arial" w:cs="Arial"/>
                <w:sz w:val="20"/>
                <w:szCs w:val="20"/>
              </w:rPr>
              <w:t>W_ASSET_CATEGORY_D</w:t>
            </w:r>
          </w:p>
        </w:tc>
        <w:tc>
          <w:tcPr>
            <w:tcW w:w="2506" w:type="pct"/>
            <w:tcBorders>
              <w:top w:val="nil"/>
              <w:left w:val="nil"/>
              <w:bottom w:val="single" w:sz="4" w:space="0" w:color="auto"/>
              <w:right w:val="single" w:sz="4" w:space="0" w:color="auto"/>
            </w:tcBorders>
            <w:shd w:val="clear" w:color="auto" w:fill="auto"/>
            <w:noWrap/>
            <w:vAlign w:val="bottom"/>
            <w:hideMark/>
          </w:tcPr>
          <w:p w14:paraId="2CE9BBB5"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Oracle Data Warehouse Connection Pool</w:t>
            </w:r>
          </w:p>
        </w:tc>
        <w:tc>
          <w:tcPr>
            <w:tcW w:w="670" w:type="pct"/>
            <w:tcBorders>
              <w:top w:val="nil"/>
              <w:left w:val="nil"/>
              <w:bottom w:val="single" w:sz="4" w:space="0" w:color="auto"/>
              <w:right w:val="single" w:sz="4" w:space="0" w:color="auto"/>
            </w:tcBorders>
            <w:shd w:val="clear" w:color="auto" w:fill="auto"/>
            <w:noWrap/>
            <w:vAlign w:val="bottom"/>
            <w:hideMark/>
          </w:tcPr>
          <w:p w14:paraId="2CE9BBB6" w14:textId="77777777" w:rsidR="00402A57" w:rsidRPr="00C72141" w:rsidRDefault="00402A57" w:rsidP="00402A57">
            <w:pPr>
              <w:spacing w:after="0" w:line="240" w:lineRule="auto"/>
              <w:rPr>
                <w:rFonts w:eastAsia="Times New Roman" w:cs="Calibri"/>
                <w:color w:val="000000"/>
              </w:rPr>
            </w:pPr>
            <w:r w:rsidRPr="00C72141">
              <w:rPr>
                <w:rFonts w:eastAsia="Times New Roman" w:cs="Calibri"/>
                <w:color w:val="000000"/>
              </w:rPr>
              <w:t>OOB</w:t>
            </w:r>
          </w:p>
        </w:tc>
      </w:tr>
      <w:tr w:rsidR="00402A57" w:rsidRPr="00C72141" w14:paraId="2CE9BBBB" w14:textId="77777777" w:rsidTr="00421F3F">
        <w:trPr>
          <w:trHeight w:val="300"/>
        </w:trPr>
        <w:tc>
          <w:tcPr>
            <w:tcW w:w="1824" w:type="pct"/>
            <w:tcBorders>
              <w:top w:val="nil"/>
              <w:left w:val="single" w:sz="4" w:space="0" w:color="auto"/>
              <w:bottom w:val="single" w:sz="4" w:space="0" w:color="auto"/>
              <w:right w:val="single" w:sz="4" w:space="0" w:color="auto"/>
            </w:tcBorders>
            <w:shd w:val="clear" w:color="auto" w:fill="auto"/>
            <w:noWrap/>
          </w:tcPr>
          <w:p w14:paraId="2CE9BBB8" w14:textId="77777777" w:rsidR="00402A57" w:rsidRPr="0066103B" w:rsidRDefault="00402A57" w:rsidP="00854671">
            <w:pPr>
              <w:rPr>
                <w:rFonts w:ascii="Arial" w:hAnsi="Arial" w:cs="Arial"/>
                <w:sz w:val="20"/>
                <w:szCs w:val="20"/>
              </w:rPr>
            </w:pPr>
            <w:r w:rsidRPr="0066103B">
              <w:rPr>
                <w:rFonts w:ascii="Arial" w:hAnsi="Arial" w:cs="Arial"/>
                <w:color w:val="000000"/>
                <w:sz w:val="20"/>
                <w:szCs w:val="20"/>
              </w:rPr>
              <w:t>W_ASSET_LOCATION_D</w:t>
            </w:r>
          </w:p>
        </w:tc>
        <w:tc>
          <w:tcPr>
            <w:tcW w:w="2506" w:type="pct"/>
            <w:tcBorders>
              <w:top w:val="nil"/>
              <w:left w:val="nil"/>
              <w:bottom w:val="single" w:sz="4" w:space="0" w:color="auto"/>
              <w:right w:val="single" w:sz="4" w:space="0" w:color="auto"/>
            </w:tcBorders>
            <w:shd w:val="clear" w:color="auto" w:fill="auto"/>
            <w:noWrap/>
            <w:vAlign w:val="bottom"/>
          </w:tcPr>
          <w:p w14:paraId="2CE9BBB9"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Oracle Data Warehouse Connection Pool</w:t>
            </w:r>
          </w:p>
        </w:tc>
        <w:tc>
          <w:tcPr>
            <w:tcW w:w="670" w:type="pct"/>
            <w:tcBorders>
              <w:top w:val="nil"/>
              <w:left w:val="nil"/>
              <w:bottom w:val="single" w:sz="4" w:space="0" w:color="auto"/>
              <w:right w:val="single" w:sz="4" w:space="0" w:color="auto"/>
            </w:tcBorders>
            <w:shd w:val="clear" w:color="auto" w:fill="auto"/>
            <w:noWrap/>
            <w:vAlign w:val="bottom"/>
          </w:tcPr>
          <w:p w14:paraId="2CE9BBBA"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OOB</w:t>
            </w:r>
          </w:p>
        </w:tc>
      </w:tr>
      <w:tr w:rsidR="00402A57" w:rsidRPr="00C72141" w14:paraId="2CE9BBBF" w14:textId="77777777" w:rsidTr="00421F3F">
        <w:trPr>
          <w:trHeight w:val="300"/>
        </w:trPr>
        <w:tc>
          <w:tcPr>
            <w:tcW w:w="1824" w:type="pct"/>
            <w:tcBorders>
              <w:top w:val="nil"/>
              <w:left w:val="single" w:sz="4" w:space="0" w:color="auto"/>
              <w:bottom w:val="single" w:sz="4" w:space="0" w:color="auto"/>
              <w:right w:val="single" w:sz="4" w:space="0" w:color="auto"/>
            </w:tcBorders>
            <w:shd w:val="clear" w:color="auto" w:fill="auto"/>
            <w:noWrap/>
          </w:tcPr>
          <w:p w14:paraId="2CE9BBBC" w14:textId="77777777" w:rsidR="00402A57" w:rsidRPr="0066103B" w:rsidRDefault="00402A57" w:rsidP="00854671">
            <w:pPr>
              <w:rPr>
                <w:rFonts w:ascii="Arial" w:hAnsi="Arial" w:cs="Arial"/>
                <w:sz w:val="20"/>
                <w:szCs w:val="20"/>
              </w:rPr>
            </w:pPr>
            <w:r w:rsidRPr="0066103B">
              <w:rPr>
                <w:rFonts w:ascii="Arial" w:hAnsi="Arial" w:cs="Arial"/>
                <w:sz w:val="20"/>
                <w:szCs w:val="20"/>
              </w:rPr>
              <w:t>W_FA_BALANCE_F</w:t>
            </w:r>
          </w:p>
        </w:tc>
        <w:tc>
          <w:tcPr>
            <w:tcW w:w="2506" w:type="pct"/>
            <w:tcBorders>
              <w:top w:val="nil"/>
              <w:left w:val="nil"/>
              <w:bottom w:val="single" w:sz="4" w:space="0" w:color="auto"/>
              <w:right w:val="single" w:sz="4" w:space="0" w:color="auto"/>
            </w:tcBorders>
            <w:shd w:val="clear" w:color="auto" w:fill="auto"/>
            <w:noWrap/>
            <w:vAlign w:val="bottom"/>
            <w:hideMark/>
          </w:tcPr>
          <w:p w14:paraId="2CE9BBBD"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Oracle Data Warehouse Connection Pool</w:t>
            </w:r>
          </w:p>
        </w:tc>
        <w:tc>
          <w:tcPr>
            <w:tcW w:w="670" w:type="pct"/>
            <w:tcBorders>
              <w:top w:val="nil"/>
              <w:left w:val="nil"/>
              <w:bottom w:val="single" w:sz="4" w:space="0" w:color="auto"/>
              <w:right w:val="single" w:sz="4" w:space="0" w:color="auto"/>
            </w:tcBorders>
            <w:shd w:val="clear" w:color="auto" w:fill="auto"/>
            <w:noWrap/>
            <w:vAlign w:val="bottom"/>
            <w:hideMark/>
          </w:tcPr>
          <w:p w14:paraId="2CE9BBBE"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OOB</w:t>
            </w:r>
          </w:p>
        </w:tc>
      </w:tr>
      <w:tr w:rsidR="00402A57" w:rsidRPr="00C72141" w14:paraId="2CE9BBC3" w14:textId="77777777" w:rsidTr="00A6751C">
        <w:trPr>
          <w:trHeight w:val="300"/>
        </w:trPr>
        <w:tc>
          <w:tcPr>
            <w:tcW w:w="1824" w:type="pct"/>
            <w:tcBorders>
              <w:top w:val="nil"/>
              <w:left w:val="single" w:sz="4" w:space="0" w:color="auto"/>
              <w:bottom w:val="single" w:sz="4" w:space="0" w:color="auto"/>
              <w:right w:val="single" w:sz="4" w:space="0" w:color="auto"/>
            </w:tcBorders>
            <w:shd w:val="clear" w:color="auto" w:fill="auto"/>
            <w:noWrap/>
            <w:vAlign w:val="bottom"/>
          </w:tcPr>
          <w:p w14:paraId="2CE9BBC0" w14:textId="77777777" w:rsidR="00402A57" w:rsidRPr="00C72141" w:rsidRDefault="00402A57" w:rsidP="00854671">
            <w:pPr>
              <w:spacing w:after="0" w:line="240" w:lineRule="auto"/>
              <w:rPr>
                <w:rFonts w:eastAsia="Times New Roman" w:cs="Calibri"/>
                <w:color w:val="000000"/>
              </w:rPr>
            </w:pPr>
            <w:r w:rsidRPr="0066103B">
              <w:rPr>
                <w:rFonts w:ascii="Arial" w:hAnsi="Arial" w:cs="Arial"/>
                <w:sz w:val="20"/>
                <w:szCs w:val="20"/>
              </w:rPr>
              <w:t>W_FA_XACT_GRPACCT_FSCLPRD_A</w:t>
            </w:r>
          </w:p>
        </w:tc>
        <w:tc>
          <w:tcPr>
            <w:tcW w:w="2506" w:type="pct"/>
            <w:tcBorders>
              <w:top w:val="nil"/>
              <w:left w:val="nil"/>
              <w:bottom w:val="single" w:sz="4" w:space="0" w:color="auto"/>
              <w:right w:val="single" w:sz="4" w:space="0" w:color="auto"/>
            </w:tcBorders>
            <w:shd w:val="clear" w:color="auto" w:fill="auto"/>
            <w:noWrap/>
            <w:vAlign w:val="bottom"/>
            <w:hideMark/>
          </w:tcPr>
          <w:p w14:paraId="2CE9BBC1"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Oracle Data Warehouse Connection Pool</w:t>
            </w:r>
          </w:p>
        </w:tc>
        <w:tc>
          <w:tcPr>
            <w:tcW w:w="670" w:type="pct"/>
            <w:tcBorders>
              <w:top w:val="nil"/>
              <w:left w:val="nil"/>
              <w:bottom w:val="single" w:sz="4" w:space="0" w:color="auto"/>
              <w:right w:val="single" w:sz="4" w:space="0" w:color="auto"/>
            </w:tcBorders>
            <w:shd w:val="clear" w:color="auto" w:fill="auto"/>
            <w:noWrap/>
            <w:vAlign w:val="bottom"/>
            <w:hideMark/>
          </w:tcPr>
          <w:p w14:paraId="2CE9BBC2" w14:textId="77777777" w:rsidR="00402A57" w:rsidRPr="00C72141" w:rsidRDefault="00402A57" w:rsidP="00854671">
            <w:pPr>
              <w:spacing w:after="0" w:line="240" w:lineRule="auto"/>
              <w:rPr>
                <w:rFonts w:eastAsia="Times New Roman" w:cs="Calibri"/>
                <w:color w:val="000000"/>
              </w:rPr>
            </w:pPr>
            <w:r w:rsidRPr="00C72141">
              <w:rPr>
                <w:rFonts w:eastAsia="Times New Roman" w:cs="Calibri"/>
                <w:color w:val="000000"/>
              </w:rPr>
              <w:t>OOB</w:t>
            </w:r>
          </w:p>
        </w:tc>
      </w:tr>
      <w:tr w:rsidR="001E4004" w:rsidRPr="00C72141" w14:paraId="2CE9BBC7" w14:textId="77777777" w:rsidTr="00A6751C">
        <w:trPr>
          <w:trHeight w:val="300"/>
        </w:trPr>
        <w:tc>
          <w:tcPr>
            <w:tcW w:w="182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BBC4" w14:textId="77777777" w:rsidR="001E4004" w:rsidRPr="0066103B" w:rsidRDefault="001E4004" w:rsidP="00854671">
            <w:pPr>
              <w:spacing w:after="0" w:line="240" w:lineRule="auto"/>
              <w:rPr>
                <w:rFonts w:ascii="Arial" w:hAnsi="Arial" w:cs="Arial"/>
                <w:sz w:val="20"/>
                <w:szCs w:val="20"/>
              </w:rPr>
            </w:pPr>
            <w:r>
              <w:rPr>
                <w:rFonts w:ascii="Arial" w:hAnsi="Arial" w:cs="Arial"/>
                <w:sz w:val="20"/>
                <w:szCs w:val="20"/>
              </w:rPr>
              <w:t>W_PARTY_D</w:t>
            </w:r>
          </w:p>
        </w:tc>
        <w:tc>
          <w:tcPr>
            <w:tcW w:w="2506" w:type="pct"/>
            <w:tcBorders>
              <w:top w:val="single" w:sz="4" w:space="0" w:color="auto"/>
              <w:left w:val="nil"/>
              <w:bottom w:val="single" w:sz="4" w:space="0" w:color="auto"/>
              <w:right w:val="single" w:sz="4" w:space="0" w:color="auto"/>
            </w:tcBorders>
            <w:shd w:val="clear" w:color="auto" w:fill="auto"/>
            <w:noWrap/>
          </w:tcPr>
          <w:p w14:paraId="2CE9BBC5" w14:textId="77777777" w:rsidR="001E4004" w:rsidRPr="00C72141" w:rsidRDefault="001E4004" w:rsidP="00854671">
            <w:pPr>
              <w:spacing w:after="0" w:line="240" w:lineRule="auto"/>
              <w:rPr>
                <w:rFonts w:eastAsia="Times New Roman" w:cs="Calibri"/>
                <w:color w:val="000000"/>
              </w:rPr>
            </w:pPr>
            <w:r w:rsidRPr="00ED5AD8">
              <w:rPr>
                <w:rFonts w:eastAsia="Times New Roman" w:cs="Calibri"/>
                <w:color w:val="000000"/>
              </w:rPr>
              <w:t>Oracle Data Warehouse Connection Pool</w:t>
            </w:r>
          </w:p>
        </w:tc>
        <w:tc>
          <w:tcPr>
            <w:tcW w:w="670" w:type="pct"/>
            <w:tcBorders>
              <w:top w:val="single" w:sz="4" w:space="0" w:color="auto"/>
              <w:left w:val="nil"/>
              <w:bottom w:val="single" w:sz="4" w:space="0" w:color="auto"/>
              <w:right w:val="single" w:sz="4" w:space="0" w:color="auto"/>
            </w:tcBorders>
            <w:shd w:val="clear" w:color="auto" w:fill="auto"/>
            <w:noWrap/>
            <w:vAlign w:val="bottom"/>
          </w:tcPr>
          <w:p w14:paraId="2CE9BBC6" w14:textId="77777777" w:rsidR="001E4004" w:rsidRPr="00C72141" w:rsidRDefault="001E4004" w:rsidP="00854671">
            <w:pPr>
              <w:spacing w:after="0" w:line="240" w:lineRule="auto"/>
              <w:rPr>
                <w:rFonts w:eastAsia="Times New Roman" w:cs="Calibri"/>
                <w:color w:val="000000"/>
              </w:rPr>
            </w:pPr>
            <w:r w:rsidRPr="00C72141">
              <w:rPr>
                <w:rFonts w:eastAsia="Times New Roman" w:cs="Calibri"/>
                <w:color w:val="000000"/>
              </w:rPr>
              <w:t>OOB</w:t>
            </w:r>
          </w:p>
        </w:tc>
      </w:tr>
    </w:tbl>
    <w:p w14:paraId="2CE9BBC8" w14:textId="77777777" w:rsidR="00317074" w:rsidRDefault="00317074" w:rsidP="00317074">
      <w:pPr>
        <w:spacing w:after="120" w:line="240" w:lineRule="auto"/>
        <w:rPr>
          <w:rFonts w:ascii="Arial" w:eastAsia="Times New Roman" w:hAnsi="Arial"/>
          <w:color w:val="000000"/>
          <w:sz w:val="20"/>
          <w:szCs w:val="20"/>
          <w:lang w:val="en-GB"/>
        </w:rPr>
      </w:pPr>
    </w:p>
    <w:p w14:paraId="2CE9BBC9" w14:textId="77777777" w:rsidR="007D5416" w:rsidRDefault="007D5416" w:rsidP="007D5416">
      <w:pPr>
        <w:numPr>
          <w:ilvl w:val="0"/>
          <w:numId w:val="11"/>
        </w:numPr>
        <w:spacing w:after="120" w:line="240" w:lineRule="auto"/>
        <w:rPr>
          <w:rFonts w:ascii="Arial" w:eastAsia="Times New Roman" w:hAnsi="Arial"/>
          <w:color w:val="000000"/>
          <w:sz w:val="20"/>
          <w:szCs w:val="20"/>
          <w:lang w:val="en-GB"/>
        </w:rPr>
      </w:pPr>
      <w:r>
        <w:rPr>
          <w:rFonts w:ascii="Arial" w:eastAsia="Times New Roman" w:hAnsi="Arial"/>
          <w:color w:val="000000"/>
          <w:sz w:val="20"/>
          <w:szCs w:val="20"/>
          <w:lang w:val="en-GB"/>
        </w:rPr>
        <w:t>Aliases for the imported objects in the physical layer are created as per Oracle naming standards.</w:t>
      </w:r>
    </w:p>
    <w:tbl>
      <w:tblPr>
        <w:tblW w:w="5000" w:type="pct"/>
        <w:tblLook w:val="04A0" w:firstRow="1" w:lastRow="0" w:firstColumn="1" w:lastColumn="0" w:noHBand="0" w:noVBand="1"/>
      </w:tblPr>
      <w:tblGrid>
        <w:gridCol w:w="4072"/>
        <w:gridCol w:w="3252"/>
        <w:gridCol w:w="3332"/>
      </w:tblGrid>
      <w:tr w:rsidR="007D5416" w:rsidRPr="00386AF6" w14:paraId="2CE9BBCD" w14:textId="77777777" w:rsidTr="00421F3F">
        <w:trPr>
          <w:trHeight w:val="300"/>
        </w:trPr>
        <w:tc>
          <w:tcPr>
            <w:tcW w:w="1911" w:type="pct"/>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2CE9BBCA" w14:textId="77777777" w:rsidR="007D5416" w:rsidRPr="00386AF6" w:rsidRDefault="007D5416" w:rsidP="00854671">
            <w:pPr>
              <w:spacing w:after="0" w:line="240" w:lineRule="auto"/>
              <w:rPr>
                <w:rFonts w:eastAsia="Times New Roman" w:cs="Calibri"/>
                <w:b/>
                <w:bCs/>
                <w:color w:val="FFFFFF"/>
              </w:rPr>
            </w:pPr>
            <w:r w:rsidRPr="00386AF6">
              <w:rPr>
                <w:rFonts w:eastAsia="Times New Roman" w:cs="Calibri"/>
                <w:b/>
                <w:bCs/>
                <w:color w:val="FFFFFF"/>
              </w:rPr>
              <w:t>Alias name</w:t>
            </w:r>
          </w:p>
        </w:tc>
        <w:tc>
          <w:tcPr>
            <w:tcW w:w="1526" w:type="pct"/>
            <w:tcBorders>
              <w:top w:val="single" w:sz="4" w:space="0" w:color="auto"/>
              <w:left w:val="nil"/>
              <w:bottom w:val="single" w:sz="4" w:space="0" w:color="auto"/>
              <w:right w:val="single" w:sz="4" w:space="0" w:color="auto"/>
            </w:tcBorders>
            <w:shd w:val="clear" w:color="000000" w:fill="A5A5A5"/>
            <w:noWrap/>
            <w:vAlign w:val="bottom"/>
            <w:hideMark/>
          </w:tcPr>
          <w:p w14:paraId="2CE9BBCB" w14:textId="77777777" w:rsidR="007D5416" w:rsidRPr="00386AF6" w:rsidRDefault="007D5416" w:rsidP="00854671">
            <w:pPr>
              <w:spacing w:after="0" w:line="240" w:lineRule="auto"/>
              <w:rPr>
                <w:rFonts w:eastAsia="Times New Roman" w:cs="Calibri"/>
                <w:b/>
                <w:bCs/>
                <w:color w:val="FFFFFF"/>
              </w:rPr>
            </w:pPr>
            <w:r w:rsidRPr="00386AF6">
              <w:rPr>
                <w:rFonts w:eastAsia="Times New Roman" w:cs="Calibri"/>
                <w:b/>
                <w:bCs/>
                <w:color w:val="FFFFFF"/>
              </w:rPr>
              <w:t>Source Table</w:t>
            </w:r>
          </w:p>
        </w:tc>
        <w:tc>
          <w:tcPr>
            <w:tcW w:w="1563" w:type="pct"/>
            <w:tcBorders>
              <w:top w:val="single" w:sz="4" w:space="0" w:color="auto"/>
              <w:left w:val="nil"/>
              <w:bottom w:val="single" w:sz="4" w:space="0" w:color="auto"/>
              <w:right w:val="single" w:sz="4" w:space="0" w:color="auto"/>
            </w:tcBorders>
            <w:shd w:val="clear" w:color="000000" w:fill="A5A5A5"/>
            <w:noWrap/>
            <w:vAlign w:val="bottom"/>
            <w:hideMark/>
          </w:tcPr>
          <w:p w14:paraId="2CE9BBCC" w14:textId="77777777" w:rsidR="007D5416" w:rsidRPr="00386AF6" w:rsidRDefault="007D5416" w:rsidP="00854671">
            <w:pPr>
              <w:spacing w:after="0" w:line="240" w:lineRule="auto"/>
              <w:rPr>
                <w:rFonts w:eastAsia="Times New Roman" w:cs="Calibri"/>
                <w:b/>
                <w:bCs/>
                <w:color w:val="FFFFFF"/>
              </w:rPr>
            </w:pPr>
            <w:r w:rsidRPr="00386AF6">
              <w:rPr>
                <w:rFonts w:eastAsia="Times New Roman" w:cs="Calibri"/>
                <w:b/>
                <w:bCs/>
                <w:color w:val="FFFFFF"/>
              </w:rPr>
              <w:t xml:space="preserve">Connection Pool </w:t>
            </w:r>
          </w:p>
        </w:tc>
      </w:tr>
      <w:tr w:rsidR="00421F3F" w:rsidRPr="00386AF6" w14:paraId="2CE9BBD1" w14:textId="77777777" w:rsidTr="00421F3F">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CE"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t>Dim_W_MCAL_DAY_D_Fiscal_Day</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BCF" w14:textId="77777777" w:rsidR="00421F3F" w:rsidRDefault="00421F3F" w:rsidP="00854671">
            <w:pPr>
              <w:rPr>
                <w:rFonts w:ascii="Arial" w:hAnsi="Arial" w:cs="Arial"/>
                <w:color w:val="000000"/>
                <w:sz w:val="20"/>
                <w:szCs w:val="20"/>
              </w:rPr>
            </w:pPr>
            <w:r>
              <w:rPr>
                <w:rFonts w:ascii="Arial" w:hAnsi="Arial" w:cs="Arial"/>
                <w:color w:val="000000"/>
                <w:sz w:val="20"/>
                <w:szCs w:val="20"/>
              </w:rPr>
              <w:t>W_MCAL_DAY_D</w:t>
            </w:r>
          </w:p>
        </w:tc>
        <w:tc>
          <w:tcPr>
            <w:tcW w:w="1563" w:type="pct"/>
            <w:tcBorders>
              <w:top w:val="nil"/>
              <w:left w:val="nil"/>
              <w:bottom w:val="single" w:sz="4" w:space="0" w:color="auto"/>
              <w:right w:val="single" w:sz="4" w:space="0" w:color="auto"/>
            </w:tcBorders>
            <w:shd w:val="clear" w:color="auto" w:fill="auto"/>
            <w:noWrap/>
            <w:vAlign w:val="bottom"/>
            <w:hideMark/>
          </w:tcPr>
          <w:p w14:paraId="2CE9BBD0"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Cigna Custom Real Time Connection pool</w:t>
            </w:r>
          </w:p>
        </w:tc>
      </w:tr>
      <w:tr w:rsidR="00421F3F" w:rsidRPr="00386AF6" w14:paraId="2CE9BBD5" w14:textId="77777777" w:rsidTr="00421F3F">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D2"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t>Dim_W_MCAL_PERIOD_D_Fiscal_Period</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BD3" w14:textId="77777777" w:rsidR="00421F3F" w:rsidRDefault="00421F3F" w:rsidP="00854671">
            <w:pPr>
              <w:rPr>
                <w:rFonts w:ascii="Arial" w:hAnsi="Arial" w:cs="Arial"/>
                <w:color w:val="000000"/>
                <w:sz w:val="20"/>
                <w:szCs w:val="20"/>
              </w:rPr>
            </w:pPr>
            <w:r>
              <w:rPr>
                <w:rFonts w:ascii="Arial" w:hAnsi="Arial" w:cs="Arial"/>
                <w:color w:val="000000"/>
                <w:sz w:val="20"/>
                <w:szCs w:val="20"/>
              </w:rPr>
              <w:t>W_MCAL_PERIOD_D</w:t>
            </w:r>
          </w:p>
        </w:tc>
        <w:tc>
          <w:tcPr>
            <w:tcW w:w="1563" w:type="pct"/>
            <w:tcBorders>
              <w:top w:val="nil"/>
              <w:left w:val="nil"/>
              <w:bottom w:val="single" w:sz="4" w:space="0" w:color="auto"/>
              <w:right w:val="single" w:sz="4" w:space="0" w:color="auto"/>
            </w:tcBorders>
            <w:shd w:val="clear" w:color="auto" w:fill="auto"/>
            <w:noWrap/>
            <w:vAlign w:val="bottom"/>
            <w:hideMark/>
          </w:tcPr>
          <w:p w14:paraId="2CE9BBD4"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Cigna Custom Real Time Connection pool</w:t>
            </w:r>
          </w:p>
        </w:tc>
      </w:tr>
      <w:tr w:rsidR="00421F3F" w:rsidRPr="00386AF6" w14:paraId="2CE9BBD9" w14:textId="77777777" w:rsidTr="00421F3F">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D6"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t>Dim_W_FIXED_ASSET_D</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BD7" w14:textId="77777777" w:rsidR="00421F3F" w:rsidRDefault="00421F3F" w:rsidP="00854671">
            <w:pPr>
              <w:rPr>
                <w:rFonts w:ascii="Arial" w:hAnsi="Arial" w:cs="Arial"/>
                <w:color w:val="000000"/>
                <w:sz w:val="20"/>
                <w:szCs w:val="20"/>
              </w:rPr>
            </w:pPr>
            <w:r>
              <w:rPr>
                <w:rFonts w:ascii="Arial" w:hAnsi="Arial" w:cs="Arial"/>
                <w:color w:val="000000"/>
                <w:sz w:val="20"/>
                <w:szCs w:val="20"/>
              </w:rPr>
              <w:t>W_FIXED_ASSET_D</w:t>
            </w:r>
          </w:p>
        </w:tc>
        <w:tc>
          <w:tcPr>
            <w:tcW w:w="1563" w:type="pct"/>
            <w:tcBorders>
              <w:top w:val="nil"/>
              <w:left w:val="nil"/>
              <w:bottom w:val="single" w:sz="4" w:space="0" w:color="auto"/>
              <w:right w:val="single" w:sz="4" w:space="0" w:color="auto"/>
            </w:tcBorders>
            <w:shd w:val="clear" w:color="auto" w:fill="auto"/>
            <w:noWrap/>
            <w:vAlign w:val="bottom"/>
            <w:hideMark/>
          </w:tcPr>
          <w:p w14:paraId="2CE9BBD8"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Cigna Custom Real Time Connection pool</w:t>
            </w:r>
          </w:p>
        </w:tc>
      </w:tr>
      <w:tr w:rsidR="00421F3F" w:rsidRPr="00386AF6" w14:paraId="2CE9BBDD" w14:textId="77777777" w:rsidTr="00421F3F">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DA" w14:textId="77777777" w:rsidR="00421F3F" w:rsidRDefault="00421F3F" w:rsidP="00854671">
            <w:pPr>
              <w:rPr>
                <w:rFonts w:ascii="Arial" w:hAnsi="Arial" w:cs="Arial"/>
                <w:color w:val="000000"/>
                <w:sz w:val="20"/>
                <w:szCs w:val="20"/>
              </w:rPr>
            </w:pPr>
            <w:r>
              <w:rPr>
                <w:rFonts w:ascii="Arial" w:hAnsi="Arial" w:cs="Arial"/>
                <w:color w:val="000000"/>
                <w:sz w:val="20"/>
                <w:szCs w:val="20"/>
              </w:rPr>
              <w:t>Dim_ W_FIXED_ASSET_D _Ledger</w:t>
            </w:r>
          </w:p>
        </w:tc>
        <w:tc>
          <w:tcPr>
            <w:tcW w:w="1526" w:type="pct"/>
            <w:tcBorders>
              <w:top w:val="nil"/>
              <w:left w:val="nil"/>
              <w:bottom w:val="single" w:sz="4" w:space="0" w:color="auto"/>
              <w:right w:val="single" w:sz="4" w:space="0" w:color="auto"/>
            </w:tcBorders>
            <w:shd w:val="clear" w:color="auto" w:fill="auto"/>
            <w:noWrap/>
            <w:vAlign w:val="bottom"/>
          </w:tcPr>
          <w:p w14:paraId="2CE9BBDB" w14:textId="77777777" w:rsidR="00421F3F" w:rsidRDefault="00421F3F" w:rsidP="00854671">
            <w:pPr>
              <w:rPr>
                <w:rFonts w:ascii="Arial" w:hAnsi="Arial" w:cs="Arial"/>
                <w:color w:val="000000"/>
                <w:sz w:val="20"/>
                <w:szCs w:val="20"/>
              </w:rPr>
            </w:pPr>
            <w:r>
              <w:rPr>
                <w:rFonts w:ascii="Arial" w:hAnsi="Arial" w:cs="Arial"/>
                <w:color w:val="000000"/>
                <w:sz w:val="20"/>
                <w:szCs w:val="20"/>
              </w:rPr>
              <w:t>W_FIXED_ASSET_D</w:t>
            </w:r>
          </w:p>
        </w:tc>
        <w:tc>
          <w:tcPr>
            <w:tcW w:w="1563" w:type="pct"/>
            <w:tcBorders>
              <w:top w:val="nil"/>
              <w:left w:val="nil"/>
              <w:bottom w:val="single" w:sz="4" w:space="0" w:color="auto"/>
              <w:right w:val="single" w:sz="4" w:space="0" w:color="auto"/>
            </w:tcBorders>
            <w:shd w:val="clear" w:color="auto" w:fill="auto"/>
            <w:noWrap/>
            <w:vAlign w:val="bottom"/>
            <w:hideMark/>
          </w:tcPr>
          <w:p w14:paraId="2CE9BBDC"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Cigna Custom Real Time Connection pool</w:t>
            </w:r>
          </w:p>
        </w:tc>
      </w:tr>
      <w:tr w:rsidR="00421F3F" w:rsidRPr="00386AF6" w14:paraId="2CE9BBE1" w14:textId="77777777" w:rsidTr="00421F3F">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DE"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t>Dim_W_COST_CENTER_D</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BDF" w14:textId="77777777" w:rsidR="00421F3F" w:rsidRDefault="00421F3F" w:rsidP="00854671">
            <w:pPr>
              <w:rPr>
                <w:rFonts w:ascii="Arial" w:hAnsi="Arial" w:cs="Arial"/>
                <w:color w:val="000000"/>
                <w:sz w:val="20"/>
                <w:szCs w:val="20"/>
              </w:rPr>
            </w:pPr>
            <w:r>
              <w:rPr>
                <w:rFonts w:ascii="Arial" w:hAnsi="Arial" w:cs="Arial"/>
                <w:color w:val="000000"/>
                <w:sz w:val="20"/>
                <w:szCs w:val="20"/>
              </w:rPr>
              <w:t>W_COST_CENTER_D</w:t>
            </w:r>
          </w:p>
        </w:tc>
        <w:tc>
          <w:tcPr>
            <w:tcW w:w="1563" w:type="pct"/>
            <w:tcBorders>
              <w:top w:val="nil"/>
              <w:left w:val="nil"/>
              <w:bottom w:val="single" w:sz="4" w:space="0" w:color="auto"/>
              <w:right w:val="single" w:sz="4" w:space="0" w:color="auto"/>
            </w:tcBorders>
            <w:shd w:val="clear" w:color="auto" w:fill="auto"/>
            <w:noWrap/>
            <w:vAlign w:val="bottom"/>
            <w:hideMark/>
          </w:tcPr>
          <w:p w14:paraId="2CE9BBE0"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Cigna Custom Real Time Connection pool</w:t>
            </w:r>
          </w:p>
        </w:tc>
      </w:tr>
      <w:tr w:rsidR="00421F3F" w:rsidRPr="00386AF6" w14:paraId="2CE9BBE5" w14:textId="77777777" w:rsidTr="00421F3F">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E2"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t>Dim_W_BALANCING_SEGMENT_D</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BE3" w14:textId="77777777" w:rsidR="00421F3F" w:rsidRDefault="00421F3F" w:rsidP="00854671">
            <w:pPr>
              <w:rPr>
                <w:rFonts w:ascii="Arial" w:hAnsi="Arial" w:cs="Arial"/>
                <w:color w:val="000000"/>
                <w:sz w:val="20"/>
                <w:szCs w:val="20"/>
              </w:rPr>
            </w:pPr>
            <w:r>
              <w:rPr>
                <w:rFonts w:ascii="Arial" w:hAnsi="Arial" w:cs="Arial"/>
                <w:color w:val="000000"/>
                <w:sz w:val="20"/>
                <w:szCs w:val="20"/>
              </w:rPr>
              <w:t>W_BALANCING_SEGMENT_D</w:t>
            </w:r>
          </w:p>
        </w:tc>
        <w:tc>
          <w:tcPr>
            <w:tcW w:w="1563" w:type="pct"/>
            <w:tcBorders>
              <w:top w:val="nil"/>
              <w:left w:val="nil"/>
              <w:bottom w:val="single" w:sz="4" w:space="0" w:color="auto"/>
              <w:right w:val="single" w:sz="4" w:space="0" w:color="auto"/>
            </w:tcBorders>
            <w:shd w:val="clear" w:color="auto" w:fill="auto"/>
            <w:noWrap/>
            <w:vAlign w:val="bottom"/>
            <w:hideMark/>
          </w:tcPr>
          <w:p w14:paraId="2CE9BBE4"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Cigna Custom Real Time Connection pool</w:t>
            </w:r>
          </w:p>
        </w:tc>
      </w:tr>
      <w:tr w:rsidR="00421F3F" w:rsidRPr="00386AF6" w14:paraId="2CE9BBE9" w14:textId="77777777" w:rsidTr="00421F3F">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E6" w14:textId="77777777" w:rsidR="00421F3F" w:rsidRDefault="00421F3F" w:rsidP="00854671">
            <w:pPr>
              <w:rPr>
                <w:rFonts w:ascii="Arial" w:hAnsi="Arial" w:cs="Arial"/>
                <w:color w:val="000000"/>
                <w:sz w:val="20"/>
                <w:szCs w:val="20"/>
              </w:rPr>
            </w:pPr>
            <w:r>
              <w:rPr>
                <w:rFonts w:ascii="Arial" w:hAnsi="Arial" w:cs="Arial"/>
                <w:color w:val="000000"/>
                <w:sz w:val="20"/>
                <w:szCs w:val="20"/>
              </w:rPr>
              <w:t>W_GL_SEGMENT_D_TL</w:t>
            </w:r>
          </w:p>
        </w:tc>
        <w:tc>
          <w:tcPr>
            <w:tcW w:w="1526" w:type="pct"/>
            <w:tcBorders>
              <w:top w:val="nil"/>
              <w:left w:val="nil"/>
              <w:bottom w:val="single" w:sz="4" w:space="0" w:color="auto"/>
              <w:right w:val="single" w:sz="4" w:space="0" w:color="auto"/>
            </w:tcBorders>
            <w:shd w:val="clear" w:color="auto" w:fill="auto"/>
            <w:noWrap/>
            <w:vAlign w:val="bottom"/>
          </w:tcPr>
          <w:p w14:paraId="2CE9BBE7" w14:textId="77777777" w:rsidR="00421F3F" w:rsidRDefault="00421F3F" w:rsidP="00854671">
            <w:pPr>
              <w:rPr>
                <w:rFonts w:ascii="Arial" w:hAnsi="Arial" w:cs="Arial"/>
                <w:color w:val="000000"/>
                <w:sz w:val="20"/>
                <w:szCs w:val="20"/>
              </w:rPr>
            </w:pPr>
            <w:r>
              <w:rPr>
                <w:rFonts w:ascii="Arial" w:hAnsi="Arial" w:cs="Arial"/>
                <w:color w:val="000000"/>
                <w:sz w:val="20"/>
                <w:szCs w:val="20"/>
              </w:rPr>
              <w:t>SEGMENT_VAL_NAME</w:t>
            </w:r>
          </w:p>
        </w:tc>
        <w:tc>
          <w:tcPr>
            <w:tcW w:w="1563" w:type="pct"/>
            <w:tcBorders>
              <w:top w:val="nil"/>
              <w:left w:val="nil"/>
              <w:bottom w:val="single" w:sz="4" w:space="0" w:color="auto"/>
              <w:right w:val="single" w:sz="4" w:space="0" w:color="auto"/>
            </w:tcBorders>
            <w:shd w:val="clear" w:color="auto" w:fill="auto"/>
            <w:noWrap/>
            <w:vAlign w:val="bottom"/>
            <w:hideMark/>
          </w:tcPr>
          <w:p w14:paraId="2CE9BBE8"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Cigna Custom Real Time Connection pool</w:t>
            </w:r>
          </w:p>
        </w:tc>
      </w:tr>
      <w:tr w:rsidR="00421F3F" w:rsidRPr="00386AF6" w14:paraId="2CE9BBED" w14:textId="77777777" w:rsidTr="00421F3F">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EA" w14:textId="77777777" w:rsidR="00421F3F" w:rsidRDefault="00421F3F" w:rsidP="00854671">
            <w:pPr>
              <w:rPr>
                <w:rFonts w:ascii="Arial" w:hAnsi="Arial" w:cs="Arial"/>
                <w:color w:val="000000"/>
                <w:sz w:val="20"/>
                <w:szCs w:val="20"/>
              </w:rPr>
            </w:pPr>
            <w:r>
              <w:rPr>
                <w:rFonts w:ascii="Arial" w:hAnsi="Arial" w:cs="Arial"/>
                <w:color w:val="000000"/>
                <w:sz w:val="20"/>
                <w:szCs w:val="20"/>
              </w:rPr>
              <w:t>W_GL_SEGMENT_D_TL</w:t>
            </w:r>
          </w:p>
        </w:tc>
        <w:tc>
          <w:tcPr>
            <w:tcW w:w="1526" w:type="pct"/>
            <w:tcBorders>
              <w:top w:val="nil"/>
              <w:left w:val="nil"/>
              <w:bottom w:val="single" w:sz="4" w:space="0" w:color="auto"/>
              <w:right w:val="single" w:sz="4" w:space="0" w:color="auto"/>
            </w:tcBorders>
            <w:shd w:val="clear" w:color="auto" w:fill="auto"/>
            <w:noWrap/>
            <w:vAlign w:val="bottom"/>
          </w:tcPr>
          <w:p w14:paraId="2CE9BBEB"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t>Segment_Name</w:t>
            </w:r>
            <w:proofErr w:type="spellEnd"/>
          </w:p>
        </w:tc>
        <w:tc>
          <w:tcPr>
            <w:tcW w:w="1563" w:type="pct"/>
            <w:tcBorders>
              <w:top w:val="nil"/>
              <w:left w:val="nil"/>
              <w:bottom w:val="single" w:sz="4" w:space="0" w:color="auto"/>
              <w:right w:val="single" w:sz="4" w:space="0" w:color="auto"/>
            </w:tcBorders>
            <w:shd w:val="clear" w:color="auto" w:fill="auto"/>
            <w:noWrap/>
            <w:vAlign w:val="bottom"/>
          </w:tcPr>
          <w:p w14:paraId="2CE9BBEC"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Oracle Data Warehouse Connection Pool</w:t>
            </w:r>
          </w:p>
        </w:tc>
      </w:tr>
      <w:tr w:rsidR="00421F3F" w:rsidRPr="00386AF6" w14:paraId="2CE9BBF1" w14:textId="77777777" w:rsidTr="00421F3F">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EE"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t>Dim_W_NATURAL_ACCOUNT_D</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BEF" w14:textId="77777777" w:rsidR="00421F3F" w:rsidRDefault="00421F3F" w:rsidP="00854671">
            <w:pPr>
              <w:rPr>
                <w:rFonts w:ascii="Arial" w:hAnsi="Arial" w:cs="Arial"/>
                <w:color w:val="000000"/>
                <w:sz w:val="20"/>
                <w:szCs w:val="20"/>
              </w:rPr>
            </w:pPr>
            <w:r>
              <w:rPr>
                <w:rFonts w:ascii="Arial" w:hAnsi="Arial" w:cs="Arial"/>
                <w:color w:val="000000"/>
                <w:sz w:val="20"/>
                <w:szCs w:val="20"/>
              </w:rPr>
              <w:t>W_NATURAL_ACCOUNT_D</w:t>
            </w:r>
          </w:p>
        </w:tc>
        <w:tc>
          <w:tcPr>
            <w:tcW w:w="1563" w:type="pct"/>
            <w:tcBorders>
              <w:top w:val="nil"/>
              <w:left w:val="nil"/>
              <w:bottom w:val="single" w:sz="4" w:space="0" w:color="auto"/>
              <w:right w:val="single" w:sz="4" w:space="0" w:color="auto"/>
            </w:tcBorders>
            <w:shd w:val="clear" w:color="auto" w:fill="auto"/>
            <w:noWrap/>
            <w:vAlign w:val="bottom"/>
            <w:hideMark/>
          </w:tcPr>
          <w:p w14:paraId="2CE9BBF0"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Cigna Custom Real Time Connection pool</w:t>
            </w:r>
          </w:p>
        </w:tc>
      </w:tr>
      <w:tr w:rsidR="00421F3F" w:rsidRPr="00386AF6" w14:paraId="2CE9BBF5" w14:textId="77777777" w:rsidTr="00421F3F">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F2"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lastRenderedPageBreak/>
              <w:t>Dim_W_ASSET_BOOK_D</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BF3" w14:textId="77777777" w:rsidR="00421F3F" w:rsidRDefault="00421F3F" w:rsidP="00854671">
            <w:pPr>
              <w:rPr>
                <w:rFonts w:ascii="Arial" w:hAnsi="Arial" w:cs="Arial"/>
                <w:color w:val="000000"/>
                <w:sz w:val="20"/>
                <w:szCs w:val="20"/>
              </w:rPr>
            </w:pPr>
            <w:r>
              <w:rPr>
                <w:rFonts w:ascii="Arial" w:hAnsi="Arial" w:cs="Arial"/>
                <w:color w:val="000000"/>
                <w:sz w:val="20"/>
                <w:szCs w:val="20"/>
              </w:rPr>
              <w:t>DATASOURCE_NUM_ID</w:t>
            </w:r>
          </w:p>
        </w:tc>
        <w:tc>
          <w:tcPr>
            <w:tcW w:w="1563" w:type="pct"/>
            <w:tcBorders>
              <w:top w:val="nil"/>
              <w:left w:val="nil"/>
              <w:bottom w:val="single" w:sz="4" w:space="0" w:color="auto"/>
              <w:right w:val="single" w:sz="4" w:space="0" w:color="auto"/>
            </w:tcBorders>
            <w:shd w:val="clear" w:color="auto" w:fill="auto"/>
            <w:noWrap/>
            <w:vAlign w:val="bottom"/>
            <w:hideMark/>
          </w:tcPr>
          <w:p w14:paraId="2CE9BBF4"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Oracle Data Warehouse Connection Pool</w:t>
            </w:r>
          </w:p>
        </w:tc>
      </w:tr>
      <w:tr w:rsidR="00421F3F" w:rsidRPr="00386AF6" w14:paraId="2CE9BBF9" w14:textId="77777777" w:rsidTr="00421F3F">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F6"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t>Dim_W_ASSET_BOOK_D</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BF7" w14:textId="77777777" w:rsidR="00421F3F" w:rsidRDefault="00421F3F" w:rsidP="00854671">
            <w:pPr>
              <w:rPr>
                <w:rFonts w:ascii="Arial" w:hAnsi="Arial" w:cs="Arial"/>
                <w:color w:val="000000"/>
                <w:sz w:val="20"/>
                <w:szCs w:val="20"/>
              </w:rPr>
            </w:pPr>
            <w:r>
              <w:rPr>
                <w:rFonts w:ascii="Arial" w:hAnsi="Arial" w:cs="Arial"/>
                <w:color w:val="000000"/>
                <w:sz w:val="20"/>
                <w:szCs w:val="20"/>
              </w:rPr>
              <w:t>W_ASSET_BOOK_D</w:t>
            </w:r>
          </w:p>
        </w:tc>
        <w:tc>
          <w:tcPr>
            <w:tcW w:w="1563" w:type="pct"/>
            <w:tcBorders>
              <w:top w:val="nil"/>
              <w:left w:val="nil"/>
              <w:bottom w:val="single" w:sz="4" w:space="0" w:color="auto"/>
              <w:right w:val="single" w:sz="4" w:space="0" w:color="auto"/>
            </w:tcBorders>
            <w:shd w:val="clear" w:color="auto" w:fill="auto"/>
            <w:noWrap/>
            <w:vAlign w:val="bottom"/>
            <w:hideMark/>
          </w:tcPr>
          <w:p w14:paraId="2CE9BBF8"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Oracle Data Warehouse Connection Pool</w:t>
            </w:r>
          </w:p>
        </w:tc>
      </w:tr>
      <w:tr w:rsidR="00421F3F" w:rsidRPr="00386AF6" w14:paraId="2CE9BBFD" w14:textId="77777777" w:rsidTr="00421F3F">
        <w:trPr>
          <w:trHeight w:val="315"/>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FA"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t>Dim_W_ASSET_CATEGORY_D</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BFB" w14:textId="77777777" w:rsidR="00421F3F" w:rsidRDefault="00421F3F" w:rsidP="00854671">
            <w:pPr>
              <w:rPr>
                <w:rFonts w:ascii="Arial" w:hAnsi="Arial" w:cs="Arial"/>
                <w:color w:val="000000"/>
                <w:sz w:val="20"/>
                <w:szCs w:val="20"/>
              </w:rPr>
            </w:pPr>
            <w:r>
              <w:rPr>
                <w:rFonts w:ascii="Arial" w:hAnsi="Arial" w:cs="Arial"/>
                <w:color w:val="000000"/>
                <w:sz w:val="20"/>
                <w:szCs w:val="20"/>
              </w:rPr>
              <w:t>W_ASSET_CATEGORY_D</w:t>
            </w:r>
          </w:p>
        </w:tc>
        <w:tc>
          <w:tcPr>
            <w:tcW w:w="1563" w:type="pct"/>
            <w:tcBorders>
              <w:top w:val="nil"/>
              <w:left w:val="nil"/>
              <w:bottom w:val="single" w:sz="4" w:space="0" w:color="auto"/>
              <w:right w:val="single" w:sz="4" w:space="0" w:color="auto"/>
            </w:tcBorders>
            <w:shd w:val="clear" w:color="auto" w:fill="auto"/>
            <w:noWrap/>
            <w:vAlign w:val="bottom"/>
            <w:hideMark/>
          </w:tcPr>
          <w:p w14:paraId="2CE9BBFC"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Oracle Data Warehouse Connection Pool</w:t>
            </w:r>
          </w:p>
        </w:tc>
      </w:tr>
      <w:tr w:rsidR="00421F3F" w:rsidRPr="00386AF6" w14:paraId="2CE9BC01" w14:textId="77777777" w:rsidTr="00421F3F">
        <w:trPr>
          <w:trHeight w:val="33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BFE"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t>Dim_W_ASSET_LOCATION_D</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BFF" w14:textId="77777777" w:rsidR="00421F3F" w:rsidRDefault="00421F3F" w:rsidP="00854671">
            <w:pPr>
              <w:rPr>
                <w:rFonts w:ascii="Arial" w:hAnsi="Arial" w:cs="Arial"/>
                <w:color w:val="000000"/>
                <w:sz w:val="20"/>
                <w:szCs w:val="20"/>
              </w:rPr>
            </w:pPr>
            <w:r>
              <w:rPr>
                <w:rFonts w:ascii="Arial" w:hAnsi="Arial" w:cs="Arial"/>
                <w:color w:val="000000"/>
                <w:sz w:val="20"/>
                <w:szCs w:val="20"/>
              </w:rPr>
              <w:t>W_ASSET_LOCATION_D</w:t>
            </w:r>
          </w:p>
        </w:tc>
        <w:tc>
          <w:tcPr>
            <w:tcW w:w="1563" w:type="pct"/>
            <w:tcBorders>
              <w:top w:val="nil"/>
              <w:left w:val="nil"/>
              <w:bottom w:val="single" w:sz="4" w:space="0" w:color="auto"/>
              <w:right w:val="single" w:sz="4" w:space="0" w:color="auto"/>
            </w:tcBorders>
            <w:shd w:val="clear" w:color="auto" w:fill="auto"/>
            <w:noWrap/>
            <w:vAlign w:val="bottom"/>
            <w:hideMark/>
          </w:tcPr>
          <w:p w14:paraId="2CE9BC00"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Oracle Data Warehouse Connection Pool</w:t>
            </w:r>
          </w:p>
        </w:tc>
      </w:tr>
      <w:tr w:rsidR="00421F3F" w:rsidRPr="00386AF6" w14:paraId="2CE9BC05" w14:textId="77777777" w:rsidTr="00421F3F">
        <w:trPr>
          <w:trHeight w:val="315"/>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C02" w14:textId="77777777" w:rsidR="00421F3F" w:rsidRDefault="00421F3F" w:rsidP="00854671">
            <w:pPr>
              <w:rPr>
                <w:rFonts w:ascii="Arial" w:hAnsi="Arial" w:cs="Arial"/>
                <w:color w:val="000000"/>
                <w:sz w:val="20"/>
                <w:szCs w:val="20"/>
              </w:rPr>
            </w:pPr>
            <w:proofErr w:type="spellStart"/>
            <w:r>
              <w:rPr>
                <w:rFonts w:ascii="Arial" w:hAnsi="Arial" w:cs="Arial"/>
                <w:color w:val="000000"/>
                <w:sz w:val="20"/>
                <w:szCs w:val="20"/>
              </w:rPr>
              <w:t>Fact_W_FA_BALANCE_F</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C03" w14:textId="77777777" w:rsidR="00421F3F" w:rsidRDefault="00421F3F" w:rsidP="00854671">
            <w:pPr>
              <w:rPr>
                <w:rFonts w:ascii="Arial" w:hAnsi="Arial" w:cs="Arial"/>
                <w:color w:val="000000"/>
                <w:sz w:val="20"/>
                <w:szCs w:val="20"/>
              </w:rPr>
            </w:pPr>
            <w:r>
              <w:rPr>
                <w:rFonts w:ascii="Arial" w:hAnsi="Arial" w:cs="Arial"/>
                <w:color w:val="000000"/>
                <w:sz w:val="20"/>
                <w:szCs w:val="20"/>
              </w:rPr>
              <w:t>W_FA_BALANCE_F</w:t>
            </w:r>
          </w:p>
        </w:tc>
        <w:tc>
          <w:tcPr>
            <w:tcW w:w="1563" w:type="pct"/>
            <w:tcBorders>
              <w:top w:val="nil"/>
              <w:left w:val="nil"/>
              <w:bottom w:val="single" w:sz="4" w:space="0" w:color="auto"/>
              <w:right w:val="single" w:sz="4" w:space="0" w:color="auto"/>
            </w:tcBorders>
            <w:shd w:val="clear" w:color="auto" w:fill="auto"/>
            <w:noWrap/>
            <w:vAlign w:val="bottom"/>
            <w:hideMark/>
          </w:tcPr>
          <w:p w14:paraId="2CE9BC04"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Oracle Data Warehouse Connection Pool</w:t>
            </w:r>
          </w:p>
        </w:tc>
      </w:tr>
      <w:tr w:rsidR="00421F3F" w:rsidRPr="00386AF6" w14:paraId="2CE9BC09" w14:textId="77777777" w:rsidTr="00A6751C">
        <w:trPr>
          <w:trHeight w:val="300"/>
        </w:trPr>
        <w:tc>
          <w:tcPr>
            <w:tcW w:w="1911" w:type="pct"/>
            <w:tcBorders>
              <w:top w:val="nil"/>
              <w:left w:val="single" w:sz="4" w:space="0" w:color="auto"/>
              <w:bottom w:val="single" w:sz="4" w:space="0" w:color="auto"/>
              <w:right w:val="single" w:sz="4" w:space="0" w:color="auto"/>
            </w:tcBorders>
            <w:shd w:val="clear" w:color="auto" w:fill="auto"/>
            <w:noWrap/>
            <w:vAlign w:val="bottom"/>
          </w:tcPr>
          <w:p w14:paraId="2CE9BC06" w14:textId="77777777" w:rsidR="00421F3F" w:rsidRDefault="00421F3F" w:rsidP="00854671">
            <w:pPr>
              <w:rPr>
                <w:rFonts w:ascii="Arial" w:hAnsi="Arial" w:cs="Arial"/>
                <w:color w:val="000000"/>
                <w:sz w:val="20"/>
                <w:szCs w:val="20"/>
              </w:rPr>
            </w:pPr>
            <w:proofErr w:type="spellStart"/>
            <w:r w:rsidRPr="000B08E1">
              <w:rPr>
                <w:rFonts w:ascii="Arial" w:hAnsi="Arial" w:cs="Arial"/>
                <w:color w:val="000000"/>
                <w:sz w:val="20"/>
                <w:szCs w:val="20"/>
              </w:rPr>
              <w:t>Fact_Agg_W_FA_XACT_GRPACCT_FSCLPRD_A</w:t>
            </w:r>
            <w:proofErr w:type="spellEnd"/>
          </w:p>
        </w:tc>
        <w:tc>
          <w:tcPr>
            <w:tcW w:w="1526" w:type="pct"/>
            <w:tcBorders>
              <w:top w:val="nil"/>
              <w:left w:val="nil"/>
              <w:bottom w:val="single" w:sz="4" w:space="0" w:color="auto"/>
              <w:right w:val="single" w:sz="4" w:space="0" w:color="auto"/>
            </w:tcBorders>
            <w:shd w:val="clear" w:color="auto" w:fill="auto"/>
            <w:noWrap/>
            <w:vAlign w:val="bottom"/>
          </w:tcPr>
          <w:p w14:paraId="2CE9BC07" w14:textId="77777777" w:rsidR="00421F3F" w:rsidRDefault="00421F3F" w:rsidP="00854671">
            <w:pPr>
              <w:rPr>
                <w:rFonts w:ascii="Arial" w:hAnsi="Arial" w:cs="Arial"/>
                <w:color w:val="000000"/>
                <w:sz w:val="20"/>
                <w:szCs w:val="20"/>
              </w:rPr>
            </w:pPr>
            <w:r w:rsidRPr="000B08E1">
              <w:rPr>
                <w:rFonts w:ascii="Arial" w:hAnsi="Arial" w:cs="Arial"/>
                <w:color w:val="000000"/>
                <w:sz w:val="20"/>
                <w:szCs w:val="20"/>
              </w:rPr>
              <w:t>W_FA_XACT_GRPACCT_FSCLPRD_A</w:t>
            </w:r>
          </w:p>
        </w:tc>
        <w:tc>
          <w:tcPr>
            <w:tcW w:w="1563" w:type="pct"/>
            <w:tcBorders>
              <w:top w:val="nil"/>
              <w:left w:val="nil"/>
              <w:bottom w:val="single" w:sz="4" w:space="0" w:color="auto"/>
              <w:right w:val="single" w:sz="4" w:space="0" w:color="auto"/>
            </w:tcBorders>
            <w:shd w:val="clear" w:color="auto" w:fill="auto"/>
            <w:noWrap/>
            <w:vAlign w:val="bottom"/>
            <w:hideMark/>
          </w:tcPr>
          <w:p w14:paraId="2CE9BC08" w14:textId="77777777" w:rsidR="00421F3F" w:rsidRPr="00386AF6" w:rsidRDefault="00421F3F" w:rsidP="00854671">
            <w:pPr>
              <w:spacing w:after="0" w:line="240" w:lineRule="auto"/>
              <w:rPr>
                <w:rFonts w:eastAsia="Times New Roman" w:cs="Calibri"/>
                <w:color w:val="000000"/>
              </w:rPr>
            </w:pPr>
            <w:r w:rsidRPr="00E56EA1">
              <w:rPr>
                <w:rFonts w:eastAsia="Times New Roman" w:cs="Calibri"/>
                <w:color w:val="000000"/>
              </w:rPr>
              <w:t>Oracle Data Warehouse Connection Pool</w:t>
            </w:r>
          </w:p>
        </w:tc>
      </w:tr>
      <w:tr w:rsidR="001E4004" w:rsidRPr="00386AF6" w14:paraId="2CE9BC0D" w14:textId="77777777" w:rsidTr="00A6751C">
        <w:trPr>
          <w:trHeight w:val="300"/>
        </w:trPr>
        <w:tc>
          <w:tcPr>
            <w:tcW w:w="191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BC0A" w14:textId="77777777" w:rsidR="001E4004" w:rsidRPr="000B08E1" w:rsidRDefault="001E4004" w:rsidP="00854671">
            <w:pPr>
              <w:rPr>
                <w:rFonts w:ascii="Arial" w:hAnsi="Arial" w:cs="Arial"/>
                <w:color w:val="000000"/>
                <w:sz w:val="20"/>
                <w:szCs w:val="20"/>
              </w:rPr>
            </w:pPr>
            <w:proofErr w:type="spellStart"/>
            <w:r w:rsidRPr="001E4004">
              <w:rPr>
                <w:rFonts w:ascii="Arial" w:hAnsi="Arial" w:cs="Arial"/>
                <w:color w:val="000000"/>
                <w:sz w:val="20"/>
                <w:szCs w:val="20"/>
              </w:rPr>
              <w:t>Dim_W_PARTY_D_Supplier</w:t>
            </w:r>
            <w:proofErr w:type="spellEnd"/>
          </w:p>
        </w:tc>
        <w:tc>
          <w:tcPr>
            <w:tcW w:w="1526" w:type="pct"/>
            <w:tcBorders>
              <w:top w:val="single" w:sz="4" w:space="0" w:color="auto"/>
              <w:left w:val="nil"/>
              <w:bottom w:val="single" w:sz="4" w:space="0" w:color="auto"/>
              <w:right w:val="single" w:sz="4" w:space="0" w:color="auto"/>
            </w:tcBorders>
            <w:shd w:val="clear" w:color="auto" w:fill="auto"/>
            <w:noWrap/>
          </w:tcPr>
          <w:p w14:paraId="2CE9BC0B" w14:textId="77777777" w:rsidR="001E4004" w:rsidRPr="000B08E1" w:rsidRDefault="001E4004" w:rsidP="00854671">
            <w:pPr>
              <w:rPr>
                <w:rFonts w:ascii="Arial" w:hAnsi="Arial" w:cs="Arial"/>
                <w:color w:val="000000"/>
                <w:sz w:val="20"/>
                <w:szCs w:val="20"/>
              </w:rPr>
            </w:pPr>
            <w:r w:rsidRPr="001733E5">
              <w:t>W_PARTY_D</w:t>
            </w:r>
          </w:p>
        </w:tc>
        <w:tc>
          <w:tcPr>
            <w:tcW w:w="1563" w:type="pct"/>
            <w:tcBorders>
              <w:top w:val="single" w:sz="4" w:space="0" w:color="auto"/>
              <w:left w:val="nil"/>
              <w:bottom w:val="single" w:sz="4" w:space="0" w:color="auto"/>
              <w:right w:val="single" w:sz="4" w:space="0" w:color="auto"/>
            </w:tcBorders>
            <w:shd w:val="clear" w:color="auto" w:fill="auto"/>
            <w:noWrap/>
          </w:tcPr>
          <w:p w14:paraId="2CE9BC0C" w14:textId="77777777" w:rsidR="001E4004" w:rsidRPr="00E56EA1" w:rsidRDefault="001E4004" w:rsidP="00854671">
            <w:pPr>
              <w:spacing w:after="0" w:line="240" w:lineRule="auto"/>
              <w:rPr>
                <w:rFonts w:eastAsia="Times New Roman" w:cs="Calibri"/>
                <w:color w:val="000000"/>
              </w:rPr>
            </w:pPr>
            <w:r w:rsidRPr="009E7553">
              <w:rPr>
                <w:rFonts w:eastAsia="Times New Roman" w:cs="Calibri"/>
                <w:color w:val="000000"/>
              </w:rPr>
              <w:t>Oracle Data Warehouse Connection Pool</w:t>
            </w:r>
          </w:p>
        </w:tc>
      </w:tr>
      <w:tr w:rsidR="001E4004" w:rsidRPr="00386AF6" w14:paraId="2CE9BC11" w14:textId="77777777" w:rsidTr="00A6751C">
        <w:trPr>
          <w:trHeight w:val="300"/>
        </w:trPr>
        <w:tc>
          <w:tcPr>
            <w:tcW w:w="191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BC0E" w14:textId="77777777" w:rsidR="001E4004" w:rsidRPr="000B08E1" w:rsidRDefault="001E4004" w:rsidP="00854671">
            <w:pPr>
              <w:rPr>
                <w:rFonts w:ascii="Arial" w:hAnsi="Arial" w:cs="Arial"/>
                <w:color w:val="000000"/>
                <w:sz w:val="20"/>
                <w:szCs w:val="20"/>
              </w:rPr>
            </w:pPr>
            <w:r w:rsidRPr="001E4004">
              <w:rPr>
                <w:rFonts w:ascii="Arial" w:hAnsi="Arial" w:cs="Arial"/>
                <w:color w:val="000000"/>
                <w:sz w:val="20"/>
                <w:szCs w:val="20"/>
              </w:rPr>
              <w:t>Dim_W_PARTY_ORG_D_Supplier</w:t>
            </w:r>
          </w:p>
        </w:tc>
        <w:tc>
          <w:tcPr>
            <w:tcW w:w="1526" w:type="pct"/>
            <w:tcBorders>
              <w:top w:val="single" w:sz="4" w:space="0" w:color="auto"/>
              <w:left w:val="nil"/>
              <w:bottom w:val="single" w:sz="4" w:space="0" w:color="auto"/>
              <w:right w:val="single" w:sz="4" w:space="0" w:color="auto"/>
            </w:tcBorders>
            <w:shd w:val="clear" w:color="auto" w:fill="auto"/>
            <w:noWrap/>
          </w:tcPr>
          <w:p w14:paraId="2CE9BC0F" w14:textId="77777777" w:rsidR="001E4004" w:rsidRPr="000B08E1" w:rsidRDefault="001E4004" w:rsidP="00854671">
            <w:pPr>
              <w:rPr>
                <w:rFonts w:ascii="Arial" w:hAnsi="Arial" w:cs="Arial"/>
                <w:color w:val="000000"/>
                <w:sz w:val="20"/>
                <w:szCs w:val="20"/>
              </w:rPr>
            </w:pPr>
            <w:r w:rsidRPr="001733E5">
              <w:t>W_PARTY_D</w:t>
            </w:r>
          </w:p>
        </w:tc>
        <w:tc>
          <w:tcPr>
            <w:tcW w:w="1563" w:type="pct"/>
            <w:tcBorders>
              <w:top w:val="single" w:sz="4" w:space="0" w:color="auto"/>
              <w:left w:val="nil"/>
              <w:bottom w:val="single" w:sz="4" w:space="0" w:color="auto"/>
              <w:right w:val="single" w:sz="4" w:space="0" w:color="auto"/>
            </w:tcBorders>
            <w:shd w:val="clear" w:color="auto" w:fill="auto"/>
            <w:noWrap/>
          </w:tcPr>
          <w:p w14:paraId="2CE9BC10" w14:textId="77777777" w:rsidR="001E4004" w:rsidRPr="00E56EA1" w:rsidRDefault="001E4004" w:rsidP="00854671">
            <w:pPr>
              <w:spacing w:after="0" w:line="240" w:lineRule="auto"/>
              <w:rPr>
                <w:rFonts w:eastAsia="Times New Roman" w:cs="Calibri"/>
                <w:color w:val="000000"/>
              </w:rPr>
            </w:pPr>
            <w:r w:rsidRPr="009E7553">
              <w:rPr>
                <w:rFonts w:eastAsia="Times New Roman" w:cs="Calibri"/>
                <w:color w:val="000000"/>
              </w:rPr>
              <w:t>Oracle Data Warehouse Connection Pool</w:t>
            </w:r>
          </w:p>
        </w:tc>
      </w:tr>
    </w:tbl>
    <w:p w14:paraId="2CE9BC12" w14:textId="77777777" w:rsidR="008F67AF" w:rsidRDefault="008F67AF" w:rsidP="00317074">
      <w:pPr>
        <w:spacing w:after="120" w:line="240" w:lineRule="auto"/>
        <w:rPr>
          <w:rFonts w:ascii="Arial" w:eastAsia="Times New Roman" w:hAnsi="Arial"/>
          <w:color w:val="000000"/>
          <w:sz w:val="20"/>
          <w:szCs w:val="20"/>
          <w:lang w:val="en-GB"/>
        </w:rPr>
      </w:pPr>
    </w:p>
    <w:p w14:paraId="2CE9BC13" w14:textId="77777777" w:rsidR="00270B98" w:rsidRDefault="00270B98" w:rsidP="00270B98">
      <w:pPr>
        <w:numPr>
          <w:ilvl w:val="0"/>
          <w:numId w:val="11"/>
        </w:numPr>
        <w:spacing w:after="120" w:line="240" w:lineRule="auto"/>
        <w:rPr>
          <w:rFonts w:ascii="Arial" w:eastAsia="Times New Roman" w:hAnsi="Arial"/>
          <w:color w:val="000000"/>
          <w:sz w:val="20"/>
          <w:szCs w:val="20"/>
          <w:lang w:val="en-GB"/>
        </w:rPr>
      </w:pPr>
      <w:r>
        <w:rPr>
          <w:rFonts w:ascii="Arial" w:eastAsia="Times New Roman" w:hAnsi="Arial"/>
          <w:color w:val="000000"/>
          <w:sz w:val="20"/>
          <w:szCs w:val="20"/>
          <w:lang w:val="en-GB"/>
        </w:rPr>
        <w:t>The physical join conditions among the objects in the Physical layer are mentioned in the below table.</w:t>
      </w:r>
    </w:p>
    <w:tbl>
      <w:tblPr>
        <w:tblW w:w="5000" w:type="pct"/>
        <w:tblLook w:val="04A0" w:firstRow="1" w:lastRow="0" w:firstColumn="1" w:lastColumn="0" w:noHBand="0" w:noVBand="1"/>
      </w:tblPr>
      <w:tblGrid>
        <w:gridCol w:w="2578"/>
        <w:gridCol w:w="1644"/>
        <w:gridCol w:w="6434"/>
      </w:tblGrid>
      <w:tr w:rsidR="00C46A21" w:rsidRPr="00B10445" w14:paraId="2CE9BC17" w14:textId="77777777" w:rsidTr="000717D1">
        <w:trPr>
          <w:trHeight w:val="300"/>
        </w:trPr>
        <w:tc>
          <w:tcPr>
            <w:tcW w:w="1211" w:type="pct"/>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2CE9BC14" w14:textId="77777777" w:rsidR="00C46A21" w:rsidRPr="00B10445" w:rsidRDefault="00C46A21" w:rsidP="00854671">
            <w:pPr>
              <w:spacing w:after="0" w:line="240" w:lineRule="auto"/>
              <w:rPr>
                <w:rFonts w:eastAsia="Times New Roman" w:cs="Calibri"/>
                <w:b/>
                <w:bCs/>
                <w:color w:val="FFFFFF"/>
                <w:sz w:val="18"/>
                <w:szCs w:val="18"/>
              </w:rPr>
            </w:pPr>
            <w:r w:rsidRPr="00B10445">
              <w:rPr>
                <w:rFonts w:eastAsia="Times New Roman" w:cs="Calibri"/>
                <w:b/>
                <w:bCs/>
                <w:color w:val="FFFFFF"/>
                <w:sz w:val="18"/>
                <w:szCs w:val="18"/>
              </w:rPr>
              <w:t>Dimension</w:t>
            </w:r>
          </w:p>
        </w:tc>
        <w:tc>
          <w:tcPr>
            <w:tcW w:w="767" w:type="pct"/>
            <w:tcBorders>
              <w:top w:val="single" w:sz="4" w:space="0" w:color="auto"/>
              <w:left w:val="nil"/>
              <w:bottom w:val="single" w:sz="4" w:space="0" w:color="auto"/>
              <w:right w:val="single" w:sz="4" w:space="0" w:color="auto"/>
            </w:tcBorders>
            <w:shd w:val="clear" w:color="000000" w:fill="A5A5A5"/>
            <w:noWrap/>
            <w:vAlign w:val="bottom"/>
            <w:hideMark/>
          </w:tcPr>
          <w:p w14:paraId="2CE9BC15" w14:textId="77777777" w:rsidR="00C46A21" w:rsidRPr="00B10445" w:rsidRDefault="00C46A21" w:rsidP="00854671">
            <w:pPr>
              <w:spacing w:after="0" w:line="240" w:lineRule="auto"/>
              <w:rPr>
                <w:rFonts w:eastAsia="Times New Roman" w:cs="Calibri"/>
                <w:b/>
                <w:bCs/>
                <w:color w:val="FFFFFF"/>
                <w:sz w:val="18"/>
                <w:szCs w:val="18"/>
              </w:rPr>
            </w:pPr>
            <w:r w:rsidRPr="00B10445">
              <w:rPr>
                <w:rFonts w:eastAsia="Times New Roman" w:cs="Calibri"/>
                <w:b/>
                <w:bCs/>
                <w:color w:val="FFFFFF"/>
                <w:sz w:val="18"/>
                <w:szCs w:val="18"/>
              </w:rPr>
              <w:t>Fact</w:t>
            </w:r>
          </w:p>
        </w:tc>
        <w:tc>
          <w:tcPr>
            <w:tcW w:w="3022" w:type="pct"/>
            <w:tcBorders>
              <w:top w:val="single" w:sz="4" w:space="0" w:color="auto"/>
              <w:left w:val="nil"/>
              <w:bottom w:val="single" w:sz="4" w:space="0" w:color="auto"/>
              <w:right w:val="single" w:sz="4" w:space="0" w:color="auto"/>
            </w:tcBorders>
            <w:shd w:val="clear" w:color="000000" w:fill="A5A5A5"/>
            <w:noWrap/>
            <w:vAlign w:val="bottom"/>
            <w:hideMark/>
          </w:tcPr>
          <w:p w14:paraId="2CE9BC16" w14:textId="77777777" w:rsidR="00C46A21" w:rsidRPr="00B10445" w:rsidRDefault="00C46A21" w:rsidP="00854671">
            <w:pPr>
              <w:spacing w:after="0" w:line="240" w:lineRule="auto"/>
              <w:rPr>
                <w:rFonts w:eastAsia="Times New Roman" w:cs="Calibri"/>
                <w:b/>
                <w:bCs/>
                <w:color w:val="FFFFFF"/>
                <w:sz w:val="18"/>
                <w:szCs w:val="18"/>
              </w:rPr>
            </w:pPr>
            <w:r w:rsidRPr="00B10445">
              <w:rPr>
                <w:rFonts w:eastAsia="Times New Roman" w:cs="Calibri"/>
                <w:b/>
                <w:bCs/>
                <w:color w:val="FFFFFF"/>
                <w:sz w:val="18"/>
                <w:szCs w:val="18"/>
              </w:rPr>
              <w:t>Physical Join</w:t>
            </w:r>
          </w:p>
        </w:tc>
      </w:tr>
      <w:tr w:rsidR="00975704" w:rsidRPr="00F44DC0" w14:paraId="2CE9BC1B" w14:textId="77777777" w:rsidTr="000717D1">
        <w:trPr>
          <w:trHeight w:val="735"/>
        </w:trPr>
        <w:tc>
          <w:tcPr>
            <w:tcW w:w="1211" w:type="pct"/>
            <w:tcBorders>
              <w:top w:val="nil"/>
              <w:left w:val="single" w:sz="4" w:space="0" w:color="auto"/>
              <w:bottom w:val="single" w:sz="4" w:space="0" w:color="auto"/>
              <w:right w:val="single" w:sz="4" w:space="0" w:color="auto"/>
            </w:tcBorders>
            <w:shd w:val="clear" w:color="auto" w:fill="auto"/>
            <w:noWrap/>
            <w:vAlign w:val="bottom"/>
          </w:tcPr>
          <w:p w14:paraId="2CE9BC18" w14:textId="77777777" w:rsidR="00975704" w:rsidRPr="00F44DC0" w:rsidRDefault="001935E9" w:rsidP="00854671">
            <w:pPr>
              <w:spacing w:after="0" w:line="240" w:lineRule="auto"/>
              <w:rPr>
                <w:rFonts w:eastAsia="Times New Roman" w:cs="Calibri"/>
                <w:color w:val="000000"/>
              </w:rPr>
            </w:pPr>
            <w:proofErr w:type="spellStart"/>
            <w:r w:rsidRPr="001935E9">
              <w:rPr>
                <w:rFonts w:eastAsia="Times New Roman" w:cs="Calibri"/>
                <w:color w:val="000000"/>
              </w:rPr>
              <w:t>Dim_W_ASSET_CATEGORY_D</w:t>
            </w:r>
            <w:proofErr w:type="spellEnd"/>
          </w:p>
        </w:tc>
        <w:tc>
          <w:tcPr>
            <w:tcW w:w="767" w:type="pct"/>
            <w:tcBorders>
              <w:top w:val="nil"/>
              <w:left w:val="nil"/>
              <w:bottom w:val="single" w:sz="4" w:space="0" w:color="auto"/>
              <w:right w:val="single" w:sz="4" w:space="0" w:color="auto"/>
            </w:tcBorders>
            <w:shd w:val="clear" w:color="auto" w:fill="auto"/>
            <w:noWrap/>
            <w:vAlign w:val="bottom"/>
          </w:tcPr>
          <w:p w14:paraId="2CE9BC19" w14:textId="77777777" w:rsidR="00975704" w:rsidRPr="00F44DC0" w:rsidRDefault="001935E9" w:rsidP="00854671">
            <w:pPr>
              <w:spacing w:after="0" w:line="240" w:lineRule="auto"/>
              <w:rPr>
                <w:rFonts w:eastAsia="Times New Roman" w:cs="Calibri"/>
                <w:color w:val="000000"/>
              </w:rPr>
            </w:pPr>
            <w:proofErr w:type="spellStart"/>
            <w:r w:rsidRPr="001935E9">
              <w:rPr>
                <w:rFonts w:eastAsia="Times New Roman" w:cs="Calibri"/>
                <w:color w:val="000000"/>
              </w:rPr>
              <w:t>Fact_W_FA_BALANCE_F</w:t>
            </w:r>
            <w:proofErr w:type="spellEnd"/>
          </w:p>
        </w:tc>
        <w:tc>
          <w:tcPr>
            <w:tcW w:w="3022" w:type="pct"/>
            <w:tcBorders>
              <w:top w:val="nil"/>
              <w:left w:val="nil"/>
              <w:bottom w:val="single" w:sz="4" w:space="0" w:color="auto"/>
              <w:right w:val="single" w:sz="4" w:space="0" w:color="auto"/>
            </w:tcBorders>
            <w:shd w:val="clear" w:color="auto" w:fill="auto"/>
            <w:vAlign w:val="bottom"/>
          </w:tcPr>
          <w:p w14:paraId="2CE9BC1A" w14:textId="77777777" w:rsidR="00975704" w:rsidRPr="008479D6" w:rsidRDefault="001935E9" w:rsidP="00854671">
            <w:pPr>
              <w:spacing w:after="0" w:line="240" w:lineRule="auto"/>
              <w:rPr>
                <w:rFonts w:ascii="Arial" w:eastAsia="Times New Roman" w:hAnsi="Arial" w:cs="Arial"/>
                <w:color w:val="000000"/>
                <w:sz w:val="20"/>
                <w:szCs w:val="20"/>
              </w:rPr>
            </w:pPr>
            <w:r w:rsidRPr="001935E9">
              <w:rPr>
                <w:rFonts w:ascii="Arial" w:eastAsia="Times New Roman" w:hAnsi="Arial" w:cs="Arial"/>
                <w:color w:val="000000"/>
                <w:sz w:val="20"/>
                <w:szCs w:val="20"/>
              </w:rPr>
              <w:t>"Oracle Data Warehouse"."Catalog"."</w:t>
            </w:r>
            <w:proofErr w:type="spellStart"/>
            <w:proofErr w:type="gramStart"/>
            <w:r w:rsidRPr="001935E9">
              <w:rPr>
                <w:rFonts w:ascii="Arial" w:eastAsia="Times New Roman" w:hAnsi="Arial" w:cs="Arial"/>
                <w:color w:val="000000"/>
                <w:sz w:val="20"/>
                <w:szCs w:val="20"/>
              </w:rPr>
              <w:t>dbo</w:t>
            </w:r>
            <w:proofErr w:type="spellEnd"/>
            <w:proofErr w:type="gramEnd"/>
            <w:r w:rsidRPr="001935E9">
              <w:rPr>
                <w:rFonts w:ascii="Arial" w:eastAsia="Times New Roman" w:hAnsi="Arial" w:cs="Arial"/>
                <w:color w:val="000000"/>
                <w:sz w:val="20"/>
                <w:szCs w:val="20"/>
              </w:rPr>
              <w:t>"."</w:t>
            </w:r>
            <w:proofErr w:type="spellStart"/>
            <w:r w:rsidRPr="001935E9">
              <w:rPr>
                <w:rFonts w:ascii="Arial" w:eastAsia="Times New Roman" w:hAnsi="Arial" w:cs="Arial"/>
                <w:color w:val="000000"/>
                <w:sz w:val="20"/>
                <w:szCs w:val="20"/>
              </w:rPr>
              <w:t>Dim_W_ASSET_CATEGORY_D"."ROW_WID</w:t>
            </w:r>
            <w:proofErr w:type="spellEnd"/>
            <w:r w:rsidRPr="001935E9">
              <w:rPr>
                <w:rFonts w:ascii="Arial" w:eastAsia="Times New Roman" w:hAnsi="Arial" w:cs="Arial"/>
                <w:color w:val="000000"/>
                <w:sz w:val="20"/>
                <w:szCs w:val="20"/>
              </w:rPr>
              <w:t>" = "Oracle Data Warehouse"."Catalog"."</w:t>
            </w:r>
            <w:proofErr w:type="gramStart"/>
            <w:r w:rsidRPr="001935E9">
              <w:rPr>
                <w:rFonts w:ascii="Arial" w:eastAsia="Times New Roman" w:hAnsi="Arial" w:cs="Arial"/>
                <w:color w:val="000000"/>
                <w:sz w:val="20"/>
                <w:szCs w:val="20"/>
              </w:rPr>
              <w:t>dbo</w:t>
            </w:r>
            <w:proofErr w:type="gramEnd"/>
            <w:r w:rsidRPr="001935E9">
              <w:rPr>
                <w:rFonts w:ascii="Arial" w:eastAsia="Times New Roman" w:hAnsi="Arial" w:cs="Arial"/>
                <w:color w:val="000000"/>
                <w:sz w:val="20"/>
                <w:szCs w:val="20"/>
              </w:rPr>
              <w:t>"."Fact_W_FA_BALANCE_F"."ASSET_CATEGORY_WID"</w:t>
            </w:r>
          </w:p>
        </w:tc>
      </w:tr>
      <w:tr w:rsidR="00975704" w:rsidRPr="00F44DC0" w14:paraId="2CE9BC1F" w14:textId="77777777" w:rsidTr="000717D1">
        <w:trPr>
          <w:trHeight w:val="735"/>
        </w:trPr>
        <w:tc>
          <w:tcPr>
            <w:tcW w:w="1211" w:type="pct"/>
            <w:tcBorders>
              <w:top w:val="nil"/>
              <w:left w:val="single" w:sz="4" w:space="0" w:color="auto"/>
              <w:bottom w:val="single" w:sz="4" w:space="0" w:color="auto"/>
              <w:right w:val="single" w:sz="4" w:space="0" w:color="auto"/>
            </w:tcBorders>
            <w:shd w:val="clear" w:color="auto" w:fill="auto"/>
            <w:noWrap/>
            <w:vAlign w:val="bottom"/>
          </w:tcPr>
          <w:p w14:paraId="2CE9BC1C" w14:textId="77777777" w:rsidR="00975704" w:rsidRPr="00F44DC0" w:rsidRDefault="006500D6" w:rsidP="00854671">
            <w:pPr>
              <w:spacing w:after="0" w:line="240" w:lineRule="auto"/>
              <w:rPr>
                <w:rFonts w:eastAsia="Times New Roman" w:cs="Calibri"/>
                <w:color w:val="000000"/>
              </w:rPr>
            </w:pPr>
            <w:proofErr w:type="spellStart"/>
            <w:r w:rsidRPr="006500D6">
              <w:rPr>
                <w:rFonts w:eastAsia="Times New Roman" w:cs="Calibri"/>
                <w:color w:val="000000"/>
              </w:rPr>
              <w:t>Dim_W_ASSET_BOOK_D</w:t>
            </w:r>
            <w:proofErr w:type="spellEnd"/>
          </w:p>
        </w:tc>
        <w:tc>
          <w:tcPr>
            <w:tcW w:w="767" w:type="pct"/>
            <w:tcBorders>
              <w:top w:val="nil"/>
              <w:left w:val="nil"/>
              <w:bottom w:val="single" w:sz="4" w:space="0" w:color="auto"/>
              <w:right w:val="single" w:sz="4" w:space="0" w:color="auto"/>
            </w:tcBorders>
            <w:shd w:val="clear" w:color="auto" w:fill="auto"/>
            <w:noWrap/>
            <w:vAlign w:val="bottom"/>
          </w:tcPr>
          <w:p w14:paraId="2CE9BC1D" w14:textId="77777777" w:rsidR="00975704" w:rsidRPr="00F44DC0" w:rsidRDefault="00647CBE" w:rsidP="00854671">
            <w:pPr>
              <w:spacing w:after="0" w:line="240" w:lineRule="auto"/>
              <w:rPr>
                <w:rFonts w:eastAsia="Times New Roman" w:cs="Calibri"/>
                <w:color w:val="000000"/>
              </w:rPr>
            </w:pPr>
            <w:proofErr w:type="spellStart"/>
            <w:r w:rsidRPr="001935E9">
              <w:rPr>
                <w:rFonts w:eastAsia="Times New Roman" w:cs="Calibri"/>
                <w:color w:val="000000"/>
              </w:rPr>
              <w:t>Fact_W_FA_BALANCE_F</w:t>
            </w:r>
            <w:proofErr w:type="spellEnd"/>
          </w:p>
        </w:tc>
        <w:tc>
          <w:tcPr>
            <w:tcW w:w="3022" w:type="pct"/>
            <w:tcBorders>
              <w:top w:val="nil"/>
              <w:left w:val="nil"/>
              <w:bottom w:val="single" w:sz="4" w:space="0" w:color="auto"/>
              <w:right w:val="single" w:sz="4" w:space="0" w:color="auto"/>
            </w:tcBorders>
            <w:shd w:val="clear" w:color="auto" w:fill="auto"/>
            <w:vAlign w:val="bottom"/>
          </w:tcPr>
          <w:p w14:paraId="2CE9BC1E" w14:textId="77777777" w:rsidR="00975704" w:rsidRPr="008479D6" w:rsidRDefault="00C453B8" w:rsidP="00854671">
            <w:pPr>
              <w:spacing w:after="0" w:line="240" w:lineRule="auto"/>
              <w:rPr>
                <w:rFonts w:ascii="Arial" w:eastAsia="Times New Roman" w:hAnsi="Arial" w:cs="Arial"/>
                <w:color w:val="000000"/>
                <w:sz w:val="20"/>
                <w:szCs w:val="20"/>
              </w:rPr>
            </w:pPr>
            <w:r w:rsidRPr="00C453B8">
              <w:rPr>
                <w:rFonts w:ascii="Arial" w:eastAsia="Times New Roman" w:hAnsi="Arial" w:cs="Arial"/>
                <w:color w:val="000000"/>
                <w:sz w:val="20"/>
                <w:szCs w:val="20"/>
              </w:rPr>
              <w:t>"Oracle Data Warehouse"."Catalog"."</w:t>
            </w:r>
            <w:proofErr w:type="spellStart"/>
            <w:proofErr w:type="gramStart"/>
            <w:r w:rsidRPr="00C453B8">
              <w:rPr>
                <w:rFonts w:ascii="Arial" w:eastAsia="Times New Roman" w:hAnsi="Arial" w:cs="Arial"/>
                <w:color w:val="000000"/>
                <w:sz w:val="20"/>
                <w:szCs w:val="20"/>
              </w:rPr>
              <w:t>dbo</w:t>
            </w:r>
            <w:proofErr w:type="spellEnd"/>
            <w:proofErr w:type="gramEnd"/>
            <w:r w:rsidRPr="00C453B8">
              <w:rPr>
                <w:rFonts w:ascii="Arial" w:eastAsia="Times New Roman" w:hAnsi="Arial" w:cs="Arial"/>
                <w:color w:val="000000"/>
                <w:sz w:val="20"/>
                <w:szCs w:val="20"/>
              </w:rPr>
              <w:t>"."</w:t>
            </w:r>
            <w:proofErr w:type="spellStart"/>
            <w:r w:rsidRPr="00C453B8">
              <w:rPr>
                <w:rFonts w:ascii="Arial" w:eastAsia="Times New Roman" w:hAnsi="Arial" w:cs="Arial"/>
                <w:color w:val="000000"/>
                <w:sz w:val="20"/>
                <w:szCs w:val="20"/>
              </w:rPr>
              <w:t>Dim_W_ASSET_BOOK_D"."ROW_WID</w:t>
            </w:r>
            <w:proofErr w:type="spellEnd"/>
            <w:r w:rsidRPr="00C453B8">
              <w:rPr>
                <w:rFonts w:ascii="Arial" w:eastAsia="Times New Roman" w:hAnsi="Arial" w:cs="Arial"/>
                <w:color w:val="000000"/>
                <w:sz w:val="20"/>
                <w:szCs w:val="20"/>
              </w:rPr>
              <w:t>" = "Oracle Data Warehouse"."Catalog"."</w:t>
            </w:r>
            <w:proofErr w:type="gramStart"/>
            <w:r w:rsidRPr="00C453B8">
              <w:rPr>
                <w:rFonts w:ascii="Arial" w:eastAsia="Times New Roman" w:hAnsi="Arial" w:cs="Arial"/>
                <w:color w:val="000000"/>
                <w:sz w:val="20"/>
                <w:szCs w:val="20"/>
              </w:rPr>
              <w:t>dbo</w:t>
            </w:r>
            <w:proofErr w:type="gramEnd"/>
            <w:r w:rsidRPr="00C453B8">
              <w:rPr>
                <w:rFonts w:ascii="Arial" w:eastAsia="Times New Roman" w:hAnsi="Arial" w:cs="Arial"/>
                <w:color w:val="000000"/>
                <w:sz w:val="20"/>
                <w:szCs w:val="20"/>
              </w:rPr>
              <w:t>"."Fact_W_FA_BALANCE_F"."ASSET_BOOK_WID"</w:t>
            </w:r>
          </w:p>
        </w:tc>
      </w:tr>
      <w:tr w:rsidR="00975704" w:rsidRPr="00F44DC0" w14:paraId="2CE9BC23" w14:textId="77777777" w:rsidTr="000717D1">
        <w:trPr>
          <w:trHeight w:val="735"/>
        </w:trPr>
        <w:tc>
          <w:tcPr>
            <w:tcW w:w="1211" w:type="pct"/>
            <w:tcBorders>
              <w:top w:val="nil"/>
              <w:left w:val="single" w:sz="4" w:space="0" w:color="auto"/>
              <w:bottom w:val="single" w:sz="4" w:space="0" w:color="auto"/>
              <w:right w:val="single" w:sz="4" w:space="0" w:color="auto"/>
            </w:tcBorders>
            <w:shd w:val="clear" w:color="auto" w:fill="auto"/>
            <w:noWrap/>
            <w:vAlign w:val="bottom"/>
          </w:tcPr>
          <w:p w14:paraId="2CE9BC20" w14:textId="77777777" w:rsidR="00975704" w:rsidRPr="00F44DC0" w:rsidRDefault="006500D6" w:rsidP="00854671">
            <w:pPr>
              <w:spacing w:after="0" w:line="240" w:lineRule="auto"/>
              <w:rPr>
                <w:rFonts w:eastAsia="Times New Roman" w:cs="Calibri"/>
                <w:color w:val="000000"/>
              </w:rPr>
            </w:pPr>
            <w:proofErr w:type="spellStart"/>
            <w:r w:rsidRPr="006500D6">
              <w:rPr>
                <w:rFonts w:eastAsia="Times New Roman" w:cs="Calibri"/>
                <w:color w:val="000000"/>
              </w:rPr>
              <w:t>Dim_W_BALANCING_SEGMENT_D</w:t>
            </w:r>
            <w:proofErr w:type="spellEnd"/>
          </w:p>
        </w:tc>
        <w:tc>
          <w:tcPr>
            <w:tcW w:w="767" w:type="pct"/>
            <w:tcBorders>
              <w:top w:val="nil"/>
              <w:left w:val="nil"/>
              <w:bottom w:val="single" w:sz="4" w:space="0" w:color="auto"/>
              <w:right w:val="single" w:sz="4" w:space="0" w:color="auto"/>
            </w:tcBorders>
            <w:shd w:val="clear" w:color="auto" w:fill="auto"/>
            <w:noWrap/>
            <w:vAlign w:val="bottom"/>
          </w:tcPr>
          <w:p w14:paraId="2CE9BC21" w14:textId="77777777" w:rsidR="00975704" w:rsidRPr="00F44DC0" w:rsidRDefault="00647CBE" w:rsidP="00854671">
            <w:pPr>
              <w:spacing w:after="0" w:line="240" w:lineRule="auto"/>
              <w:rPr>
                <w:rFonts w:eastAsia="Times New Roman" w:cs="Calibri"/>
                <w:color w:val="000000"/>
              </w:rPr>
            </w:pPr>
            <w:proofErr w:type="spellStart"/>
            <w:r w:rsidRPr="001935E9">
              <w:rPr>
                <w:rFonts w:eastAsia="Times New Roman" w:cs="Calibri"/>
                <w:color w:val="000000"/>
              </w:rPr>
              <w:t>Fact_W_FA_BALANCE_F</w:t>
            </w:r>
            <w:proofErr w:type="spellEnd"/>
          </w:p>
        </w:tc>
        <w:tc>
          <w:tcPr>
            <w:tcW w:w="3022" w:type="pct"/>
            <w:tcBorders>
              <w:top w:val="nil"/>
              <w:left w:val="nil"/>
              <w:bottom w:val="single" w:sz="4" w:space="0" w:color="auto"/>
              <w:right w:val="single" w:sz="4" w:space="0" w:color="auto"/>
            </w:tcBorders>
            <w:shd w:val="clear" w:color="auto" w:fill="auto"/>
            <w:vAlign w:val="bottom"/>
          </w:tcPr>
          <w:p w14:paraId="2CE9BC22" w14:textId="77777777" w:rsidR="00975704" w:rsidRPr="008479D6" w:rsidRDefault="007B0FB9" w:rsidP="00854671">
            <w:pPr>
              <w:spacing w:after="0" w:line="240" w:lineRule="auto"/>
              <w:rPr>
                <w:rFonts w:ascii="Arial" w:eastAsia="Times New Roman" w:hAnsi="Arial" w:cs="Arial"/>
                <w:color w:val="000000"/>
                <w:sz w:val="20"/>
                <w:szCs w:val="20"/>
              </w:rPr>
            </w:pPr>
            <w:r w:rsidRPr="007B0FB9">
              <w:rPr>
                <w:rFonts w:ascii="Arial" w:eastAsia="Times New Roman" w:hAnsi="Arial" w:cs="Arial"/>
                <w:color w:val="000000"/>
                <w:sz w:val="20"/>
                <w:szCs w:val="20"/>
              </w:rPr>
              <w:t>"Oracle Data Warehouse"."Catalog"."</w:t>
            </w:r>
            <w:proofErr w:type="gramStart"/>
            <w:r w:rsidRPr="007B0FB9">
              <w:rPr>
                <w:rFonts w:ascii="Arial" w:eastAsia="Times New Roman" w:hAnsi="Arial" w:cs="Arial"/>
                <w:color w:val="000000"/>
                <w:sz w:val="20"/>
                <w:szCs w:val="20"/>
              </w:rPr>
              <w:t>dbo</w:t>
            </w:r>
            <w:proofErr w:type="gramEnd"/>
            <w:r w:rsidRPr="007B0FB9">
              <w:rPr>
                <w:rFonts w:ascii="Arial" w:eastAsia="Times New Roman" w:hAnsi="Arial" w:cs="Arial"/>
                <w:color w:val="000000"/>
                <w:sz w:val="20"/>
                <w:szCs w:val="20"/>
              </w:rPr>
              <w:t>"."Dim_W_BALANCING_SEGMENT_D"."ROW_WID" = "Oracle Data Warehouse"."Catalog"."</w:t>
            </w:r>
            <w:proofErr w:type="gramStart"/>
            <w:r w:rsidRPr="007B0FB9">
              <w:rPr>
                <w:rFonts w:ascii="Arial" w:eastAsia="Times New Roman" w:hAnsi="Arial" w:cs="Arial"/>
                <w:color w:val="000000"/>
                <w:sz w:val="20"/>
                <w:szCs w:val="20"/>
              </w:rPr>
              <w:t>dbo</w:t>
            </w:r>
            <w:proofErr w:type="gramEnd"/>
            <w:r w:rsidRPr="007B0FB9">
              <w:rPr>
                <w:rFonts w:ascii="Arial" w:eastAsia="Times New Roman" w:hAnsi="Arial" w:cs="Arial"/>
                <w:color w:val="000000"/>
                <w:sz w:val="20"/>
                <w:szCs w:val="20"/>
              </w:rPr>
              <w:t>"."Fact_W_FA_BALANCE_F"."BALANCING_SEGMENT_WID"</w:t>
            </w:r>
          </w:p>
        </w:tc>
      </w:tr>
      <w:tr w:rsidR="00975704" w:rsidRPr="00F44DC0" w14:paraId="2CE9BC27" w14:textId="77777777" w:rsidTr="000717D1">
        <w:trPr>
          <w:trHeight w:val="735"/>
        </w:trPr>
        <w:tc>
          <w:tcPr>
            <w:tcW w:w="1211" w:type="pct"/>
            <w:tcBorders>
              <w:top w:val="nil"/>
              <w:left w:val="single" w:sz="4" w:space="0" w:color="auto"/>
              <w:bottom w:val="single" w:sz="4" w:space="0" w:color="auto"/>
              <w:right w:val="single" w:sz="4" w:space="0" w:color="auto"/>
            </w:tcBorders>
            <w:shd w:val="clear" w:color="auto" w:fill="auto"/>
            <w:noWrap/>
            <w:vAlign w:val="bottom"/>
          </w:tcPr>
          <w:p w14:paraId="2CE9BC24" w14:textId="77777777" w:rsidR="00975704" w:rsidRPr="00F44DC0" w:rsidRDefault="006500D6" w:rsidP="00854671">
            <w:pPr>
              <w:spacing w:after="0" w:line="240" w:lineRule="auto"/>
              <w:rPr>
                <w:rFonts w:eastAsia="Times New Roman" w:cs="Calibri"/>
                <w:color w:val="000000"/>
              </w:rPr>
            </w:pPr>
            <w:proofErr w:type="spellStart"/>
            <w:r w:rsidRPr="006500D6">
              <w:rPr>
                <w:rFonts w:eastAsia="Times New Roman" w:cs="Calibri"/>
                <w:color w:val="000000"/>
              </w:rPr>
              <w:t>Dim_W_COST_CENTER_D</w:t>
            </w:r>
            <w:proofErr w:type="spellEnd"/>
          </w:p>
        </w:tc>
        <w:tc>
          <w:tcPr>
            <w:tcW w:w="767" w:type="pct"/>
            <w:tcBorders>
              <w:top w:val="nil"/>
              <w:left w:val="nil"/>
              <w:bottom w:val="single" w:sz="4" w:space="0" w:color="auto"/>
              <w:right w:val="single" w:sz="4" w:space="0" w:color="auto"/>
            </w:tcBorders>
            <w:shd w:val="clear" w:color="auto" w:fill="auto"/>
            <w:noWrap/>
            <w:vAlign w:val="bottom"/>
          </w:tcPr>
          <w:p w14:paraId="2CE9BC25" w14:textId="77777777" w:rsidR="00975704" w:rsidRPr="00F44DC0" w:rsidRDefault="00647CBE" w:rsidP="00854671">
            <w:pPr>
              <w:spacing w:after="0" w:line="240" w:lineRule="auto"/>
              <w:rPr>
                <w:rFonts w:eastAsia="Times New Roman" w:cs="Calibri"/>
                <w:color w:val="000000"/>
              </w:rPr>
            </w:pPr>
            <w:proofErr w:type="spellStart"/>
            <w:r w:rsidRPr="001935E9">
              <w:rPr>
                <w:rFonts w:eastAsia="Times New Roman" w:cs="Calibri"/>
                <w:color w:val="000000"/>
              </w:rPr>
              <w:t>Fact_W_FA_BALANCE_F</w:t>
            </w:r>
            <w:proofErr w:type="spellEnd"/>
          </w:p>
        </w:tc>
        <w:tc>
          <w:tcPr>
            <w:tcW w:w="3022" w:type="pct"/>
            <w:tcBorders>
              <w:top w:val="nil"/>
              <w:left w:val="nil"/>
              <w:bottom w:val="single" w:sz="4" w:space="0" w:color="auto"/>
              <w:right w:val="single" w:sz="4" w:space="0" w:color="auto"/>
            </w:tcBorders>
            <w:shd w:val="clear" w:color="auto" w:fill="auto"/>
            <w:vAlign w:val="bottom"/>
          </w:tcPr>
          <w:p w14:paraId="2CE9BC26" w14:textId="77777777" w:rsidR="00975704" w:rsidRPr="008479D6" w:rsidRDefault="00B45096" w:rsidP="00854671">
            <w:pPr>
              <w:spacing w:after="0" w:line="240" w:lineRule="auto"/>
              <w:rPr>
                <w:rFonts w:ascii="Arial" w:eastAsia="Times New Roman" w:hAnsi="Arial" w:cs="Arial"/>
                <w:color w:val="000000"/>
                <w:sz w:val="20"/>
                <w:szCs w:val="20"/>
              </w:rPr>
            </w:pPr>
            <w:r w:rsidRPr="00B45096">
              <w:rPr>
                <w:rFonts w:ascii="Arial" w:eastAsia="Times New Roman" w:hAnsi="Arial" w:cs="Arial"/>
                <w:color w:val="000000"/>
                <w:sz w:val="20"/>
                <w:szCs w:val="20"/>
              </w:rPr>
              <w:t>"Oracle Data Warehouse"."Catalog"."</w:t>
            </w:r>
            <w:proofErr w:type="spellStart"/>
            <w:proofErr w:type="gramStart"/>
            <w:r w:rsidRPr="00B45096">
              <w:rPr>
                <w:rFonts w:ascii="Arial" w:eastAsia="Times New Roman" w:hAnsi="Arial" w:cs="Arial"/>
                <w:color w:val="000000"/>
                <w:sz w:val="20"/>
                <w:szCs w:val="20"/>
              </w:rPr>
              <w:t>dbo</w:t>
            </w:r>
            <w:proofErr w:type="spellEnd"/>
            <w:proofErr w:type="gramEnd"/>
            <w:r w:rsidRPr="00B45096">
              <w:rPr>
                <w:rFonts w:ascii="Arial" w:eastAsia="Times New Roman" w:hAnsi="Arial" w:cs="Arial"/>
                <w:color w:val="000000"/>
                <w:sz w:val="20"/>
                <w:szCs w:val="20"/>
              </w:rPr>
              <w:t>"."</w:t>
            </w:r>
            <w:proofErr w:type="spellStart"/>
            <w:r w:rsidRPr="00B45096">
              <w:rPr>
                <w:rFonts w:ascii="Arial" w:eastAsia="Times New Roman" w:hAnsi="Arial" w:cs="Arial"/>
                <w:color w:val="000000"/>
                <w:sz w:val="20"/>
                <w:szCs w:val="20"/>
              </w:rPr>
              <w:t>Dim_W_COST_CENTER_D"."ROW_WID</w:t>
            </w:r>
            <w:proofErr w:type="spellEnd"/>
            <w:r w:rsidRPr="00B45096">
              <w:rPr>
                <w:rFonts w:ascii="Arial" w:eastAsia="Times New Roman" w:hAnsi="Arial" w:cs="Arial"/>
                <w:color w:val="000000"/>
                <w:sz w:val="20"/>
                <w:szCs w:val="20"/>
              </w:rPr>
              <w:t>" = "Oracle Data Warehouse"."Catalog"."</w:t>
            </w:r>
            <w:proofErr w:type="gramStart"/>
            <w:r w:rsidRPr="00B45096">
              <w:rPr>
                <w:rFonts w:ascii="Arial" w:eastAsia="Times New Roman" w:hAnsi="Arial" w:cs="Arial"/>
                <w:color w:val="000000"/>
                <w:sz w:val="20"/>
                <w:szCs w:val="20"/>
              </w:rPr>
              <w:t>dbo</w:t>
            </w:r>
            <w:proofErr w:type="gramEnd"/>
            <w:r w:rsidRPr="00B45096">
              <w:rPr>
                <w:rFonts w:ascii="Arial" w:eastAsia="Times New Roman" w:hAnsi="Arial" w:cs="Arial"/>
                <w:color w:val="000000"/>
                <w:sz w:val="20"/>
                <w:szCs w:val="20"/>
              </w:rPr>
              <w:t>"."Fact_W_FA_BALANCE_F"."COST_CENTER_WID"</w:t>
            </w:r>
          </w:p>
        </w:tc>
      </w:tr>
      <w:tr w:rsidR="00975704" w:rsidRPr="00F44DC0" w14:paraId="2CE9BC2B" w14:textId="77777777" w:rsidTr="000717D1">
        <w:trPr>
          <w:trHeight w:val="495"/>
        </w:trPr>
        <w:tc>
          <w:tcPr>
            <w:tcW w:w="1211" w:type="pct"/>
            <w:tcBorders>
              <w:top w:val="nil"/>
              <w:left w:val="single" w:sz="4" w:space="0" w:color="auto"/>
              <w:bottom w:val="single" w:sz="4" w:space="0" w:color="auto"/>
              <w:right w:val="single" w:sz="4" w:space="0" w:color="auto"/>
            </w:tcBorders>
            <w:shd w:val="clear" w:color="auto" w:fill="auto"/>
            <w:noWrap/>
            <w:vAlign w:val="bottom"/>
          </w:tcPr>
          <w:p w14:paraId="2CE9BC28" w14:textId="77777777" w:rsidR="00975704" w:rsidRPr="00F44DC0" w:rsidRDefault="006500D6" w:rsidP="00854671">
            <w:pPr>
              <w:spacing w:after="0" w:line="240" w:lineRule="auto"/>
              <w:rPr>
                <w:rFonts w:eastAsia="Times New Roman" w:cs="Calibri"/>
                <w:color w:val="000000"/>
              </w:rPr>
            </w:pPr>
            <w:proofErr w:type="spellStart"/>
            <w:r w:rsidRPr="006500D6">
              <w:rPr>
                <w:rFonts w:eastAsia="Times New Roman" w:cs="Calibri"/>
                <w:color w:val="000000"/>
              </w:rPr>
              <w:t>Dim_W_MCAL_PERIOD_D_Fiscal_Period</w:t>
            </w:r>
            <w:proofErr w:type="spellEnd"/>
          </w:p>
        </w:tc>
        <w:tc>
          <w:tcPr>
            <w:tcW w:w="767" w:type="pct"/>
            <w:tcBorders>
              <w:top w:val="nil"/>
              <w:left w:val="nil"/>
              <w:bottom w:val="single" w:sz="4" w:space="0" w:color="auto"/>
              <w:right w:val="single" w:sz="4" w:space="0" w:color="auto"/>
            </w:tcBorders>
            <w:shd w:val="clear" w:color="auto" w:fill="auto"/>
            <w:noWrap/>
            <w:vAlign w:val="bottom"/>
          </w:tcPr>
          <w:p w14:paraId="2CE9BC29" w14:textId="77777777" w:rsidR="00975704" w:rsidRPr="00F44DC0" w:rsidRDefault="00647CBE" w:rsidP="00854671">
            <w:pPr>
              <w:spacing w:after="0" w:line="240" w:lineRule="auto"/>
              <w:rPr>
                <w:rFonts w:eastAsia="Times New Roman" w:cs="Calibri"/>
                <w:color w:val="000000"/>
              </w:rPr>
            </w:pPr>
            <w:proofErr w:type="spellStart"/>
            <w:r w:rsidRPr="001935E9">
              <w:rPr>
                <w:rFonts w:eastAsia="Times New Roman" w:cs="Calibri"/>
                <w:color w:val="000000"/>
              </w:rPr>
              <w:t>Fact_W_FA_BALANCE_F</w:t>
            </w:r>
            <w:proofErr w:type="spellEnd"/>
          </w:p>
        </w:tc>
        <w:tc>
          <w:tcPr>
            <w:tcW w:w="3022" w:type="pct"/>
            <w:tcBorders>
              <w:top w:val="nil"/>
              <w:left w:val="nil"/>
              <w:bottom w:val="single" w:sz="4" w:space="0" w:color="auto"/>
              <w:right w:val="single" w:sz="4" w:space="0" w:color="auto"/>
            </w:tcBorders>
            <w:shd w:val="clear" w:color="auto" w:fill="auto"/>
            <w:vAlign w:val="bottom"/>
          </w:tcPr>
          <w:p w14:paraId="2CE9BC2A" w14:textId="77777777" w:rsidR="00975704" w:rsidRPr="008479D6" w:rsidRDefault="0087309A" w:rsidP="00854671">
            <w:pPr>
              <w:spacing w:after="0" w:line="240" w:lineRule="auto"/>
              <w:rPr>
                <w:rFonts w:ascii="Arial" w:eastAsia="Times New Roman" w:hAnsi="Arial" w:cs="Arial"/>
                <w:color w:val="000000"/>
                <w:sz w:val="20"/>
                <w:szCs w:val="20"/>
              </w:rPr>
            </w:pPr>
            <w:r w:rsidRPr="0087309A">
              <w:rPr>
                <w:rFonts w:ascii="Arial" w:eastAsia="Times New Roman" w:hAnsi="Arial" w:cs="Arial"/>
                <w:color w:val="000000"/>
                <w:sz w:val="20"/>
                <w:szCs w:val="20"/>
              </w:rPr>
              <w:t>"Oracle Data Warehouse"."Catalog"."</w:t>
            </w:r>
            <w:proofErr w:type="gramStart"/>
            <w:r w:rsidRPr="0087309A">
              <w:rPr>
                <w:rFonts w:ascii="Arial" w:eastAsia="Times New Roman" w:hAnsi="Arial" w:cs="Arial"/>
                <w:color w:val="000000"/>
                <w:sz w:val="20"/>
                <w:szCs w:val="20"/>
              </w:rPr>
              <w:t>dbo</w:t>
            </w:r>
            <w:proofErr w:type="gramEnd"/>
            <w:r w:rsidRPr="0087309A">
              <w:rPr>
                <w:rFonts w:ascii="Arial" w:eastAsia="Times New Roman" w:hAnsi="Arial" w:cs="Arial"/>
                <w:color w:val="000000"/>
                <w:sz w:val="20"/>
                <w:szCs w:val="20"/>
              </w:rPr>
              <w:t>"."Dim_W_MCAL_PERIOD_D_Fiscal_Period"."MCAL_PERIOD_END_DT_WID" = "Oracle Data Warehouse"."Catalog"."</w:t>
            </w:r>
            <w:proofErr w:type="gramStart"/>
            <w:r w:rsidRPr="0087309A">
              <w:rPr>
                <w:rFonts w:ascii="Arial" w:eastAsia="Times New Roman" w:hAnsi="Arial" w:cs="Arial"/>
                <w:color w:val="000000"/>
                <w:sz w:val="20"/>
                <w:szCs w:val="20"/>
              </w:rPr>
              <w:t>dbo</w:t>
            </w:r>
            <w:proofErr w:type="gramEnd"/>
            <w:r w:rsidRPr="0087309A">
              <w:rPr>
                <w:rFonts w:ascii="Arial" w:eastAsia="Times New Roman" w:hAnsi="Arial" w:cs="Arial"/>
                <w:color w:val="000000"/>
                <w:sz w:val="20"/>
                <w:szCs w:val="20"/>
              </w:rPr>
              <w:t>"."Fact_W_FA_BALANCE_F"."BALANCE_DT_WID" AND "Oracle Data Warehouse"."Catalog"."</w:t>
            </w:r>
            <w:proofErr w:type="gramStart"/>
            <w:r w:rsidRPr="0087309A">
              <w:rPr>
                <w:rFonts w:ascii="Arial" w:eastAsia="Times New Roman" w:hAnsi="Arial" w:cs="Arial"/>
                <w:color w:val="000000"/>
                <w:sz w:val="20"/>
                <w:szCs w:val="20"/>
              </w:rPr>
              <w:t>dbo</w:t>
            </w:r>
            <w:proofErr w:type="gramEnd"/>
            <w:r w:rsidRPr="0087309A">
              <w:rPr>
                <w:rFonts w:ascii="Arial" w:eastAsia="Times New Roman" w:hAnsi="Arial" w:cs="Arial"/>
                <w:color w:val="000000"/>
                <w:sz w:val="20"/>
                <w:szCs w:val="20"/>
              </w:rPr>
              <w:t>"."Dim_W_MCAL_PERIOD_D_Fiscal_Period"."MCAL_CAL_WID" = "Oracle Data Warehouse"."Catalog"."</w:t>
            </w:r>
            <w:proofErr w:type="spellStart"/>
            <w:proofErr w:type="gramStart"/>
            <w:r w:rsidRPr="0087309A">
              <w:rPr>
                <w:rFonts w:ascii="Arial" w:eastAsia="Times New Roman" w:hAnsi="Arial" w:cs="Arial"/>
                <w:color w:val="000000"/>
                <w:sz w:val="20"/>
                <w:szCs w:val="20"/>
              </w:rPr>
              <w:t>dbo</w:t>
            </w:r>
            <w:proofErr w:type="spellEnd"/>
            <w:proofErr w:type="gramEnd"/>
            <w:r w:rsidRPr="0087309A">
              <w:rPr>
                <w:rFonts w:ascii="Arial" w:eastAsia="Times New Roman" w:hAnsi="Arial" w:cs="Arial"/>
                <w:color w:val="000000"/>
                <w:sz w:val="20"/>
                <w:szCs w:val="20"/>
              </w:rPr>
              <w:t>"."</w:t>
            </w:r>
            <w:proofErr w:type="spellStart"/>
            <w:r w:rsidRPr="0087309A">
              <w:rPr>
                <w:rFonts w:ascii="Arial" w:eastAsia="Times New Roman" w:hAnsi="Arial" w:cs="Arial"/>
                <w:color w:val="000000"/>
                <w:sz w:val="20"/>
                <w:szCs w:val="20"/>
              </w:rPr>
              <w:t>Fact_W_FA_BALANCE_F"."MCAL_CAL_WID</w:t>
            </w:r>
            <w:proofErr w:type="spellEnd"/>
            <w:r w:rsidRPr="0087309A">
              <w:rPr>
                <w:rFonts w:ascii="Arial" w:eastAsia="Times New Roman" w:hAnsi="Arial" w:cs="Arial"/>
                <w:color w:val="000000"/>
                <w:sz w:val="20"/>
                <w:szCs w:val="20"/>
              </w:rPr>
              <w:t>" AND "Oracle Data Warehouse"."Catalog"."</w:t>
            </w:r>
            <w:proofErr w:type="gramStart"/>
            <w:r w:rsidRPr="0087309A">
              <w:rPr>
                <w:rFonts w:ascii="Arial" w:eastAsia="Times New Roman" w:hAnsi="Arial" w:cs="Arial"/>
                <w:color w:val="000000"/>
                <w:sz w:val="20"/>
                <w:szCs w:val="20"/>
              </w:rPr>
              <w:t>dbo</w:t>
            </w:r>
            <w:proofErr w:type="gramEnd"/>
            <w:r w:rsidRPr="0087309A">
              <w:rPr>
                <w:rFonts w:ascii="Arial" w:eastAsia="Times New Roman" w:hAnsi="Arial" w:cs="Arial"/>
                <w:color w:val="000000"/>
                <w:sz w:val="20"/>
                <w:szCs w:val="20"/>
              </w:rPr>
              <w:t>"."Dim_W_MCAL_PERIOD_D_Fiscal_Peri</w:t>
            </w:r>
            <w:r w:rsidRPr="0087309A">
              <w:rPr>
                <w:rFonts w:ascii="Arial" w:eastAsia="Times New Roman" w:hAnsi="Arial" w:cs="Arial"/>
                <w:color w:val="000000"/>
                <w:sz w:val="20"/>
                <w:szCs w:val="20"/>
              </w:rPr>
              <w:lastRenderedPageBreak/>
              <w:t>od"."ADJUSTMENT_PERIOD_FLG" = 'N'</w:t>
            </w:r>
          </w:p>
        </w:tc>
      </w:tr>
      <w:tr w:rsidR="00975704" w:rsidRPr="00F44DC0" w14:paraId="2CE9BC2F" w14:textId="77777777" w:rsidTr="000717D1">
        <w:trPr>
          <w:trHeight w:val="735"/>
        </w:trPr>
        <w:tc>
          <w:tcPr>
            <w:tcW w:w="1211" w:type="pct"/>
            <w:tcBorders>
              <w:top w:val="nil"/>
              <w:left w:val="single" w:sz="4" w:space="0" w:color="auto"/>
              <w:bottom w:val="single" w:sz="4" w:space="0" w:color="auto"/>
              <w:right w:val="single" w:sz="4" w:space="0" w:color="auto"/>
            </w:tcBorders>
            <w:shd w:val="clear" w:color="auto" w:fill="auto"/>
            <w:noWrap/>
            <w:vAlign w:val="bottom"/>
          </w:tcPr>
          <w:p w14:paraId="2CE9BC2C" w14:textId="77777777" w:rsidR="00975704" w:rsidRPr="00F44DC0" w:rsidRDefault="006500D6" w:rsidP="00854671">
            <w:pPr>
              <w:spacing w:after="0" w:line="240" w:lineRule="auto"/>
              <w:rPr>
                <w:rFonts w:eastAsia="Times New Roman" w:cs="Calibri"/>
                <w:color w:val="000000"/>
              </w:rPr>
            </w:pPr>
            <w:proofErr w:type="spellStart"/>
            <w:r w:rsidRPr="006500D6">
              <w:rPr>
                <w:rFonts w:eastAsia="Times New Roman" w:cs="Calibri"/>
                <w:color w:val="000000"/>
              </w:rPr>
              <w:lastRenderedPageBreak/>
              <w:t>Dim_W_ASSET_LOCATION_D</w:t>
            </w:r>
            <w:proofErr w:type="spellEnd"/>
          </w:p>
        </w:tc>
        <w:tc>
          <w:tcPr>
            <w:tcW w:w="767" w:type="pct"/>
            <w:tcBorders>
              <w:top w:val="nil"/>
              <w:left w:val="nil"/>
              <w:bottom w:val="single" w:sz="4" w:space="0" w:color="auto"/>
              <w:right w:val="single" w:sz="4" w:space="0" w:color="auto"/>
            </w:tcBorders>
            <w:shd w:val="clear" w:color="auto" w:fill="auto"/>
            <w:noWrap/>
            <w:vAlign w:val="bottom"/>
          </w:tcPr>
          <w:p w14:paraId="2CE9BC2D" w14:textId="77777777" w:rsidR="00975704" w:rsidRPr="00F44DC0" w:rsidRDefault="00647CBE" w:rsidP="00854671">
            <w:pPr>
              <w:spacing w:after="0" w:line="240" w:lineRule="auto"/>
              <w:rPr>
                <w:rFonts w:eastAsia="Times New Roman" w:cs="Calibri"/>
                <w:color w:val="000000"/>
              </w:rPr>
            </w:pPr>
            <w:proofErr w:type="spellStart"/>
            <w:r w:rsidRPr="001935E9">
              <w:rPr>
                <w:rFonts w:eastAsia="Times New Roman" w:cs="Calibri"/>
                <w:color w:val="000000"/>
              </w:rPr>
              <w:t>Fact_W_FA_BALANCE_F</w:t>
            </w:r>
            <w:proofErr w:type="spellEnd"/>
          </w:p>
        </w:tc>
        <w:tc>
          <w:tcPr>
            <w:tcW w:w="3022" w:type="pct"/>
            <w:tcBorders>
              <w:top w:val="nil"/>
              <w:left w:val="nil"/>
              <w:bottom w:val="single" w:sz="4" w:space="0" w:color="auto"/>
              <w:right w:val="single" w:sz="4" w:space="0" w:color="auto"/>
            </w:tcBorders>
            <w:shd w:val="clear" w:color="auto" w:fill="auto"/>
            <w:vAlign w:val="bottom"/>
          </w:tcPr>
          <w:p w14:paraId="2CE9BC2E" w14:textId="77777777" w:rsidR="00975704" w:rsidRPr="008479D6" w:rsidRDefault="002164D9" w:rsidP="00854671">
            <w:pPr>
              <w:spacing w:after="0" w:line="240" w:lineRule="auto"/>
              <w:rPr>
                <w:rFonts w:ascii="Arial" w:eastAsia="Times New Roman" w:hAnsi="Arial" w:cs="Arial"/>
                <w:color w:val="000000"/>
                <w:sz w:val="20"/>
                <w:szCs w:val="20"/>
              </w:rPr>
            </w:pPr>
            <w:r w:rsidRPr="002164D9">
              <w:rPr>
                <w:rFonts w:ascii="Arial" w:eastAsia="Times New Roman" w:hAnsi="Arial" w:cs="Arial"/>
                <w:color w:val="000000"/>
                <w:sz w:val="20"/>
                <w:szCs w:val="20"/>
              </w:rPr>
              <w:t>"Oracle Data Warehouse"."Catalog"."</w:t>
            </w:r>
            <w:proofErr w:type="spellStart"/>
            <w:proofErr w:type="gramStart"/>
            <w:r w:rsidRPr="002164D9">
              <w:rPr>
                <w:rFonts w:ascii="Arial" w:eastAsia="Times New Roman" w:hAnsi="Arial" w:cs="Arial"/>
                <w:color w:val="000000"/>
                <w:sz w:val="20"/>
                <w:szCs w:val="20"/>
              </w:rPr>
              <w:t>dbo</w:t>
            </w:r>
            <w:proofErr w:type="spellEnd"/>
            <w:proofErr w:type="gramEnd"/>
            <w:r w:rsidRPr="002164D9">
              <w:rPr>
                <w:rFonts w:ascii="Arial" w:eastAsia="Times New Roman" w:hAnsi="Arial" w:cs="Arial"/>
                <w:color w:val="000000"/>
                <w:sz w:val="20"/>
                <w:szCs w:val="20"/>
              </w:rPr>
              <w:t>"."</w:t>
            </w:r>
            <w:proofErr w:type="spellStart"/>
            <w:r w:rsidRPr="002164D9">
              <w:rPr>
                <w:rFonts w:ascii="Arial" w:eastAsia="Times New Roman" w:hAnsi="Arial" w:cs="Arial"/>
                <w:color w:val="000000"/>
                <w:sz w:val="20"/>
                <w:szCs w:val="20"/>
              </w:rPr>
              <w:t>Dim_W_ASSET_LOCATION_D"."ROW_WID</w:t>
            </w:r>
            <w:proofErr w:type="spellEnd"/>
            <w:r w:rsidRPr="002164D9">
              <w:rPr>
                <w:rFonts w:ascii="Arial" w:eastAsia="Times New Roman" w:hAnsi="Arial" w:cs="Arial"/>
                <w:color w:val="000000"/>
                <w:sz w:val="20"/>
                <w:szCs w:val="20"/>
              </w:rPr>
              <w:t>" = "Oracle Data Warehouse"."Catalog"."</w:t>
            </w:r>
            <w:proofErr w:type="gramStart"/>
            <w:r w:rsidRPr="002164D9">
              <w:rPr>
                <w:rFonts w:ascii="Arial" w:eastAsia="Times New Roman" w:hAnsi="Arial" w:cs="Arial"/>
                <w:color w:val="000000"/>
                <w:sz w:val="20"/>
                <w:szCs w:val="20"/>
              </w:rPr>
              <w:t>dbo</w:t>
            </w:r>
            <w:proofErr w:type="gramEnd"/>
            <w:r w:rsidRPr="002164D9">
              <w:rPr>
                <w:rFonts w:ascii="Arial" w:eastAsia="Times New Roman" w:hAnsi="Arial" w:cs="Arial"/>
                <w:color w:val="000000"/>
                <w:sz w:val="20"/>
                <w:szCs w:val="20"/>
              </w:rPr>
              <w:t>"."Fact_W_FA_BALANCE_F"."ASSET_LOCATION_WID"</w:t>
            </w:r>
          </w:p>
        </w:tc>
      </w:tr>
      <w:tr w:rsidR="00975704" w:rsidRPr="00F44DC0" w14:paraId="2CE9BC33" w14:textId="77777777" w:rsidTr="000717D1">
        <w:trPr>
          <w:trHeight w:val="735"/>
        </w:trPr>
        <w:tc>
          <w:tcPr>
            <w:tcW w:w="1211" w:type="pct"/>
            <w:tcBorders>
              <w:top w:val="nil"/>
              <w:left w:val="single" w:sz="4" w:space="0" w:color="auto"/>
              <w:bottom w:val="single" w:sz="4" w:space="0" w:color="auto"/>
              <w:right w:val="single" w:sz="4" w:space="0" w:color="auto"/>
            </w:tcBorders>
            <w:shd w:val="clear" w:color="auto" w:fill="auto"/>
            <w:noWrap/>
            <w:vAlign w:val="bottom"/>
          </w:tcPr>
          <w:p w14:paraId="2CE9BC30" w14:textId="77777777" w:rsidR="00975704" w:rsidRPr="00F44DC0" w:rsidRDefault="006500D6" w:rsidP="00854671">
            <w:pPr>
              <w:spacing w:after="0" w:line="240" w:lineRule="auto"/>
              <w:rPr>
                <w:rFonts w:eastAsia="Times New Roman" w:cs="Calibri"/>
                <w:color w:val="000000"/>
              </w:rPr>
            </w:pPr>
            <w:proofErr w:type="spellStart"/>
            <w:r w:rsidRPr="006500D6">
              <w:rPr>
                <w:rFonts w:eastAsia="Times New Roman" w:cs="Calibri"/>
                <w:color w:val="000000"/>
              </w:rPr>
              <w:t>Dim_W_NATURAL_ACCOUNT_D</w:t>
            </w:r>
            <w:proofErr w:type="spellEnd"/>
          </w:p>
        </w:tc>
        <w:tc>
          <w:tcPr>
            <w:tcW w:w="767" w:type="pct"/>
            <w:tcBorders>
              <w:top w:val="nil"/>
              <w:left w:val="nil"/>
              <w:bottom w:val="single" w:sz="4" w:space="0" w:color="auto"/>
              <w:right w:val="single" w:sz="4" w:space="0" w:color="auto"/>
            </w:tcBorders>
            <w:shd w:val="clear" w:color="auto" w:fill="auto"/>
            <w:noWrap/>
            <w:vAlign w:val="bottom"/>
          </w:tcPr>
          <w:p w14:paraId="2CE9BC31" w14:textId="77777777" w:rsidR="00975704" w:rsidRPr="00F44DC0" w:rsidRDefault="00647CBE" w:rsidP="00854671">
            <w:pPr>
              <w:spacing w:after="0" w:line="240" w:lineRule="auto"/>
              <w:rPr>
                <w:rFonts w:eastAsia="Times New Roman" w:cs="Calibri"/>
                <w:color w:val="000000"/>
              </w:rPr>
            </w:pPr>
            <w:proofErr w:type="spellStart"/>
            <w:r w:rsidRPr="001935E9">
              <w:rPr>
                <w:rFonts w:eastAsia="Times New Roman" w:cs="Calibri"/>
                <w:color w:val="000000"/>
              </w:rPr>
              <w:t>Fact_W_FA_BALANCE_F</w:t>
            </w:r>
            <w:proofErr w:type="spellEnd"/>
          </w:p>
        </w:tc>
        <w:tc>
          <w:tcPr>
            <w:tcW w:w="3022" w:type="pct"/>
            <w:tcBorders>
              <w:top w:val="nil"/>
              <w:left w:val="nil"/>
              <w:bottom w:val="single" w:sz="4" w:space="0" w:color="auto"/>
              <w:right w:val="single" w:sz="4" w:space="0" w:color="auto"/>
            </w:tcBorders>
            <w:shd w:val="clear" w:color="auto" w:fill="auto"/>
            <w:vAlign w:val="bottom"/>
          </w:tcPr>
          <w:p w14:paraId="2CE9BC32" w14:textId="77777777" w:rsidR="00975704" w:rsidRPr="008479D6" w:rsidRDefault="000717D1" w:rsidP="00854671">
            <w:pPr>
              <w:spacing w:after="0" w:line="240" w:lineRule="auto"/>
              <w:rPr>
                <w:rFonts w:ascii="Arial" w:eastAsia="Times New Roman" w:hAnsi="Arial" w:cs="Arial"/>
                <w:color w:val="000000"/>
                <w:sz w:val="20"/>
                <w:szCs w:val="20"/>
              </w:rPr>
            </w:pPr>
            <w:r w:rsidRPr="000717D1">
              <w:rPr>
                <w:rFonts w:ascii="Arial" w:eastAsia="Times New Roman" w:hAnsi="Arial" w:cs="Arial"/>
                <w:color w:val="000000"/>
                <w:sz w:val="20"/>
                <w:szCs w:val="20"/>
              </w:rPr>
              <w:t>"Oracle Data Warehouse"."Catalog"."</w:t>
            </w:r>
            <w:proofErr w:type="spellStart"/>
            <w:proofErr w:type="gramStart"/>
            <w:r w:rsidRPr="000717D1">
              <w:rPr>
                <w:rFonts w:ascii="Arial" w:eastAsia="Times New Roman" w:hAnsi="Arial" w:cs="Arial"/>
                <w:color w:val="000000"/>
                <w:sz w:val="20"/>
                <w:szCs w:val="20"/>
              </w:rPr>
              <w:t>dbo</w:t>
            </w:r>
            <w:proofErr w:type="spellEnd"/>
            <w:proofErr w:type="gramEnd"/>
            <w:r w:rsidRPr="000717D1">
              <w:rPr>
                <w:rFonts w:ascii="Arial" w:eastAsia="Times New Roman" w:hAnsi="Arial" w:cs="Arial"/>
                <w:color w:val="000000"/>
                <w:sz w:val="20"/>
                <w:szCs w:val="20"/>
              </w:rPr>
              <w:t>"."</w:t>
            </w:r>
            <w:proofErr w:type="spellStart"/>
            <w:r w:rsidRPr="000717D1">
              <w:rPr>
                <w:rFonts w:ascii="Arial" w:eastAsia="Times New Roman" w:hAnsi="Arial" w:cs="Arial"/>
                <w:color w:val="000000"/>
                <w:sz w:val="20"/>
                <w:szCs w:val="20"/>
              </w:rPr>
              <w:t>Dim_W_NATURAL_ACCOUNT_D"."ROW_WID</w:t>
            </w:r>
            <w:proofErr w:type="spellEnd"/>
            <w:r w:rsidRPr="000717D1">
              <w:rPr>
                <w:rFonts w:ascii="Arial" w:eastAsia="Times New Roman" w:hAnsi="Arial" w:cs="Arial"/>
                <w:color w:val="000000"/>
                <w:sz w:val="20"/>
                <w:szCs w:val="20"/>
              </w:rPr>
              <w:t>" = "Oracle Data Warehouse"."Catalog"."</w:t>
            </w:r>
            <w:proofErr w:type="gramStart"/>
            <w:r w:rsidRPr="000717D1">
              <w:rPr>
                <w:rFonts w:ascii="Arial" w:eastAsia="Times New Roman" w:hAnsi="Arial" w:cs="Arial"/>
                <w:color w:val="000000"/>
                <w:sz w:val="20"/>
                <w:szCs w:val="20"/>
              </w:rPr>
              <w:t>dbo</w:t>
            </w:r>
            <w:proofErr w:type="gramEnd"/>
            <w:r w:rsidRPr="000717D1">
              <w:rPr>
                <w:rFonts w:ascii="Arial" w:eastAsia="Times New Roman" w:hAnsi="Arial" w:cs="Arial"/>
                <w:color w:val="000000"/>
                <w:sz w:val="20"/>
                <w:szCs w:val="20"/>
              </w:rPr>
              <w:t>"."Fact_W_FA_BALANCE_F"."NATURAL_ACCOUNT_WID"</w:t>
            </w:r>
          </w:p>
        </w:tc>
      </w:tr>
      <w:tr w:rsidR="003F69AB" w:rsidRPr="00F44DC0" w14:paraId="2CE9BC37" w14:textId="77777777" w:rsidTr="00A6751C">
        <w:trPr>
          <w:trHeight w:val="735"/>
        </w:trPr>
        <w:tc>
          <w:tcPr>
            <w:tcW w:w="1211" w:type="pct"/>
            <w:tcBorders>
              <w:top w:val="nil"/>
              <w:left w:val="single" w:sz="4" w:space="0" w:color="auto"/>
              <w:bottom w:val="single" w:sz="4" w:space="0" w:color="auto"/>
              <w:right w:val="single" w:sz="4" w:space="0" w:color="auto"/>
            </w:tcBorders>
            <w:shd w:val="clear" w:color="auto" w:fill="auto"/>
            <w:noWrap/>
            <w:vAlign w:val="bottom"/>
          </w:tcPr>
          <w:p w14:paraId="2CE9BC34" w14:textId="77777777" w:rsidR="003F69AB" w:rsidRPr="00F44DC0" w:rsidRDefault="006500D6" w:rsidP="00854671">
            <w:pPr>
              <w:spacing w:after="0" w:line="240" w:lineRule="auto"/>
              <w:rPr>
                <w:rFonts w:eastAsia="Times New Roman" w:cs="Calibri"/>
                <w:color w:val="000000"/>
              </w:rPr>
            </w:pPr>
            <w:proofErr w:type="spellStart"/>
            <w:r w:rsidRPr="006500D6">
              <w:rPr>
                <w:rFonts w:eastAsia="Times New Roman" w:cs="Calibri"/>
                <w:color w:val="000000"/>
              </w:rPr>
              <w:t>Dim_W_FIXED_ASSET_D</w:t>
            </w:r>
            <w:proofErr w:type="spellEnd"/>
          </w:p>
        </w:tc>
        <w:tc>
          <w:tcPr>
            <w:tcW w:w="767" w:type="pct"/>
            <w:tcBorders>
              <w:top w:val="nil"/>
              <w:left w:val="nil"/>
              <w:bottom w:val="single" w:sz="4" w:space="0" w:color="auto"/>
              <w:right w:val="single" w:sz="4" w:space="0" w:color="auto"/>
            </w:tcBorders>
            <w:shd w:val="clear" w:color="auto" w:fill="auto"/>
            <w:noWrap/>
            <w:vAlign w:val="bottom"/>
          </w:tcPr>
          <w:p w14:paraId="2CE9BC35" w14:textId="77777777" w:rsidR="003F69AB" w:rsidRPr="00F44DC0" w:rsidRDefault="00647CBE" w:rsidP="00854671">
            <w:pPr>
              <w:spacing w:after="0" w:line="240" w:lineRule="auto"/>
              <w:rPr>
                <w:rFonts w:eastAsia="Times New Roman" w:cs="Calibri"/>
                <w:color w:val="000000"/>
              </w:rPr>
            </w:pPr>
            <w:proofErr w:type="spellStart"/>
            <w:r w:rsidRPr="001935E9">
              <w:rPr>
                <w:rFonts w:eastAsia="Times New Roman" w:cs="Calibri"/>
                <w:color w:val="000000"/>
              </w:rPr>
              <w:t>Fact_W_FA_BALANCE_F</w:t>
            </w:r>
            <w:proofErr w:type="spellEnd"/>
          </w:p>
        </w:tc>
        <w:tc>
          <w:tcPr>
            <w:tcW w:w="3022" w:type="pct"/>
            <w:tcBorders>
              <w:top w:val="nil"/>
              <w:left w:val="nil"/>
              <w:bottom w:val="single" w:sz="4" w:space="0" w:color="auto"/>
              <w:right w:val="single" w:sz="4" w:space="0" w:color="auto"/>
            </w:tcBorders>
            <w:shd w:val="clear" w:color="auto" w:fill="auto"/>
            <w:vAlign w:val="bottom"/>
          </w:tcPr>
          <w:p w14:paraId="2CE9BC36" w14:textId="77777777" w:rsidR="003F69AB" w:rsidRPr="008479D6" w:rsidRDefault="001C73F2" w:rsidP="001C73F2">
            <w:pPr>
              <w:spacing w:after="0" w:line="240" w:lineRule="auto"/>
              <w:rPr>
                <w:rFonts w:ascii="Arial" w:eastAsia="Times New Roman" w:hAnsi="Arial" w:cs="Arial"/>
                <w:color w:val="000000"/>
                <w:sz w:val="20"/>
                <w:szCs w:val="20"/>
              </w:rPr>
            </w:pPr>
            <w:r w:rsidRPr="001C73F2">
              <w:rPr>
                <w:rFonts w:ascii="Arial" w:eastAsia="Times New Roman" w:hAnsi="Arial" w:cs="Arial"/>
                <w:color w:val="000000"/>
                <w:sz w:val="20"/>
                <w:szCs w:val="20"/>
              </w:rPr>
              <w:t>"Oracle Data Warehouse"."Catalog"."</w:t>
            </w:r>
            <w:proofErr w:type="spellStart"/>
            <w:proofErr w:type="gramStart"/>
            <w:r w:rsidRPr="001C73F2">
              <w:rPr>
                <w:rFonts w:ascii="Arial" w:eastAsia="Times New Roman" w:hAnsi="Arial" w:cs="Arial"/>
                <w:color w:val="000000"/>
                <w:sz w:val="20"/>
                <w:szCs w:val="20"/>
              </w:rPr>
              <w:t>dbo</w:t>
            </w:r>
            <w:proofErr w:type="spellEnd"/>
            <w:proofErr w:type="gramEnd"/>
            <w:r w:rsidRPr="001C73F2">
              <w:rPr>
                <w:rFonts w:ascii="Arial" w:eastAsia="Times New Roman" w:hAnsi="Arial" w:cs="Arial"/>
                <w:color w:val="000000"/>
                <w:sz w:val="20"/>
                <w:szCs w:val="20"/>
              </w:rPr>
              <w:t>"."</w:t>
            </w:r>
            <w:proofErr w:type="spellStart"/>
            <w:r w:rsidRPr="001C73F2">
              <w:rPr>
                <w:rFonts w:ascii="Arial" w:eastAsia="Times New Roman" w:hAnsi="Arial" w:cs="Arial"/>
                <w:color w:val="000000"/>
                <w:sz w:val="20"/>
                <w:szCs w:val="20"/>
              </w:rPr>
              <w:t>Dim_W_FIXED_ASSET_D"."ROW_WID</w:t>
            </w:r>
            <w:proofErr w:type="spellEnd"/>
            <w:r w:rsidRPr="001C73F2">
              <w:rPr>
                <w:rFonts w:ascii="Arial" w:eastAsia="Times New Roman" w:hAnsi="Arial" w:cs="Arial"/>
                <w:color w:val="000000"/>
                <w:sz w:val="20"/>
                <w:szCs w:val="20"/>
              </w:rPr>
              <w:t>" = "Oracle Data Warehouse"."Catalog"."</w:t>
            </w:r>
            <w:proofErr w:type="spellStart"/>
            <w:proofErr w:type="gramStart"/>
            <w:r w:rsidRPr="001C73F2">
              <w:rPr>
                <w:rFonts w:ascii="Arial" w:eastAsia="Times New Roman" w:hAnsi="Arial" w:cs="Arial"/>
                <w:color w:val="000000"/>
                <w:sz w:val="20"/>
                <w:szCs w:val="20"/>
              </w:rPr>
              <w:t>dbo</w:t>
            </w:r>
            <w:proofErr w:type="spellEnd"/>
            <w:proofErr w:type="gramEnd"/>
            <w:r w:rsidRPr="001C73F2">
              <w:rPr>
                <w:rFonts w:ascii="Arial" w:eastAsia="Times New Roman" w:hAnsi="Arial" w:cs="Arial"/>
                <w:color w:val="000000"/>
                <w:sz w:val="20"/>
                <w:szCs w:val="20"/>
              </w:rPr>
              <w:t>"."</w:t>
            </w:r>
            <w:proofErr w:type="spellStart"/>
            <w:r w:rsidRPr="001C73F2">
              <w:rPr>
                <w:rFonts w:ascii="Arial" w:eastAsia="Times New Roman" w:hAnsi="Arial" w:cs="Arial"/>
                <w:color w:val="000000"/>
                <w:sz w:val="20"/>
                <w:szCs w:val="20"/>
              </w:rPr>
              <w:t>Fact_W_FA_BALANCE_F"."ASSET_WID</w:t>
            </w:r>
            <w:proofErr w:type="spellEnd"/>
            <w:r w:rsidRPr="001C73F2">
              <w:rPr>
                <w:rFonts w:ascii="Arial" w:eastAsia="Times New Roman" w:hAnsi="Arial" w:cs="Arial"/>
                <w:color w:val="000000"/>
                <w:sz w:val="20"/>
                <w:szCs w:val="20"/>
              </w:rPr>
              <w:t>"</w:t>
            </w:r>
          </w:p>
        </w:tc>
      </w:tr>
      <w:tr w:rsidR="001E4004" w:rsidRPr="00F44DC0" w14:paraId="2CE9BC3B" w14:textId="77777777" w:rsidTr="00A6751C">
        <w:trPr>
          <w:trHeight w:val="735"/>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BC38" w14:textId="77777777" w:rsidR="001E4004" w:rsidRPr="006500D6" w:rsidRDefault="001E4004" w:rsidP="00854671">
            <w:pPr>
              <w:spacing w:after="0" w:line="240" w:lineRule="auto"/>
              <w:rPr>
                <w:rFonts w:eastAsia="Times New Roman" w:cs="Calibri"/>
                <w:color w:val="000000"/>
              </w:rPr>
            </w:pPr>
            <w:r w:rsidRPr="001E4004">
              <w:rPr>
                <w:rFonts w:eastAsia="Times New Roman" w:cs="Calibri"/>
                <w:color w:val="000000"/>
              </w:rPr>
              <w:t>Dim_W_PARTY_D_Supplier</w:t>
            </w:r>
          </w:p>
        </w:tc>
        <w:tc>
          <w:tcPr>
            <w:tcW w:w="767" w:type="pct"/>
            <w:tcBorders>
              <w:top w:val="single" w:sz="4" w:space="0" w:color="auto"/>
              <w:left w:val="nil"/>
              <w:bottom w:val="single" w:sz="4" w:space="0" w:color="auto"/>
              <w:right w:val="single" w:sz="4" w:space="0" w:color="auto"/>
            </w:tcBorders>
            <w:shd w:val="clear" w:color="auto" w:fill="auto"/>
            <w:noWrap/>
            <w:vAlign w:val="bottom"/>
          </w:tcPr>
          <w:p w14:paraId="2CE9BC39" w14:textId="77777777" w:rsidR="001E4004" w:rsidRPr="001935E9" w:rsidRDefault="001E4004" w:rsidP="00854671">
            <w:pPr>
              <w:spacing w:after="0" w:line="240" w:lineRule="auto"/>
              <w:rPr>
                <w:rFonts w:eastAsia="Times New Roman" w:cs="Calibri"/>
                <w:color w:val="000000"/>
              </w:rPr>
            </w:pPr>
            <w:proofErr w:type="spellStart"/>
            <w:r w:rsidRPr="006500D6">
              <w:rPr>
                <w:rFonts w:eastAsia="Times New Roman" w:cs="Calibri"/>
                <w:color w:val="000000"/>
              </w:rPr>
              <w:t>Dim_W_FIXED_ASSET_D</w:t>
            </w:r>
            <w:proofErr w:type="spellEnd"/>
          </w:p>
        </w:tc>
        <w:tc>
          <w:tcPr>
            <w:tcW w:w="3022" w:type="pct"/>
            <w:tcBorders>
              <w:top w:val="single" w:sz="4" w:space="0" w:color="auto"/>
              <w:left w:val="nil"/>
              <w:bottom w:val="single" w:sz="4" w:space="0" w:color="auto"/>
              <w:right w:val="single" w:sz="4" w:space="0" w:color="auto"/>
            </w:tcBorders>
            <w:shd w:val="clear" w:color="auto" w:fill="auto"/>
            <w:vAlign w:val="bottom"/>
          </w:tcPr>
          <w:p w14:paraId="2CE9BC3A" w14:textId="77777777" w:rsidR="001E4004" w:rsidRPr="001C73F2" w:rsidRDefault="001E4004" w:rsidP="001C73F2">
            <w:pPr>
              <w:spacing w:after="0" w:line="240" w:lineRule="auto"/>
              <w:rPr>
                <w:rFonts w:ascii="Arial" w:eastAsia="Times New Roman" w:hAnsi="Arial" w:cs="Arial"/>
                <w:color w:val="000000"/>
                <w:sz w:val="20"/>
                <w:szCs w:val="20"/>
              </w:rPr>
            </w:pPr>
            <w:r w:rsidRPr="001E4004">
              <w:rPr>
                <w:rFonts w:ascii="Arial" w:eastAsia="Times New Roman" w:hAnsi="Arial" w:cs="Arial"/>
                <w:color w:val="000000"/>
                <w:sz w:val="20"/>
                <w:szCs w:val="20"/>
              </w:rPr>
              <w:t>"Oracle Data Warehouse"."Catalog"."</w:t>
            </w:r>
            <w:proofErr w:type="spellStart"/>
            <w:proofErr w:type="gramStart"/>
            <w:r w:rsidRPr="001E4004">
              <w:rPr>
                <w:rFonts w:ascii="Arial" w:eastAsia="Times New Roman" w:hAnsi="Arial" w:cs="Arial"/>
                <w:color w:val="000000"/>
                <w:sz w:val="20"/>
                <w:szCs w:val="20"/>
              </w:rPr>
              <w:t>dbo</w:t>
            </w:r>
            <w:proofErr w:type="spellEnd"/>
            <w:proofErr w:type="gramEnd"/>
            <w:r w:rsidRPr="001E4004">
              <w:rPr>
                <w:rFonts w:ascii="Arial" w:eastAsia="Times New Roman" w:hAnsi="Arial" w:cs="Arial"/>
                <w:color w:val="000000"/>
                <w:sz w:val="20"/>
                <w:szCs w:val="20"/>
              </w:rPr>
              <w:t>"."</w:t>
            </w:r>
            <w:proofErr w:type="spellStart"/>
            <w:r w:rsidRPr="001E4004">
              <w:rPr>
                <w:rFonts w:ascii="Arial" w:eastAsia="Times New Roman" w:hAnsi="Arial" w:cs="Arial"/>
                <w:color w:val="000000"/>
                <w:sz w:val="20"/>
                <w:szCs w:val="20"/>
              </w:rPr>
              <w:t>Dim_W_PARTY_D_Supplier"."ROW_WID</w:t>
            </w:r>
            <w:proofErr w:type="spellEnd"/>
            <w:r w:rsidRPr="001E4004">
              <w:rPr>
                <w:rFonts w:ascii="Arial" w:eastAsia="Times New Roman" w:hAnsi="Arial" w:cs="Arial"/>
                <w:color w:val="000000"/>
                <w:sz w:val="20"/>
                <w:szCs w:val="20"/>
              </w:rPr>
              <w:t>" = "Oracle Data Warehouse"."Catalog"."</w:t>
            </w:r>
            <w:proofErr w:type="gramStart"/>
            <w:r w:rsidRPr="001E4004">
              <w:rPr>
                <w:rFonts w:ascii="Arial" w:eastAsia="Times New Roman" w:hAnsi="Arial" w:cs="Arial"/>
                <w:color w:val="000000"/>
                <w:sz w:val="20"/>
                <w:szCs w:val="20"/>
              </w:rPr>
              <w:t>dbo</w:t>
            </w:r>
            <w:proofErr w:type="gramEnd"/>
            <w:r w:rsidRPr="001E4004">
              <w:rPr>
                <w:rFonts w:ascii="Arial" w:eastAsia="Times New Roman" w:hAnsi="Arial" w:cs="Arial"/>
                <w:color w:val="000000"/>
                <w:sz w:val="20"/>
                <w:szCs w:val="20"/>
              </w:rPr>
              <w:t>"."Dim_W_FIXED_ASSET_D"."X_SUPPLIER_WID"</w:t>
            </w:r>
          </w:p>
        </w:tc>
      </w:tr>
    </w:tbl>
    <w:p w14:paraId="2CE9BC3C" w14:textId="77777777" w:rsidR="00C46A21" w:rsidRDefault="00C46A21" w:rsidP="00C46A21">
      <w:pPr>
        <w:spacing w:after="120" w:line="240" w:lineRule="auto"/>
        <w:ind w:left="720"/>
        <w:rPr>
          <w:rFonts w:ascii="Arial" w:eastAsia="Times New Roman" w:hAnsi="Arial"/>
          <w:color w:val="000000"/>
          <w:sz w:val="20"/>
          <w:szCs w:val="20"/>
          <w:lang w:val="en-GB"/>
        </w:rPr>
      </w:pPr>
    </w:p>
    <w:p w14:paraId="2CE9BC3D" w14:textId="77777777" w:rsidR="00270B98" w:rsidRDefault="00270B98" w:rsidP="00317074">
      <w:pPr>
        <w:spacing w:after="120" w:line="240" w:lineRule="auto"/>
        <w:rPr>
          <w:rFonts w:ascii="Arial" w:eastAsia="Times New Roman" w:hAnsi="Arial"/>
          <w:color w:val="000000"/>
          <w:sz w:val="20"/>
          <w:szCs w:val="20"/>
          <w:lang w:val="en-GB"/>
        </w:rPr>
      </w:pPr>
    </w:p>
    <w:p w14:paraId="2CE9BC3E" w14:textId="77777777" w:rsidR="00097AC9" w:rsidRPr="00097AC9" w:rsidRDefault="00097AC9" w:rsidP="00A81C7B">
      <w:pPr>
        <w:pStyle w:val="Heading2"/>
      </w:pPr>
      <w:r w:rsidRPr="00097AC9">
        <w:t xml:space="preserve"> </w:t>
      </w:r>
      <w:bookmarkStart w:id="24" w:name="_Toc435801136"/>
      <w:r w:rsidRPr="00097AC9">
        <w:t>Data Lineage/Mapping</w:t>
      </w:r>
      <w:bookmarkEnd w:id="24"/>
    </w:p>
    <w:p w14:paraId="2CE9BC3F" w14:textId="77777777" w:rsidR="00A567C7" w:rsidRDefault="00A567C7" w:rsidP="00097AC9">
      <w:pPr>
        <w:spacing w:after="0" w:line="240" w:lineRule="auto"/>
        <w:rPr>
          <w:rFonts w:ascii="Arial" w:eastAsia="Times New Roman" w:hAnsi="Arial" w:cs="Arial"/>
          <w:sz w:val="20"/>
          <w:szCs w:val="20"/>
          <w:lang w:val="en-GB"/>
        </w:rPr>
      </w:pPr>
    </w:p>
    <w:bookmarkStart w:id="25" w:name="_MON_1509383511"/>
    <w:bookmarkEnd w:id="25"/>
    <w:p w14:paraId="2CE9BC40" w14:textId="77777777" w:rsidR="005B19A4" w:rsidRPr="00097AC9" w:rsidRDefault="003B29CC" w:rsidP="00097AC9">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object w:dxaOrig="2069" w:dyaOrig="1339" w14:anchorId="2CE9C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6.75pt" o:ole="">
            <v:imagedata r:id="rId17" o:title=""/>
          </v:shape>
          <o:OLEObject Type="Embed" ProgID="Excel.Sheet.8" ShapeID="_x0000_i1025" DrawAspect="Icon" ObjectID="_1537843866" r:id="rId18"/>
        </w:object>
      </w:r>
    </w:p>
    <w:p w14:paraId="2CE9BC41" w14:textId="77777777" w:rsidR="00097AC9" w:rsidRDefault="00097AC9" w:rsidP="00C3516F">
      <w:pPr>
        <w:pStyle w:val="Heading1"/>
      </w:pPr>
      <w:bookmarkStart w:id="26" w:name="_Toc423403415"/>
      <w:bookmarkStart w:id="27" w:name="_Toc435801137"/>
      <w:r w:rsidRPr="00097AC9">
        <w:lastRenderedPageBreak/>
        <w:t>Custom Components list</w:t>
      </w:r>
      <w:bookmarkEnd w:id="26"/>
      <w:bookmarkEnd w:id="27"/>
    </w:p>
    <w:tbl>
      <w:tblPr>
        <w:tblW w:w="5000" w:type="pct"/>
        <w:tblLayout w:type="fixed"/>
        <w:tblLook w:val="04A0" w:firstRow="1" w:lastRow="0" w:firstColumn="1" w:lastColumn="0" w:noHBand="0" w:noVBand="1"/>
      </w:tblPr>
      <w:tblGrid>
        <w:gridCol w:w="829"/>
        <w:gridCol w:w="982"/>
        <w:gridCol w:w="1980"/>
        <w:gridCol w:w="1419"/>
        <w:gridCol w:w="2549"/>
        <w:gridCol w:w="1155"/>
        <w:gridCol w:w="887"/>
        <w:gridCol w:w="855"/>
      </w:tblGrid>
      <w:tr w:rsidR="00C54EFA" w:rsidRPr="00662044" w14:paraId="2CE9BC4A" w14:textId="77777777" w:rsidTr="00E14BD6">
        <w:trPr>
          <w:trHeight w:val="300"/>
        </w:trPr>
        <w:tc>
          <w:tcPr>
            <w:tcW w:w="389" w:type="pct"/>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2CE9BC42" w14:textId="77777777" w:rsidR="00C54EFA" w:rsidRPr="00662044" w:rsidRDefault="00C54EFA" w:rsidP="00941F0F">
            <w:pPr>
              <w:rPr>
                <w:rFonts w:cs="Arial"/>
                <w:b/>
              </w:rPr>
            </w:pPr>
            <w:r w:rsidRPr="00662044">
              <w:rPr>
                <w:rFonts w:cs="Arial"/>
                <w:b/>
              </w:rPr>
              <w:t>S.No</w:t>
            </w:r>
          </w:p>
        </w:tc>
        <w:tc>
          <w:tcPr>
            <w:tcW w:w="461" w:type="pct"/>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2CE9BC43" w14:textId="77777777" w:rsidR="00C54EFA" w:rsidRPr="00662044" w:rsidRDefault="00C54EFA" w:rsidP="00941F0F">
            <w:pPr>
              <w:rPr>
                <w:rFonts w:cs="Arial"/>
                <w:b/>
              </w:rPr>
            </w:pPr>
            <w:r w:rsidRPr="00662044">
              <w:rPr>
                <w:rFonts w:cs="Arial"/>
                <w:b/>
              </w:rPr>
              <w:t>Area</w:t>
            </w:r>
          </w:p>
        </w:tc>
        <w:tc>
          <w:tcPr>
            <w:tcW w:w="929" w:type="pct"/>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2CE9BC44" w14:textId="77777777" w:rsidR="00C54EFA" w:rsidRPr="00662044" w:rsidRDefault="00C54EFA" w:rsidP="00941F0F">
            <w:pPr>
              <w:rPr>
                <w:rFonts w:cs="Arial"/>
                <w:b/>
              </w:rPr>
            </w:pPr>
            <w:r w:rsidRPr="00662044">
              <w:rPr>
                <w:rFonts w:cs="Arial"/>
                <w:b/>
              </w:rPr>
              <w:t>Type</w:t>
            </w:r>
          </w:p>
        </w:tc>
        <w:tc>
          <w:tcPr>
            <w:tcW w:w="666" w:type="pct"/>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2CE9BC45" w14:textId="77777777" w:rsidR="00C54EFA" w:rsidRPr="00662044" w:rsidRDefault="00C54EFA" w:rsidP="00941F0F">
            <w:pPr>
              <w:rPr>
                <w:rFonts w:cs="Arial"/>
                <w:b/>
              </w:rPr>
            </w:pPr>
            <w:r w:rsidRPr="00662044">
              <w:rPr>
                <w:rFonts w:cs="Arial"/>
                <w:b/>
              </w:rPr>
              <w:t>New /Change?</w:t>
            </w:r>
          </w:p>
        </w:tc>
        <w:tc>
          <w:tcPr>
            <w:tcW w:w="1196" w:type="pct"/>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2CE9BC46" w14:textId="77777777" w:rsidR="00C54EFA" w:rsidRPr="00662044" w:rsidRDefault="00C54EFA" w:rsidP="00941F0F">
            <w:pPr>
              <w:rPr>
                <w:rFonts w:cs="Arial"/>
                <w:b/>
              </w:rPr>
            </w:pPr>
            <w:r w:rsidRPr="00662044">
              <w:rPr>
                <w:rFonts w:cs="Arial"/>
                <w:b/>
              </w:rPr>
              <w:t>Name</w:t>
            </w:r>
          </w:p>
        </w:tc>
        <w:tc>
          <w:tcPr>
            <w:tcW w:w="542" w:type="pct"/>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2CE9BC47" w14:textId="77777777" w:rsidR="00C54EFA" w:rsidRPr="00662044" w:rsidRDefault="00C54EFA" w:rsidP="00941F0F">
            <w:pPr>
              <w:rPr>
                <w:rFonts w:cs="Arial"/>
                <w:b/>
              </w:rPr>
            </w:pPr>
            <w:r w:rsidRPr="00662044">
              <w:rPr>
                <w:rFonts w:cs="Arial"/>
                <w:b/>
              </w:rPr>
              <w:t>Description</w:t>
            </w:r>
          </w:p>
        </w:tc>
        <w:tc>
          <w:tcPr>
            <w:tcW w:w="416" w:type="pct"/>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2CE9BC48" w14:textId="77777777" w:rsidR="00C54EFA" w:rsidRPr="00662044" w:rsidRDefault="00C54EFA" w:rsidP="00941F0F">
            <w:pPr>
              <w:rPr>
                <w:rFonts w:cs="Arial"/>
                <w:b/>
              </w:rPr>
            </w:pPr>
            <w:r w:rsidRPr="00662044">
              <w:rPr>
                <w:rFonts w:cs="Arial"/>
                <w:b/>
              </w:rPr>
              <w:t>Purpose</w:t>
            </w:r>
          </w:p>
        </w:tc>
        <w:tc>
          <w:tcPr>
            <w:tcW w:w="401" w:type="pct"/>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2CE9BC49" w14:textId="77777777" w:rsidR="00C54EFA" w:rsidRPr="00662044" w:rsidRDefault="00C54EFA" w:rsidP="00941F0F">
            <w:pPr>
              <w:rPr>
                <w:rFonts w:cs="Arial"/>
                <w:b/>
              </w:rPr>
            </w:pPr>
            <w:r w:rsidRPr="00662044">
              <w:rPr>
                <w:rFonts w:cs="Arial"/>
                <w:b/>
              </w:rPr>
              <w:t>Schema</w:t>
            </w:r>
          </w:p>
        </w:tc>
      </w:tr>
      <w:tr w:rsidR="00C54EFA" w:rsidRPr="00DB170B" w14:paraId="2CE9BC53" w14:textId="77777777" w:rsidTr="00E14BD6">
        <w:trPr>
          <w:trHeight w:val="300"/>
        </w:trPr>
        <w:tc>
          <w:tcPr>
            <w:tcW w:w="389" w:type="pct"/>
            <w:tcBorders>
              <w:top w:val="nil"/>
              <w:left w:val="single" w:sz="4" w:space="0" w:color="auto"/>
              <w:bottom w:val="single" w:sz="4" w:space="0" w:color="auto"/>
              <w:right w:val="single" w:sz="4" w:space="0" w:color="auto"/>
            </w:tcBorders>
            <w:shd w:val="clear" w:color="auto" w:fill="auto"/>
            <w:noWrap/>
            <w:vAlign w:val="bottom"/>
            <w:hideMark/>
          </w:tcPr>
          <w:p w14:paraId="2CE9BC4B" w14:textId="77777777" w:rsidR="00C54EFA" w:rsidRPr="00024558" w:rsidRDefault="00F568F6" w:rsidP="00E14BD6">
            <w:pPr>
              <w:jc w:val="center"/>
              <w:rPr>
                <w:rFonts w:ascii="Arial" w:hAnsi="Arial" w:cs="Arial"/>
                <w:color w:val="000000"/>
                <w:sz w:val="20"/>
                <w:szCs w:val="20"/>
              </w:rPr>
            </w:pPr>
            <w:r>
              <w:rPr>
                <w:rFonts w:ascii="Arial" w:hAnsi="Arial" w:cs="Arial"/>
                <w:color w:val="000000"/>
                <w:sz w:val="20"/>
                <w:szCs w:val="20"/>
              </w:rPr>
              <w:t>1</w:t>
            </w:r>
          </w:p>
        </w:tc>
        <w:tc>
          <w:tcPr>
            <w:tcW w:w="461" w:type="pct"/>
            <w:tcBorders>
              <w:top w:val="nil"/>
              <w:left w:val="nil"/>
              <w:bottom w:val="single" w:sz="4" w:space="0" w:color="auto"/>
              <w:right w:val="single" w:sz="4" w:space="0" w:color="auto"/>
            </w:tcBorders>
            <w:shd w:val="clear" w:color="auto" w:fill="auto"/>
            <w:noWrap/>
            <w:vAlign w:val="bottom"/>
            <w:hideMark/>
          </w:tcPr>
          <w:p w14:paraId="2CE9BC4C" w14:textId="77777777" w:rsidR="00C54EFA" w:rsidRPr="00024558" w:rsidRDefault="00C54EFA" w:rsidP="00941F0F">
            <w:pPr>
              <w:rPr>
                <w:rFonts w:ascii="Arial" w:hAnsi="Arial" w:cs="Arial"/>
                <w:color w:val="000000"/>
                <w:sz w:val="20"/>
                <w:szCs w:val="20"/>
              </w:rPr>
            </w:pPr>
            <w:r w:rsidRPr="00024558">
              <w:rPr>
                <w:rFonts w:ascii="Arial" w:hAnsi="Arial" w:cs="Arial"/>
                <w:color w:val="000000"/>
                <w:sz w:val="20"/>
                <w:szCs w:val="20"/>
              </w:rPr>
              <w:t>ANALYTICS</w:t>
            </w:r>
          </w:p>
        </w:tc>
        <w:tc>
          <w:tcPr>
            <w:tcW w:w="929" w:type="pct"/>
            <w:tcBorders>
              <w:top w:val="nil"/>
              <w:left w:val="nil"/>
              <w:bottom w:val="single" w:sz="4" w:space="0" w:color="auto"/>
              <w:right w:val="single" w:sz="4" w:space="0" w:color="auto"/>
            </w:tcBorders>
            <w:shd w:val="clear" w:color="auto" w:fill="auto"/>
            <w:noWrap/>
            <w:vAlign w:val="bottom"/>
            <w:hideMark/>
          </w:tcPr>
          <w:p w14:paraId="2CE9BC4D" w14:textId="77777777" w:rsidR="00C54EFA" w:rsidRPr="00024558" w:rsidRDefault="00C54EFA" w:rsidP="00941F0F">
            <w:pPr>
              <w:rPr>
                <w:rFonts w:ascii="Arial" w:hAnsi="Arial" w:cs="Arial"/>
                <w:color w:val="000000"/>
                <w:sz w:val="20"/>
                <w:szCs w:val="20"/>
              </w:rPr>
            </w:pPr>
            <w:r w:rsidRPr="00024558">
              <w:rPr>
                <w:rFonts w:ascii="Arial" w:hAnsi="Arial" w:cs="Arial"/>
                <w:color w:val="000000"/>
                <w:sz w:val="20"/>
                <w:szCs w:val="20"/>
              </w:rPr>
              <w:t>ANALYSIS NAME</w:t>
            </w:r>
          </w:p>
        </w:tc>
        <w:tc>
          <w:tcPr>
            <w:tcW w:w="666" w:type="pct"/>
            <w:tcBorders>
              <w:top w:val="nil"/>
              <w:left w:val="nil"/>
              <w:bottom w:val="single" w:sz="4" w:space="0" w:color="auto"/>
              <w:right w:val="single" w:sz="4" w:space="0" w:color="auto"/>
            </w:tcBorders>
            <w:shd w:val="clear" w:color="auto" w:fill="auto"/>
            <w:noWrap/>
            <w:vAlign w:val="bottom"/>
            <w:hideMark/>
          </w:tcPr>
          <w:p w14:paraId="2CE9BC4E" w14:textId="77777777" w:rsidR="00C54EFA" w:rsidRPr="00024558" w:rsidRDefault="00C54EFA" w:rsidP="00E14BD6">
            <w:pPr>
              <w:jc w:val="center"/>
              <w:rPr>
                <w:rFonts w:ascii="Arial" w:hAnsi="Arial" w:cs="Arial"/>
                <w:color w:val="000000"/>
                <w:sz w:val="20"/>
                <w:szCs w:val="20"/>
              </w:rPr>
            </w:pPr>
            <w:r w:rsidRPr="00024558">
              <w:rPr>
                <w:rFonts w:ascii="Arial" w:hAnsi="Arial" w:cs="Arial"/>
                <w:color w:val="000000"/>
                <w:sz w:val="20"/>
                <w:szCs w:val="20"/>
              </w:rPr>
              <w:t>New</w:t>
            </w:r>
          </w:p>
        </w:tc>
        <w:tc>
          <w:tcPr>
            <w:tcW w:w="1196" w:type="pct"/>
            <w:tcBorders>
              <w:top w:val="nil"/>
              <w:left w:val="nil"/>
              <w:bottom w:val="single" w:sz="4" w:space="0" w:color="auto"/>
              <w:right w:val="single" w:sz="4" w:space="0" w:color="auto"/>
            </w:tcBorders>
            <w:shd w:val="clear" w:color="auto" w:fill="auto"/>
            <w:noWrap/>
            <w:vAlign w:val="bottom"/>
            <w:hideMark/>
          </w:tcPr>
          <w:p w14:paraId="2CE9BC4F" w14:textId="77777777" w:rsidR="00C54EFA" w:rsidRPr="00024558" w:rsidRDefault="00F46851" w:rsidP="00F46851">
            <w:pPr>
              <w:rPr>
                <w:rFonts w:ascii="Arial" w:hAnsi="Arial" w:cs="Arial"/>
                <w:b/>
                <w:sz w:val="20"/>
                <w:szCs w:val="20"/>
              </w:rPr>
            </w:pPr>
            <w:r w:rsidRPr="00024558">
              <w:rPr>
                <w:rStyle w:val="headertitlebarcaption1"/>
                <w:rFonts w:ascii="Arial" w:hAnsi="Arial" w:cs="Arial"/>
                <w:b w:val="0"/>
                <w:color w:val="auto"/>
                <w:sz w:val="20"/>
                <w:szCs w:val="20"/>
              </w:rPr>
              <w:t xml:space="preserve">Cigna Fixed Asset </w:t>
            </w:r>
            <w:r w:rsidR="000A7E55" w:rsidRPr="00024558">
              <w:rPr>
                <w:rStyle w:val="headertitlebarcaption1"/>
                <w:rFonts w:ascii="Arial" w:hAnsi="Arial" w:cs="Arial"/>
                <w:b w:val="0"/>
                <w:color w:val="auto"/>
                <w:sz w:val="20"/>
                <w:szCs w:val="20"/>
              </w:rPr>
              <w:t xml:space="preserve"> Reporting</w:t>
            </w:r>
          </w:p>
        </w:tc>
        <w:tc>
          <w:tcPr>
            <w:tcW w:w="542" w:type="pct"/>
            <w:tcBorders>
              <w:top w:val="nil"/>
              <w:left w:val="nil"/>
              <w:bottom w:val="single" w:sz="4" w:space="0" w:color="auto"/>
              <w:right w:val="single" w:sz="4" w:space="0" w:color="auto"/>
            </w:tcBorders>
            <w:shd w:val="clear" w:color="auto" w:fill="auto"/>
            <w:noWrap/>
            <w:vAlign w:val="bottom"/>
            <w:hideMark/>
          </w:tcPr>
          <w:p w14:paraId="2CE9BC50" w14:textId="77777777" w:rsidR="00C54EFA" w:rsidRPr="00024558" w:rsidRDefault="00C54EFA" w:rsidP="00941F0F">
            <w:pPr>
              <w:rPr>
                <w:rFonts w:ascii="Arial" w:hAnsi="Arial" w:cs="Arial"/>
                <w:color w:val="000000"/>
                <w:sz w:val="20"/>
                <w:szCs w:val="20"/>
              </w:rPr>
            </w:pPr>
            <w:r w:rsidRPr="00024558">
              <w:rPr>
                <w:rFonts w:ascii="Arial" w:hAnsi="Arial" w:cs="Arial"/>
                <w:color w:val="000000"/>
                <w:sz w:val="20"/>
                <w:szCs w:val="20"/>
              </w:rPr>
              <w:t> </w:t>
            </w:r>
            <w:r w:rsidR="00861DBD" w:rsidRPr="00024558">
              <w:rPr>
                <w:rFonts w:ascii="Arial" w:hAnsi="Arial" w:cs="Arial"/>
                <w:color w:val="000000"/>
                <w:sz w:val="20"/>
                <w:szCs w:val="20"/>
              </w:rPr>
              <w:t>N/A</w:t>
            </w:r>
          </w:p>
        </w:tc>
        <w:tc>
          <w:tcPr>
            <w:tcW w:w="416" w:type="pct"/>
            <w:tcBorders>
              <w:top w:val="nil"/>
              <w:left w:val="nil"/>
              <w:bottom w:val="single" w:sz="4" w:space="0" w:color="auto"/>
              <w:right w:val="single" w:sz="4" w:space="0" w:color="auto"/>
            </w:tcBorders>
            <w:shd w:val="clear" w:color="auto" w:fill="auto"/>
            <w:noWrap/>
            <w:vAlign w:val="bottom"/>
            <w:hideMark/>
          </w:tcPr>
          <w:p w14:paraId="2CE9BC51" w14:textId="77777777" w:rsidR="00C54EFA" w:rsidRPr="00024558" w:rsidRDefault="00C54EFA" w:rsidP="00941F0F">
            <w:pPr>
              <w:rPr>
                <w:rFonts w:ascii="Arial" w:hAnsi="Arial" w:cs="Arial"/>
                <w:color w:val="000000"/>
                <w:sz w:val="20"/>
                <w:szCs w:val="20"/>
              </w:rPr>
            </w:pPr>
            <w:r w:rsidRPr="00024558">
              <w:rPr>
                <w:rFonts w:ascii="Arial" w:hAnsi="Arial" w:cs="Arial"/>
                <w:color w:val="000000"/>
                <w:sz w:val="20"/>
                <w:szCs w:val="20"/>
              </w:rPr>
              <w:t> </w:t>
            </w:r>
            <w:r w:rsidR="00861DBD" w:rsidRPr="00024558">
              <w:rPr>
                <w:rFonts w:ascii="Arial" w:hAnsi="Arial" w:cs="Arial"/>
                <w:color w:val="000000"/>
                <w:sz w:val="20"/>
                <w:szCs w:val="20"/>
              </w:rPr>
              <w:t>N/A</w:t>
            </w:r>
          </w:p>
        </w:tc>
        <w:tc>
          <w:tcPr>
            <w:tcW w:w="401" w:type="pct"/>
            <w:tcBorders>
              <w:top w:val="nil"/>
              <w:left w:val="nil"/>
              <w:bottom w:val="single" w:sz="4" w:space="0" w:color="auto"/>
              <w:right w:val="single" w:sz="4" w:space="0" w:color="auto"/>
            </w:tcBorders>
            <w:shd w:val="clear" w:color="auto" w:fill="auto"/>
            <w:noWrap/>
            <w:vAlign w:val="bottom"/>
            <w:hideMark/>
          </w:tcPr>
          <w:p w14:paraId="2CE9BC52" w14:textId="77777777" w:rsidR="00C54EFA" w:rsidRPr="00024558" w:rsidRDefault="00C54EFA" w:rsidP="00941F0F">
            <w:pPr>
              <w:rPr>
                <w:rFonts w:ascii="Arial" w:hAnsi="Arial" w:cs="Arial"/>
                <w:color w:val="000000"/>
                <w:sz w:val="20"/>
                <w:szCs w:val="20"/>
              </w:rPr>
            </w:pPr>
            <w:r w:rsidRPr="00024558">
              <w:rPr>
                <w:rFonts w:ascii="Arial" w:hAnsi="Arial" w:cs="Arial"/>
                <w:color w:val="000000"/>
                <w:sz w:val="20"/>
                <w:szCs w:val="20"/>
              </w:rPr>
              <w:t> </w:t>
            </w:r>
            <w:r w:rsidR="00861DBD" w:rsidRPr="00024558">
              <w:rPr>
                <w:rFonts w:ascii="Arial" w:hAnsi="Arial" w:cs="Arial"/>
                <w:color w:val="000000"/>
                <w:sz w:val="20"/>
                <w:szCs w:val="20"/>
              </w:rPr>
              <w:t>N/A</w:t>
            </w:r>
          </w:p>
        </w:tc>
      </w:tr>
      <w:tr w:rsidR="00C54EFA" w:rsidRPr="00DB170B" w14:paraId="2CE9BC5C" w14:textId="77777777" w:rsidTr="00E14BD6">
        <w:trPr>
          <w:trHeight w:val="300"/>
        </w:trPr>
        <w:tc>
          <w:tcPr>
            <w:tcW w:w="389" w:type="pct"/>
            <w:tcBorders>
              <w:top w:val="nil"/>
              <w:left w:val="single" w:sz="4" w:space="0" w:color="auto"/>
              <w:bottom w:val="single" w:sz="4" w:space="0" w:color="auto"/>
              <w:right w:val="single" w:sz="4" w:space="0" w:color="auto"/>
            </w:tcBorders>
            <w:shd w:val="clear" w:color="auto" w:fill="auto"/>
            <w:noWrap/>
            <w:vAlign w:val="bottom"/>
          </w:tcPr>
          <w:p w14:paraId="2CE9BC54" w14:textId="77777777" w:rsidR="00C54EFA" w:rsidRPr="00024558" w:rsidRDefault="00F568F6" w:rsidP="00E14BD6">
            <w:pPr>
              <w:jc w:val="center"/>
              <w:rPr>
                <w:rFonts w:ascii="Arial" w:hAnsi="Arial" w:cs="Arial"/>
                <w:color w:val="000000"/>
                <w:sz w:val="20"/>
                <w:szCs w:val="20"/>
              </w:rPr>
            </w:pPr>
            <w:r>
              <w:rPr>
                <w:rFonts w:ascii="Arial" w:hAnsi="Arial" w:cs="Arial"/>
                <w:color w:val="000000"/>
                <w:sz w:val="20"/>
                <w:szCs w:val="20"/>
              </w:rPr>
              <w:t>2</w:t>
            </w:r>
          </w:p>
        </w:tc>
        <w:tc>
          <w:tcPr>
            <w:tcW w:w="461" w:type="pct"/>
            <w:tcBorders>
              <w:top w:val="nil"/>
              <w:left w:val="nil"/>
              <w:bottom w:val="single" w:sz="4" w:space="0" w:color="auto"/>
              <w:right w:val="single" w:sz="4" w:space="0" w:color="auto"/>
            </w:tcBorders>
            <w:shd w:val="clear" w:color="auto" w:fill="auto"/>
            <w:noWrap/>
            <w:vAlign w:val="bottom"/>
          </w:tcPr>
          <w:p w14:paraId="2CE9BC55" w14:textId="77777777" w:rsidR="00C54EFA" w:rsidRPr="00024558" w:rsidRDefault="00C54EFA" w:rsidP="00941F0F">
            <w:pPr>
              <w:rPr>
                <w:rFonts w:ascii="Arial" w:hAnsi="Arial" w:cs="Arial"/>
                <w:color w:val="000000"/>
                <w:sz w:val="20"/>
                <w:szCs w:val="20"/>
              </w:rPr>
            </w:pPr>
            <w:r w:rsidRPr="00024558">
              <w:rPr>
                <w:rFonts w:ascii="Arial" w:hAnsi="Arial" w:cs="Arial"/>
                <w:color w:val="000000"/>
                <w:sz w:val="20"/>
                <w:szCs w:val="20"/>
              </w:rPr>
              <w:t>ANALYTICS</w:t>
            </w:r>
          </w:p>
        </w:tc>
        <w:tc>
          <w:tcPr>
            <w:tcW w:w="929" w:type="pct"/>
            <w:tcBorders>
              <w:top w:val="nil"/>
              <w:left w:val="nil"/>
              <w:bottom w:val="single" w:sz="4" w:space="0" w:color="auto"/>
              <w:right w:val="single" w:sz="4" w:space="0" w:color="auto"/>
            </w:tcBorders>
            <w:shd w:val="clear" w:color="auto" w:fill="auto"/>
            <w:noWrap/>
            <w:vAlign w:val="bottom"/>
          </w:tcPr>
          <w:p w14:paraId="2CE9BC56" w14:textId="77777777" w:rsidR="00C54EFA" w:rsidRPr="00024558" w:rsidRDefault="00C54EFA" w:rsidP="00941F0F">
            <w:pPr>
              <w:rPr>
                <w:rFonts w:ascii="Arial" w:hAnsi="Arial" w:cs="Arial"/>
                <w:color w:val="000000"/>
                <w:sz w:val="20"/>
                <w:szCs w:val="20"/>
              </w:rPr>
            </w:pPr>
            <w:r w:rsidRPr="00024558">
              <w:rPr>
                <w:rFonts w:ascii="Arial" w:hAnsi="Arial" w:cs="Arial"/>
                <w:color w:val="000000"/>
                <w:sz w:val="20"/>
                <w:szCs w:val="20"/>
              </w:rPr>
              <w:t>DASHBOARD Name</w:t>
            </w:r>
          </w:p>
        </w:tc>
        <w:tc>
          <w:tcPr>
            <w:tcW w:w="666" w:type="pct"/>
            <w:tcBorders>
              <w:top w:val="nil"/>
              <w:left w:val="nil"/>
              <w:bottom w:val="single" w:sz="4" w:space="0" w:color="auto"/>
              <w:right w:val="single" w:sz="4" w:space="0" w:color="auto"/>
            </w:tcBorders>
            <w:shd w:val="clear" w:color="auto" w:fill="auto"/>
            <w:noWrap/>
          </w:tcPr>
          <w:p w14:paraId="2CE9BC57" w14:textId="77777777" w:rsidR="00C54EFA" w:rsidRPr="00024558" w:rsidRDefault="00C54EFA" w:rsidP="00E14BD6">
            <w:pPr>
              <w:jc w:val="center"/>
              <w:rPr>
                <w:rFonts w:ascii="Arial" w:hAnsi="Arial" w:cs="Arial"/>
                <w:sz w:val="20"/>
                <w:szCs w:val="20"/>
              </w:rPr>
            </w:pPr>
            <w:r w:rsidRPr="00024558">
              <w:rPr>
                <w:rFonts w:ascii="Arial" w:hAnsi="Arial" w:cs="Arial"/>
                <w:color w:val="000000"/>
                <w:sz w:val="20"/>
                <w:szCs w:val="20"/>
              </w:rPr>
              <w:t>New</w:t>
            </w:r>
          </w:p>
        </w:tc>
        <w:tc>
          <w:tcPr>
            <w:tcW w:w="1196" w:type="pct"/>
            <w:tcBorders>
              <w:top w:val="nil"/>
              <w:left w:val="nil"/>
              <w:bottom w:val="single" w:sz="4" w:space="0" w:color="auto"/>
              <w:right w:val="single" w:sz="4" w:space="0" w:color="auto"/>
            </w:tcBorders>
            <w:shd w:val="clear" w:color="auto" w:fill="auto"/>
            <w:noWrap/>
            <w:vAlign w:val="bottom"/>
          </w:tcPr>
          <w:p w14:paraId="2CE9BC58" w14:textId="77777777" w:rsidR="00C54EFA" w:rsidRPr="00024558" w:rsidRDefault="00854A6F" w:rsidP="002A4ECF">
            <w:pPr>
              <w:rPr>
                <w:rFonts w:ascii="Arial" w:hAnsi="Arial" w:cs="Arial"/>
                <w:sz w:val="20"/>
                <w:szCs w:val="20"/>
              </w:rPr>
            </w:pPr>
            <w:r w:rsidRPr="00024558">
              <w:rPr>
                <w:rFonts w:ascii="Arial" w:hAnsi="Arial" w:cs="Arial"/>
                <w:bCs/>
                <w:sz w:val="20"/>
                <w:szCs w:val="20"/>
              </w:rPr>
              <w:t xml:space="preserve">Cigna Fixed Asset </w:t>
            </w:r>
          </w:p>
        </w:tc>
        <w:tc>
          <w:tcPr>
            <w:tcW w:w="542" w:type="pct"/>
            <w:tcBorders>
              <w:top w:val="nil"/>
              <w:left w:val="nil"/>
              <w:bottom w:val="single" w:sz="4" w:space="0" w:color="auto"/>
              <w:right w:val="single" w:sz="4" w:space="0" w:color="auto"/>
            </w:tcBorders>
            <w:shd w:val="clear" w:color="auto" w:fill="auto"/>
            <w:noWrap/>
            <w:vAlign w:val="bottom"/>
          </w:tcPr>
          <w:p w14:paraId="2CE9BC59" w14:textId="77777777" w:rsidR="00C54EFA" w:rsidRPr="00024558" w:rsidRDefault="00861DBD" w:rsidP="00941F0F">
            <w:pPr>
              <w:rPr>
                <w:rFonts w:ascii="Arial" w:hAnsi="Arial" w:cs="Arial"/>
                <w:color w:val="000000"/>
                <w:sz w:val="20"/>
                <w:szCs w:val="20"/>
              </w:rPr>
            </w:pPr>
            <w:r w:rsidRPr="00024558">
              <w:rPr>
                <w:rFonts w:ascii="Arial" w:hAnsi="Arial" w:cs="Arial"/>
                <w:color w:val="000000"/>
                <w:sz w:val="20"/>
                <w:szCs w:val="20"/>
              </w:rPr>
              <w:t>N/A</w:t>
            </w:r>
          </w:p>
        </w:tc>
        <w:tc>
          <w:tcPr>
            <w:tcW w:w="416" w:type="pct"/>
            <w:tcBorders>
              <w:top w:val="nil"/>
              <w:left w:val="nil"/>
              <w:bottom w:val="single" w:sz="4" w:space="0" w:color="auto"/>
              <w:right w:val="single" w:sz="4" w:space="0" w:color="auto"/>
            </w:tcBorders>
            <w:shd w:val="clear" w:color="auto" w:fill="auto"/>
            <w:noWrap/>
            <w:vAlign w:val="bottom"/>
          </w:tcPr>
          <w:p w14:paraId="2CE9BC5A" w14:textId="77777777" w:rsidR="00C54EFA" w:rsidRPr="00024558" w:rsidRDefault="00861DBD" w:rsidP="00941F0F">
            <w:pPr>
              <w:rPr>
                <w:rFonts w:ascii="Arial" w:hAnsi="Arial" w:cs="Arial"/>
                <w:color w:val="000000"/>
                <w:sz w:val="20"/>
                <w:szCs w:val="20"/>
              </w:rPr>
            </w:pPr>
            <w:r w:rsidRPr="00024558">
              <w:rPr>
                <w:rFonts w:ascii="Arial" w:hAnsi="Arial" w:cs="Arial"/>
                <w:color w:val="000000"/>
                <w:sz w:val="20"/>
                <w:szCs w:val="20"/>
              </w:rPr>
              <w:t>N/A</w:t>
            </w:r>
          </w:p>
        </w:tc>
        <w:tc>
          <w:tcPr>
            <w:tcW w:w="401" w:type="pct"/>
            <w:tcBorders>
              <w:top w:val="nil"/>
              <w:left w:val="nil"/>
              <w:bottom w:val="single" w:sz="4" w:space="0" w:color="auto"/>
              <w:right w:val="single" w:sz="4" w:space="0" w:color="auto"/>
            </w:tcBorders>
            <w:shd w:val="clear" w:color="auto" w:fill="auto"/>
            <w:noWrap/>
            <w:vAlign w:val="bottom"/>
          </w:tcPr>
          <w:p w14:paraId="2CE9BC5B" w14:textId="77777777" w:rsidR="00C54EFA" w:rsidRPr="00024558" w:rsidRDefault="00861DBD" w:rsidP="00941F0F">
            <w:pPr>
              <w:rPr>
                <w:rFonts w:ascii="Arial" w:hAnsi="Arial" w:cs="Arial"/>
                <w:color w:val="000000"/>
                <w:sz w:val="20"/>
                <w:szCs w:val="20"/>
              </w:rPr>
            </w:pPr>
            <w:r w:rsidRPr="00024558">
              <w:rPr>
                <w:rFonts w:ascii="Arial" w:hAnsi="Arial" w:cs="Arial"/>
                <w:color w:val="000000"/>
                <w:sz w:val="20"/>
                <w:szCs w:val="20"/>
              </w:rPr>
              <w:t>N/A</w:t>
            </w:r>
          </w:p>
        </w:tc>
      </w:tr>
      <w:tr w:rsidR="00C54EFA" w:rsidRPr="00DB170B" w14:paraId="2CE9BC65" w14:textId="77777777" w:rsidTr="00A6751C">
        <w:trPr>
          <w:trHeight w:val="300"/>
        </w:trPr>
        <w:tc>
          <w:tcPr>
            <w:tcW w:w="389" w:type="pct"/>
            <w:tcBorders>
              <w:top w:val="nil"/>
              <w:left w:val="single" w:sz="4" w:space="0" w:color="auto"/>
              <w:bottom w:val="single" w:sz="4" w:space="0" w:color="auto"/>
              <w:right w:val="single" w:sz="4" w:space="0" w:color="auto"/>
            </w:tcBorders>
            <w:shd w:val="clear" w:color="auto" w:fill="auto"/>
            <w:noWrap/>
            <w:vAlign w:val="bottom"/>
          </w:tcPr>
          <w:p w14:paraId="2CE9BC5D" w14:textId="77777777" w:rsidR="00C54EFA" w:rsidRPr="00024558" w:rsidRDefault="00F568F6" w:rsidP="00E14BD6">
            <w:pPr>
              <w:jc w:val="center"/>
              <w:rPr>
                <w:rFonts w:ascii="Arial" w:hAnsi="Arial" w:cs="Arial"/>
                <w:color w:val="000000"/>
                <w:sz w:val="20"/>
                <w:szCs w:val="20"/>
              </w:rPr>
            </w:pPr>
            <w:r>
              <w:rPr>
                <w:rFonts w:ascii="Arial" w:hAnsi="Arial" w:cs="Arial"/>
                <w:color w:val="000000"/>
                <w:sz w:val="20"/>
                <w:szCs w:val="20"/>
              </w:rPr>
              <w:t>3</w:t>
            </w:r>
          </w:p>
        </w:tc>
        <w:tc>
          <w:tcPr>
            <w:tcW w:w="461" w:type="pct"/>
            <w:tcBorders>
              <w:top w:val="nil"/>
              <w:left w:val="nil"/>
              <w:bottom w:val="single" w:sz="4" w:space="0" w:color="auto"/>
              <w:right w:val="single" w:sz="4" w:space="0" w:color="auto"/>
            </w:tcBorders>
            <w:shd w:val="clear" w:color="auto" w:fill="auto"/>
            <w:noWrap/>
          </w:tcPr>
          <w:p w14:paraId="2CE9BC5E" w14:textId="77777777" w:rsidR="00C54EFA" w:rsidRPr="00024558" w:rsidRDefault="00C54EFA" w:rsidP="00941F0F">
            <w:pPr>
              <w:rPr>
                <w:rFonts w:ascii="Arial" w:hAnsi="Arial" w:cs="Arial"/>
                <w:sz w:val="20"/>
                <w:szCs w:val="20"/>
              </w:rPr>
            </w:pPr>
            <w:r w:rsidRPr="00024558">
              <w:rPr>
                <w:rFonts w:ascii="Arial" w:hAnsi="Arial" w:cs="Arial"/>
                <w:color w:val="000000"/>
                <w:sz w:val="20"/>
                <w:szCs w:val="20"/>
              </w:rPr>
              <w:t>ANALYTICS</w:t>
            </w:r>
          </w:p>
        </w:tc>
        <w:tc>
          <w:tcPr>
            <w:tcW w:w="929" w:type="pct"/>
            <w:tcBorders>
              <w:top w:val="nil"/>
              <w:left w:val="nil"/>
              <w:bottom w:val="single" w:sz="4" w:space="0" w:color="auto"/>
              <w:right w:val="single" w:sz="4" w:space="0" w:color="auto"/>
            </w:tcBorders>
            <w:shd w:val="clear" w:color="auto" w:fill="auto"/>
            <w:noWrap/>
            <w:vAlign w:val="bottom"/>
          </w:tcPr>
          <w:p w14:paraId="2CE9BC5F" w14:textId="77777777" w:rsidR="00C54EFA" w:rsidRPr="00024558" w:rsidRDefault="00C54EFA" w:rsidP="00941F0F">
            <w:pPr>
              <w:rPr>
                <w:rFonts w:ascii="Arial" w:hAnsi="Arial" w:cs="Arial"/>
                <w:color w:val="000000"/>
                <w:sz w:val="20"/>
                <w:szCs w:val="20"/>
              </w:rPr>
            </w:pPr>
            <w:r w:rsidRPr="00024558">
              <w:rPr>
                <w:rFonts w:ascii="Arial" w:hAnsi="Arial" w:cs="Arial"/>
                <w:color w:val="000000"/>
                <w:sz w:val="20"/>
                <w:szCs w:val="20"/>
              </w:rPr>
              <w:t>DASHBOARD Prompt</w:t>
            </w:r>
          </w:p>
        </w:tc>
        <w:tc>
          <w:tcPr>
            <w:tcW w:w="666" w:type="pct"/>
            <w:tcBorders>
              <w:top w:val="nil"/>
              <w:left w:val="nil"/>
              <w:bottom w:val="single" w:sz="4" w:space="0" w:color="auto"/>
              <w:right w:val="single" w:sz="4" w:space="0" w:color="auto"/>
            </w:tcBorders>
            <w:shd w:val="clear" w:color="auto" w:fill="auto"/>
            <w:noWrap/>
          </w:tcPr>
          <w:p w14:paraId="2CE9BC60" w14:textId="77777777" w:rsidR="00C54EFA" w:rsidRPr="00024558" w:rsidRDefault="00C54EFA" w:rsidP="00E14BD6">
            <w:pPr>
              <w:jc w:val="center"/>
              <w:rPr>
                <w:rFonts w:ascii="Arial" w:hAnsi="Arial" w:cs="Arial"/>
                <w:sz w:val="20"/>
                <w:szCs w:val="20"/>
              </w:rPr>
            </w:pPr>
            <w:r w:rsidRPr="00024558">
              <w:rPr>
                <w:rFonts w:ascii="Arial" w:hAnsi="Arial" w:cs="Arial"/>
                <w:color w:val="000000"/>
                <w:sz w:val="20"/>
                <w:szCs w:val="20"/>
              </w:rPr>
              <w:t>New</w:t>
            </w:r>
          </w:p>
        </w:tc>
        <w:tc>
          <w:tcPr>
            <w:tcW w:w="1196" w:type="pct"/>
            <w:tcBorders>
              <w:top w:val="nil"/>
              <w:left w:val="nil"/>
              <w:bottom w:val="single" w:sz="4" w:space="0" w:color="auto"/>
              <w:right w:val="single" w:sz="4" w:space="0" w:color="auto"/>
            </w:tcBorders>
            <w:shd w:val="clear" w:color="auto" w:fill="auto"/>
            <w:noWrap/>
            <w:vAlign w:val="bottom"/>
          </w:tcPr>
          <w:p w14:paraId="2CE9BC61" w14:textId="77777777" w:rsidR="00C54EFA" w:rsidRPr="00024558" w:rsidRDefault="000A7E55" w:rsidP="008C6617">
            <w:pPr>
              <w:rPr>
                <w:rFonts w:ascii="Arial" w:hAnsi="Arial" w:cs="Arial"/>
                <w:b/>
                <w:sz w:val="20"/>
                <w:szCs w:val="20"/>
              </w:rPr>
            </w:pPr>
            <w:r w:rsidRPr="00024558">
              <w:rPr>
                <w:rStyle w:val="headertitlebarcaption1"/>
                <w:rFonts w:ascii="Arial" w:hAnsi="Arial" w:cs="Arial"/>
                <w:b w:val="0"/>
                <w:color w:val="auto"/>
                <w:sz w:val="20"/>
                <w:szCs w:val="20"/>
              </w:rPr>
              <w:t>Cigna Fixed Asset Prompt</w:t>
            </w:r>
          </w:p>
        </w:tc>
        <w:tc>
          <w:tcPr>
            <w:tcW w:w="542" w:type="pct"/>
            <w:tcBorders>
              <w:top w:val="nil"/>
              <w:left w:val="nil"/>
              <w:bottom w:val="single" w:sz="4" w:space="0" w:color="auto"/>
              <w:right w:val="single" w:sz="4" w:space="0" w:color="auto"/>
            </w:tcBorders>
            <w:shd w:val="clear" w:color="auto" w:fill="auto"/>
            <w:noWrap/>
            <w:vAlign w:val="bottom"/>
          </w:tcPr>
          <w:p w14:paraId="2CE9BC62" w14:textId="77777777" w:rsidR="00C54EFA" w:rsidRPr="00024558" w:rsidRDefault="00861DBD" w:rsidP="00941F0F">
            <w:pPr>
              <w:rPr>
                <w:rFonts w:ascii="Arial" w:hAnsi="Arial" w:cs="Arial"/>
                <w:color w:val="000000"/>
                <w:sz w:val="20"/>
                <w:szCs w:val="20"/>
              </w:rPr>
            </w:pPr>
            <w:r w:rsidRPr="00024558">
              <w:rPr>
                <w:rFonts w:ascii="Arial" w:hAnsi="Arial" w:cs="Arial"/>
                <w:color w:val="000000"/>
                <w:sz w:val="20"/>
                <w:szCs w:val="20"/>
              </w:rPr>
              <w:t>N/A</w:t>
            </w:r>
          </w:p>
        </w:tc>
        <w:tc>
          <w:tcPr>
            <w:tcW w:w="416" w:type="pct"/>
            <w:tcBorders>
              <w:top w:val="nil"/>
              <w:left w:val="nil"/>
              <w:bottom w:val="single" w:sz="4" w:space="0" w:color="auto"/>
              <w:right w:val="single" w:sz="4" w:space="0" w:color="auto"/>
            </w:tcBorders>
            <w:shd w:val="clear" w:color="auto" w:fill="auto"/>
            <w:noWrap/>
            <w:vAlign w:val="bottom"/>
          </w:tcPr>
          <w:p w14:paraId="2CE9BC63" w14:textId="77777777" w:rsidR="00C54EFA" w:rsidRPr="00024558" w:rsidRDefault="00861DBD" w:rsidP="00941F0F">
            <w:pPr>
              <w:rPr>
                <w:rFonts w:ascii="Arial" w:hAnsi="Arial" w:cs="Arial"/>
                <w:color w:val="000000"/>
                <w:sz w:val="20"/>
                <w:szCs w:val="20"/>
              </w:rPr>
            </w:pPr>
            <w:r w:rsidRPr="00024558">
              <w:rPr>
                <w:rFonts w:ascii="Arial" w:hAnsi="Arial" w:cs="Arial"/>
                <w:color w:val="000000"/>
                <w:sz w:val="20"/>
                <w:szCs w:val="20"/>
              </w:rPr>
              <w:t>N/A</w:t>
            </w:r>
          </w:p>
        </w:tc>
        <w:tc>
          <w:tcPr>
            <w:tcW w:w="401" w:type="pct"/>
            <w:tcBorders>
              <w:top w:val="nil"/>
              <w:left w:val="nil"/>
              <w:bottom w:val="single" w:sz="4" w:space="0" w:color="auto"/>
              <w:right w:val="single" w:sz="4" w:space="0" w:color="auto"/>
            </w:tcBorders>
            <w:shd w:val="clear" w:color="auto" w:fill="auto"/>
            <w:noWrap/>
            <w:vAlign w:val="bottom"/>
          </w:tcPr>
          <w:p w14:paraId="2CE9BC64" w14:textId="77777777" w:rsidR="00C54EFA" w:rsidRPr="00024558" w:rsidRDefault="00861DBD" w:rsidP="00941F0F">
            <w:pPr>
              <w:rPr>
                <w:rFonts w:ascii="Arial" w:hAnsi="Arial" w:cs="Arial"/>
                <w:color w:val="000000"/>
                <w:sz w:val="20"/>
                <w:szCs w:val="20"/>
              </w:rPr>
            </w:pPr>
            <w:r w:rsidRPr="00024558">
              <w:rPr>
                <w:rFonts w:ascii="Arial" w:hAnsi="Arial" w:cs="Arial"/>
                <w:color w:val="000000"/>
                <w:sz w:val="20"/>
                <w:szCs w:val="20"/>
              </w:rPr>
              <w:t>N/A</w:t>
            </w:r>
          </w:p>
        </w:tc>
      </w:tr>
      <w:tr w:rsidR="00CC742B" w:rsidRPr="00DB170B" w14:paraId="2CE9BC6E" w14:textId="77777777" w:rsidTr="00E14BD6">
        <w:trPr>
          <w:trHeight w:val="300"/>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BC66" w14:textId="77777777" w:rsidR="00CC742B" w:rsidRDefault="00CC742B" w:rsidP="00E14BD6">
            <w:pPr>
              <w:jc w:val="center"/>
              <w:rPr>
                <w:rFonts w:ascii="Arial" w:hAnsi="Arial" w:cs="Arial"/>
                <w:color w:val="000000"/>
                <w:sz w:val="20"/>
                <w:szCs w:val="20"/>
              </w:rPr>
            </w:pPr>
            <w:r>
              <w:rPr>
                <w:rFonts w:ascii="Arial" w:hAnsi="Arial" w:cs="Arial"/>
                <w:color w:val="000000"/>
                <w:sz w:val="20"/>
                <w:szCs w:val="20"/>
              </w:rPr>
              <w:t>4</w:t>
            </w:r>
          </w:p>
        </w:tc>
        <w:tc>
          <w:tcPr>
            <w:tcW w:w="461" w:type="pct"/>
            <w:tcBorders>
              <w:top w:val="single" w:sz="4" w:space="0" w:color="auto"/>
              <w:left w:val="nil"/>
              <w:bottom w:val="single" w:sz="4" w:space="0" w:color="auto"/>
              <w:right w:val="single" w:sz="4" w:space="0" w:color="auto"/>
            </w:tcBorders>
            <w:shd w:val="clear" w:color="auto" w:fill="auto"/>
            <w:noWrap/>
          </w:tcPr>
          <w:p w14:paraId="2CE9BC67" w14:textId="77777777" w:rsidR="00CC742B" w:rsidRPr="00024558" w:rsidRDefault="00CC742B" w:rsidP="00941F0F">
            <w:pPr>
              <w:rPr>
                <w:rFonts w:ascii="Arial" w:hAnsi="Arial" w:cs="Arial"/>
                <w:color w:val="000000"/>
                <w:sz w:val="20"/>
                <w:szCs w:val="20"/>
              </w:rPr>
            </w:pPr>
            <w:r>
              <w:rPr>
                <w:rFonts w:ascii="Arial" w:hAnsi="Arial" w:cs="Arial"/>
                <w:color w:val="000000"/>
                <w:sz w:val="20"/>
                <w:szCs w:val="20"/>
              </w:rPr>
              <w:t>RPD</w:t>
            </w:r>
          </w:p>
        </w:tc>
        <w:tc>
          <w:tcPr>
            <w:tcW w:w="929" w:type="pct"/>
            <w:tcBorders>
              <w:top w:val="single" w:sz="4" w:space="0" w:color="auto"/>
              <w:left w:val="nil"/>
              <w:bottom w:val="single" w:sz="4" w:space="0" w:color="auto"/>
              <w:right w:val="single" w:sz="4" w:space="0" w:color="auto"/>
            </w:tcBorders>
            <w:shd w:val="clear" w:color="auto" w:fill="auto"/>
            <w:noWrap/>
            <w:vAlign w:val="bottom"/>
          </w:tcPr>
          <w:p w14:paraId="2CE9BC68" w14:textId="77777777" w:rsidR="00CC742B" w:rsidRPr="00024558" w:rsidRDefault="00CC742B" w:rsidP="00941F0F">
            <w:pPr>
              <w:rPr>
                <w:rFonts w:ascii="Arial" w:hAnsi="Arial" w:cs="Arial"/>
                <w:color w:val="000000"/>
                <w:sz w:val="20"/>
                <w:szCs w:val="20"/>
              </w:rPr>
            </w:pPr>
            <w:r>
              <w:rPr>
                <w:rFonts w:ascii="Arial" w:hAnsi="Arial" w:cs="Arial"/>
                <w:color w:val="000000"/>
                <w:sz w:val="20"/>
                <w:szCs w:val="20"/>
              </w:rPr>
              <w:t>Presentation Column</w:t>
            </w:r>
          </w:p>
        </w:tc>
        <w:tc>
          <w:tcPr>
            <w:tcW w:w="666" w:type="pct"/>
            <w:tcBorders>
              <w:top w:val="single" w:sz="4" w:space="0" w:color="auto"/>
              <w:left w:val="nil"/>
              <w:bottom w:val="single" w:sz="4" w:space="0" w:color="auto"/>
              <w:right w:val="single" w:sz="4" w:space="0" w:color="auto"/>
            </w:tcBorders>
            <w:shd w:val="clear" w:color="auto" w:fill="auto"/>
            <w:noWrap/>
          </w:tcPr>
          <w:p w14:paraId="2CE9BC69" w14:textId="77777777" w:rsidR="00CC742B" w:rsidRPr="00024558" w:rsidRDefault="00CC742B" w:rsidP="00E14BD6">
            <w:pPr>
              <w:jc w:val="center"/>
              <w:rPr>
                <w:rFonts w:ascii="Arial" w:hAnsi="Arial" w:cs="Arial"/>
                <w:color w:val="000000"/>
                <w:sz w:val="20"/>
                <w:szCs w:val="20"/>
              </w:rPr>
            </w:pPr>
            <w:r>
              <w:rPr>
                <w:rFonts w:ascii="Arial" w:hAnsi="Arial" w:cs="Arial"/>
                <w:color w:val="000000"/>
                <w:sz w:val="20"/>
                <w:szCs w:val="20"/>
              </w:rPr>
              <w:t>New</w:t>
            </w:r>
          </w:p>
        </w:tc>
        <w:tc>
          <w:tcPr>
            <w:tcW w:w="1196" w:type="pct"/>
            <w:tcBorders>
              <w:top w:val="single" w:sz="4" w:space="0" w:color="auto"/>
              <w:left w:val="nil"/>
              <w:bottom w:val="single" w:sz="4" w:space="0" w:color="auto"/>
              <w:right w:val="single" w:sz="4" w:space="0" w:color="auto"/>
            </w:tcBorders>
            <w:shd w:val="clear" w:color="auto" w:fill="auto"/>
            <w:noWrap/>
            <w:vAlign w:val="bottom"/>
          </w:tcPr>
          <w:p w14:paraId="2CE9BC6A" w14:textId="77777777" w:rsidR="00CC742B" w:rsidRPr="00024558" w:rsidRDefault="00CC742B" w:rsidP="008C6617">
            <w:pPr>
              <w:rPr>
                <w:rStyle w:val="headertitlebarcaption1"/>
                <w:rFonts w:ascii="Arial" w:hAnsi="Arial" w:cs="Arial"/>
                <w:b w:val="0"/>
                <w:color w:val="auto"/>
                <w:sz w:val="20"/>
                <w:szCs w:val="20"/>
              </w:rPr>
            </w:pPr>
            <w:r w:rsidRPr="00CC742B">
              <w:rPr>
                <w:rStyle w:val="headertitlebarcaption1"/>
                <w:rFonts w:ascii="Arial" w:hAnsi="Arial" w:cs="Arial"/>
                <w:b w:val="0"/>
                <w:color w:val="auto"/>
                <w:sz w:val="20"/>
                <w:szCs w:val="20"/>
              </w:rPr>
              <w:t>Account Classification</w:t>
            </w:r>
          </w:p>
        </w:tc>
        <w:tc>
          <w:tcPr>
            <w:tcW w:w="542" w:type="pct"/>
            <w:tcBorders>
              <w:top w:val="single" w:sz="4" w:space="0" w:color="auto"/>
              <w:left w:val="nil"/>
              <w:bottom w:val="single" w:sz="4" w:space="0" w:color="auto"/>
              <w:right w:val="single" w:sz="4" w:space="0" w:color="auto"/>
            </w:tcBorders>
            <w:shd w:val="clear" w:color="auto" w:fill="auto"/>
            <w:noWrap/>
            <w:vAlign w:val="bottom"/>
          </w:tcPr>
          <w:p w14:paraId="2CE9BC6B" w14:textId="77777777" w:rsidR="00CC742B" w:rsidRPr="00024558" w:rsidRDefault="00CC742B" w:rsidP="00941F0F">
            <w:pPr>
              <w:rPr>
                <w:rFonts w:ascii="Arial" w:hAnsi="Arial" w:cs="Arial"/>
                <w:color w:val="000000"/>
                <w:sz w:val="20"/>
                <w:szCs w:val="20"/>
              </w:rPr>
            </w:pPr>
            <w:r w:rsidRPr="00024558">
              <w:rPr>
                <w:rFonts w:ascii="Arial" w:hAnsi="Arial" w:cs="Arial"/>
                <w:color w:val="000000"/>
                <w:sz w:val="20"/>
                <w:szCs w:val="20"/>
              </w:rPr>
              <w:t>N/A</w:t>
            </w:r>
          </w:p>
        </w:tc>
        <w:tc>
          <w:tcPr>
            <w:tcW w:w="416" w:type="pct"/>
            <w:tcBorders>
              <w:top w:val="single" w:sz="4" w:space="0" w:color="auto"/>
              <w:left w:val="nil"/>
              <w:bottom w:val="single" w:sz="4" w:space="0" w:color="auto"/>
              <w:right w:val="single" w:sz="4" w:space="0" w:color="auto"/>
            </w:tcBorders>
            <w:shd w:val="clear" w:color="auto" w:fill="auto"/>
            <w:noWrap/>
            <w:vAlign w:val="bottom"/>
          </w:tcPr>
          <w:p w14:paraId="2CE9BC6C" w14:textId="77777777" w:rsidR="00CC742B" w:rsidRPr="00024558" w:rsidRDefault="00CC742B" w:rsidP="00941F0F">
            <w:pPr>
              <w:rPr>
                <w:rFonts w:ascii="Arial" w:hAnsi="Arial" w:cs="Arial"/>
                <w:color w:val="000000"/>
                <w:sz w:val="20"/>
                <w:szCs w:val="20"/>
              </w:rPr>
            </w:pPr>
            <w:r w:rsidRPr="00024558">
              <w:rPr>
                <w:rFonts w:ascii="Arial" w:hAnsi="Arial" w:cs="Arial"/>
                <w:color w:val="000000"/>
                <w:sz w:val="20"/>
                <w:szCs w:val="20"/>
              </w:rPr>
              <w:t>N/A</w:t>
            </w:r>
          </w:p>
        </w:tc>
        <w:tc>
          <w:tcPr>
            <w:tcW w:w="401" w:type="pct"/>
            <w:tcBorders>
              <w:top w:val="single" w:sz="4" w:space="0" w:color="auto"/>
              <w:left w:val="nil"/>
              <w:bottom w:val="single" w:sz="4" w:space="0" w:color="auto"/>
              <w:right w:val="single" w:sz="4" w:space="0" w:color="auto"/>
            </w:tcBorders>
            <w:shd w:val="clear" w:color="auto" w:fill="auto"/>
            <w:noWrap/>
            <w:vAlign w:val="bottom"/>
          </w:tcPr>
          <w:p w14:paraId="2CE9BC6D" w14:textId="77777777" w:rsidR="00CC742B" w:rsidRPr="00024558" w:rsidRDefault="00CC742B" w:rsidP="00941F0F">
            <w:pPr>
              <w:rPr>
                <w:rFonts w:ascii="Arial" w:hAnsi="Arial" w:cs="Arial"/>
                <w:color w:val="000000"/>
                <w:sz w:val="20"/>
                <w:szCs w:val="20"/>
              </w:rPr>
            </w:pPr>
            <w:r w:rsidRPr="00024558">
              <w:rPr>
                <w:rFonts w:ascii="Arial" w:hAnsi="Arial" w:cs="Arial"/>
                <w:color w:val="000000"/>
                <w:sz w:val="20"/>
                <w:szCs w:val="20"/>
              </w:rPr>
              <w:t>N/A</w:t>
            </w:r>
          </w:p>
        </w:tc>
      </w:tr>
      <w:tr w:rsidR="00CC742B" w:rsidRPr="00DB170B" w14:paraId="2CE9BC77" w14:textId="77777777" w:rsidTr="00E14BD6">
        <w:trPr>
          <w:trHeight w:val="300"/>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BC6F" w14:textId="77777777" w:rsidR="00CC742B" w:rsidRDefault="00CC742B" w:rsidP="00E14BD6">
            <w:pPr>
              <w:jc w:val="center"/>
              <w:rPr>
                <w:rFonts w:ascii="Arial" w:hAnsi="Arial" w:cs="Arial"/>
                <w:color w:val="000000"/>
                <w:sz w:val="20"/>
                <w:szCs w:val="20"/>
              </w:rPr>
            </w:pPr>
            <w:r>
              <w:rPr>
                <w:rFonts w:ascii="Arial" w:hAnsi="Arial" w:cs="Arial"/>
                <w:color w:val="000000"/>
                <w:sz w:val="20"/>
                <w:szCs w:val="20"/>
              </w:rPr>
              <w:t>5</w:t>
            </w:r>
          </w:p>
        </w:tc>
        <w:tc>
          <w:tcPr>
            <w:tcW w:w="461" w:type="pct"/>
            <w:tcBorders>
              <w:top w:val="single" w:sz="4" w:space="0" w:color="auto"/>
              <w:left w:val="nil"/>
              <w:bottom w:val="single" w:sz="4" w:space="0" w:color="auto"/>
              <w:right w:val="single" w:sz="4" w:space="0" w:color="auto"/>
            </w:tcBorders>
            <w:shd w:val="clear" w:color="auto" w:fill="auto"/>
            <w:noWrap/>
          </w:tcPr>
          <w:p w14:paraId="2CE9BC70" w14:textId="77777777" w:rsidR="00CC742B" w:rsidRPr="00024558" w:rsidRDefault="00CC742B" w:rsidP="00941F0F">
            <w:pPr>
              <w:rPr>
                <w:rFonts w:ascii="Arial" w:hAnsi="Arial" w:cs="Arial"/>
                <w:color w:val="000000"/>
                <w:sz w:val="20"/>
                <w:szCs w:val="20"/>
              </w:rPr>
            </w:pPr>
            <w:r>
              <w:rPr>
                <w:rFonts w:ascii="Arial" w:hAnsi="Arial" w:cs="Arial"/>
                <w:color w:val="000000"/>
                <w:sz w:val="20"/>
                <w:szCs w:val="20"/>
              </w:rPr>
              <w:t>RPD</w:t>
            </w:r>
          </w:p>
        </w:tc>
        <w:tc>
          <w:tcPr>
            <w:tcW w:w="929" w:type="pct"/>
            <w:tcBorders>
              <w:top w:val="single" w:sz="4" w:space="0" w:color="auto"/>
              <w:left w:val="nil"/>
              <w:bottom w:val="single" w:sz="4" w:space="0" w:color="auto"/>
              <w:right w:val="single" w:sz="4" w:space="0" w:color="auto"/>
            </w:tcBorders>
            <w:shd w:val="clear" w:color="auto" w:fill="auto"/>
            <w:noWrap/>
            <w:vAlign w:val="bottom"/>
          </w:tcPr>
          <w:p w14:paraId="2CE9BC71" w14:textId="77777777" w:rsidR="00CC742B" w:rsidRPr="00024558" w:rsidRDefault="00CC742B" w:rsidP="00941F0F">
            <w:pPr>
              <w:rPr>
                <w:rFonts w:ascii="Arial" w:hAnsi="Arial" w:cs="Arial"/>
                <w:color w:val="000000"/>
                <w:sz w:val="20"/>
                <w:szCs w:val="20"/>
              </w:rPr>
            </w:pPr>
            <w:r>
              <w:rPr>
                <w:rFonts w:ascii="Arial" w:hAnsi="Arial" w:cs="Arial"/>
                <w:color w:val="000000"/>
                <w:sz w:val="20"/>
                <w:szCs w:val="20"/>
              </w:rPr>
              <w:t>Logical Column</w:t>
            </w:r>
          </w:p>
        </w:tc>
        <w:tc>
          <w:tcPr>
            <w:tcW w:w="666" w:type="pct"/>
            <w:tcBorders>
              <w:top w:val="single" w:sz="4" w:space="0" w:color="auto"/>
              <w:left w:val="nil"/>
              <w:bottom w:val="single" w:sz="4" w:space="0" w:color="auto"/>
              <w:right w:val="single" w:sz="4" w:space="0" w:color="auto"/>
            </w:tcBorders>
            <w:shd w:val="clear" w:color="auto" w:fill="auto"/>
            <w:noWrap/>
          </w:tcPr>
          <w:p w14:paraId="2CE9BC72" w14:textId="77777777" w:rsidR="00CC742B" w:rsidRPr="00024558" w:rsidRDefault="00CC742B" w:rsidP="00E14BD6">
            <w:pPr>
              <w:jc w:val="center"/>
              <w:rPr>
                <w:rFonts w:ascii="Arial" w:hAnsi="Arial" w:cs="Arial"/>
                <w:color w:val="000000"/>
                <w:sz w:val="20"/>
                <w:szCs w:val="20"/>
              </w:rPr>
            </w:pPr>
            <w:r>
              <w:rPr>
                <w:rFonts w:ascii="Arial" w:hAnsi="Arial" w:cs="Arial"/>
                <w:color w:val="000000"/>
                <w:sz w:val="20"/>
                <w:szCs w:val="20"/>
              </w:rPr>
              <w:t>New</w:t>
            </w:r>
          </w:p>
        </w:tc>
        <w:tc>
          <w:tcPr>
            <w:tcW w:w="1196" w:type="pct"/>
            <w:tcBorders>
              <w:top w:val="single" w:sz="4" w:space="0" w:color="auto"/>
              <w:left w:val="nil"/>
              <w:bottom w:val="single" w:sz="4" w:space="0" w:color="auto"/>
              <w:right w:val="single" w:sz="4" w:space="0" w:color="auto"/>
            </w:tcBorders>
            <w:shd w:val="clear" w:color="auto" w:fill="auto"/>
            <w:noWrap/>
            <w:vAlign w:val="bottom"/>
          </w:tcPr>
          <w:p w14:paraId="2CE9BC73" w14:textId="77777777" w:rsidR="00CC742B" w:rsidRPr="00024558" w:rsidRDefault="00CC742B" w:rsidP="008C6617">
            <w:pPr>
              <w:rPr>
                <w:rStyle w:val="headertitlebarcaption1"/>
                <w:rFonts w:ascii="Arial" w:hAnsi="Arial" w:cs="Arial"/>
                <w:b w:val="0"/>
                <w:color w:val="auto"/>
                <w:sz w:val="20"/>
                <w:szCs w:val="20"/>
              </w:rPr>
            </w:pPr>
            <w:r w:rsidRPr="00CC742B">
              <w:rPr>
                <w:rStyle w:val="headertitlebarcaption1"/>
                <w:rFonts w:ascii="Arial" w:hAnsi="Arial" w:cs="Arial"/>
                <w:b w:val="0"/>
                <w:color w:val="auto"/>
                <w:sz w:val="20"/>
                <w:szCs w:val="20"/>
              </w:rPr>
              <w:t>Account Classification</w:t>
            </w:r>
          </w:p>
        </w:tc>
        <w:tc>
          <w:tcPr>
            <w:tcW w:w="542" w:type="pct"/>
            <w:tcBorders>
              <w:top w:val="single" w:sz="4" w:space="0" w:color="auto"/>
              <w:left w:val="nil"/>
              <w:bottom w:val="single" w:sz="4" w:space="0" w:color="auto"/>
              <w:right w:val="single" w:sz="4" w:space="0" w:color="auto"/>
            </w:tcBorders>
            <w:shd w:val="clear" w:color="auto" w:fill="auto"/>
            <w:noWrap/>
            <w:vAlign w:val="bottom"/>
          </w:tcPr>
          <w:p w14:paraId="2CE9BC74" w14:textId="77777777" w:rsidR="00CC742B" w:rsidRPr="00024558" w:rsidRDefault="00CC742B" w:rsidP="00941F0F">
            <w:pPr>
              <w:rPr>
                <w:rFonts w:ascii="Arial" w:hAnsi="Arial" w:cs="Arial"/>
                <w:color w:val="000000"/>
                <w:sz w:val="20"/>
                <w:szCs w:val="20"/>
              </w:rPr>
            </w:pPr>
            <w:r w:rsidRPr="00024558">
              <w:rPr>
                <w:rFonts w:ascii="Arial" w:hAnsi="Arial" w:cs="Arial"/>
                <w:color w:val="000000"/>
                <w:sz w:val="20"/>
                <w:szCs w:val="20"/>
              </w:rPr>
              <w:t>N/A</w:t>
            </w:r>
          </w:p>
        </w:tc>
        <w:tc>
          <w:tcPr>
            <w:tcW w:w="416" w:type="pct"/>
            <w:tcBorders>
              <w:top w:val="single" w:sz="4" w:space="0" w:color="auto"/>
              <w:left w:val="nil"/>
              <w:bottom w:val="single" w:sz="4" w:space="0" w:color="auto"/>
              <w:right w:val="single" w:sz="4" w:space="0" w:color="auto"/>
            </w:tcBorders>
            <w:shd w:val="clear" w:color="auto" w:fill="auto"/>
            <w:noWrap/>
            <w:vAlign w:val="bottom"/>
          </w:tcPr>
          <w:p w14:paraId="2CE9BC75" w14:textId="77777777" w:rsidR="00CC742B" w:rsidRPr="00024558" w:rsidRDefault="00CC742B" w:rsidP="00941F0F">
            <w:pPr>
              <w:rPr>
                <w:rFonts w:ascii="Arial" w:hAnsi="Arial" w:cs="Arial"/>
                <w:color w:val="000000"/>
                <w:sz w:val="20"/>
                <w:szCs w:val="20"/>
              </w:rPr>
            </w:pPr>
            <w:r w:rsidRPr="00024558">
              <w:rPr>
                <w:rFonts w:ascii="Arial" w:hAnsi="Arial" w:cs="Arial"/>
                <w:color w:val="000000"/>
                <w:sz w:val="20"/>
                <w:szCs w:val="20"/>
              </w:rPr>
              <w:t>N/A</w:t>
            </w:r>
          </w:p>
        </w:tc>
        <w:tc>
          <w:tcPr>
            <w:tcW w:w="401" w:type="pct"/>
            <w:tcBorders>
              <w:top w:val="single" w:sz="4" w:space="0" w:color="auto"/>
              <w:left w:val="nil"/>
              <w:bottom w:val="single" w:sz="4" w:space="0" w:color="auto"/>
              <w:right w:val="single" w:sz="4" w:space="0" w:color="auto"/>
            </w:tcBorders>
            <w:shd w:val="clear" w:color="auto" w:fill="auto"/>
            <w:noWrap/>
            <w:vAlign w:val="bottom"/>
          </w:tcPr>
          <w:p w14:paraId="2CE9BC76" w14:textId="77777777" w:rsidR="00CC742B" w:rsidRPr="00024558" w:rsidRDefault="00CC742B" w:rsidP="00941F0F">
            <w:pPr>
              <w:rPr>
                <w:rFonts w:ascii="Arial" w:hAnsi="Arial" w:cs="Arial"/>
                <w:color w:val="000000"/>
                <w:sz w:val="20"/>
                <w:szCs w:val="20"/>
              </w:rPr>
            </w:pPr>
            <w:r w:rsidRPr="00024558">
              <w:rPr>
                <w:rFonts w:ascii="Arial" w:hAnsi="Arial" w:cs="Arial"/>
                <w:color w:val="000000"/>
                <w:sz w:val="20"/>
                <w:szCs w:val="20"/>
              </w:rPr>
              <w:t>N/A</w:t>
            </w:r>
          </w:p>
        </w:tc>
      </w:tr>
      <w:tr w:rsidR="00EF7771" w:rsidRPr="00024558" w14:paraId="2CE9BC80" w14:textId="77777777" w:rsidTr="00A6751C">
        <w:trPr>
          <w:trHeight w:val="300"/>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BC78" w14:textId="77777777" w:rsidR="00EF7771" w:rsidRPr="00024558" w:rsidRDefault="00EF7771" w:rsidP="00A6751C">
            <w:pPr>
              <w:jc w:val="center"/>
              <w:rPr>
                <w:rFonts w:ascii="Arial" w:hAnsi="Arial" w:cs="Arial"/>
                <w:color w:val="000000"/>
                <w:sz w:val="20"/>
                <w:szCs w:val="20"/>
              </w:rPr>
            </w:pPr>
            <w:r>
              <w:rPr>
                <w:rFonts w:ascii="Arial" w:hAnsi="Arial" w:cs="Arial"/>
                <w:color w:val="000000"/>
                <w:sz w:val="20"/>
                <w:szCs w:val="20"/>
              </w:rPr>
              <w:t>6</w:t>
            </w:r>
          </w:p>
        </w:tc>
        <w:tc>
          <w:tcPr>
            <w:tcW w:w="461" w:type="pct"/>
            <w:tcBorders>
              <w:top w:val="single" w:sz="4" w:space="0" w:color="auto"/>
              <w:left w:val="nil"/>
              <w:bottom w:val="single" w:sz="4" w:space="0" w:color="auto"/>
              <w:right w:val="single" w:sz="4" w:space="0" w:color="auto"/>
            </w:tcBorders>
            <w:shd w:val="clear" w:color="auto" w:fill="auto"/>
            <w:noWrap/>
          </w:tcPr>
          <w:p w14:paraId="2CE9BC79" w14:textId="77777777" w:rsidR="00EF7771" w:rsidRPr="00024558" w:rsidRDefault="00EF7771" w:rsidP="00A6751C">
            <w:pPr>
              <w:rPr>
                <w:rFonts w:ascii="Arial" w:hAnsi="Arial" w:cs="Arial"/>
                <w:color w:val="000000"/>
                <w:sz w:val="20"/>
                <w:szCs w:val="20"/>
              </w:rPr>
            </w:pPr>
            <w:r>
              <w:rPr>
                <w:rFonts w:ascii="Arial" w:hAnsi="Arial" w:cs="Arial"/>
                <w:color w:val="000000"/>
                <w:sz w:val="20"/>
                <w:szCs w:val="20"/>
              </w:rPr>
              <w:t>RPD</w:t>
            </w:r>
          </w:p>
        </w:tc>
        <w:tc>
          <w:tcPr>
            <w:tcW w:w="929" w:type="pct"/>
            <w:tcBorders>
              <w:top w:val="single" w:sz="4" w:space="0" w:color="auto"/>
              <w:left w:val="nil"/>
              <w:bottom w:val="single" w:sz="4" w:space="0" w:color="auto"/>
              <w:right w:val="single" w:sz="4" w:space="0" w:color="auto"/>
            </w:tcBorders>
            <w:shd w:val="clear" w:color="auto" w:fill="auto"/>
            <w:noWrap/>
            <w:vAlign w:val="bottom"/>
          </w:tcPr>
          <w:p w14:paraId="2CE9BC7A" w14:textId="77777777" w:rsidR="00EF7771" w:rsidRPr="00024558" w:rsidRDefault="00EF7771" w:rsidP="00A6751C">
            <w:pPr>
              <w:rPr>
                <w:rFonts w:ascii="Arial" w:hAnsi="Arial" w:cs="Arial"/>
                <w:color w:val="000000"/>
                <w:sz w:val="20"/>
                <w:szCs w:val="20"/>
              </w:rPr>
            </w:pPr>
            <w:r>
              <w:rPr>
                <w:rFonts w:ascii="Arial" w:hAnsi="Arial" w:cs="Arial"/>
                <w:color w:val="000000"/>
                <w:sz w:val="20"/>
                <w:szCs w:val="20"/>
              </w:rPr>
              <w:t>Logical Column</w:t>
            </w:r>
          </w:p>
        </w:tc>
        <w:tc>
          <w:tcPr>
            <w:tcW w:w="666" w:type="pct"/>
            <w:tcBorders>
              <w:top w:val="single" w:sz="4" w:space="0" w:color="auto"/>
              <w:left w:val="nil"/>
              <w:bottom w:val="single" w:sz="4" w:space="0" w:color="auto"/>
              <w:right w:val="single" w:sz="4" w:space="0" w:color="auto"/>
            </w:tcBorders>
            <w:shd w:val="clear" w:color="auto" w:fill="auto"/>
            <w:noWrap/>
          </w:tcPr>
          <w:p w14:paraId="2CE9BC7B" w14:textId="77777777" w:rsidR="00EF7771" w:rsidRPr="00024558" w:rsidRDefault="00EF7771" w:rsidP="00A6751C">
            <w:pPr>
              <w:jc w:val="center"/>
              <w:rPr>
                <w:rFonts w:ascii="Arial" w:hAnsi="Arial" w:cs="Arial"/>
                <w:color w:val="000000"/>
                <w:sz w:val="20"/>
                <w:szCs w:val="20"/>
              </w:rPr>
            </w:pPr>
            <w:r>
              <w:rPr>
                <w:rFonts w:ascii="Arial" w:hAnsi="Arial" w:cs="Arial"/>
                <w:color w:val="000000"/>
                <w:sz w:val="20"/>
                <w:szCs w:val="20"/>
              </w:rPr>
              <w:t>New</w:t>
            </w:r>
          </w:p>
        </w:tc>
        <w:tc>
          <w:tcPr>
            <w:tcW w:w="1196" w:type="pct"/>
            <w:tcBorders>
              <w:top w:val="single" w:sz="4" w:space="0" w:color="auto"/>
              <w:left w:val="nil"/>
              <w:bottom w:val="single" w:sz="4" w:space="0" w:color="auto"/>
              <w:right w:val="single" w:sz="4" w:space="0" w:color="auto"/>
            </w:tcBorders>
            <w:shd w:val="clear" w:color="auto" w:fill="auto"/>
            <w:noWrap/>
            <w:vAlign w:val="bottom"/>
          </w:tcPr>
          <w:p w14:paraId="2CE9BC7C" w14:textId="77777777" w:rsidR="00EF7771" w:rsidRPr="00EF7771" w:rsidRDefault="00EF7771" w:rsidP="00A6751C">
            <w:pPr>
              <w:rPr>
                <w:rFonts w:ascii="Arial" w:hAnsi="Arial" w:cs="Arial"/>
                <w:bCs/>
                <w:sz w:val="20"/>
                <w:szCs w:val="20"/>
              </w:rPr>
            </w:pPr>
            <w:r w:rsidRPr="00EF7771">
              <w:rPr>
                <w:rFonts w:ascii="Arial" w:hAnsi="Arial" w:cs="Arial"/>
                <w:bCs/>
                <w:sz w:val="20"/>
                <w:szCs w:val="20"/>
              </w:rPr>
              <w:t>Dim - Fixed Asset Purchase Order Number</w:t>
            </w:r>
          </w:p>
        </w:tc>
        <w:tc>
          <w:tcPr>
            <w:tcW w:w="542" w:type="pct"/>
            <w:tcBorders>
              <w:top w:val="single" w:sz="4" w:space="0" w:color="auto"/>
              <w:left w:val="nil"/>
              <w:bottom w:val="single" w:sz="4" w:space="0" w:color="auto"/>
              <w:right w:val="single" w:sz="4" w:space="0" w:color="auto"/>
            </w:tcBorders>
            <w:shd w:val="clear" w:color="auto" w:fill="auto"/>
            <w:noWrap/>
            <w:vAlign w:val="bottom"/>
          </w:tcPr>
          <w:p w14:paraId="2CE9BC7D"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c>
          <w:tcPr>
            <w:tcW w:w="416" w:type="pct"/>
            <w:tcBorders>
              <w:top w:val="single" w:sz="4" w:space="0" w:color="auto"/>
              <w:left w:val="nil"/>
              <w:bottom w:val="single" w:sz="4" w:space="0" w:color="auto"/>
              <w:right w:val="single" w:sz="4" w:space="0" w:color="auto"/>
            </w:tcBorders>
            <w:shd w:val="clear" w:color="auto" w:fill="auto"/>
            <w:noWrap/>
            <w:vAlign w:val="bottom"/>
          </w:tcPr>
          <w:p w14:paraId="2CE9BC7E"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c>
          <w:tcPr>
            <w:tcW w:w="401" w:type="pct"/>
            <w:tcBorders>
              <w:top w:val="single" w:sz="4" w:space="0" w:color="auto"/>
              <w:left w:val="nil"/>
              <w:bottom w:val="single" w:sz="4" w:space="0" w:color="auto"/>
              <w:right w:val="single" w:sz="4" w:space="0" w:color="auto"/>
            </w:tcBorders>
            <w:shd w:val="clear" w:color="auto" w:fill="auto"/>
            <w:noWrap/>
            <w:vAlign w:val="bottom"/>
          </w:tcPr>
          <w:p w14:paraId="2CE9BC7F"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r>
      <w:tr w:rsidR="00EF7771" w:rsidRPr="00024558" w14:paraId="2CE9BC89" w14:textId="77777777" w:rsidTr="00A6751C">
        <w:trPr>
          <w:trHeight w:val="300"/>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BC81" w14:textId="77777777" w:rsidR="00EF7771" w:rsidRPr="00024558" w:rsidRDefault="00EF7771" w:rsidP="00A6751C">
            <w:pPr>
              <w:jc w:val="center"/>
              <w:rPr>
                <w:rFonts w:ascii="Arial" w:hAnsi="Arial" w:cs="Arial"/>
                <w:color w:val="000000"/>
                <w:sz w:val="20"/>
                <w:szCs w:val="20"/>
              </w:rPr>
            </w:pPr>
            <w:r>
              <w:rPr>
                <w:rFonts w:ascii="Arial" w:hAnsi="Arial" w:cs="Arial"/>
                <w:color w:val="000000"/>
                <w:sz w:val="20"/>
                <w:szCs w:val="20"/>
              </w:rPr>
              <w:t>7</w:t>
            </w:r>
          </w:p>
        </w:tc>
        <w:tc>
          <w:tcPr>
            <w:tcW w:w="461" w:type="pct"/>
            <w:tcBorders>
              <w:top w:val="single" w:sz="4" w:space="0" w:color="auto"/>
              <w:left w:val="nil"/>
              <w:bottom w:val="single" w:sz="4" w:space="0" w:color="auto"/>
              <w:right w:val="single" w:sz="4" w:space="0" w:color="auto"/>
            </w:tcBorders>
            <w:shd w:val="clear" w:color="auto" w:fill="auto"/>
            <w:noWrap/>
          </w:tcPr>
          <w:p w14:paraId="2CE9BC82" w14:textId="77777777" w:rsidR="00EF7771" w:rsidRPr="00024558" w:rsidRDefault="00EF7771" w:rsidP="00A6751C">
            <w:pPr>
              <w:rPr>
                <w:rFonts w:ascii="Arial" w:hAnsi="Arial" w:cs="Arial"/>
                <w:color w:val="000000"/>
                <w:sz w:val="20"/>
                <w:szCs w:val="20"/>
              </w:rPr>
            </w:pPr>
            <w:r>
              <w:rPr>
                <w:rFonts w:ascii="Arial" w:hAnsi="Arial" w:cs="Arial"/>
                <w:color w:val="000000"/>
                <w:sz w:val="20"/>
                <w:szCs w:val="20"/>
              </w:rPr>
              <w:t>RPD</w:t>
            </w:r>
          </w:p>
        </w:tc>
        <w:tc>
          <w:tcPr>
            <w:tcW w:w="929" w:type="pct"/>
            <w:tcBorders>
              <w:top w:val="single" w:sz="4" w:space="0" w:color="auto"/>
              <w:left w:val="nil"/>
              <w:bottom w:val="single" w:sz="4" w:space="0" w:color="auto"/>
              <w:right w:val="single" w:sz="4" w:space="0" w:color="auto"/>
            </w:tcBorders>
            <w:shd w:val="clear" w:color="auto" w:fill="auto"/>
            <w:noWrap/>
          </w:tcPr>
          <w:p w14:paraId="2CE9BC83" w14:textId="77777777" w:rsidR="00EF7771" w:rsidRPr="00024558" w:rsidRDefault="00EF7771" w:rsidP="00A6751C">
            <w:pPr>
              <w:rPr>
                <w:rFonts w:ascii="Arial" w:hAnsi="Arial" w:cs="Arial"/>
                <w:color w:val="000000"/>
                <w:sz w:val="20"/>
                <w:szCs w:val="20"/>
              </w:rPr>
            </w:pPr>
            <w:r>
              <w:rPr>
                <w:rFonts w:ascii="Arial" w:hAnsi="Arial" w:cs="Arial"/>
                <w:color w:val="000000"/>
                <w:sz w:val="20"/>
                <w:szCs w:val="20"/>
              </w:rPr>
              <w:t>Presentation Column</w:t>
            </w:r>
          </w:p>
        </w:tc>
        <w:tc>
          <w:tcPr>
            <w:tcW w:w="666" w:type="pct"/>
            <w:tcBorders>
              <w:top w:val="single" w:sz="4" w:space="0" w:color="auto"/>
              <w:left w:val="nil"/>
              <w:bottom w:val="single" w:sz="4" w:space="0" w:color="auto"/>
              <w:right w:val="single" w:sz="4" w:space="0" w:color="auto"/>
            </w:tcBorders>
            <w:shd w:val="clear" w:color="auto" w:fill="auto"/>
            <w:noWrap/>
          </w:tcPr>
          <w:p w14:paraId="2CE9BC84" w14:textId="77777777" w:rsidR="00EF7771" w:rsidRPr="00EF7771" w:rsidRDefault="00EF7771" w:rsidP="00A6751C">
            <w:pPr>
              <w:jc w:val="center"/>
              <w:rPr>
                <w:rFonts w:ascii="Arial" w:hAnsi="Arial" w:cs="Arial"/>
                <w:color w:val="000000"/>
                <w:sz w:val="20"/>
                <w:szCs w:val="20"/>
              </w:rPr>
            </w:pPr>
            <w:r w:rsidRPr="00AB3AAC">
              <w:rPr>
                <w:rFonts w:ascii="Arial" w:hAnsi="Arial" w:cs="Arial"/>
                <w:color w:val="000000"/>
                <w:sz w:val="20"/>
                <w:szCs w:val="20"/>
              </w:rPr>
              <w:t>New</w:t>
            </w:r>
          </w:p>
        </w:tc>
        <w:tc>
          <w:tcPr>
            <w:tcW w:w="1196" w:type="pct"/>
            <w:tcBorders>
              <w:top w:val="single" w:sz="4" w:space="0" w:color="auto"/>
              <w:left w:val="nil"/>
              <w:bottom w:val="single" w:sz="4" w:space="0" w:color="auto"/>
              <w:right w:val="single" w:sz="4" w:space="0" w:color="auto"/>
            </w:tcBorders>
            <w:shd w:val="clear" w:color="auto" w:fill="auto"/>
            <w:noWrap/>
            <w:vAlign w:val="bottom"/>
          </w:tcPr>
          <w:p w14:paraId="2CE9BC85" w14:textId="77777777" w:rsidR="00EF7771" w:rsidRPr="00EF7771" w:rsidRDefault="00EF7771" w:rsidP="00A6751C">
            <w:pPr>
              <w:rPr>
                <w:rFonts w:ascii="Arial" w:hAnsi="Arial" w:cs="Arial"/>
                <w:bCs/>
                <w:sz w:val="20"/>
                <w:szCs w:val="20"/>
              </w:rPr>
            </w:pPr>
            <w:r>
              <w:rPr>
                <w:rFonts w:ascii="Arial" w:hAnsi="Arial" w:cs="Arial"/>
                <w:bCs/>
                <w:sz w:val="20"/>
                <w:szCs w:val="20"/>
              </w:rPr>
              <w:t>PO Number</w:t>
            </w:r>
          </w:p>
        </w:tc>
        <w:tc>
          <w:tcPr>
            <w:tcW w:w="542" w:type="pct"/>
            <w:tcBorders>
              <w:top w:val="single" w:sz="4" w:space="0" w:color="auto"/>
              <w:left w:val="nil"/>
              <w:bottom w:val="single" w:sz="4" w:space="0" w:color="auto"/>
              <w:right w:val="single" w:sz="4" w:space="0" w:color="auto"/>
            </w:tcBorders>
            <w:shd w:val="clear" w:color="auto" w:fill="auto"/>
            <w:noWrap/>
            <w:vAlign w:val="bottom"/>
          </w:tcPr>
          <w:p w14:paraId="2CE9BC86"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c>
          <w:tcPr>
            <w:tcW w:w="416" w:type="pct"/>
            <w:tcBorders>
              <w:top w:val="single" w:sz="4" w:space="0" w:color="auto"/>
              <w:left w:val="nil"/>
              <w:bottom w:val="single" w:sz="4" w:space="0" w:color="auto"/>
              <w:right w:val="single" w:sz="4" w:space="0" w:color="auto"/>
            </w:tcBorders>
            <w:shd w:val="clear" w:color="auto" w:fill="auto"/>
            <w:noWrap/>
            <w:vAlign w:val="bottom"/>
          </w:tcPr>
          <w:p w14:paraId="2CE9BC87"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c>
          <w:tcPr>
            <w:tcW w:w="401" w:type="pct"/>
            <w:tcBorders>
              <w:top w:val="single" w:sz="4" w:space="0" w:color="auto"/>
              <w:left w:val="nil"/>
              <w:bottom w:val="single" w:sz="4" w:space="0" w:color="auto"/>
              <w:right w:val="single" w:sz="4" w:space="0" w:color="auto"/>
            </w:tcBorders>
            <w:shd w:val="clear" w:color="auto" w:fill="auto"/>
            <w:noWrap/>
            <w:vAlign w:val="bottom"/>
          </w:tcPr>
          <w:p w14:paraId="2CE9BC88"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r>
      <w:tr w:rsidR="00EF7771" w:rsidRPr="00024558" w14:paraId="2CE9BC92" w14:textId="77777777" w:rsidTr="00A6751C">
        <w:trPr>
          <w:trHeight w:val="300"/>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BC8A" w14:textId="77777777" w:rsidR="00EF7771" w:rsidRPr="00024558" w:rsidRDefault="00EF7771" w:rsidP="00A6751C">
            <w:pPr>
              <w:jc w:val="center"/>
              <w:rPr>
                <w:rFonts w:ascii="Arial" w:hAnsi="Arial" w:cs="Arial"/>
                <w:color w:val="000000"/>
                <w:sz w:val="20"/>
                <w:szCs w:val="20"/>
              </w:rPr>
            </w:pPr>
            <w:r>
              <w:rPr>
                <w:rFonts w:ascii="Arial" w:hAnsi="Arial" w:cs="Arial"/>
                <w:color w:val="000000"/>
                <w:sz w:val="20"/>
                <w:szCs w:val="20"/>
              </w:rPr>
              <w:t>8</w:t>
            </w:r>
          </w:p>
        </w:tc>
        <w:tc>
          <w:tcPr>
            <w:tcW w:w="461" w:type="pct"/>
            <w:tcBorders>
              <w:top w:val="single" w:sz="4" w:space="0" w:color="auto"/>
              <w:left w:val="nil"/>
              <w:bottom w:val="single" w:sz="4" w:space="0" w:color="auto"/>
              <w:right w:val="single" w:sz="4" w:space="0" w:color="auto"/>
            </w:tcBorders>
            <w:shd w:val="clear" w:color="auto" w:fill="auto"/>
            <w:noWrap/>
          </w:tcPr>
          <w:p w14:paraId="2CE9BC8B" w14:textId="77777777" w:rsidR="00EF7771" w:rsidRPr="00EF7771" w:rsidRDefault="00EF7771" w:rsidP="00A6751C">
            <w:pPr>
              <w:rPr>
                <w:rFonts w:ascii="Arial" w:hAnsi="Arial" w:cs="Arial"/>
                <w:color w:val="000000"/>
                <w:sz w:val="20"/>
                <w:szCs w:val="20"/>
              </w:rPr>
            </w:pPr>
            <w:r>
              <w:rPr>
                <w:rFonts w:ascii="Arial" w:hAnsi="Arial" w:cs="Arial"/>
                <w:color w:val="000000"/>
                <w:sz w:val="20"/>
                <w:szCs w:val="20"/>
              </w:rPr>
              <w:t>RPD</w:t>
            </w:r>
          </w:p>
        </w:tc>
        <w:tc>
          <w:tcPr>
            <w:tcW w:w="929" w:type="pct"/>
            <w:tcBorders>
              <w:top w:val="single" w:sz="4" w:space="0" w:color="auto"/>
              <w:left w:val="nil"/>
              <w:bottom w:val="single" w:sz="4" w:space="0" w:color="auto"/>
              <w:right w:val="single" w:sz="4" w:space="0" w:color="auto"/>
            </w:tcBorders>
            <w:shd w:val="clear" w:color="auto" w:fill="auto"/>
            <w:noWrap/>
          </w:tcPr>
          <w:p w14:paraId="2CE9BC8C" w14:textId="77777777" w:rsidR="00EF7771" w:rsidRPr="00024558" w:rsidRDefault="00EF7771" w:rsidP="00A6751C">
            <w:pPr>
              <w:rPr>
                <w:rFonts w:ascii="Arial" w:hAnsi="Arial" w:cs="Arial"/>
                <w:color w:val="000000"/>
                <w:sz w:val="20"/>
                <w:szCs w:val="20"/>
              </w:rPr>
            </w:pPr>
            <w:r>
              <w:rPr>
                <w:rFonts w:ascii="Arial" w:hAnsi="Arial" w:cs="Arial"/>
                <w:color w:val="000000"/>
                <w:sz w:val="20"/>
                <w:szCs w:val="20"/>
              </w:rPr>
              <w:t>Presentation Column</w:t>
            </w:r>
          </w:p>
        </w:tc>
        <w:tc>
          <w:tcPr>
            <w:tcW w:w="666" w:type="pct"/>
            <w:tcBorders>
              <w:top w:val="single" w:sz="4" w:space="0" w:color="auto"/>
              <w:left w:val="nil"/>
              <w:bottom w:val="single" w:sz="4" w:space="0" w:color="auto"/>
              <w:right w:val="single" w:sz="4" w:space="0" w:color="auto"/>
            </w:tcBorders>
            <w:shd w:val="clear" w:color="auto" w:fill="auto"/>
            <w:noWrap/>
          </w:tcPr>
          <w:p w14:paraId="2CE9BC8D" w14:textId="77777777" w:rsidR="00EF7771" w:rsidRPr="00EF7771" w:rsidRDefault="00EF7771" w:rsidP="00A6751C">
            <w:pPr>
              <w:jc w:val="center"/>
              <w:rPr>
                <w:rFonts w:ascii="Arial" w:hAnsi="Arial" w:cs="Arial"/>
                <w:color w:val="000000"/>
                <w:sz w:val="20"/>
                <w:szCs w:val="20"/>
              </w:rPr>
            </w:pPr>
            <w:r w:rsidRPr="00AB3AAC">
              <w:rPr>
                <w:rFonts w:ascii="Arial" w:hAnsi="Arial" w:cs="Arial"/>
                <w:color w:val="000000"/>
                <w:sz w:val="20"/>
                <w:szCs w:val="20"/>
              </w:rPr>
              <w:t>New</w:t>
            </w:r>
          </w:p>
        </w:tc>
        <w:tc>
          <w:tcPr>
            <w:tcW w:w="1196" w:type="pct"/>
            <w:tcBorders>
              <w:top w:val="single" w:sz="4" w:space="0" w:color="auto"/>
              <w:left w:val="nil"/>
              <w:bottom w:val="single" w:sz="4" w:space="0" w:color="auto"/>
              <w:right w:val="single" w:sz="4" w:space="0" w:color="auto"/>
            </w:tcBorders>
            <w:shd w:val="clear" w:color="auto" w:fill="auto"/>
            <w:noWrap/>
            <w:vAlign w:val="bottom"/>
          </w:tcPr>
          <w:p w14:paraId="2CE9BC8E" w14:textId="77777777" w:rsidR="00EF7771" w:rsidRPr="00EF7771" w:rsidRDefault="00EF7771" w:rsidP="00A6751C">
            <w:pPr>
              <w:rPr>
                <w:rFonts w:ascii="Arial" w:hAnsi="Arial" w:cs="Arial"/>
                <w:bCs/>
                <w:sz w:val="20"/>
                <w:szCs w:val="20"/>
              </w:rPr>
            </w:pPr>
            <w:r>
              <w:rPr>
                <w:rFonts w:ascii="Arial" w:hAnsi="Arial" w:cs="Arial"/>
                <w:bCs/>
                <w:sz w:val="20"/>
                <w:szCs w:val="20"/>
              </w:rPr>
              <w:t>Supplier Name</w:t>
            </w:r>
          </w:p>
        </w:tc>
        <w:tc>
          <w:tcPr>
            <w:tcW w:w="542" w:type="pct"/>
            <w:tcBorders>
              <w:top w:val="single" w:sz="4" w:space="0" w:color="auto"/>
              <w:left w:val="nil"/>
              <w:bottom w:val="single" w:sz="4" w:space="0" w:color="auto"/>
              <w:right w:val="single" w:sz="4" w:space="0" w:color="auto"/>
            </w:tcBorders>
            <w:shd w:val="clear" w:color="auto" w:fill="auto"/>
            <w:noWrap/>
            <w:vAlign w:val="bottom"/>
          </w:tcPr>
          <w:p w14:paraId="2CE9BC8F"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c>
          <w:tcPr>
            <w:tcW w:w="416" w:type="pct"/>
            <w:tcBorders>
              <w:top w:val="single" w:sz="4" w:space="0" w:color="auto"/>
              <w:left w:val="nil"/>
              <w:bottom w:val="single" w:sz="4" w:space="0" w:color="auto"/>
              <w:right w:val="single" w:sz="4" w:space="0" w:color="auto"/>
            </w:tcBorders>
            <w:shd w:val="clear" w:color="auto" w:fill="auto"/>
            <w:noWrap/>
            <w:vAlign w:val="bottom"/>
          </w:tcPr>
          <w:p w14:paraId="2CE9BC90"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c>
          <w:tcPr>
            <w:tcW w:w="401" w:type="pct"/>
            <w:tcBorders>
              <w:top w:val="single" w:sz="4" w:space="0" w:color="auto"/>
              <w:left w:val="nil"/>
              <w:bottom w:val="single" w:sz="4" w:space="0" w:color="auto"/>
              <w:right w:val="single" w:sz="4" w:space="0" w:color="auto"/>
            </w:tcBorders>
            <w:shd w:val="clear" w:color="auto" w:fill="auto"/>
            <w:noWrap/>
            <w:vAlign w:val="bottom"/>
          </w:tcPr>
          <w:p w14:paraId="2CE9BC91"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r>
      <w:tr w:rsidR="00EF7771" w:rsidRPr="00024558" w14:paraId="2CE9BC9B" w14:textId="77777777" w:rsidTr="00A6751C">
        <w:trPr>
          <w:trHeight w:val="300"/>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BC93" w14:textId="77777777" w:rsidR="00EF7771" w:rsidRPr="00024558" w:rsidRDefault="00EF7771" w:rsidP="00A6751C">
            <w:pPr>
              <w:jc w:val="center"/>
              <w:rPr>
                <w:rFonts w:ascii="Arial" w:hAnsi="Arial" w:cs="Arial"/>
                <w:color w:val="000000"/>
                <w:sz w:val="20"/>
                <w:szCs w:val="20"/>
              </w:rPr>
            </w:pPr>
            <w:r>
              <w:rPr>
                <w:rFonts w:ascii="Arial" w:hAnsi="Arial" w:cs="Arial"/>
                <w:color w:val="000000"/>
                <w:sz w:val="20"/>
                <w:szCs w:val="20"/>
              </w:rPr>
              <w:t>9</w:t>
            </w:r>
          </w:p>
        </w:tc>
        <w:tc>
          <w:tcPr>
            <w:tcW w:w="461" w:type="pct"/>
            <w:tcBorders>
              <w:top w:val="single" w:sz="4" w:space="0" w:color="auto"/>
              <w:left w:val="nil"/>
              <w:bottom w:val="single" w:sz="4" w:space="0" w:color="auto"/>
              <w:right w:val="single" w:sz="4" w:space="0" w:color="auto"/>
            </w:tcBorders>
            <w:shd w:val="clear" w:color="auto" w:fill="auto"/>
            <w:noWrap/>
          </w:tcPr>
          <w:p w14:paraId="2CE9BC94" w14:textId="77777777" w:rsidR="00EF7771" w:rsidRPr="00024558" w:rsidRDefault="00EF7771" w:rsidP="00A6751C">
            <w:pPr>
              <w:rPr>
                <w:rFonts w:ascii="Arial" w:hAnsi="Arial" w:cs="Arial"/>
                <w:color w:val="000000"/>
                <w:sz w:val="20"/>
                <w:szCs w:val="20"/>
              </w:rPr>
            </w:pPr>
            <w:r>
              <w:rPr>
                <w:rFonts w:ascii="Arial" w:hAnsi="Arial" w:cs="Arial"/>
                <w:color w:val="000000"/>
                <w:sz w:val="20"/>
                <w:szCs w:val="20"/>
              </w:rPr>
              <w:t>RPD</w:t>
            </w:r>
          </w:p>
        </w:tc>
        <w:tc>
          <w:tcPr>
            <w:tcW w:w="929" w:type="pct"/>
            <w:tcBorders>
              <w:top w:val="single" w:sz="4" w:space="0" w:color="auto"/>
              <w:left w:val="nil"/>
              <w:bottom w:val="single" w:sz="4" w:space="0" w:color="auto"/>
              <w:right w:val="single" w:sz="4" w:space="0" w:color="auto"/>
            </w:tcBorders>
            <w:shd w:val="clear" w:color="auto" w:fill="auto"/>
            <w:noWrap/>
          </w:tcPr>
          <w:p w14:paraId="2CE9BC95" w14:textId="77777777" w:rsidR="00EF7771" w:rsidRPr="00024558" w:rsidRDefault="00EF7771" w:rsidP="00A6751C">
            <w:pPr>
              <w:rPr>
                <w:rFonts w:ascii="Arial" w:hAnsi="Arial" w:cs="Arial"/>
                <w:color w:val="000000"/>
                <w:sz w:val="20"/>
                <w:szCs w:val="20"/>
              </w:rPr>
            </w:pPr>
            <w:r>
              <w:rPr>
                <w:rFonts w:ascii="Arial" w:hAnsi="Arial" w:cs="Arial"/>
                <w:color w:val="000000"/>
                <w:sz w:val="20"/>
                <w:szCs w:val="20"/>
              </w:rPr>
              <w:t>Presentation Column</w:t>
            </w:r>
          </w:p>
        </w:tc>
        <w:tc>
          <w:tcPr>
            <w:tcW w:w="666" w:type="pct"/>
            <w:tcBorders>
              <w:top w:val="single" w:sz="4" w:space="0" w:color="auto"/>
              <w:left w:val="nil"/>
              <w:bottom w:val="single" w:sz="4" w:space="0" w:color="auto"/>
              <w:right w:val="single" w:sz="4" w:space="0" w:color="auto"/>
            </w:tcBorders>
            <w:shd w:val="clear" w:color="auto" w:fill="auto"/>
            <w:noWrap/>
          </w:tcPr>
          <w:p w14:paraId="2CE9BC96" w14:textId="77777777" w:rsidR="00EF7771" w:rsidRPr="00024558" w:rsidRDefault="00EF7771" w:rsidP="00A6751C">
            <w:pPr>
              <w:jc w:val="center"/>
              <w:rPr>
                <w:rFonts w:ascii="Arial" w:hAnsi="Arial" w:cs="Arial"/>
                <w:color w:val="000000"/>
                <w:sz w:val="20"/>
                <w:szCs w:val="20"/>
              </w:rPr>
            </w:pPr>
            <w:r w:rsidRPr="00AB3AAC">
              <w:rPr>
                <w:rFonts w:ascii="Arial" w:hAnsi="Arial" w:cs="Arial"/>
                <w:color w:val="000000"/>
                <w:sz w:val="20"/>
                <w:szCs w:val="20"/>
              </w:rPr>
              <w:t>New</w:t>
            </w:r>
          </w:p>
        </w:tc>
        <w:tc>
          <w:tcPr>
            <w:tcW w:w="1196" w:type="pct"/>
            <w:tcBorders>
              <w:top w:val="single" w:sz="4" w:space="0" w:color="auto"/>
              <w:left w:val="nil"/>
              <w:bottom w:val="single" w:sz="4" w:space="0" w:color="auto"/>
              <w:right w:val="single" w:sz="4" w:space="0" w:color="auto"/>
            </w:tcBorders>
            <w:shd w:val="clear" w:color="auto" w:fill="auto"/>
            <w:noWrap/>
            <w:vAlign w:val="bottom"/>
          </w:tcPr>
          <w:p w14:paraId="2CE9BC97" w14:textId="77777777" w:rsidR="00EF7771" w:rsidRPr="00EF7771" w:rsidRDefault="00EF7771" w:rsidP="00A6751C">
            <w:pPr>
              <w:rPr>
                <w:rFonts w:ascii="Arial" w:hAnsi="Arial" w:cs="Arial"/>
                <w:bCs/>
                <w:sz w:val="20"/>
                <w:szCs w:val="20"/>
              </w:rPr>
            </w:pPr>
            <w:r>
              <w:rPr>
                <w:rFonts w:ascii="Arial" w:hAnsi="Arial" w:cs="Arial"/>
                <w:bCs/>
                <w:sz w:val="20"/>
                <w:szCs w:val="20"/>
              </w:rPr>
              <w:t>Supplier Number</w:t>
            </w:r>
          </w:p>
        </w:tc>
        <w:tc>
          <w:tcPr>
            <w:tcW w:w="542" w:type="pct"/>
            <w:tcBorders>
              <w:top w:val="single" w:sz="4" w:space="0" w:color="auto"/>
              <w:left w:val="nil"/>
              <w:bottom w:val="single" w:sz="4" w:space="0" w:color="auto"/>
              <w:right w:val="single" w:sz="4" w:space="0" w:color="auto"/>
            </w:tcBorders>
            <w:shd w:val="clear" w:color="auto" w:fill="auto"/>
            <w:noWrap/>
            <w:vAlign w:val="bottom"/>
          </w:tcPr>
          <w:p w14:paraId="2CE9BC98"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c>
          <w:tcPr>
            <w:tcW w:w="416" w:type="pct"/>
            <w:tcBorders>
              <w:top w:val="single" w:sz="4" w:space="0" w:color="auto"/>
              <w:left w:val="nil"/>
              <w:bottom w:val="single" w:sz="4" w:space="0" w:color="auto"/>
              <w:right w:val="single" w:sz="4" w:space="0" w:color="auto"/>
            </w:tcBorders>
            <w:shd w:val="clear" w:color="auto" w:fill="auto"/>
            <w:noWrap/>
            <w:vAlign w:val="bottom"/>
          </w:tcPr>
          <w:p w14:paraId="2CE9BC99"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c>
          <w:tcPr>
            <w:tcW w:w="401" w:type="pct"/>
            <w:tcBorders>
              <w:top w:val="single" w:sz="4" w:space="0" w:color="auto"/>
              <w:left w:val="nil"/>
              <w:bottom w:val="single" w:sz="4" w:space="0" w:color="auto"/>
              <w:right w:val="single" w:sz="4" w:space="0" w:color="auto"/>
            </w:tcBorders>
            <w:shd w:val="clear" w:color="auto" w:fill="auto"/>
            <w:noWrap/>
            <w:vAlign w:val="bottom"/>
          </w:tcPr>
          <w:p w14:paraId="2CE9BC9A" w14:textId="77777777" w:rsidR="00EF7771" w:rsidRPr="00024558" w:rsidRDefault="00EF7771" w:rsidP="00A6751C">
            <w:pPr>
              <w:rPr>
                <w:rFonts w:ascii="Arial" w:hAnsi="Arial" w:cs="Arial"/>
                <w:color w:val="000000"/>
                <w:sz w:val="20"/>
                <w:szCs w:val="20"/>
              </w:rPr>
            </w:pPr>
            <w:r w:rsidRPr="00024558">
              <w:rPr>
                <w:rFonts w:ascii="Arial" w:hAnsi="Arial" w:cs="Arial"/>
                <w:color w:val="000000"/>
                <w:sz w:val="20"/>
                <w:szCs w:val="20"/>
              </w:rPr>
              <w:t>N/A</w:t>
            </w:r>
          </w:p>
        </w:tc>
      </w:tr>
    </w:tbl>
    <w:p w14:paraId="2CE9BC9C" w14:textId="77777777" w:rsidR="00097AC9" w:rsidRPr="00097AC9" w:rsidDel="00EF7771" w:rsidRDefault="00097AC9" w:rsidP="00097AC9">
      <w:pPr>
        <w:spacing w:after="0" w:line="240" w:lineRule="auto"/>
        <w:rPr>
          <w:del w:id="28" w:author="Patlola, Sony Keerthi Reddy       B6LPA" w:date="2016-08-12T08:54:00Z"/>
          <w:rFonts w:ascii="Arial" w:eastAsia="Times New Roman" w:hAnsi="Arial"/>
          <w:sz w:val="20"/>
          <w:szCs w:val="20"/>
          <w:lang w:eastAsia="es-ES"/>
        </w:rPr>
      </w:pPr>
    </w:p>
    <w:p w14:paraId="2CE9BC9D" w14:textId="77777777" w:rsidR="00097AC9" w:rsidRPr="00097AC9" w:rsidRDefault="00097AC9" w:rsidP="00097AC9">
      <w:pPr>
        <w:spacing w:after="0" w:line="240" w:lineRule="auto"/>
        <w:rPr>
          <w:rFonts w:ascii="Arial" w:eastAsia="Times New Roman" w:hAnsi="Arial"/>
          <w:noProof/>
          <w:sz w:val="20"/>
          <w:szCs w:val="20"/>
          <w:lang w:eastAsia="es-ES"/>
        </w:rPr>
      </w:pPr>
    </w:p>
    <w:p w14:paraId="2CE9BC9E" w14:textId="77777777" w:rsidR="00097AC9" w:rsidRPr="00097AC9" w:rsidRDefault="00097AC9" w:rsidP="00097AC9">
      <w:pPr>
        <w:spacing w:after="0" w:line="240" w:lineRule="auto"/>
        <w:rPr>
          <w:rFonts w:ascii="Arial" w:eastAsia="Times New Roman" w:hAnsi="Arial"/>
          <w:sz w:val="20"/>
          <w:szCs w:val="20"/>
          <w:lang w:eastAsia="es-ES"/>
        </w:rPr>
      </w:pPr>
    </w:p>
    <w:p w14:paraId="2CE9BC9F" w14:textId="77777777" w:rsidR="00097AC9" w:rsidRPr="00097AC9" w:rsidRDefault="00097AC9" w:rsidP="00097AC9">
      <w:pPr>
        <w:spacing w:after="0" w:line="240" w:lineRule="auto"/>
        <w:rPr>
          <w:rFonts w:eastAsia="Times New Roman"/>
          <w:lang w:val="en-GB"/>
        </w:rPr>
      </w:pPr>
    </w:p>
    <w:p w14:paraId="2CE9BCA0" w14:textId="77777777" w:rsidR="00097AC9" w:rsidRPr="00097AC9" w:rsidRDefault="00097AC9" w:rsidP="00C3516F">
      <w:pPr>
        <w:pStyle w:val="Heading1"/>
        <w:rPr>
          <w:lang w:val="en-GB"/>
        </w:rPr>
      </w:pPr>
      <w:bookmarkStart w:id="29" w:name="_Toc435801138"/>
      <w:r w:rsidRPr="00097AC9">
        <w:rPr>
          <w:lang w:val="en-GB"/>
        </w:rPr>
        <w:lastRenderedPageBreak/>
        <w:t>ELT Overview</w:t>
      </w:r>
      <w:bookmarkEnd w:id="29"/>
    </w:p>
    <w:p w14:paraId="2CE9BCA1" w14:textId="77777777" w:rsidR="006F7DAD" w:rsidRPr="004D1356" w:rsidRDefault="00BC35C0" w:rsidP="00064C37">
      <w:pPr>
        <w:ind w:firstLine="720"/>
        <w:rPr>
          <w:lang w:val="en-GB"/>
        </w:rPr>
      </w:pPr>
      <w:r>
        <w:rPr>
          <w:rFonts w:ascii="Arial" w:eastAsia="Times New Roman" w:hAnsi="Arial"/>
          <w:sz w:val="20"/>
          <w:szCs w:val="20"/>
          <w:lang w:val="en-GB" w:eastAsia="es-ES"/>
        </w:rPr>
        <w:t>NA</w:t>
      </w:r>
    </w:p>
    <w:p w14:paraId="2CE9BCA2" w14:textId="77777777" w:rsidR="00097AC9" w:rsidRPr="00097AC9" w:rsidRDefault="00097AC9" w:rsidP="00C3516F">
      <w:pPr>
        <w:pStyle w:val="Heading2"/>
      </w:pPr>
      <w:bookmarkStart w:id="30" w:name="_Toc423403388"/>
      <w:bookmarkStart w:id="31" w:name="_Toc435801139"/>
      <w:r w:rsidRPr="00097AC9">
        <w:t>Data Flow Model</w:t>
      </w:r>
      <w:bookmarkEnd w:id="30"/>
      <w:bookmarkEnd w:id="31"/>
    </w:p>
    <w:p w14:paraId="2CE9BCA3" w14:textId="77777777" w:rsidR="00B52563" w:rsidRDefault="005A100F" w:rsidP="00097AC9">
      <w:pPr>
        <w:spacing w:after="0" w:line="240" w:lineRule="auto"/>
        <w:rPr>
          <w:rFonts w:ascii="Arial" w:eastAsia="Times New Roman" w:hAnsi="Arial"/>
          <w:sz w:val="20"/>
          <w:szCs w:val="20"/>
          <w:lang w:eastAsia="es-ES"/>
        </w:rPr>
      </w:pPr>
      <w:r>
        <w:rPr>
          <w:rFonts w:ascii="Arial" w:eastAsia="Times New Roman" w:hAnsi="Arial"/>
          <w:sz w:val="20"/>
          <w:szCs w:val="20"/>
          <w:lang w:eastAsia="es-ES"/>
        </w:rPr>
        <w:t>.</w:t>
      </w:r>
    </w:p>
    <w:p w14:paraId="2CE9BCA4" w14:textId="77777777" w:rsidR="000259B7" w:rsidRPr="00097AC9" w:rsidRDefault="000259B7" w:rsidP="000259B7">
      <w:pPr>
        <w:spacing w:after="0" w:line="240" w:lineRule="auto"/>
        <w:rPr>
          <w:rFonts w:ascii="Arial" w:eastAsia="Times New Roman" w:hAnsi="Arial"/>
          <w:sz w:val="20"/>
          <w:szCs w:val="20"/>
          <w:lang w:eastAsia="es-ES"/>
        </w:rPr>
      </w:pPr>
      <w:r>
        <w:rPr>
          <w:lang w:val="en-GB"/>
        </w:rPr>
        <w:t xml:space="preserve">There were no modifications/changes done for data flow model at the ELT side for this component. </w:t>
      </w:r>
    </w:p>
    <w:p w14:paraId="2CE9BCA5" w14:textId="77777777" w:rsidR="00097AC9" w:rsidRPr="00097AC9" w:rsidRDefault="00097AC9" w:rsidP="00C3516F">
      <w:pPr>
        <w:pStyle w:val="Heading2"/>
      </w:pPr>
      <w:bookmarkStart w:id="32" w:name="_Toc423403389"/>
      <w:r w:rsidRPr="00097AC9">
        <w:t xml:space="preserve"> </w:t>
      </w:r>
      <w:bookmarkStart w:id="33" w:name="_Toc435801140"/>
      <w:r w:rsidRPr="00097AC9">
        <w:t>Source</w:t>
      </w:r>
      <w:bookmarkEnd w:id="32"/>
      <w:r w:rsidRPr="00097AC9">
        <w:t xml:space="preserve"> System</w:t>
      </w:r>
      <w:bookmarkEnd w:id="33"/>
    </w:p>
    <w:p w14:paraId="2CE9BCA6" w14:textId="77777777" w:rsidR="00097AC9" w:rsidRPr="00097AC9" w:rsidRDefault="00097AC9" w:rsidP="00097AC9">
      <w:pPr>
        <w:keepNext/>
        <w:keepLines/>
        <w:numPr>
          <w:ilvl w:val="2"/>
          <w:numId w:val="1"/>
        </w:numPr>
        <w:tabs>
          <w:tab w:val="left" w:pos="4320"/>
        </w:tabs>
        <w:spacing w:before="120" w:after="120" w:line="240" w:lineRule="auto"/>
        <w:outlineLvl w:val="2"/>
        <w:rPr>
          <w:rFonts w:ascii="Arial" w:eastAsia="Times New Roman" w:hAnsi="Arial"/>
          <w:b/>
          <w:sz w:val="28"/>
          <w:szCs w:val="20"/>
          <w:lang w:eastAsia="es-ES"/>
        </w:rPr>
      </w:pPr>
      <w:r w:rsidRPr="00097AC9">
        <w:rPr>
          <w:rFonts w:ascii="Arial" w:eastAsia="Times New Roman" w:hAnsi="Arial"/>
          <w:b/>
          <w:sz w:val="28"/>
          <w:szCs w:val="20"/>
          <w:lang w:eastAsia="es-ES"/>
        </w:rPr>
        <w:t>Data objects</w:t>
      </w:r>
    </w:p>
    <w:p w14:paraId="2CE9BCA7" w14:textId="77777777" w:rsidR="00097AC9" w:rsidRPr="00097AC9" w:rsidRDefault="00097AC9" w:rsidP="00097AC9">
      <w:pPr>
        <w:spacing w:after="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6"/>
        <w:gridCol w:w="3540"/>
        <w:gridCol w:w="3540"/>
      </w:tblGrid>
      <w:tr w:rsidR="001F02E6" w:rsidRPr="00A6586B" w14:paraId="2CE9BCAB" w14:textId="77777777" w:rsidTr="00A6751C">
        <w:tc>
          <w:tcPr>
            <w:tcW w:w="1678" w:type="pct"/>
            <w:shd w:val="clear" w:color="auto" w:fill="D9D9D9"/>
          </w:tcPr>
          <w:p w14:paraId="2CE9BCA8" w14:textId="77777777" w:rsidR="001F02E6" w:rsidRPr="00A6586B" w:rsidRDefault="001F02E6" w:rsidP="00941F0F">
            <w:pPr>
              <w:rPr>
                <w:rFonts w:cs="Arial"/>
                <w:b/>
              </w:rPr>
            </w:pPr>
            <w:r w:rsidRPr="00A6586B">
              <w:rPr>
                <w:rFonts w:cs="Arial"/>
                <w:b/>
              </w:rPr>
              <w:t>Source(Table/View)</w:t>
            </w:r>
          </w:p>
        </w:tc>
        <w:tc>
          <w:tcPr>
            <w:tcW w:w="1661" w:type="pct"/>
            <w:shd w:val="clear" w:color="auto" w:fill="D9D9D9"/>
          </w:tcPr>
          <w:p w14:paraId="2CE9BCA9" w14:textId="77777777" w:rsidR="001F02E6" w:rsidRPr="00A6586B" w:rsidRDefault="001F02E6" w:rsidP="00941F0F">
            <w:pPr>
              <w:rPr>
                <w:rFonts w:cs="Arial"/>
                <w:b/>
              </w:rPr>
            </w:pPr>
            <w:r w:rsidRPr="00A6586B">
              <w:rPr>
                <w:rFonts w:cs="Arial"/>
                <w:b/>
              </w:rPr>
              <w:t>Column</w:t>
            </w:r>
          </w:p>
        </w:tc>
        <w:tc>
          <w:tcPr>
            <w:tcW w:w="1661" w:type="pct"/>
            <w:shd w:val="clear" w:color="auto" w:fill="D9D9D9"/>
          </w:tcPr>
          <w:p w14:paraId="2CE9BCAA" w14:textId="77777777" w:rsidR="001F02E6" w:rsidRPr="00A6586B" w:rsidRDefault="001F02E6" w:rsidP="00941F0F">
            <w:pPr>
              <w:rPr>
                <w:rFonts w:cs="Arial"/>
                <w:b/>
              </w:rPr>
            </w:pPr>
            <w:r w:rsidRPr="00A6586B">
              <w:rPr>
                <w:rFonts w:cs="Arial"/>
                <w:b/>
              </w:rPr>
              <w:t>Description</w:t>
            </w:r>
          </w:p>
        </w:tc>
      </w:tr>
      <w:tr w:rsidR="0009339E" w14:paraId="2CE9BCAF" w14:textId="77777777" w:rsidTr="00A6751C">
        <w:tc>
          <w:tcPr>
            <w:tcW w:w="1678" w:type="pct"/>
            <w:shd w:val="clear" w:color="auto" w:fill="auto"/>
            <w:vAlign w:val="bottom"/>
          </w:tcPr>
          <w:p w14:paraId="2CE9BCAC"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GL_PERIODS</w:t>
            </w:r>
          </w:p>
        </w:tc>
        <w:tc>
          <w:tcPr>
            <w:tcW w:w="1661" w:type="pct"/>
            <w:shd w:val="clear" w:color="auto" w:fill="auto"/>
            <w:vAlign w:val="bottom"/>
          </w:tcPr>
          <w:p w14:paraId="2CE9BCAD"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PERIOD_NAME</w:t>
            </w:r>
          </w:p>
        </w:tc>
        <w:tc>
          <w:tcPr>
            <w:tcW w:w="1661" w:type="pct"/>
            <w:shd w:val="clear" w:color="auto" w:fill="auto"/>
          </w:tcPr>
          <w:p w14:paraId="2CE9BCAE"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B3" w14:textId="77777777" w:rsidTr="00A6751C">
        <w:tc>
          <w:tcPr>
            <w:tcW w:w="1678" w:type="pct"/>
            <w:shd w:val="clear" w:color="auto" w:fill="auto"/>
            <w:vAlign w:val="bottom"/>
          </w:tcPr>
          <w:p w14:paraId="2CE9BCB0"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GL_PERIODS</w:t>
            </w:r>
          </w:p>
        </w:tc>
        <w:tc>
          <w:tcPr>
            <w:tcW w:w="1661" w:type="pct"/>
            <w:shd w:val="clear" w:color="auto" w:fill="auto"/>
            <w:vAlign w:val="bottom"/>
          </w:tcPr>
          <w:p w14:paraId="2CE9BCB1"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PERIOD_NAME</w:t>
            </w:r>
          </w:p>
        </w:tc>
        <w:tc>
          <w:tcPr>
            <w:tcW w:w="1661" w:type="pct"/>
            <w:shd w:val="clear" w:color="auto" w:fill="auto"/>
          </w:tcPr>
          <w:p w14:paraId="2CE9BCB2"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B7" w14:textId="77777777" w:rsidTr="00A6751C">
        <w:tc>
          <w:tcPr>
            <w:tcW w:w="1678" w:type="pct"/>
            <w:shd w:val="clear" w:color="auto" w:fill="auto"/>
            <w:vAlign w:val="bottom"/>
          </w:tcPr>
          <w:p w14:paraId="2CE9BCB4"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FA_ADDITIONS_B</w:t>
            </w:r>
          </w:p>
        </w:tc>
        <w:tc>
          <w:tcPr>
            <w:tcW w:w="1661" w:type="pct"/>
            <w:shd w:val="clear" w:color="auto" w:fill="auto"/>
            <w:vAlign w:val="bottom"/>
          </w:tcPr>
          <w:p w14:paraId="2CE9BCB5"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ASSET_NUMBER</w:t>
            </w:r>
          </w:p>
        </w:tc>
        <w:tc>
          <w:tcPr>
            <w:tcW w:w="1661" w:type="pct"/>
            <w:shd w:val="clear" w:color="auto" w:fill="auto"/>
          </w:tcPr>
          <w:p w14:paraId="2CE9BCB6"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BB" w14:textId="77777777" w:rsidTr="00A6751C">
        <w:tc>
          <w:tcPr>
            <w:tcW w:w="1678" w:type="pct"/>
            <w:shd w:val="clear" w:color="auto" w:fill="auto"/>
            <w:vAlign w:val="bottom"/>
          </w:tcPr>
          <w:p w14:paraId="2CE9BCB8"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FA_BOOKS</w:t>
            </w:r>
          </w:p>
        </w:tc>
        <w:tc>
          <w:tcPr>
            <w:tcW w:w="1661" w:type="pct"/>
            <w:shd w:val="clear" w:color="auto" w:fill="auto"/>
            <w:vAlign w:val="bottom"/>
          </w:tcPr>
          <w:p w14:paraId="2CE9BCB9"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DATE_PLACED_IN_SERVICE</w:t>
            </w:r>
          </w:p>
        </w:tc>
        <w:tc>
          <w:tcPr>
            <w:tcW w:w="1661" w:type="pct"/>
            <w:shd w:val="clear" w:color="auto" w:fill="auto"/>
          </w:tcPr>
          <w:p w14:paraId="2CE9BCBA"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BF" w14:textId="77777777" w:rsidTr="00A6751C">
        <w:tc>
          <w:tcPr>
            <w:tcW w:w="1678" w:type="pct"/>
            <w:shd w:val="clear" w:color="auto" w:fill="auto"/>
            <w:vAlign w:val="bottom"/>
          </w:tcPr>
          <w:p w14:paraId="2CE9BCBC"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FA_BOOKS</w:t>
            </w:r>
          </w:p>
        </w:tc>
        <w:tc>
          <w:tcPr>
            <w:tcW w:w="1661" w:type="pct"/>
            <w:shd w:val="clear" w:color="auto" w:fill="auto"/>
            <w:vAlign w:val="bottom"/>
          </w:tcPr>
          <w:p w14:paraId="2CE9BCBD"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DEPRN_START_DATE</w:t>
            </w:r>
          </w:p>
        </w:tc>
        <w:tc>
          <w:tcPr>
            <w:tcW w:w="1661" w:type="pct"/>
            <w:shd w:val="clear" w:color="auto" w:fill="auto"/>
          </w:tcPr>
          <w:p w14:paraId="2CE9BCBE"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C3" w14:textId="77777777" w:rsidTr="00A6751C">
        <w:tc>
          <w:tcPr>
            <w:tcW w:w="1678" w:type="pct"/>
            <w:shd w:val="clear" w:color="auto" w:fill="auto"/>
            <w:vAlign w:val="bottom"/>
          </w:tcPr>
          <w:p w14:paraId="2CE9BCC0"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FA_ADDITIONS_B</w:t>
            </w:r>
          </w:p>
        </w:tc>
        <w:tc>
          <w:tcPr>
            <w:tcW w:w="1661" w:type="pct"/>
            <w:shd w:val="clear" w:color="auto" w:fill="auto"/>
            <w:vAlign w:val="bottom"/>
          </w:tcPr>
          <w:p w14:paraId="2CE9BCC1"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SERIAL_NUMBER</w:t>
            </w:r>
          </w:p>
        </w:tc>
        <w:tc>
          <w:tcPr>
            <w:tcW w:w="1661" w:type="pct"/>
            <w:shd w:val="clear" w:color="auto" w:fill="auto"/>
          </w:tcPr>
          <w:p w14:paraId="2CE9BCC2"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C7" w14:textId="77777777" w:rsidTr="00A6751C">
        <w:tc>
          <w:tcPr>
            <w:tcW w:w="1678" w:type="pct"/>
            <w:shd w:val="clear" w:color="auto" w:fill="auto"/>
            <w:vAlign w:val="bottom"/>
          </w:tcPr>
          <w:p w14:paraId="2CE9BCC4"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FA_ADDITIONS_B</w:t>
            </w:r>
          </w:p>
        </w:tc>
        <w:tc>
          <w:tcPr>
            <w:tcW w:w="1661" w:type="pct"/>
            <w:shd w:val="clear" w:color="auto" w:fill="auto"/>
            <w:vAlign w:val="bottom"/>
          </w:tcPr>
          <w:p w14:paraId="2CE9BCC5"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TAG_NUMBER</w:t>
            </w:r>
          </w:p>
        </w:tc>
        <w:tc>
          <w:tcPr>
            <w:tcW w:w="1661" w:type="pct"/>
            <w:shd w:val="clear" w:color="auto" w:fill="auto"/>
          </w:tcPr>
          <w:p w14:paraId="2CE9BCC6"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CB" w14:textId="77777777" w:rsidTr="00A6751C">
        <w:tc>
          <w:tcPr>
            <w:tcW w:w="1678" w:type="pct"/>
            <w:shd w:val="clear" w:color="auto" w:fill="auto"/>
            <w:vAlign w:val="bottom"/>
          </w:tcPr>
          <w:p w14:paraId="2CE9BCC8"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W_FIXED_ASSET_D</w:t>
            </w:r>
          </w:p>
        </w:tc>
        <w:tc>
          <w:tcPr>
            <w:tcW w:w="1661" w:type="pct"/>
            <w:shd w:val="clear" w:color="auto" w:fill="auto"/>
            <w:vAlign w:val="bottom"/>
          </w:tcPr>
          <w:p w14:paraId="2CE9BCC9"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TOTAL_LIFE_IN_MONTHS</w:t>
            </w:r>
          </w:p>
        </w:tc>
        <w:tc>
          <w:tcPr>
            <w:tcW w:w="1661" w:type="pct"/>
            <w:shd w:val="clear" w:color="auto" w:fill="auto"/>
          </w:tcPr>
          <w:p w14:paraId="2CE9BCCA"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CF" w14:textId="77777777" w:rsidTr="00A6751C">
        <w:tc>
          <w:tcPr>
            <w:tcW w:w="1678" w:type="pct"/>
            <w:shd w:val="clear" w:color="auto" w:fill="auto"/>
            <w:vAlign w:val="bottom"/>
          </w:tcPr>
          <w:p w14:paraId="2CE9BCCC"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FA_BOOKS</w:t>
            </w:r>
          </w:p>
        </w:tc>
        <w:tc>
          <w:tcPr>
            <w:tcW w:w="1661" w:type="pct"/>
            <w:shd w:val="clear" w:color="auto" w:fill="auto"/>
            <w:vAlign w:val="bottom"/>
          </w:tcPr>
          <w:p w14:paraId="2CE9BCCD"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ASSET_DESCR</w:t>
            </w:r>
          </w:p>
        </w:tc>
        <w:tc>
          <w:tcPr>
            <w:tcW w:w="1661" w:type="pct"/>
            <w:shd w:val="clear" w:color="auto" w:fill="auto"/>
          </w:tcPr>
          <w:p w14:paraId="2CE9BCCE"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D3" w14:textId="77777777" w:rsidTr="00A6751C">
        <w:tc>
          <w:tcPr>
            <w:tcW w:w="1678" w:type="pct"/>
            <w:shd w:val="clear" w:color="auto" w:fill="auto"/>
            <w:vAlign w:val="bottom"/>
          </w:tcPr>
          <w:p w14:paraId="2CE9BCD0"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FA_LEASES</w:t>
            </w:r>
          </w:p>
        </w:tc>
        <w:tc>
          <w:tcPr>
            <w:tcW w:w="1661" w:type="pct"/>
            <w:shd w:val="clear" w:color="auto" w:fill="auto"/>
            <w:vAlign w:val="bottom"/>
          </w:tcPr>
          <w:p w14:paraId="2CE9BCD1"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LEASE_NUMBER</w:t>
            </w:r>
          </w:p>
        </w:tc>
        <w:tc>
          <w:tcPr>
            <w:tcW w:w="1661" w:type="pct"/>
            <w:shd w:val="clear" w:color="auto" w:fill="auto"/>
          </w:tcPr>
          <w:p w14:paraId="2CE9BCD2"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D7" w14:textId="77777777" w:rsidTr="00A6751C">
        <w:tc>
          <w:tcPr>
            <w:tcW w:w="1678" w:type="pct"/>
            <w:shd w:val="clear" w:color="auto" w:fill="auto"/>
            <w:vAlign w:val="bottom"/>
          </w:tcPr>
          <w:p w14:paraId="2CE9BCD4"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GL_LEDGERS</w:t>
            </w:r>
          </w:p>
        </w:tc>
        <w:tc>
          <w:tcPr>
            <w:tcW w:w="1661" w:type="pct"/>
            <w:shd w:val="clear" w:color="auto" w:fill="auto"/>
            <w:vAlign w:val="bottom"/>
          </w:tcPr>
          <w:p w14:paraId="2CE9BCD5"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NAME</w:t>
            </w:r>
          </w:p>
        </w:tc>
        <w:tc>
          <w:tcPr>
            <w:tcW w:w="1661" w:type="pct"/>
            <w:shd w:val="clear" w:color="auto" w:fill="auto"/>
          </w:tcPr>
          <w:p w14:paraId="2CE9BCD6"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DB" w14:textId="77777777" w:rsidTr="00A6751C">
        <w:tc>
          <w:tcPr>
            <w:tcW w:w="1678" w:type="pct"/>
            <w:shd w:val="clear" w:color="auto" w:fill="auto"/>
            <w:vAlign w:val="bottom"/>
          </w:tcPr>
          <w:p w14:paraId="2CE9BCD8"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CD9"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SEGMENT5</w:t>
            </w:r>
          </w:p>
        </w:tc>
        <w:tc>
          <w:tcPr>
            <w:tcW w:w="1661" w:type="pct"/>
            <w:shd w:val="clear" w:color="auto" w:fill="auto"/>
          </w:tcPr>
          <w:p w14:paraId="2CE9BCDA"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DF" w14:textId="77777777" w:rsidTr="00A6751C">
        <w:tc>
          <w:tcPr>
            <w:tcW w:w="1678" w:type="pct"/>
            <w:shd w:val="clear" w:color="auto" w:fill="auto"/>
            <w:vAlign w:val="bottom"/>
          </w:tcPr>
          <w:p w14:paraId="2CE9BCDC"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CDD"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SEGMENT5</w:t>
            </w:r>
          </w:p>
        </w:tc>
        <w:tc>
          <w:tcPr>
            <w:tcW w:w="1661" w:type="pct"/>
            <w:shd w:val="clear" w:color="auto" w:fill="auto"/>
          </w:tcPr>
          <w:p w14:paraId="2CE9BCDE"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E3" w14:textId="77777777" w:rsidTr="00A6751C">
        <w:tc>
          <w:tcPr>
            <w:tcW w:w="1678" w:type="pct"/>
            <w:shd w:val="clear" w:color="auto" w:fill="auto"/>
            <w:vAlign w:val="bottom"/>
          </w:tcPr>
          <w:p w14:paraId="2CE9BCE0"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CE1"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SEGMENT5</w:t>
            </w:r>
          </w:p>
        </w:tc>
        <w:tc>
          <w:tcPr>
            <w:tcW w:w="1661" w:type="pct"/>
            <w:shd w:val="clear" w:color="auto" w:fill="auto"/>
          </w:tcPr>
          <w:p w14:paraId="2CE9BCE2"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E7" w14:textId="77777777" w:rsidTr="00A6751C">
        <w:tc>
          <w:tcPr>
            <w:tcW w:w="1678" w:type="pct"/>
            <w:shd w:val="clear" w:color="auto" w:fill="auto"/>
            <w:vAlign w:val="bottom"/>
          </w:tcPr>
          <w:p w14:paraId="2CE9BCE4"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CE5"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SEGMENT1</w:t>
            </w:r>
          </w:p>
        </w:tc>
        <w:tc>
          <w:tcPr>
            <w:tcW w:w="1661" w:type="pct"/>
            <w:shd w:val="clear" w:color="auto" w:fill="auto"/>
          </w:tcPr>
          <w:p w14:paraId="2CE9BCE6"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EB" w14:textId="77777777" w:rsidTr="00A6751C">
        <w:tc>
          <w:tcPr>
            <w:tcW w:w="1678" w:type="pct"/>
            <w:shd w:val="clear" w:color="auto" w:fill="auto"/>
            <w:vAlign w:val="bottom"/>
          </w:tcPr>
          <w:p w14:paraId="2CE9BCE8"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CE9"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SEGMENT1</w:t>
            </w:r>
          </w:p>
        </w:tc>
        <w:tc>
          <w:tcPr>
            <w:tcW w:w="1661" w:type="pct"/>
            <w:shd w:val="clear" w:color="auto" w:fill="auto"/>
          </w:tcPr>
          <w:p w14:paraId="2CE9BCEA"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EF" w14:textId="77777777" w:rsidTr="00A6751C">
        <w:tc>
          <w:tcPr>
            <w:tcW w:w="1678" w:type="pct"/>
            <w:shd w:val="clear" w:color="auto" w:fill="auto"/>
            <w:vAlign w:val="bottom"/>
          </w:tcPr>
          <w:p w14:paraId="2CE9BCEC"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CED"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SEGMENT1</w:t>
            </w:r>
          </w:p>
        </w:tc>
        <w:tc>
          <w:tcPr>
            <w:tcW w:w="1661" w:type="pct"/>
            <w:shd w:val="clear" w:color="auto" w:fill="auto"/>
          </w:tcPr>
          <w:p w14:paraId="2CE9BCEE"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F3" w14:textId="77777777" w:rsidTr="00A6751C">
        <w:tc>
          <w:tcPr>
            <w:tcW w:w="1678" w:type="pct"/>
            <w:shd w:val="clear" w:color="auto" w:fill="auto"/>
            <w:vAlign w:val="bottom"/>
          </w:tcPr>
          <w:p w14:paraId="2CE9BCF0"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lastRenderedPageBreak/>
              <w:t>GL_CODE_COMBINATIONS</w:t>
            </w:r>
          </w:p>
        </w:tc>
        <w:tc>
          <w:tcPr>
            <w:tcW w:w="1661" w:type="pct"/>
            <w:shd w:val="clear" w:color="auto" w:fill="auto"/>
            <w:vAlign w:val="bottom"/>
          </w:tcPr>
          <w:p w14:paraId="2CE9BCF1"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SEGMENT3</w:t>
            </w:r>
          </w:p>
        </w:tc>
        <w:tc>
          <w:tcPr>
            <w:tcW w:w="1661" w:type="pct"/>
            <w:shd w:val="clear" w:color="auto" w:fill="auto"/>
          </w:tcPr>
          <w:p w14:paraId="2CE9BCF2"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F7" w14:textId="77777777" w:rsidTr="00A6751C">
        <w:tc>
          <w:tcPr>
            <w:tcW w:w="1678" w:type="pct"/>
            <w:shd w:val="clear" w:color="auto" w:fill="auto"/>
            <w:vAlign w:val="bottom"/>
          </w:tcPr>
          <w:p w14:paraId="2CE9BCF4"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CF5"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SEGMENT3</w:t>
            </w:r>
          </w:p>
        </w:tc>
        <w:tc>
          <w:tcPr>
            <w:tcW w:w="1661" w:type="pct"/>
            <w:shd w:val="clear" w:color="auto" w:fill="auto"/>
          </w:tcPr>
          <w:p w14:paraId="2CE9BCF6"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FB" w14:textId="77777777" w:rsidTr="00A6751C">
        <w:tc>
          <w:tcPr>
            <w:tcW w:w="1678" w:type="pct"/>
            <w:shd w:val="clear" w:color="auto" w:fill="auto"/>
            <w:vAlign w:val="bottom"/>
          </w:tcPr>
          <w:p w14:paraId="2CE9BCF8"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CF9"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SEGMENT3</w:t>
            </w:r>
          </w:p>
        </w:tc>
        <w:tc>
          <w:tcPr>
            <w:tcW w:w="1661" w:type="pct"/>
            <w:shd w:val="clear" w:color="auto" w:fill="auto"/>
          </w:tcPr>
          <w:p w14:paraId="2CE9BCFA"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CFF" w14:textId="77777777" w:rsidTr="00A6751C">
        <w:tc>
          <w:tcPr>
            <w:tcW w:w="1678" w:type="pct"/>
            <w:shd w:val="clear" w:color="auto" w:fill="auto"/>
            <w:vAlign w:val="bottom"/>
          </w:tcPr>
          <w:p w14:paraId="2CE9BCFC"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CFD"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SEGMENT3</w:t>
            </w:r>
          </w:p>
        </w:tc>
        <w:tc>
          <w:tcPr>
            <w:tcW w:w="1661" w:type="pct"/>
            <w:shd w:val="clear" w:color="auto" w:fill="auto"/>
          </w:tcPr>
          <w:p w14:paraId="2CE9BCFE"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03" w14:textId="77777777" w:rsidTr="00A6751C">
        <w:tc>
          <w:tcPr>
            <w:tcW w:w="1678" w:type="pct"/>
            <w:shd w:val="clear" w:color="auto" w:fill="auto"/>
            <w:vAlign w:val="bottom"/>
          </w:tcPr>
          <w:p w14:paraId="2CE9BD00"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D01"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SEGMENT3</w:t>
            </w:r>
          </w:p>
        </w:tc>
        <w:tc>
          <w:tcPr>
            <w:tcW w:w="1661" w:type="pct"/>
            <w:shd w:val="clear" w:color="auto" w:fill="auto"/>
          </w:tcPr>
          <w:p w14:paraId="2CE9BD02"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07" w14:textId="77777777" w:rsidTr="00A6751C">
        <w:tc>
          <w:tcPr>
            <w:tcW w:w="1678" w:type="pct"/>
            <w:shd w:val="clear" w:color="auto" w:fill="auto"/>
            <w:vAlign w:val="bottom"/>
          </w:tcPr>
          <w:p w14:paraId="2CE9BD04"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D05"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SEGMENT3</w:t>
            </w:r>
          </w:p>
        </w:tc>
        <w:tc>
          <w:tcPr>
            <w:tcW w:w="1661" w:type="pct"/>
            <w:shd w:val="clear" w:color="auto" w:fill="auto"/>
          </w:tcPr>
          <w:p w14:paraId="2CE9BD06"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0B" w14:textId="77777777" w:rsidTr="00A6751C">
        <w:tc>
          <w:tcPr>
            <w:tcW w:w="1678" w:type="pct"/>
            <w:shd w:val="clear" w:color="auto" w:fill="auto"/>
            <w:vAlign w:val="bottom"/>
          </w:tcPr>
          <w:p w14:paraId="2CE9BD08"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GL_CODE_COMBINATIONS</w:t>
            </w:r>
          </w:p>
        </w:tc>
        <w:tc>
          <w:tcPr>
            <w:tcW w:w="1661" w:type="pct"/>
            <w:shd w:val="clear" w:color="auto" w:fill="auto"/>
            <w:vAlign w:val="bottom"/>
          </w:tcPr>
          <w:p w14:paraId="2CE9BD09"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SEGMENT3</w:t>
            </w:r>
          </w:p>
        </w:tc>
        <w:tc>
          <w:tcPr>
            <w:tcW w:w="1661" w:type="pct"/>
            <w:shd w:val="clear" w:color="auto" w:fill="auto"/>
          </w:tcPr>
          <w:p w14:paraId="2CE9BD0A"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0F" w14:textId="77777777" w:rsidTr="00A6751C">
        <w:tc>
          <w:tcPr>
            <w:tcW w:w="1678" w:type="pct"/>
            <w:shd w:val="clear" w:color="auto" w:fill="auto"/>
            <w:vAlign w:val="bottom"/>
          </w:tcPr>
          <w:p w14:paraId="2CE9BD0C"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FA_BOOK_CONTROLS</w:t>
            </w:r>
          </w:p>
        </w:tc>
        <w:tc>
          <w:tcPr>
            <w:tcW w:w="1661" w:type="pct"/>
            <w:shd w:val="clear" w:color="auto" w:fill="auto"/>
            <w:vAlign w:val="bottom"/>
          </w:tcPr>
          <w:p w14:paraId="2CE9BD0D"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BOOK_TYPE_CODE</w:t>
            </w:r>
          </w:p>
        </w:tc>
        <w:tc>
          <w:tcPr>
            <w:tcW w:w="1661" w:type="pct"/>
            <w:shd w:val="clear" w:color="auto" w:fill="auto"/>
          </w:tcPr>
          <w:p w14:paraId="2CE9BD0E"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13" w14:textId="77777777" w:rsidTr="00A6751C">
        <w:tc>
          <w:tcPr>
            <w:tcW w:w="1678" w:type="pct"/>
            <w:shd w:val="clear" w:color="auto" w:fill="auto"/>
            <w:vAlign w:val="bottom"/>
          </w:tcPr>
          <w:p w14:paraId="2CE9BD10"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FA_BOOK_CONTROLS</w:t>
            </w:r>
          </w:p>
        </w:tc>
        <w:tc>
          <w:tcPr>
            <w:tcW w:w="1661" w:type="pct"/>
            <w:shd w:val="clear" w:color="auto" w:fill="auto"/>
            <w:vAlign w:val="bottom"/>
          </w:tcPr>
          <w:p w14:paraId="2CE9BD11"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BOOK_CLASS</w:t>
            </w:r>
          </w:p>
        </w:tc>
        <w:tc>
          <w:tcPr>
            <w:tcW w:w="1661" w:type="pct"/>
            <w:shd w:val="clear" w:color="auto" w:fill="auto"/>
          </w:tcPr>
          <w:p w14:paraId="2CE9BD12"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17" w14:textId="77777777" w:rsidTr="00A6751C">
        <w:tc>
          <w:tcPr>
            <w:tcW w:w="1678" w:type="pct"/>
            <w:shd w:val="clear" w:color="auto" w:fill="auto"/>
            <w:vAlign w:val="bottom"/>
          </w:tcPr>
          <w:p w14:paraId="2CE9BD14"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FA_CATEGORIES_B</w:t>
            </w:r>
          </w:p>
        </w:tc>
        <w:tc>
          <w:tcPr>
            <w:tcW w:w="1661" w:type="pct"/>
            <w:shd w:val="clear" w:color="auto" w:fill="auto"/>
            <w:vAlign w:val="bottom"/>
          </w:tcPr>
          <w:p w14:paraId="2CE9BD15"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SEGMENT1</w:t>
            </w:r>
          </w:p>
        </w:tc>
        <w:tc>
          <w:tcPr>
            <w:tcW w:w="1661" w:type="pct"/>
            <w:shd w:val="clear" w:color="auto" w:fill="auto"/>
          </w:tcPr>
          <w:p w14:paraId="2CE9BD16"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1B" w14:textId="77777777" w:rsidTr="00A6751C">
        <w:tc>
          <w:tcPr>
            <w:tcW w:w="1678" w:type="pct"/>
            <w:shd w:val="clear" w:color="auto" w:fill="auto"/>
            <w:vAlign w:val="bottom"/>
          </w:tcPr>
          <w:p w14:paraId="2CE9BD18"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FA_CATEGORIES_B</w:t>
            </w:r>
          </w:p>
        </w:tc>
        <w:tc>
          <w:tcPr>
            <w:tcW w:w="1661" w:type="pct"/>
            <w:shd w:val="clear" w:color="auto" w:fill="auto"/>
            <w:vAlign w:val="bottom"/>
          </w:tcPr>
          <w:p w14:paraId="2CE9BD19"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SEGMENT2</w:t>
            </w:r>
          </w:p>
        </w:tc>
        <w:tc>
          <w:tcPr>
            <w:tcW w:w="1661" w:type="pct"/>
            <w:shd w:val="clear" w:color="auto" w:fill="auto"/>
          </w:tcPr>
          <w:p w14:paraId="2CE9BD1A"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1F" w14:textId="77777777" w:rsidTr="00A6751C">
        <w:tc>
          <w:tcPr>
            <w:tcW w:w="1678" w:type="pct"/>
            <w:shd w:val="clear" w:color="auto" w:fill="auto"/>
            <w:vAlign w:val="bottom"/>
          </w:tcPr>
          <w:p w14:paraId="2CE9BD1C"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FA_LOCATIONS</w:t>
            </w:r>
          </w:p>
        </w:tc>
        <w:tc>
          <w:tcPr>
            <w:tcW w:w="1661" w:type="pct"/>
            <w:shd w:val="clear" w:color="auto" w:fill="auto"/>
            <w:vAlign w:val="bottom"/>
          </w:tcPr>
          <w:p w14:paraId="2CE9BD1D"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SEGMENT1</w:t>
            </w:r>
          </w:p>
        </w:tc>
        <w:tc>
          <w:tcPr>
            <w:tcW w:w="1661" w:type="pct"/>
            <w:shd w:val="clear" w:color="auto" w:fill="auto"/>
          </w:tcPr>
          <w:p w14:paraId="2CE9BD1E"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23" w14:textId="77777777" w:rsidTr="00A6751C">
        <w:tc>
          <w:tcPr>
            <w:tcW w:w="1678" w:type="pct"/>
            <w:shd w:val="clear" w:color="auto" w:fill="auto"/>
            <w:vAlign w:val="bottom"/>
          </w:tcPr>
          <w:p w14:paraId="2CE9BD20"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FA_LOCATIONS</w:t>
            </w:r>
          </w:p>
        </w:tc>
        <w:tc>
          <w:tcPr>
            <w:tcW w:w="1661" w:type="pct"/>
            <w:shd w:val="clear" w:color="auto" w:fill="auto"/>
            <w:vAlign w:val="bottom"/>
          </w:tcPr>
          <w:p w14:paraId="2CE9BD21"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SEGMENT2</w:t>
            </w:r>
          </w:p>
        </w:tc>
        <w:tc>
          <w:tcPr>
            <w:tcW w:w="1661" w:type="pct"/>
            <w:shd w:val="clear" w:color="auto" w:fill="auto"/>
          </w:tcPr>
          <w:p w14:paraId="2CE9BD22"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27" w14:textId="77777777" w:rsidTr="00A6751C">
        <w:tc>
          <w:tcPr>
            <w:tcW w:w="1678" w:type="pct"/>
            <w:shd w:val="clear" w:color="auto" w:fill="auto"/>
            <w:vAlign w:val="bottom"/>
          </w:tcPr>
          <w:p w14:paraId="2CE9BD24"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FA_LOCATIONS</w:t>
            </w:r>
          </w:p>
        </w:tc>
        <w:tc>
          <w:tcPr>
            <w:tcW w:w="1661" w:type="pct"/>
            <w:shd w:val="clear" w:color="auto" w:fill="auto"/>
            <w:vAlign w:val="bottom"/>
          </w:tcPr>
          <w:p w14:paraId="2CE9BD25"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SEGMENT3</w:t>
            </w:r>
          </w:p>
        </w:tc>
        <w:tc>
          <w:tcPr>
            <w:tcW w:w="1661" w:type="pct"/>
            <w:shd w:val="clear" w:color="auto" w:fill="auto"/>
          </w:tcPr>
          <w:p w14:paraId="2CE9BD26"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2B" w14:textId="77777777" w:rsidTr="00A6751C">
        <w:tc>
          <w:tcPr>
            <w:tcW w:w="1678" w:type="pct"/>
            <w:shd w:val="clear" w:color="auto" w:fill="auto"/>
            <w:vAlign w:val="bottom"/>
          </w:tcPr>
          <w:p w14:paraId="2CE9BD28"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FA_LOCATIONS</w:t>
            </w:r>
          </w:p>
        </w:tc>
        <w:tc>
          <w:tcPr>
            <w:tcW w:w="1661" w:type="pct"/>
            <w:shd w:val="clear" w:color="auto" w:fill="auto"/>
            <w:vAlign w:val="bottom"/>
          </w:tcPr>
          <w:p w14:paraId="2CE9BD29"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SEGMENT4</w:t>
            </w:r>
          </w:p>
        </w:tc>
        <w:tc>
          <w:tcPr>
            <w:tcW w:w="1661" w:type="pct"/>
            <w:shd w:val="clear" w:color="auto" w:fill="auto"/>
          </w:tcPr>
          <w:p w14:paraId="2CE9BD2A"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2F" w14:textId="77777777" w:rsidTr="00A6751C">
        <w:tc>
          <w:tcPr>
            <w:tcW w:w="1678" w:type="pct"/>
            <w:shd w:val="clear" w:color="auto" w:fill="auto"/>
            <w:vAlign w:val="bottom"/>
          </w:tcPr>
          <w:p w14:paraId="2CE9BD2C"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FA_LOCATIONS</w:t>
            </w:r>
          </w:p>
        </w:tc>
        <w:tc>
          <w:tcPr>
            <w:tcW w:w="1661" w:type="pct"/>
            <w:shd w:val="clear" w:color="auto" w:fill="auto"/>
            <w:vAlign w:val="bottom"/>
          </w:tcPr>
          <w:p w14:paraId="2CE9BD2D"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SEGMENT5</w:t>
            </w:r>
          </w:p>
        </w:tc>
        <w:tc>
          <w:tcPr>
            <w:tcW w:w="1661" w:type="pct"/>
            <w:shd w:val="clear" w:color="auto" w:fill="auto"/>
          </w:tcPr>
          <w:p w14:paraId="2CE9BD2E"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33" w14:textId="77777777" w:rsidTr="00A6751C">
        <w:tc>
          <w:tcPr>
            <w:tcW w:w="1678" w:type="pct"/>
            <w:shd w:val="clear" w:color="auto" w:fill="auto"/>
            <w:vAlign w:val="bottom"/>
          </w:tcPr>
          <w:p w14:paraId="2CE9BD30"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FA_LOCATIONS</w:t>
            </w:r>
          </w:p>
        </w:tc>
        <w:tc>
          <w:tcPr>
            <w:tcW w:w="1661" w:type="pct"/>
            <w:shd w:val="clear" w:color="auto" w:fill="auto"/>
            <w:vAlign w:val="bottom"/>
          </w:tcPr>
          <w:p w14:paraId="2CE9BD31"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SEGMENT6</w:t>
            </w:r>
          </w:p>
        </w:tc>
        <w:tc>
          <w:tcPr>
            <w:tcW w:w="1661" w:type="pct"/>
            <w:shd w:val="clear" w:color="auto" w:fill="auto"/>
          </w:tcPr>
          <w:p w14:paraId="2CE9BD32"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37" w14:textId="77777777" w:rsidTr="00A6751C">
        <w:tc>
          <w:tcPr>
            <w:tcW w:w="1678" w:type="pct"/>
            <w:shd w:val="clear" w:color="auto" w:fill="auto"/>
            <w:vAlign w:val="bottom"/>
          </w:tcPr>
          <w:p w14:paraId="2CE9BD34"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FA_LOCATIONS</w:t>
            </w:r>
          </w:p>
        </w:tc>
        <w:tc>
          <w:tcPr>
            <w:tcW w:w="1661" w:type="pct"/>
            <w:shd w:val="clear" w:color="auto" w:fill="auto"/>
            <w:vAlign w:val="bottom"/>
          </w:tcPr>
          <w:p w14:paraId="2CE9BD35" w14:textId="77777777" w:rsidR="0009339E" w:rsidRPr="00024558" w:rsidRDefault="0009339E">
            <w:pPr>
              <w:rPr>
                <w:rFonts w:ascii="Arial" w:hAnsi="Arial" w:cs="Arial"/>
                <w:color w:val="000000"/>
                <w:sz w:val="20"/>
                <w:szCs w:val="20"/>
              </w:rPr>
            </w:pPr>
            <w:r w:rsidRPr="00024558">
              <w:rPr>
                <w:rFonts w:ascii="Arial" w:hAnsi="Arial" w:cs="Arial"/>
                <w:color w:val="000000"/>
                <w:sz w:val="20"/>
                <w:szCs w:val="20"/>
              </w:rPr>
              <w:t>SEGMENT7</w:t>
            </w:r>
          </w:p>
        </w:tc>
        <w:tc>
          <w:tcPr>
            <w:tcW w:w="1661" w:type="pct"/>
            <w:shd w:val="clear" w:color="auto" w:fill="auto"/>
          </w:tcPr>
          <w:p w14:paraId="2CE9BD36"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3B" w14:textId="77777777" w:rsidTr="00A6751C">
        <w:tc>
          <w:tcPr>
            <w:tcW w:w="1678" w:type="pct"/>
            <w:shd w:val="clear" w:color="auto" w:fill="auto"/>
            <w:vAlign w:val="bottom"/>
          </w:tcPr>
          <w:p w14:paraId="2CE9BD38" w14:textId="77777777" w:rsidR="0009339E" w:rsidRPr="00024558" w:rsidRDefault="001E303D">
            <w:pPr>
              <w:rPr>
                <w:rFonts w:ascii="Arial" w:hAnsi="Arial" w:cs="Arial"/>
                <w:color w:val="000000"/>
                <w:sz w:val="20"/>
                <w:szCs w:val="20"/>
              </w:rPr>
            </w:pPr>
            <w:r w:rsidRPr="00024558">
              <w:rPr>
                <w:rFonts w:ascii="Arial" w:hAnsi="Arial" w:cs="Arial"/>
                <w:color w:val="000000"/>
                <w:sz w:val="20"/>
                <w:szCs w:val="20"/>
              </w:rPr>
              <w:t>FA_DEPRN_DETAIL</w:t>
            </w:r>
          </w:p>
        </w:tc>
        <w:tc>
          <w:tcPr>
            <w:tcW w:w="1661" w:type="pct"/>
            <w:shd w:val="clear" w:color="auto" w:fill="auto"/>
            <w:vAlign w:val="bottom"/>
          </w:tcPr>
          <w:p w14:paraId="2CE9BD39" w14:textId="77777777" w:rsidR="0009339E" w:rsidRPr="00024558" w:rsidRDefault="001E303D">
            <w:pPr>
              <w:rPr>
                <w:rFonts w:ascii="Arial" w:hAnsi="Arial" w:cs="Arial"/>
                <w:color w:val="000000"/>
                <w:sz w:val="20"/>
                <w:szCs w:val="20"/>
              </w:rPr>
            </w:pPr>
            <w:r w:rsidRPr="00024558">
              <w:rPr>
                <w:rFonts w:ascii="Arial" w:hAnsi="Arial" w:cs="Arial"/>
                <w:color w:val="000000"/>
                <w:sz w:val="20"/>
                <w:szCs w:val="20"/>
              </w:rPr>
              <w:t>DEPRN_AMOUNT</w:t>
            </w:r>
          </w:p>
        </w:tc>
        <w:tc>
          <w:tcPr>
            <w:tcW w:w="1661" w:type="pct"/>
            <w:shd w:val="clear" w:color="auto" w:fill="auto"/>
          </w:tcPr>
          <w:p w14:paraId="2CE9BD3A"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3F" w14:textId="77777777" w:rsidTr="00A6751C">
        <w:tc>
          <w:tcPr>
            <w:tcW w:w="1678" w:type="pct"/>
            <w:shd w:val="clear" w:color="auto" w:fill="auto"/>
            <w:vAlign w:val="bottom"/>
          </w:tcPr>
          <w:p w14:paraId="2CE9BD3C" w14:textId="77777777" w:rsidR="0009339E" w:rsidRPr="00024558" w:rsidRDefault="00CE784A">
            <w:pPr>
              <w:rPr>
                <w:rFonts w:ascii="Arial" w:hAnsi="Arial" w:cs="Arial"/>
                <w:color w:val="000000"/>
                <w:sz w:val="20"/>
                <w:szCs w:val="20"/>
              </w:rPr>
            </w:pPr>
            <w:r w:rsidRPr="00024558">
              <w:rPr>
                <w:rFonts w:ascii="Arial" w:hAnsi="Arial" w:cs="Arial"/>
                <w:color w:val="000000"/>
                <w:sz w:val="20"/>
                <w:szCs w:val="20"/>
              </w:rPr>
              <w:t>FA_DEPRN_DETAIL</w:t>
            </w:r>
          </w:p>
        </w:tc>
        <w:tc>
          <w:tcPr>
            <w:tcW w:w="1661" w:type="pct"/>
            <w:shd w:val="clear" w:color="auto" w:fill="auto"/>
            <w:vAlign w:val="bottom"/>
          </w:tcPr>
          <w:p w14:paraId="2CE9BD3D" w14:textId="77777777" w:rsidR="0009339E" w:rsidRPr="00024558" w:rsidRDefault="00662FEF">
            <w:pPr>
              <w:rPr>
                <w:rFonts w:ascii="Arial" w:hAnsi="Arial" w:cs="Arial"/>
                <w:color w:val="000000"/>
                <w:sz w:val="20"/>
                <w:szCs w:val="20"/>
              </w:rPr>
            </w:pPr>
            <w:r w:rsidRPr="00024558">
              <w:rPr>
                <w:rFonts w:ascii="Arial" w:hAnsi="Arial" w:cs="Arial"/>
                <w:color w:val="000000"/>
                <w:sz w:val="20"/>
                <w:szCs w:val="20"/>
              </w:rPr>
              <w:t>COST</w:t>
            </w:r>
          </w:p>
        </w:tc>
        <w:tc>
          <w:tcPr>
            <w:tcW w:w="1661" w:type="pct"/>
            <w:shd w:val="clear" w:color="auto" w:fill="auto"/>
          </w:tcPr>
          <w:p w14:paraId="2CE9BD3E"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43" w14:textId="77777777" w:rsidTr="00A6751C">
        <w:tc>
          <w:tcPr>
            <w:tcW w:w="1678" w:type="pct"/>
            <w:shd w:val="clear" w:color="auto" w:fill="auto"/>
            <w:vAlign w:val="bottom"/>
          </w:tcPr>
          <w:p w14:paraId="2CE9BD40" w14:textId="77777777" w:rsidR="0009339E" w:rsidRPr="00024558" w:rsidRDefault="00662FEF">
            <w:pPr>
              <w:rPr>
                <w:rFonts w:ascii="Arial" w:hAnsi="Arial" w:cs="Arial"/>
                <w:color w:val="000000"/>
                <w:sz w:val="20"/>
                <w:szCs w:val="20"/>
              </w:rPr>
            </w:pPr>
            <w:r w:rsidRPr="00024558">
              <w:rPr>
                <w:rFonts w:ascii="Arial" w:hAnsi="Arial" w:cs="Arial"/>
                <w:color w:val="000000"/>
                <w:sz w:val="20"/>
                <w:szCs w:val="20"/>
              </w:rPr>
              <w:t>FA_DEPRN_DETAIL</w:t>
            </w:r>
          </w:p>
        </w:tc>
        <w:tc>
          <w:tcPr>
            <w:tcW w:w="1661" w:type="pct"/>
            <w:shd w:val="clear" w:color="auto" w:fill="auto"/>
            <w:vAlign w:val="bottom"/>
          </w:tcPr>
          <w:p w14:paraId="2CE9BD41" w14:textId="77777777" w:rsidR="0009339E" w:rsidRPr="00024558" w:rsidRDefault="00662FEF">
            <w:pPr>
              <w:rPr>
                <w:rFonts w:ascii="Arial" w:hAnsi="Arial" w:cs="Arial"/>
                <w:color w:val="000000"/>
                <w:sz w:val="20"/>
                <w:szCs w:val="20"/>
              </w:rPr>
            </w:pPr>
            <w:r w:rsidRPr="00024558">
              <w:rPr>
                <w:rFonts w:ascii="Arial" w:hAnsi="Arial" w:cs="Arial"/>
                <w:color w:val="000000"/>
                <w:sz w:val="20"/>
                <w:szCs w:val="20"/>
              </w:rPr>
              <w:t>DEPRN_RESERVE</w:t>
            </w:r>
          </w:p>
        </w:tc>
        <w:tc>
          <w:tcPr>
            <w:tcW w:w="1661" w:type="pct"/>
            <w:shd w:val="clear" w:color="auto" w:fill="auto"/>
          </w:tcPr>
          <w:p w14:paraId="2CE9BD42"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47" w14:textId="77777777" w:rsidTr="00A6751C">
        <w:tc>
          <w:tcPr>
            <w:tcW w:w="1678" w:type="pct"/>
            <w:shd w:val="clear" w:color="auto" w:fill="auto"/>
            <w:vAlign w:val="bottom"/>
          </w:tcPr>
          <w:p w14:paraId="2CE9BD44" w14:textId="77777777" w:rsidR="0009339E" w:rsidRPr="00024558" w:rsidRDefault="00660134">
            <w:pPr>
              <w:rPr>
                <w:rFonts w:ascii="Arial" w:hAnsi="Arial" w:cs="Arial"/>
                <w:color w:val="000000"/>
                <w:sz w:val="20"/>
                <w:szCs w:val="20"/>
              </w:rPr>
            </w:pPr>
            <w:r w:rsidRPr="00024558">
              <w:rPr>
                <w:rFonts w:ascii="Arial" w:hAnsi="Arial" w:cs="Arial"/>
                <w:color w:val="000000"/>
                <w:sz w:val="20"/>
                <w:szCs w:val="20"/>
              </w:rPr>
              <w:t>FA_DEPRN_DETAIL</w:t>
            </w:r>
          </w:p>
        </w:tc>
        <w:tc>
          <w:tcPr>
            <w:tcW w:w="1661" w:type="pct"/>
            <w:shd w:val="clear" w:color="auto" w:fill="auto"/>
            <w:vAlign w:val="bottom"/>
          </w:tcPr>
          <w:p w14:paraId="2CE9BD45" w14:textId="77777777" w:rsidR="0009339E" w:rsidRPr="00024558" w:rsidRDefault="00660134">
            <w:pPr>
              <w:rPr>
                <w:rFonts w:ascii="Arial" w:hAnsi="Arial" w:cs="Arial"/>
                <w:color w:val="000000"/>
                <w:sz w:val="20"/>
                <w:szCs w:val="20"/>
              </w:rPr>
            </w:pPr>
            <w:r w:rsidRPr="00024558">
              <w:rPr>
                <w:rFonts w:ascii="Arial" w:hAnsi="Arial" w:cs="Arial"/>
                <w:color w:val="000000"/>
                <w:sz w:val="20"/>
                <w:szCs w:val="20"/>
              </w:rPr>
              <w:t>YTD_DEPRN</w:t>
            </w:r>
          </w:p>
        </w:tc>
        <w:tc>
          <w:tcPr>
            <w:tcW w:w="1661" w:type="pct"/>
            <w:shd w:val="clear" w:color="auto" w:fill="auto"/>
          </w:tcPr>
          <w:p w14:paraId="2CE9BD46"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4B" w14:textId="77777777" w:rsidTr="00A6751C">
        <w:tc>
          <w:tcPr>
            <w:tcW w:w="1678" w:type="pct"/>
            <w:shd w:val="clear" w:color="auto" w:fill="auto"/>
            <w:vAlign w:val="bottom"/>
          </w:tcPr>
          <w:p w14:paraId="2CE9BD48" w14:textId="77777777" w:rsidR="0009339E" w:rsidRPr="00024558" w:rsidRDefault="003E7B71" w:rsidP="003E7B71">
            <w:pPr>
              <w:rPr>
                <w:rFonts w:ascii="Arial" w:hAnsi="Arial" w:cs="Arial"/>
                <w:color w:val="000000"/>
                <w:sz w:val="20"/>
                <w:szCs w:val="20"/>
              </w:rPr>
            </w:pPr>
            <w:r w:rsidRPr="00024558">
              <w:rPr>
                <w:rFonts w:ascii="Arial" w:hAnsi="Arial" w:cs="Arial"/>
                <w:color w:val="000000"/>
                <w:sz w:val="20"/>
                <w:szCs w:val="20"/>
              </w:rPr>
              <w:t>FA_DISTRIBUTION_HISTORY</w:t>
            </w:r>
          </w:p>
        </w:tc>
        <w:tc>
          <w:tcPr>
            <w:tcW w:w="1661" w:type="pct"/>
            <w:shd w:val="clear" w:color="auto" w:fill="auto"/>
            <w:vAlign w:val="bottom"/>
          </w:tcPr>
          <w:p w14:paraId="2CE9BD49" w14:textId="77777777" w:rsidR="0009339E" w:rsidRPr="00024558" w:rsidRDefault="00B77547">
            <w:pPr>
              <w:rPr>
                <w:rFonts w:ascii="Arial" w:hAnsi="Arial" w:cs="Arial"/>
                <w:color w:val="000000"/>
                <w:sz w:val="20"/>
                <w:szCs w:val="20"/>
              </w:rPr>
            </w:pPr>
            <w:r w:rsidRPr="00024558">
              <w:rPr>
                <w:rFonts w:ascii="Arial" w:hAnsi="Arial" w:cs="Arial"/>
                <w:color w:val="000000"/>
                <w:sz w:val="20"/>
                <w:szCs w:val="20"/>
              </w:rPr>
              <w:t>UNITS_ASSIGNED</w:t>
            </w:r>
          </w:p>
        </w:tc>
        <w:tc>
          <w:tcPr>
            <w:tcW w:w="1661" w:type="pct"/>
            <w:shd w:val="clear" w:color="auto" w:fill="auto"/>
          </w:tcPr>
          <w:p w14:paraId="2CE9BD4A"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09339E" w14:paraId="2CE9BD4F" w14:textId="77777777" w:rsidTr="00A6751C">
        <w:tc>
          <w:tcPr>
            <w:tcW w:w="1678" w:type="pct"/>
            <w:shd w:val="clear" w:color="auto" w:fill="auto"/>
            <w:vAlign w:val="bottom"/>
          </w:tcPr>
          <w:p w14:paraId="2CE9BD4C" w14:textId="77777777" w:rsidR="0009339E" w:rsidRPr="00024558" w:rsidRDefault="005E78EA">
            <w:pPr>
              <w:rPr>
                <w:rFonts w:ascii="Arial" w:hAnsi="Arial" w:cs="Arial"/>
                <w:color w:val="000000"/>
                <w:sz w:val="20"/>
                <w:szCs w:val="20"/>
              </w:rPr>
            </w:pPr>
            <w:r w:rsidRPr="00024558">
              <w:rPr>
                <w:rFonts w:ascii="Arial" w:hAnsi="Arial" w:cs="Arial"/>
                <w:color w:val="000000"/>
                <w:sz w:val="20"/>
                <w:szCs w:val="20"/>
              </w:rPr>
              <w:t>FA_BOOKS</w:t>
            </w:r>
          </w:p>
        </w:tc>
        <w:tc>
          <w:tcPr>
            <w:tcW w:w="1661" w:type="pct"/>
            <w:shd w:val="clear" w:color="auto" w:fill="auto"/>
            <w:vAlign w:val="bottom"/>
          </w:tcPr>
          <w:p w14:paraId="2CE9BD4D" w14:textId="77777777" w:rsidR="0009339E" w:rsidRPr="00024558" w:rsidRDefault="005E78EA">
            <w:pPr>
              <w:rPr>
                <w:rFonts w:ascii="Arial" w:hAnsi="Arial" w:cs="Arial"/>
                <w:color w:val="000000"/>
                <w:sz w:val="20"/>
                <w:szCs w:val="20"/>
              </w:rPr>
            </w:pPr>
            <w:r w:rsidRPr="00024558">
              <w:rPr>
                <w:rFonts w:ascii="Arial" w:hAnsi="Arial" w:cs="Arial"/>
                <w:color w:val="000000"/>
                <w:sz w:val="20"/>
                <w:szCs w:val="20"/>
              </w:rPr>
              <w:t>ORIGINAL_COST</w:t>
            </w:r>
          </w:p>
        </w:tc>
        <w:tc>
          <w:tcPr>
            <w:tcW w:w="1661" w:type="pct"/>
            <w:shd w:val="clear" w:color="auto" w:fill="auto"/>
          </w:tcPr>
          <w:p w14:paraId="2CE9BD4E" w14:textId="77777777" w:rsidR="0009339E" w:rsidRPr="00024558" w:rsidRDefault="000C3DEA" w:rsidP="00941F0F">
            <w:pPr>
              <w:rPr>
                <w:rFonts w:ascii="Arial" w:hAnsi="Arial" w:cs="Arial"/>
                <w:sz w:val="20"/>
                <w:szCs w:val="20"/>
              </w:rPr>
            </w:pPr>
            <w:r w:rsidRPr="00024558">
              <w:rPr>
                <w:rFonts w:ascii="Arial" w:hAnsi="Arial" w:cs="Arial"/>
                <w:sz w:val="20"/>
                <w:szCs w:val="20"/>
              </w:rPr>
              <w:t>N/A</w:t>
            </w:r>
          </w:p>
        </w:tc>
      </w:tr>
      <w:tr w:rsidR="00A6751C" w14:paraId="61022A6C" w14:textId="77777777" w:rsidTr="00A6751C">
        <w:tc>
          <w:tcPr>
            <w:tcW w:w="1678" w:type="pct"/>
            <w:shd w:val="clear" w:color="auto" w:fill="auto"/>
            <w:vAlign w:val="bottom"/>
          </w:tcPr>
          <w:p w14:paraId="53E78801" w14:textId="2B224AB3" w:rsidR="00A6751C" w:rsidRPr="00024558" w:rsidRDefault="00A6751C">
            <w:pPr>
              <w:rPr>
                <w:rFonts w:ascii="Arial" w:hAnsi="Arial" w:cs="Arial"/>
                <w:color w:val="000000"/>
                <w:sz w:val="20"/>
                <w:szCs w:val="20"/>
              </w:rPr>
            </w:pPr>
            <w:r>
              <w:rPr>
                <w:rFonts w:ascii="Arial" w:hAnsi="Arial" w:cs="Arial"/>
                <w:color w:val="000000"/>
                <w:sz w:val="20"/>
                <w:szCs w:val="20"/>
              </w:rPr>
              <w:t>FA ASSET INVOICES</w:t>
            </w:r>
          </w:p>
        </w:tc>
        <w:tc>
          <w:tcPr>
            <w:tcW w:w="1661" w:type="pct"/>
            <w:shd w:val="clear" w:color="auto" w:fill="auto"/>
            <w:vAlign w:val="bottom"/>
          </w:tcPr>
          <w:p w14:paraId="74596A73" w14:textId="5D988A38" w:rsidR="00A6751C" w:rsidRPr="00024558" w:rsidRDefault="00A6751C">
            <w:pPr>
              <w:rPr>
                <w:rFonts w:ascii="Arial" w:hAnsi="Arial" w:cs="Arial"/>
                <w:color w:val="000000"/>
                <w:sz w:val="20"/>
                <w:szCs w:val="20"/>
              </w:rPr>
            </w:pPr>
            <w:r>
              <w:rPr>
                <w:rFonts w:ascii="Arial" w:hAnsi="Arial" w:cs="Arial"/>
                <w:color w:val="000000"/>
                <w:sz w:val="20"/>
                <w:szCs w:val="20"/>
              </w:rPr>
              <w:t>PO NUMBER</w:t>
            </w:r>
          </w:p>
        </w:tc>
        <w:tc>
          <w:tcPr>
            <w:tcW w:w="1661" w:type="pct"/>
            <w:shd w:val="clear" w:color="auto" w:fill="auto"/>
          </w:tcPr>
          <w:p w14:paraId="2555A0AF" w14:textId="3FFB7457" w:rsidR="00A6751C" w:rsidRPr="00024558" w:rsidRDefault="00A6751C" w:rsidP="00941F0F">
            <w:pPr>
              <w:rPr>
                <w:rFonts w:ascii="Arial" w:hAnsi="Arial" w:cs="Arial"/>
                <w:sz w:val="20"/>
                <w:szCs w:val="20"/>
              </w:rPr>
            </w:pPr>
            <w:r>
              <w:rPr>
                <w:rFonts w:ascii="Arial" w:hAnsi="Arial" w:cs="Arial"/>
                <w:sz w:val="20"/>
                <w:szCs w:val="20"/>
              </w:rPr>
              <w:t>N/A</w:t>
            </w:r>
          </w:p>
        </w:tc>
      </w:tr>
    </w:tbl>
    <w:p w14:paraId="2CE9BD57" w14:textId="77777777" w:rsidR="00097AC9" w:rsidRPr="00097AC9" w:rsidRDefault="00097AC9" w:rsidP="00097AC9">
      <w:pPr>
        <w:keepNext/>
        <w:keepLines/>
        <w:numPr>
          <w:ilvl w:val="2"/>
          <w:numId w:val="1"/>
        </w:numPr>
        <w:tabs>
          <w:tab w:val="left" w:pos="4320"/>
        </w:tabs>
        <w:spacing w:before="120" w:after="120" w:line="240" w:lineRule="auto"/>
        <w:outlineLvl w:val="2"/>
        <w:rPr>
          <w:rFonts w:ascii="Arial" w:eastAsia="Times New Roman" w:hAnsi="Arial"/>
          <w:b/>
          <w:sz w:val="28"/>
          <w:szCs w:val="20"/>
          <w:lang w:eastAsia="es-ES"/>
        </w:rPr>
      </w:pPr>
      <w:r w:rsidRPr="00097AC9">
        <w:rPr>
          <w:rFonts w:ascii="Arial" w:eastAsia="Times New Roman" w:hAnsi="Arial"/>
          <w:b/>
          <w:sz w:val="28"/>
          <w:szCs w:val="20"/>
          <w:lang w:eastAsia="es-ES"/>
        </w:rPr>
        <w:t>Data Model</w:t>
      </w:r>
    </w:p>
    <w:p w14:paraId="2CE9BD58" w14:textId="77777777" w:rsidR="00097AC9" w:rsidRPr="00097AC9" w:rsidRDefault="000039FF" w:rsidP="00097AC9">
      <w:pPr>
        <w:spacing w:after="0" w:line="240" w:lineRule="auto"/>
        <w:rPr>
          <w:rFonts w:ascii="Arial" w:eastAsia="Times New Roman" w:hAnsi="Arial"/>
          <w:sz w:val="20"/>
          <w:szCs w:val="20"/>
          <w:lang w:eastAsia="es-ES"/>
        </w:rPr>
      </w:pPr>
      <w:r>
        <w:rPr>
          <w:rFonts w:ascii="Arial" w:eastAsia="Times New Roman" w:hAnsi="Arial"/>
          <w:sz w:val="20"/>
          <w:szCs w:val="20"/>
          <w:lang w:eastAsia="es-ES"/>
        </w:rPr>
        <w:t xml:space="preserve">                          </w:t>
      </w:r>
      <w:r w:rsidR="00DF2065">
        <w:rPr>
          <w:rFonts w:ascii="Arial" w:eastAsia="Times New Roman" w:hAnsi="Arial"/>
          <w:sz w:val="20"/>
          <w:szCs w:val="20"/>
          <w:lang w:eastAsia="es-ES"/>
        </w:rPr>
        <w:t>N/A</w:t>
      </w:r>
    </w:p>
    <w:p w14:paraId="2CE9BD59" w14:textId="77777777" w:rsidR="00097AC9" w:rsidRPr="00097AC9" w:rsidRDefault="00097AC9" w:rsidP="00C3516F">
      <w:pPr>
        <w:pStyle w:val="Heading2"/>
      </w:pPr>
      <w:bookmarkStart w:id="34" w:name="_Toc423403390"/>
      <w:bookmarkStart w:id="35" w:name="_Toc435801141"/>
      <w:r w:rsidRPr="00097AC9">
        <w:lastRenderedPageBreak/>
        <w:t>Target</w:t>
      </w:r>
      <w:bookmarkEnd w:id="34"/>
      <w:r w:rsidRPr="00097AC9">
        <w:t xml:space="preserve"> System</w:t>
      </w:r>
      <w:bookmarkEnd w:id="35"/>
    </w:p>
    <w:p w14:paraId="2CE9BD5A" w14:textId="77777777" w:rsidR="00097AC9" w:rsidRPr="00097AC9" w:rsidRDefault="00097AC9" w:rsidP="00097AC9">
      <w:pPr>
        <w:keepNext/>
        <w:keepLines/>
        <w:numPr>
          <w:ilvl w:val="2"/>
          <w:numId w:val="6"/>
        </w:numPr>
        <w:tabs>
          <w:tab w:val="left" w:pos="4320"/>
        </w:tabs>
        <w:spacing w:before="120" w:after="120" w:line="240" w:lineRule="auto"/>
        <w:outlineLvl w:val="2"/>
        <w:rPr>
          <w:rFonts w:ascii="Arial" w:eastAsia="Times New Roman" w:hAnsi="Arial"/>
          <w:b/>
          <w:sz w:val="28"/>
          <w:szCs w:val="20"/>
          <w:lang w:eastAsia="es-ES"/>
        </w:rPr>
      </w:pPr>
      <w:r w:rsidRPr="00097AC9">
        <w:rPr>
          <w:rFonts w:ascii="Arial" w:eastAsia="Times New Roman" w:hAnsi="Arial"/>
          <w:b/>
          <w:sz w:val="28"/>
          <w:szCs w:val="20"/>
          <w:lang w:eastAsia="es-ES"/>
        </w:rPr>
        <w:t>Data objects</w:t>
      </w:r>
    </w:p>
    <w:p w14:paraId="2CE9BD5B" w14:textId="77777777" w:rsidR="00097AC9" w:rsidRPr="00097AC9" w:rsidRDefault="00097AC9" w:rsidP="00097AC9">
      <w:pPr>
        <w:spacing w:after="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3962"/>
        <w:gridCol w:w="2898"/>
      </w:tblGrid>
      <w:tr w:rsidR="00E67E22" w:rsidRPr="00A6586B" w14:paraId="2CE9BD5F" w14:textId="77777777" w:rsidTr="004A2F35">
        <w:tc>
          <w:tcPr>
            <w:tcW w:w="1781" w:type="pct"/>
            <w:shd w:val="clear" w:color="auto" w:fill="D9D9D9"/>
          </w:tcPr>
          <w:p w14:paraId="2CE9BD5C" w14:textId="77777777" w:rsidR="00E67E22" w:rsidRPr="00A6586B" w:rsidRDefault="0026219A" w:rsidP="0026219A">
            <w:pPr>
              <w:rPr>
                <w:rFonts w:cs="Arial"/>
                <w:b/>
              </w:rPr>
            </w:pPr>
            <w:r w:rsidRPr="00A6586B">
              <w:rPr>
                <w:rFonts w:cs="Arial"/>
                <w:b/>
              </w:rPr>
              <w:t xml:space="preserve"> </w:t>
            </w:r>
            <w:r w:rsidR="00E67E22" w:rsidRPr="00A6586B">
              <w:rPr>
                <w:rFonts w:cs="Arial"/>
                <w:b/>
              </w:rPr>
              <w:t>(Table/View)</w:t>
            </w:r>
          </w:p>
        </w:tc>
        <w:tc>
          <w:tcPr>
            <w:tcW w:w="1859" w:type="pct"/>
            <w:shd w:val="clear" w:color="auto" w:fill="D9D9D9"/>
          </w:tcPr>
          <w:p w14:paraId="2CE9BD5D" w14:textId="77777777" w:rsidR="00E67E22" w:rsidRPr="00A6586B" w:rsidRDefault="00E67E22" w:rsidP="00941F0F">
            <w:pPr>
              <w:rPr>
                <w:rFonts w:cs="Arial"/>
                <w:b/>
              </w:rPr>
            </w:pPr>
            <w:r w:rsidRPr="00A6586B">
              <w:rPr>
                <w:rFonts w:cs="Arial"/>
                <w:b/>
              </w:rPr>
              <w:t>Column</w:t>
            </w:r>
          </w:p>
        </w:tc>
        <w:tc>
          <w:tcPr>
            <w:tcW w:w="1360" w:type="pct"/>
            <w:shd w:val="clear" w:color="auto" w:fill="D9D9D9"/>
          </w:tcPr>
          <w:p w14:paraId="2CE9BD5E" w14:textId="77777777" w:rsidR="00E67E22" w:rsidRPr="00A6586B" w:rsidRDefault="00E67E22" w:rsidP="00941F0F">
            <w:pPr>
              <w:rPr>
                <w:rFonts w:cs="Arial"/>
                <w:b/>
              </w:rPr>
            </w:pPr>
            <w:r w:rsidRPr="00A6586B">
              <w:rPr>
                <w:rFonts w:cs="Arial"/>
                <w:b/>
              </w:rPr>
              <w:t>Description</w:t>
            </w:r>
          </w:p>
        </w:tc>
      </w:tr>
      <w:tr w:rsidR="00E67E22" w14:paraId="2CE9BD63" w14:textId="77777777" w:rsidTr="004A2F35">
        <w:tc>
          <w:tcPr>
            <w:tcW w:w="1781" w:type="pct"/>
            <w:shd w:val="clear" w:color="auto" w:fill="auto"/>
          </w:tcPr>
          <w:p w14:paraId="2CE9BD60" w14:textId="77777777" w:rsidR="00E67E22" w:rsidRPr="0066103B" w:rsidRDefault="00DD675D" w:rsidP="00941F0F">
            <w:pPr>
              <w:rPr>
                <w:rFonts w:ascii="Arial" w:hAnsi="Arial" w:cs="Arial"/>
                <w:sz w:val="20"/>
                <w:szCs w:val="20"/>
              </w:rPr>
            </w:pPr>
            <w:r w:rsidRPr="0066103B">
              <w:rPr>
                <w:rFonts w:ascii="Arial" w:hAnsi="Arial" w:cs="Arial"/>
                <w:sz w:val="20"/>
                <w:szCs w:val="20"/>
              </w:rPr>
              <w:t>W_MCAL_DAY_D</w:t>
            </w:r>
          </w:p>
        </w:tc>
        <w:tc>
          <w:tcPr>
            <w:tcW w:w="1859" w:type="pct"/>
            <w:shd w:val="clear" w:color="auto" w:fill="auto"/>
          </w:tcPr>
          <w:p w14:paraId="2CE9BD61" w14:textId="77777777" w:rsidR="00E67E22" w:rsidRPr="0066103B" w:rsidRDefault="00DD675D" w:rsidP="00387A79">
            <w:pPr>
              <w:rPr>
                <w:rFonts w:ascii="Arial" w:hAnsi="Arial" w:cs="Arial"/>
                <w:sz w:val="20"/>
                <w:szCs w:val="20"/>
              </w:rPr>
            </w:pPr>
            <w:r w:rsidRPr="0066103B">
              <w:rPr>
                <w:rFonts w:ascii="Arial" w:hAnsi="Arial" w:cs="Arial"/>
                <w:color w:val="000000"/>
                <w:sz w:val="20"/>
                <w:szCs w:val="20"/>
              </w:rPr>
              <w:t>MCAL_PERIOD_NAME</w:t>
            </w:r>
          </w:p>
        </w:tc>
        <w:tc>
          <w:tcPr>
            <w:tcW w:w="1360" w:type="pct"/>
            <w:shd w:val="clear" w:color="auto" w:fill="auto"/>
          </w:tcPr>
          <w:p w14:paraId="2CE9BD62"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67" w14:textId="77777777" w:rsidTr="004A2F35">
        <w:tc>
          <w:tcPr>
            <w:tcW w:w="1781" w:type="pct"/>
            <w:shd w:val="clear" w:color="auto" w:fill="auto"/>
          </w:tcPr>
          <w:p w14:paraId="2CE9BD64" w14:textId="77777777" w:rsidR="00E67E22" w:rsidRPr="0066103B" w:rsidRDefault="00BA734B" w:rsidP="00941F0F">
            <w:pPr>
              <w:rPr>
                <w:rFonts w:ascii="Arial" w:hAnsi="Arial" w:cs="Arial"/>
                <w:sz w:val="20"/>
                <w:szCs w:val="20"/>
              </w:rPr>
            </w:pPr>
            <w:r w:rsidRPr="0066103B">
              <w:rPr>
                <w:rFonts w:ascii="Arial" w:hAnsi="Arial" w:cs="Arial"/>
                <w:sz w:val="20"/>
                <w:szCs w:val="20"/>
              </w:rPr>
              <w:t>W_MCAL_PERIOD_D</w:t>
            </w:r>
          </w:p>
        </w:tc>
        <w:tc>
          <w:tcPr>
            <w:tcW w:w="1859" w:type="pct"/>
            <w:shd w:val="clear" w:color="auto" w:fill="auto"/>
          </w:tcPr>
          <w:p w14:paraId="2CE9BD65" w14:textId="77777777" w:rsidR="00E67E22" w:rsidRPr="0066103B" w:rsidRDefault="002D5E17" w:rsidP="00941F0F">
            <w:pPr>
              <w:rPr>
                <w:rFonts w:ascii="Arial" w:hAnsi="Arial" w:cs="Arial"/>
                <w:sz w:val="20"/>
                <w:szCs w:val="20"/>
              </w:rPr>
            </w:pPr>
            <w:r w:rsidRPr="0066103B">
              <w:rPr>
                <w:rFonts w:ascii="Arial" w:hAnsi="Arial" w:cs="Arial"/>
                <w:sz w:val="20"/>
                <w:szCs w:val="20"/>
              </w:rPr>
              <w:t>MCAL_PERIOD_NAME</w:t>
            </w:r>
          </w:p>
        </w:tc>
        <w:tc>
          <w:tcPr>
            <w:tcW w:w="1360" w:type="pct"/>
            <w:shd w:val="clear" w:color="auto" w:fill="auto"/>
          </w:tcPr>
          <w:p w14:paraId="2CE9BD66"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6B" w14:textId="77777777" w:rsidTr="004A2F35">
        <w:tc>
          <w:tcPr>
            <w:tcW w:w="1781" w:type="pct"/>
            <w:shd w:val="clear" w:color="auto" w:fill="auto"/>
          </w:tcPr>
          <w:p w14:paraId="2CE9BD68" w14:textId="77777777" w:rsidR="00E67E22" w:rsidRPr="0066103B" w:rsidRDefault="002E7310" w:rsidP="00941F0F">
            <w:pPr>
              <w:rPr>
                <w:rFonts w:ascii="Arial" w:hAnsi="Arial" w:cs="Arial"/>
                <w:sz w:val="20"/>
                <w:szCs w:val="20"/>
              </w:rPr>
            </w:pPr>
            <w:r w:rsidRPr="0066103B">
              <w:rPr>
                <w:rFonts w:ascii="Arial" w:hAnsi="Arial" w:cs="Arial"/>
                <w:sz w:val="20"/>
                <w:szCs w:val="20"/>
              </w:rPr>
              <w:t>W_FIXED_ASSET_D</w:t>
            </w:r>
          </w:p>
        </w:tc>
        <w:tc>
          <w:tcPr>
            <w:tcW w:w="1859" w:type="pct"/>
            <w:shd w:val="clear" w:color="auto" w:fill="auto"/>
          </w:tcPr>
          <w:p w14:paraId="2CE9BD69" w14:textId="77777777" w:rsidR="00E67E22" w:rsidRPr="0066103B" w:rsidRDefault="002E7310" w:rsidP="00941F0F">
            <w:pPr>
              <w:rPr>
                <w:rFonts w:ascii="Arial" w:hAnsi="Arial" w:cs="Arial"/>
                <w:sz w:val="20"/>
                <w:szCs w:val="20"/>
              </w:rPr>
            </w:pPr>
            <w:r w:rsidRPr="0066103B">
              <w:rPr>
                <w:rFonts w:ascii="Arial" w:hAnsi="Arial" w:cs="Arial"/>
                <w:sz w:val="20"/>
                <w:szCs w:val="20"/>
              </w:rPr>
              <w:t>ASSET_NUMBER</w:t>
            </w:r>
          </w:p>
        </w:tc>
        <w:tc>
          <w:tcPr>
            <w:tcW w:w="1360" w:type="pct"/>
            <w:shd w:val="clear" w:color="auto" w:fill="auto"/>
          </w:tcPr>
          <w:p w14:paraId="2CE9BD6A"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6F" w14:textId="77777777" w:rsidTr="004A2F35">
        <w:tc>
          <w:tcPr>
            <w:tcW w:w="1781" w:type="pct"/>
            <w:shd w:val="clear" w:color="auto" w:fill="auto"/>
          </w:tcPr>
          <w:p w14:paraId="2CE9BD6C" w14:textId="77777777" w:rsidR="00E67E22" w:rsidRPr="0066103B" w:rsidRDefault="00740302" w:rsidP="00740302">
            <w:pPr>
              <w:rPr>
                <w:rFonts w:ascii="Arial" w:hAnsi="Arial" w:cs="Arial"/>
                <w:sz w:val="20"/>
                <w:szCs w:val="20"/>
              </w:rPr>
            </w:pPr>
            <w:r w:rsidRPr="0066103B">
              <w:rPr>
                <w:rFonts w:ascii="Arial" w:hAnsi="Arial" w:cs="Arial"/>
                <w:color w:val="000000"/>
                <w:sz w:val="20"/>
                <w:szCs w:val="20"/>
              </w:rPr>
              <w:t>W_FIXED_ASSET_D</w:t>
            </w:r>
          </w:p>
        </w:tc>
        <w:tc>
          <w:tcPr>
            <w:tcW w:w="1859" w:type="pct"/>
            <w:shd w:val="clear" w:color="auto" w:fill="auto"/>
          </w:tcPr>
          <w:p w14:paraId="2CE9BD6D" w14:textId="77777777" w:rsidR="00E67E22" w:rsidRPr="0066103B" w:rsidRDefault="00740302" w:rsidP="00740302">
            <w:pPr>
              <w:rPr>
                <w:rFonts w:ascii="Arial" w:hAnsi="Arial" w:cs="Arial"/>
                <w:sz w:val="20"/>
                <w:szCs w:val="20"/>
              </w:rPr>
            </w:pPr>
            <w:r w:rsidRPr="0066103B">
              <w:rPr>
                <w:rFonts w:ascii="Arial" w:hAnsi="Arial" w:cs="Arial"/>
                <w:color w:val="000000"/>
                <w:sz w:val="20"/>
                <w:szCs w:val="20"/>
              </w:rPr>
              <w:t>DATE_PLACED_IN_SERVICE</w:t>
            </w:r>
          </w:p>
        </w:tc>
        <w:tc>
          <w:tcPr>
            <w:tcW w:w="1360" w:type="pct"/>
            <w:shd w:val="clear" w:color="auto" w:fill="auto"/>
          </w:tcPr>
          <w:p w14:paraId="2CE9BD6E"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73" w14:textId="77777777" w:rsidTr="004A2F35">
        <w:tc>
          <w:tcPr>
            <w:tcW w:w="1781" w:type="pct"/>
            <w:shd w:val="clear" w:color="auto" w:fill="auto"/>
          </w:tcPr>
          <w:p w14:paraId="2CE9BD70" w14:textId="77777777" w:rsidR="00E67E22" w:rsidRPr="0066103B" w:rsidRDefault="003A3213" w:rsidP="00941F0F">
            <w:pPr>
              <w:rPr>
                <w:rFonts w:ascii="Arial" w:hAnsi="Arial" w:cs="Arial"/>
                <w:sz w:val="20"/>
                <w:szCs w:val="20"/>
              </w:rPr>
            </w:pPr>
            <w:r w:rsidRPr="0066103B">
              <w:rPr>
                <w:rFonts w:ascii="Arial" w:hAnsi="Arial" w:cs="Arial"/>
                <w:sz w:val="20"/>
                <w:szCs w:val="20"/>
              </w:rPr>
              <w:t>W_FIXED_ASSET_D</w:t>
            </w:r>
          </w:p>
        </w:tc>
        <w:tc>
          <w:tcPr>
            <w:tcW w:w="1859" w:type="pct"/>
            <w:shd w:val="clear" w:color="auto" w:fill="auto"/>
          </w:tcPr>
          <w:p w14:paraId="2CE9BD71" w14:textId="77777777" w:rsidR="00E67E22" w:rsidRPr="0066103B" w:rsidRDefault="003A3213" w:rsidP="003A3213">
            <w:pPr>
              <w:rPr>
                <w:rFonts w:ascii="Arial" w:hAnsi="Arial" w:cs="Arial"/>
                <w:sz w:val="20"/>
                <w:szCs w:val="20"/>
              </w:rPr>
            </w:pPr>
            <w:r w:rsidRPr="0066103B">
              <w:rPr>
                <w:rFonts w:ascii="Arial" w:hAnsi="Arial" w:cs="Arial"/>
                <w:color w:val="000000"/>
                <w:sz w:val="20"/>
                <w:szCs w:val="20"/>
              </w:rPr>
              <w:t>DEPRECIATION_START_DATE</w:t>
            </w:r>
          </w:p>
        </w:tc>
        <w:tc>
          <w:tcPr>
            <w:tcW w:w="1360" w:type="pct"/>
            <w:shd w:val="clear" w:color="auto" w:fill="auto"/>
          </w:tcPr>
          <w:p w14:paraId="2CE9BD72"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77" w14:textId="77777777" w:rsidTr="004A2F35">
        <w:tc>
          <w:tcPr>
            <w:tcW w:w="1781" w:type="pct"/>
            <w:shd w:val="clear" w:color="auto" w:fill="auto"/>
          </w:tcPr>
          <w:p w14:paraId="2CE9BD74" w14:textId="77777777" w:rsidR="00E67E22" w:rsidRPr="0066103B" w:rsidRDefault="00094791" w:rsidP="00941F0F">
            <w:pPr>
              <w:rPr>
                <w:rFonts w:ascii="Arial" w:hAnsi="Arial" w:cs="Arial"/>
                <w:sz w:val="20"/>
                <w:szCs w:val="20"/>
              </w:rPr>
            </w:pPr>
            <w:r w:rsidRPr="0066103B">
              <w:rPr>
                <w:rFonts w:ascii="Arial" w:hAnsi="Arial" w:cs="Arial"/>
                <w:sz w:val="20"/>
                <w:szCs w:val="20"/>
              </w:rPr>
              <w:t>W_FIXED_ASSET_D</w:t>
            </w:r>
          </w:p>
        </w:tc>
        <w:tc>
          <w:tcPr>
            <w:tcW w:w="1859" w:type="pct"/>
            <w:shd w:val="clear" w:color="auto" w:fill="auto"/>
          </w:tcPr>
          <w:p w14:paraId="2CE9BD75" w14:textId="77777777" w:rsidR="00E67E22" w:rsidRPr="0066103B" w:rsidRDefault="00094791" w:rsidP="00941F0F">
            <w:pPr>
              <w:rPr>
                <w:rFonts w:ascii="Arial" w:hAnsi="Arial" w:cs="Arial"/>
                <w:sz w:val="20"/>
                <w:szCs w:val="20"/>
              </w:rPr>
            </w:pPr>
            <w:r w:rsidRPr="0066103B">
              <w:rPr>
                <w:rFonts w:ascii="Arial" w:hAnsi="Arial" w:cs="Arial"/>
                <w:sz w:val="20"/>
                <w:szCs w:val="20"/>
              </w:rPr>
              <w:t>SERIAL_NUMBER</w:t>
            </w:r>
          </w:p>
        </w:tc>
        <w:tc>
          <w:tcPr>
            <w:tcW w:w="1360" w:type="pct"/>
            <w:shd w:val="clear" w:color="auto" w:fill="auto"/>
          </w:tcPr>
          <w:p w14:paraId="2CE9BD76"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7B" w14:textId="77777777" w:rsidTr="004A2F35">
        <w:tc>
          <w:tcPr>
            <w:tcW w:w="1781" w:type="pct"/>
            <w:shd w:val="clear" w:color="auto" w:fill="auto"/>
          </w:tcPr>
          <w:p w14:paraId="2CE9BD78" w14:textId="77777777" w:rsidR="00E67E22" w:rsidRPr="0066103B" w:rsidRDefault="00E25C01" w:rsidP="00941F0F">
            <w:pPr>
              <w:rPr>
                <w:rFonts w:ascii="Arial" w:hAnsi="Arial" w:cs="Arial"/>
                <w:sz w:val="20"/>
                <w:szCs w:val="20"/>
              </w:rPr>
            </w:pPr>
            <w:r w:rsidRPr="0066103B">
              <w:rPr>
                <w:rFonts w:ascii="Arial" w:hAnsi="Arial" w:cs="Arial"/>
                <w:sz w:val="20"/>
                <w:szCs w:val="20"/>
              </w:rPr>
              <w:t>W_FIXED_ASSET_D</w:t>
            </w:r>
          </w:p>
        </w:tc>
        <w:tc>
          <w:tcPr>
            <w:tcW w:w="1859" w:type="pct"/>
            <w:shd w:val="clear" w:color="auto" w:fill="auto"/>
          </w:tcPr>
          <w:p w14:paraId="2CE9BD79" w14:textId="77777777" w:rsidR="00E67E22" w:rsidRPr="0066103B" w:rsidRDefault="00E25C01" w:rsidP="00941F0F">
            <w:pPr>
              <w:rPr>
                <w:rFonts w:ascii="Arial" w:hAnsi="Arial" w:cs="Arial"/>
                <w:sz w:val="20"/>
                <w:szCs w:val="20"/>
              </w:rPr>
            </w:pPr>
            <w:r w:rsidRPr="0066103B">
              <w:rPr>
                <w:rFonts w:ascii="Arial" w:hAnsi="Arial" w:cs="Arial"/>
                <w:sz w:val="20"/>
                <w:szCs w:val="20"/>
              </w:rPr>
              <w:t>TAG_NUMBER</w:t>
            </w:r>
          </w:p>
        </w:tc>
        <w:tc>
          <w:tcPr>
            <w:tcW w:w="1360" w:type="pct"/>
            <w:shd w:val="clear" w:color="auto" w:fill="auto"/>
          </w:tcPr>
          <w:p w14:paraId="2CE9BD7A"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7F" w14:textId="77777777" w:rsidTr="004A2F35">
        <w:tc>
          <w:tcPr>
            <w:tcW w:w="1781" w:type="pct"/>
            <w:shd w:val="clear" w:color="auto" w:fill="auto"/>
          </w:tcPr>
          <w:p w14:paraId="2CE9BD7C" w14:textId="77777777" w:rsidR="00E67E22" w:rsidRPr="0066103B" w:rsidRDefault="003539F9" w:rsidP="00941F0F">
            <w:pPr>
              <w:rPr>
                <w:rFonts w:ascii="Arial" w:hAnsi="Arial" w:cs="Arial"/>
                <w:sz w:val="20"/>
                <w:szCs w:val="20"/>
              </w:rPr>
            </w:pPr>
            <w:r w:rsidRPr="0066103B">
              <w:rPr>
                <w:rFonts w:ascii="Arial" w:hAnsi="Arial" w:cs="Arial"/>
                <w:sz w:val="20"/>
                <w:szCs w:val="20"/>
              </w:rPr>
              <w:t>W_FIXED_ASSET_D</w:t>
            </w:r>
          </w:p>
        </w:tc>
        <w:tc>
          <w:tcPr>
            <w:tcW w:w="1859" w:type="pct"/>
            <w:shd w:val="clear" w:color="auto" w:fill="auto"/>
          </w:tcPr>
          <w:p w14:paraId="2CE9BD7D" w14:textId="77777777" w:rsidR="00E67E22" w:rsidRPr="0066103B" w:rsidRDefault="003539F9" w:rsidP="00941F0F">
            <w:pPr>
              <w:rPr>
                <w:rFonts w:ascii="Arial" w:hAnsi="Arial" w:cs="Arial"/>
                <w:sz w:val="20"/>
                <w:szCs w:val="20"/>
              </w:rPr>
            </w:pPr>
            <w:r w:rsidRPr="0066103B">
              <w:rPr>
                <w:rFonts w:ascii="Arial" w:hAnsi="Arial" w:cs="Arial"/>
                <w:sz w:val="20"/>
                <w:szCs w:val="20"/>
              </w:rPr>
              <w:t>TOTAL_LIFE_IN_MONTHS</w:t>
            </w:r>
          </w:p>
        </w:tc>
        <w:tc>
          <w:tcPr>
            <w:tcW w:w="1360" w:type="pct"/>
            <w:shd w:val="clear" w:color="auto" w:fill="auto"/>
          </w:tcPr>
          <w:p w14:paraId="2CE9BD7E"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83" w14:textId="77777777" w:rsidTr="004A2F35">
        <w:tc>
          <w:tcPr>
            <w:tcW w:w="1781" w:type="pct"/>
            <w:shd w:val="clear" w:color="auto" w:fill="auto"/>
          </w:tcPr>
          <w:p w14:paraId="2CE9BD80" w14:textId="77777777" w:rsidR="00E67E22" w:rsidRPr="0066103B" w:rsidRDefault="00892B90" w:rsidP="00892B90">
            <w:pPr>
              <w:rPr>
                <w:rFonts w:ascii="Arial" w:hAnsi="Arial" w:cs="Arial"/>
                <w:sz w:val="20"/>
                <w:szCs w:val="20"/>
              </w:rPr>
            </w:pPr>
            <w:r w:rsidRPr="0066103B">
              <w:rPr>
                <w:rFonts w:ascii="Arial" w:hAnsi="Arial" w:cs="Arial"/>
                <w:color w:val="000000"/>
                <w:sz w:val="20"/>
                <w:szCs w:val="20"/>
              </w:rPr>
              <w:t>W_FIXED_ASSET_D</w:t>
            </w:r>
          </w:p>
        </w:tc>
        <w:tc>
          <w:tcPr>
            <w:tcW w:w="1859" w:type="pct"/>
            <w:shd w:val="clear" w:color="auto" w:fill="auto"/>
          </w:tcPr>
          <w:p w14:paraId="2CE9BD81" w14:textId="77777777" w:rsidR="00E67E22" w:rsidRPr="0066103B" w:rsidRDefault="00840387" w:rsidP="00840387">
            <w:pPr>
              <w:rPr>
                <w:rFonts w:ascii="Arial" w:hAnsi="Arial" w:cs="Arial"/>
                <w:sz w:val="20"/>
                <w:szCs w:val="20"/>
              </w:rPr>
            </w:pPr>
            <w:r w:rsidRPr="0066103B">
              <w:rPr>
                <w:rFonts w:ascii="Arial" w:hAnsi="Arial" w:cs="Arial"/>
                <w:color w:val="000000"/>
                <w:sz w:val="20"/>
                <w:szCs w:val="20"/>
              </w:rPr>
              <w:t>LEASE_CODE</w:t>
            </w:r>
          </w:p>
        </w:tc>
        <w:tc>
          <w:tcPr>
            <w:tcW w:w="1360" w:type="pct"/>
            <w:shd w:val="clear" w:color="auto" w:fill="auto"/>
          </w:tcPr>
          <w:p w14:paraId="2CE9BD82"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87" w14:textId="77777777" w:rsidTr="004A2F35">
        <w:tc>
          <w:tcPr>
            <w:tcW w:w="1781" w:type="pct"/>
            <w:shd w:val="clear" w:color="auto" w:fill="auto"/>
          </w:tcPr>
          <w:p w14:paraId="2CE9BD84" w14:textId="77777777" w:rsidR="00E67E22" w:rsidRPr="0066103B" w:rsidRDefault="00C11299" w:rsidP="00941F0F">
            <w:pPr>
              <w:rPr>
                <w:rFonts w:ascii="Arial" w:hAnsi="Arial" w:cs="Arial"/>
                <w:sz w:val="20"/>
                <w:szCs w:val="20"/>
              </w:rPr>
            </w:pPr>
            <w:r w:rsidRPr="0066103B">
              <w:rPr>
                <w:rFonts w:ascii="Arial" w:hAnsi="Arial" w:cs="Arial"/>
                <w:sz w:val="20"/>
                <w:szCs w:val="20"/>
              </w:rPr>
              <w:t>W_LEDGER_D</w:t>
            </w:r>
          </w:p>
        </w:tc>
        <w:tc>
          <w:tcPr>
            <w:tcW w:w="1859" w:type="pct"/>
            <w:shd w:val="clear" w:color="auto" w:fill="auto"/>
          </w:tcPr>
          <w:p w14:paraId="2CE9BD85" w14:textId="77777777" w:rsidR="00E67E22" w:rsidRPr="0066103B" w:rsidRDefault="00C11299" w:rsidP="00941F0F">
            <w:pPr>
              <w:rPr>
                <w:rFonts w:ascii="Arial" w:hAnsi="Arial" w:cs="Arial"/>
                <w:sz w:val="20"/>
                <w:szCs w:val="20"/>
              </w:rPr>
            </w:pPr>
            <w:r w:rsidRPr="0066103B">
              <w:rPr>
                <w:rFonts w:ascii="Arial" w:hAnsi="Arial" w:cs="Arial"/>
                <w:sz w:val="20"/>
                <w:szCs w:val="20"/>
              </w:rPr>
              <w:t>LEDGER_NAME</w:t>
            </w:r>
          </w:p>
        </w:tc>
        <w:tc>
          <w:tcPr>
            <w:tcW w:w="1360" w:type="pct"/>
            <w:shd w:val="clear" w:color="auto" w:fill="auto"/>
          </w:tcPr>
          <w:p w14:paraId="2CE9BD86"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8B" w14:textId="77777777" w:rsidTr="004A2F35">
        <w:tc>
          <w:tcPr>
            <w:tcW w:w="1781" w:type="pct"/>
            <w:shd w:val="clear" w:color="auto" w:fill="auto"/>
          </w:tcPr>
          <w:p w14:paraId="2CE9BD88" w14:textId="77777777" w:rsidR="00E67E22" w:rsidRPr="0066103B" w:rsidRDefault="00C50156" w:rsidP="00C50156">
            <w:pPr>
              <w:rPr>
                <w:rFonts w:ascii="Arial" w:hAnsi="Arial" w:cs="Arial"/>
                <w:sz w:val="20"/>
                <w:szCs w:val="20"/>
              </w:rPr>
            </w:pPr>
            <w:r w:rsidRPr="0066103B">
              <w:rPr>
                <w:rFonts w:ascii="Arial" w:hAnsi="Arial" w:cs="Arial"/>
                <w:color w:val="000000"/>
                <w:sz w:val="20"/>
                <w:szCs w:val="20"/>
              </w:rPr>
              <w:t>W_COST_CENTER_D</w:t>
            </w:r>
          </w:p>
        </w:tc>
        <w:tc>
          <w:tcPr>
            <w:tcW w:w="1859" w:type="pct"/>
            <w:shd w:val="clear" w:color="auto" w:fill="auto"/>
          </w:tcPr>
          <w:p w14:paraId="2CE9BD89" w14:textId="77777777" w:rsidR="00E67E22" w:rsidRPr="0066103B" w:rsidRDefault="009878A8" w:rsidP="00941F0F">
            <w:pPr>
              <w:rPr>
                <w:rFonts w:ascii="Arial" w:hAnsi="Arial" w:cs="Arial"/>
                <w:sz w:val="20"/>
                <w:szCs w:val="20"/>
              </w:rPr>
            </w:pPr>
            <w:r w:rsidRPr="0066103B">
              <w:rPr>
                <w:rFonts w:ascii="Arial" w:hAnsi="Arial" w:cs="Arial"/>
                <w:sz w:val="20"/>
                <w:szCs w:val="20"/>
              </w:rPr>
              <w:t>COST_CENTER_VAL_CODE</w:t>
            </w:r>
          </w:p>
        </w:tc>
        <w:tc>
          <w:tcPr>
            <w:tcW w:w="1360" w:type="pct"/>
            <w:shd w:val="clear" w:color="auto" w:fill="auto"/>
          </w:tcPr>
          <w:p w14:paraId="2CE9BD8A"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8F" w14:textId="77777777" w:rsidTr="004A2F35">
        <w:tc>
          <w:tcPr>
            <w:tcW w:w="1781" w:type="pct"/>
            <w:shd w:val="clear" w:color="auto" w:fill="auto"/>
          </w:tcPr>
          <w:p w14:paraId="2CE9BD8C" w14:textId="77777777" w:rsidR="00E67E22" w:rsidRPr="0066103B" w:rsidRDefault="00D36F34" w:rsidP="00941F0F">
            <w:pPr>
              <w:rPr>
                <w:rFonts w:ascii="Arial" w:hAnsi="Arial" w:cs="Arial"/>
                <w:sz w:val="20"/>
                <w:szCs w:val="20"/>
              </w:rPr>
            </w:pPr>
            <w:r w:rsidRPr="0066103B">
              <w:rPr>
                <w:rFonts w:ascii="Arial" w:hAnsi="Arial" w:cs="Arial"/>
                <w:sz w:val="20"/>
                <w:szCs w:val="20"/>
              </w:rPr>
              <w:t>W_GL_SEGMENT_D_TL</w:t>
            </w:r>
          </w:p>
        </w:tc>
        <w:tc>
          <w:tcPr>
            <w:tcW w:w="1859" w:type="pct"/>
            <w:shd w:val="clear" w:color="auto" w:fill="auto"/>
          </w:tcPr>
          <w:p w14:paraId="2CE9BD8D" w14:textId="77777777" w:rsidR="00E67E22" w:rsidRPr="0066103B" w:rsidRDefault="00B93830" w:rsidP="00941F0F">
            <w:pPr>
              <w:rPr>
                <w:rFonts w:ascii="Arial" w:hAnsi="Arial" w:cs="Arial"/>
                <w:sz w:val="20"/>
                <w:szCs w:val="20"/>
              </w:rPr>
            </w:pPr>
            <w:r w:rsidRPr="0066103B">
              <w:rPr>
                <w:rFonts w:ascii="Arial" w:hAnsi="Arial" w:cs="Arial"/>
                <w:sz w:val="20"/>
                <w:szCs w:val="20"/>
              </w:rPr>
              <w:t>Segment_Name</w:t>
            </w:r>
          </w:p>
        </w:tc>
        <w:tc>
          <w:tcPr>
            <w:tcW w:w="1360" w:type="pct"/>
            <w:shd w:val="clear" w:color="auto" w:fill="auto"/>
          </w:tcPr>
          <w:p w14:paraId="2CE9BD8E"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93" w14:textId="77777777" w:rsidTr="004A2F35">
        <w:tc>
          <w:tcPr>
            <w:tcW w:w="1781" w:type="pct"/>
            <w:shd w:val="clear" w:color="auto" w:fill="auto"/>
          </w:tcPr>
          <w:p w14:paraId="2CE9BD90" w14:textId="77777777" w:rsidR="00E67E22" w:rsidRPr="0066103B" w:rsidRDefault="008255C6" w:rsidP="00941F0F">
            <w:pPr>
              <w:rPr>
                <w:rFonts w:ascii="Arial" w:hAnsi="Arial" w:cs="Arial"/>
                <w:sz w:val="20"/>
                <w:szCs w:val="20"/>
              </w:rPr>
            </w:pPr>
            <w:r w:rsidRPr="0066103B">
              <w:rPr>
                <w:rFonts w:ascii="Arial" w:hAnsi="Arial" w:cs="Arial"/>
                <w:sz w:val="20"/>
                <w:szCs w:val="20"/>
              </w:rPr>
              <w:t>W_ASSET_BOOK_D</w:t>
            </w:r>
          </w:p>
        </w:tc>
        <w:tc>
          <w:tcPr>
            <w:tcW w:w="1859" w:type="pct"/>
            <w:shd w:val="clear" w:color="auto" w:fill="auto"/>
          </w:tcPr>
          <w:p w14:paraId="2CE9BD91" w14:textId="77777777" w:rsidR="00E67E22" w:rsidRPr="0066103B" w:rsidRDefault="008255C6" w:rsidP="00941F0F">
            <w:pPr>
              <w:rPr>
                <w:rFonts w:ascii="Arial" w:hAnsi="Arial" w:cs="Arial"/>
                <w:sz w:val="20"/>
                <w:szCs w:val="20"/>
              </w:rPr>
            </w:pPr>
            <w:r w:rsidRPr="0066103B">
              <w:rPr>
                <w:rFonts w:ascii="Arial" w:hAnsi="Arial" w:cs="Arial"/>
                <w:sz w:val="20"/>
                <w:szCs w:val="20"/>
              </w:rPr>
              <w:t>BOOK_CLASS_CODE</w:t>
            </w:r>
          </w:p>
        </w:tc>
        <w:tc>
          <w:tcPr>
            <w:tcW w:w="1360" w:type="pct"/>
            <w:shd w:val="clear" w:color="auto" w:fill="auto"/>
          </w:tcPr>
          <w:p w14:paraId="2CE9BD92"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97" w14:textId="77777777" w:rsidTr="004A2F35">
        <w:tc>
          <w:tcPr>
            <w:tcW w:w="1781" w:type="pct"/>
            <w:shd w:val="clear" w:color="auto" w:fill="auto"/>
          </w:tcPr>
          <w:p w14:paraId="2CE9BD94" w14:textId="77777777" w:rsidR="00E67E22" w:rsidRPr="0066103B" w:rsidRDefault="004B4A70" w:rsidP="00941F0F">
            <w:pPr>
              <w:rPr>
                <w:rFonts w:ascii="Arial" w:hAnsi="Arial" w:cs="Arial"/>
                <w:sz w:val="20"/>
                <w:szCs w:val="20"/>
              </w:rPr>
            </w:pPr>
            <w:r w:rsidRPr="0066103B">
              <w:rPr>
                <w:rFonts w:ascii="Arial" w:hAnsi="Arial" w:cs="Arial"/>
                <w:sz w:val="20"/>
                <w:szCs w:val="20"/>
              </w:rPr>
              <w:t>W_ASSET_CATEGORY_D</w:t>
            </w:r>
          </w:p>
        </w:tc>
        <w:tc>
          <w:tcPr>
            <w:tcW w:w="1859" w:type="pct"/>
            <w:shd w:val="clear" w:color="auto" w:fill="auto"/>
          </w:tcPr>
          <w:p w14:paraId="2CE9BD95" w14:textId="77777777" w:rsidR="00E67E22" w:rsidRPr="0066103B" w:rsidRDefault="004B2ECD" w:rsidP="00941F0F">
            <w:pPr>
              <w:rPr>
                <w:rFonts w:ascii="Arial" w:hAnsi="Arial" w:cs="Arial"/>
                <w:sz w:val="20"/>
                <w:szCs w:val="20"/>
              </w:rPr>
            </w:pPr>
            <w:r w:rsidRPr="0066103B">
              <w:rPr>
                <w:rFonts w:ascii="Arial" w:hAnsi="Arial" w:cs="Arial"/>
                <w:sz w:val="20"/>
                <w:szCs w:val="20"/>
              </w:rPr>
              <w:t>MAJOR_CATEGORY</w:t>
            </w:r>
          </w:p>
        </w:tc>
        <w:tc>
          <w:tcPr>
            <w:tcW w:w="1360" w:type="pct"/>
            <w:shd w:val="clear" w:color="auto" w:fill="auto"/>
          </w:tcPr>
          <w:p w14:paraId="2CE9BD96"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9B" w14:textId="77777777" w:rsidTr="004A2F35">
        <w:tc>
          <w:tcPr>
            <w:tcW w:w="1781" w:type="pct"/>
            <w:shd w:val="clear" w:color="auto" w:fill="auto"/>
          </w:tcPr>
          <w:p w14:paraId="2CE9BD98" w14:textId="77777777" w:rsidR="00E67E22" w:rsidRPr="0066103B" w:rsidRDefault="003E4934" w:rsidP="00941F0F">
            <w:pPr>
              <w:rPr>
                <w:rFonts w:ascii="Arial" w:hAnsi="Arial" w:cs="Arial"/>
                <w:sz w:val="20"/>
                <w:szCs w:val="20"/>
              </w:rPr>
            </w:pPr>
            <w:r w:rsidRPr="0066103B">
              <w:rPr>
                <w:rFonts w:ascii="Arial" w:hAnsi="Arial" w:cs="Arial"/>
                <w:sz w:val="20"/>
                <w:szCs w:val="20"/>
              </w:rPr>
              <w:t>W_ASSET_CATEGORY_D</w:t>
            </w:r>
          </w:p>
        </w:tc>
        <w:tc>
          <w:tcPr>
            <w:tcW w:w="1859" w:type="pct"/>
            <w:shd w:val="clear" w:color="auto" w:fill="auto"/>
          </w:tcPr>
          <w:p w14:paraId="2CE9BD99" w14:textId="77777777" w:rsidR="00E67E22" w:rsidRPr="0066103B" w:rsidRDefault="003E4934" w:rsidP="00941F0F">
            <w:pPr>
              <w:rPr>
                <w:rFonts w:ascii="Arial" w:hAnsi="Arial" w:cs="Arial"/>
                <w:sz w:val="20"/>
                <w:szCs w:val="20"/>
              </w:rPr>
            </w:pPr>
            <w:r w:rsidRPr="0066103B">
              <w:rPr>
                <w:rFonts w:ascii="Arial" w:hAnsi="Arial" w:cs="Arial"/>
                <w:sz w:val="20"/>
                <w:szCs w:val="20"/>
              </w:rPr>
              <w:t>MINOR_CATEGORY</w:t>
            </w:r>
          </w:p>
        </w:tc>
        <w:tc>
          <w:tcPr>
            <w:tcW w:w="1360" w:type="pct"/>
            <w:shd w:val="clear" w:color="auto" w:fill="auto"/>
          </w:tcPr>
          <w:p w14:paraId="2CE9BD9A"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9F" w14:textId="77777777" w:rsidTr="004A2F35">
        <w:tc>
          <w:tcPr>
            <w:tcW w:w="1781" w:type="pct"/>
            <w:shd w:val="clear" w:color="auto" w:fill="auto"/>
          </w:tcPr>
          <w:p w14:paraId="2CE9BD9C" w14:textId="77777777" w:rsidR="00E67E22" w:rsidRPr="0066103B" w:rsidRDefault="00715A17" w:rsidP="00715A17">
            <w:pPr>
              <w:rPr>
                <w:rFonts w:ascii="Arial" w:hAnsi="Arial" w:cs="Arial"/>
                <w:sz w:val="20"/>
                <w:szCs w:val="20"/>
              </w:rPr>
            </w:pPr>
            <w:r w:rsidRPr="0066103B">
              <w:rPr>
                <w:rFonts w:ascii="Arial" w:hAnsi="Arial" w:cs="Arial"/>
                <w:color w:val="000000"/>
                <w:sz w:val="20"/>
                <w:szCs w:val="20"/>
              </w:rPr>
              <w:t>W_ASSET_LOCATION_D</w:t>
            </w:r>
          </w:p>
        </w:tc>
        <w:tc>
          <w:tcPr>
            <w:tcW w:w="1859" w:type="pct"/>
            <w:shd w:val="clear" w:color="auto" w:fill="auto"/>
          </w:tcPr>
          <w:p w14:paraId="2CE9BD9D" w14:textId="77777777" w:rsidR="00E67E22" w:rsidRPr="0066103B" w:rsidRDefault="00AD1A7C" w:rsidP="00941F0F">
            <w:pPr>
              <w:rPr>
                <w:rFonts w:ascii="Arial" w:hAnsi="Arial" w:cs="Arial"/>
                <w:sz w:val="20"/>
                <w:szCs w:val="20"/>
              </w:rPr>
            </w:pPr>
            <w:r w:rsidRPr="0066103B">
              <w:rPr>
                <w:rFonts w:ascii="Arial" w:hAnsi="Arial" w:cs="Arial"/>
                <w:sz w:val="20"/>
                <w:szCs w:val="20"/>
              </w:rPr>
              <w:t>CONCATENATED_SEGMENT_VALUE</w:t>
            </w:r>
          </w:p>
        </w:tc>
        <w:tc>
          <w:tcPr>
            <w:tcW w:w="1360" w:type="pct"/>
            <w:shd w:val="clear" w:color="auto" w:fill="auto"/>
          </w:tcPr>
          <w:p w14:paraId="2CE9BD9E"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A3" w14:textId="77777777" w:rsidTr="004A2F35">
        <w:tc>
          <w:tcPr>
            <w:tcW w:w="1781" w:type="pct"/>
            <w:shd w:val="clear" w:color="auto" w:fill="auto"/>
          </w:tcPr>
          <w:p w14:paraId="2CE9BDA0" w14:textId="77777777" w:rsidR="00E67E22" w:rsidRPr="0066103B" w:rsidRDefault="00AD1A7C" w:rsidP="00941F0F">
            <w:pPr>
              <w:rPr>
                <w:rFonts w:ascii="Arial" w:hAnsi="Arial" w:cs="Arial"/>
                <w:sz w:val="20"/>
                <w:szCs w:val="20"/>
              </w:rPr>
            </w:pPr>
            <w:r w:rsidRPr="0066103B">
              <w:rPr>
                <w:rFonts w:ascii="Arial" w:hAnsi="Arial" w:cs="Arial"/>
                <w:sz w:val="20"/>
                <w:szCs w:val="20"/>
              </w:rPr>
              <w:t>W_FA_BALANCE_F</w:t>
            </w:r>
          </w:p>
        </w:tc>
        <w:tc>
          <w:tcPr>
            <w:tcW w:w="1859" w:type="pct"/>
            <w:shd w:val="clear" w:color="auto" w:fill="auto"/>
          </w:tcPr>
          <w:p w14:paraId="2CE9BDA1" w14:textId="77777777" w:rsidR="00E67E22" w:rsidRPr="0066103B" w:rsidRDefault="00AD1A7C" w:rsidP="00941F0F">
            <w:pPr>
              <w:rPr>
                <w:rFonts w:ascii="Arial" w:hAnsi="Arial" w:cs="Arial"/>
                <w:sz w:val="20"/>
                <w:szCs w:val="20"/>
              </w:rPr>
            </w:pPr>
            <w:r w:rsidRPr="0066103B">
              <w:rPr>
                <w:rFonts w:ascii="Arial" w:hAnsi="Arial" w:cs="Arial"/>
                <w:sz w:val="20"/>
                <w:szCs w:val="20"/>
              </w:rPr>
              <w:t>CURRENT_COST_DOC_AMT</w:t>
            </w:r>
          </w:p>
        </w:tc>
        <w:tc>
          <w:tcPr>
            <w:tcW w:w="1360" w:type="pct"/>
            <w:shd w:val="clear" w:color="auto" w:fill="auto"/>
          </w:tcPr>
          <w:p w14:paraId="2CE9BDA2"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A7" w14:textId="77777777" w:rsidTr="004A2F35">
        <w:tc>
          <w:tcPr>
            <w:tcW w:w="1781" w:type="pct"/>
            <w:shd w:val="clear" w:color="auto" w:fill="auto"/>
          </w:tcPr>
          <w:p w14:paraId="2CE9BDA4" w14:textId="77777777" w:rsidR="00E67E22" w:rsidRPr="0066103B" w:rsidRDefault="00AD1A7C" w:rsidP="00941F0F">
            <w:pPr>
              <w:rPr>
                <w:rFonts w:ascii="Arial" w:hAnsi="Arial" w:cs="Arial"/>
                <w:sz w:val="20"/>
                <w:szCs w:val="20"/>
              </w:rPr>
            </w:pPr>
            <w:r w:rsidRPr="0066103B">
              <w:rPr>
                <w:rFonts w:ascii="Arial" w:hAnsi="Arial" w:cs="Arial"/>
                <w:sz w:val="20"/>
                <w:szCs w:val="20"/>
              </w:rPr>
              <w:t>W_FA_BALANCE_F</w:t>
            </w:r>
          </w:p>
        </w:tc>
        <w:tc>
          <w:tcPr>
            <w:tcW w:w="1859" w:type="pct"/>
            <w:shd w:val="clear" w:color="auto" w:fill="auto"/>
          </w:tcPr>
          <w:p w14:paraId="2CE9BDA5" w14:textId="77777777" w:rsidR="00E67E22" w:rsidRPr="0066103B" w:rsidRDefault="00E73435" w:rsidP="00941F0F">
            <w:pPr>
              <w:rPr>
                <w:rFonts w:ascii="Arial" w:hAnsi="Arial" w:cs="Arial"/>
                <w:sz w:val="20"/>
                <w:szCs w:val="20"/>
              </w:rPr>
            </w:pPr>
            <w:r w:rsidRPr="0066103B">
              <w:rPr>
                <w:rFonts w:ascii="Arial" w:hAnsi="Arial" w:cs="Arial"/>
                <w:sz w:val="20"/>
                <w:szCs w:val="20"/>
              </w:rPr>
              <w:t>CURRENT_COST_GLOBAL1_AMT</w:t>
            </w:r>
          </w:p>
        </w:tc>
        <w:tc>
          <w:tcPr>
            <w:tcW w:w="1360" w:type="pct"/>
            <w:shd w:val="clear" w:color="auto" w:fill="auto"/>
          </w:tcPr>
          <w:p w14:paraId="2CE9BDA6"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AB" w14:textId="77777777" w:rsidTr="004A2F35">
        <w:tc>
          <w:tcPr>
            <w:tcW w:w="1781" w:type="pct"/>
            <w:shd w:val="clear" w:color="auto" w:fill="auto"/>
          </w:tcPr>
          <w:p w14:paraId="2CE9BDA8" w14:textId="77777777" w:rsidR="00E67E22" w:rsidRPr="0066103B" w:rsidRDefault="00570A46" w:rsidP="00941F0F">
            <w:pPr>
              <w:rPr>
                <w:rFonts w:ascii="Arial" w:hAnsi="Arial" w:cs="Arial"/>
                <w:sz w:val="20"/>
                <w:szCs w:val="20"/>
              </w:rPr>
            </w:pPr>
            <w:r w:rsidRPr="0066103B">
              <w:rPr>
                <w:rFonts w:ascii="Arial" w:hAnsi="Arial" w:cs="Arial"/>
                <w:sz w:val="20"/>
                <w:szCs w:val="20"/>
              </w:rPr>
              <w:t>W_FA_BALANCE_F</w:t>
            </w:r>
          </w:p>
        </w:tc>
        <w:tc>
          <w:tcPr>
            <w:tcW w:w="1859" w:type="pct"/>
            <w:shd w:val="clear" w:color="auto" w:fill="auto"/>
          </w:tcPr>
          <w:p w14:paraId="2CE9BDA9" w14:textId="77777777" w:rsidR="00E67E22" w:rsidRPr="0066103B" w:rsidRDefault="00570A46" w:rsidP="00941F0F">
            <w:pPr>
              <w:rPr>
                <w:rFonts w:ascii="Arial" w:hAnsi="Arial" w:cs="Arial"/>
                <w:sz w:val="20"/>
                <w:szCs w:val="20"/>
              </w:rPr>
            </w:pPr>
            <w:r w:rsidRPr="0066103B">
              <w:rPr>
                <w:rFonts w:ascii="Arial" w:hAnsi="Arial" w:cs="Arial"/>
                <w:sz w:val="20"/>
                <w:szCs w:val="20"/>
              </w:rPr>
              <w:t>CURRENT_COST_GLOBAL2_AMT</w:t>
            </w:r>
          </w:p>
        </w:tc>
        <w:tc>
          <w:tcPr>
            <w:tcW w:w="1360" w:type="pct"/>
            <w:shd w:val="clear" w:color="auto" w:fill="auto"/>
          </w:tcPr>
          <w:p w14:paraId="2CE9BDAA"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67E22" w14:paraId="2CE9BDAF" w14:textId="77777777" w:rsidTr="004A2F35">
        <w:tc>
          <w:tcPr>
            <w:tcW w:w="1781" w:type="pct"/>
            <w:shd w:val="clear" w:color="auto" w:fill="auto"/>
          </w:tcPr>
          <w:p w14:paraId="2CE9BDAC" w14:textId="77777777" w:rsidR="00E67E22" w:rsidRPr="0066103B" w:rsidRDefault="00570A46" w:rsidP="00941F0F">
            <w:pPr>
              <w:rPr>
                <w:rFonts w:ascii="Arial" w:hAnsi="Arial" w:cs="Arial"/>
                <w:sz w:val="20"/>
                <w:szCs w:val="20"/>
              </w:rPr>
            </w:pPr>
            <w:r w:rsidRPr="0066103B">
              <w:rPr>
                <w:rFonts w:ascii="Arial" w:hAnsi="Arial" w:cs="Arial"/>
                <w:sz w:val="20"/>
                <w:szCs w:val="20"/>
              </w:rPr>
              <w:t>W_FA_BALANCE_F</w:t>
            </w:r>
          </w:p>
        </w:tc>
        <w:tc>
          <w:tcPr>
            <w:tcW w:w="1859" w:type="pct"/>
            <w:shd w:val="clear" w:color="auto" w:fill="auto"/>
          </w:tcPr>
          <w:p w14:paraId="2CE9BDAD" w14:textId="77777777" w:rsidR="00E67E22" w:rsidRPr="0066103B" w:rsidRDefault="00570A46" w:rsidP="00941F0F">
            <w:pPr>
              <w:rPr>
                <w:rFonts w:ascii="Arial" w:hAnsi="Arial" w:cs="Arial"/>
                <w:sz w:val="20"/>
                <w:szCs w:val="20"/>
              </w:rPr>
            </w:pPr>
            <w:r w:rsidRPr="0066103B">
              <w:rPr>
                <w:rFonts w:ascii="Arial" w:hAnsi="Arial" w:cs="Arial"/>
                <w:sz w:val="20"/>
                <w:szCs w:val="20"/>
              </w:rPr>
              <w:t>CURRENT_COST_GLOBAL3_AMT</w:t>
            </w:r>
          </w:p>
        </w:tc>
        <w:tc>
          <w:tcPr>
            <w:tcW w:w="1360" w:type="pct"/>
            <w:shd w:val="clear" w:color="auto" w:fill="auto"/>
          </w:tcPr>
          <w:p w14:paraId="2CE9BDAE" w14:textId="77777777" w:rsidR="00E67E22" w:rsidRPr="0066103B" w:rsidRDefault="000A13DA" w:rsidP="00941F0F">
            <w:pPr>
              <w:rPr>
                <w:rFonts w:ascii="Arial" w:hAnsi="Arial" w:cs="Arial"/>
                <w:sz w:val="20"/>
                <w:szCs w:val="20"/>
              </w:rPr>
            </w:pPr>
            <w:r w:rsidRPr="0066103B">
              <w:rPr>
                <w:rFonts w:ascii="Arial" w:hAnsi="Arial" w:cs="Arial"/>
                <w:sz w:val="20"/>
                <w:szCs w:val="20"/>
              </w:rPr>
              <w:t>N/A</w:t>
            </w:r>
          </w:p>
        </w:tc>
      </w:tr>
      <w:tr w:rsidR="00E87F1B" w14:paraId="2CE9BDB3" w14:textId="77777777" w:rsidTr="004A2F35">
        <w:tc>
          <w:tcPr>
            <w:tcW w:w="1781" w:type="pct"/>
            <w:shd w:val="clear" w:color="auto" w:fill="auto"/>
          </w:tcPr>
          <w:p w14:paraId="2CE9BDB0" w14:textId="77777777" w:rsidR="00E87F1B" w:rsidRPr="0066103B" w:rsidRDefault="00E87F1B" w:rsidP="00941F0F">
            <w:pPr>
              <w:rPr>
                <w:rFonts w:ascii="Arial" w:hAnsi="Arial" w:cs="Arial"/>
                <w:sz w:val="20"/>
                <w:szCs w:val="20"/>
              </w:rPr>
            </w:pPr>
            <w:r w:rsidRPr="0066103B">
              <w:rPr>
                <w:rFonts w:ascii="Arial" w:hAnsi="Arial" w:cs="Arial"/>
                <w:sz w:val="20"/>
                <w:szCs w:val="20"/>
              </w:rPr>
              <w:t>W_FA_BALANCE_F</w:t>
            </w:r>
          </w:p>
        </w:tc>
        <w:tc>
          <w:tcPr>
            <w:tcW w:w="1859" w:type="pct"/>
            <w:shd w:val="clear" w:color="auto" w:fill="auto"/>
          </w:tcPr>
          <w:p w14:paraId="2CE9BDB1" w14:textId="77777777" w:rsidR="00E87F1B" w:rsidRPr="0066103B" w:rsidRDefault="00E87F1B" w:rsidP="00941F0F">
            <w:pPr>
              <w:rPr>
                <w:rFonts w:ascii="Arial" w:hAnsi="Arial" w:cs="Arial"/>
                <w:sz w:val="20"/>
                <w:szCs w:val="20"/>
              </w:rPr>
            </w:pPr>
            <w:r w:rsidRPr="0066103B">
              <w:rPr>
                <w:rFonts w:ascii="Arial" w:hAnsi="Arial" w:cs="Arial"/>
                <w:sz w:val="20"/>
                <w:szCs w:val="20"/>
              </w:rPr>
              <w:t>CURRENT_COST_LOC_AMT</w:t>
            </w:r>
          </w:p>
        </w:tc>
        <w:tc>
          <w:tcPr>
            <w:tcW w:w="1360" w:type="pct"/>
            <w:shd w:val="clear" w:color="auto" w:fill="auto"/>
          </w:tcPr>
          <w:p w14:paraId="2CE9BDB2" w14:textId="77777777" w:rsidR="00E87F1B" w:rsidRPr="0066103B" w:rsidRDefault="000A13DA" w:rsidP="00941F0F">
            <w:pPr>
              <w:rPr>
                <w:rFonts w:ascii="Arial" w:hAnsi="Arial" w:cs="Arial"/>
                <w:sz w:val="20"/>
                <w:szCs w:val="20"/>
              </w:rPr>
            </w:pPr>
            <w:r w:rsidRPr="0066103B">
              <w:rPr>
                <w:rFonts w:ascii="Arial" w:hAnsi="Arial" w:cs="Arial"/>
                <w:sz w:val="20"/>
                <w:szCs w:val="20"/>
              </w:rPr>
              <w:t>N/A</w:t>
            </w:r>
          </w:p>
        </w:tc>
      </w:tr>
      <w:tr w:rsidR="00E87F1B" w14:paraId="2CE9BDB7" w14:textId="77777777" w:rsidTr="004A2F35">
        <w:tc>
          <w:tcPr>
            <w:tcW w:w="1781" w:type="pct"/>
            <w:shd w:val="clear" w:color="auto" w:fill="auto"/>
          </w:tcPr>
          <w:p w14:paraId="2CE9BDB4" w14:textId="77777777" w:rsidR="00E87F1B" w:rsidRPr="0066103B" w:rsidRDefault="009E5535" w:rsidP="00941F0F">
            <w:pPr>
              <w:rPr>
                <w:rFonts w:ascii="Arial" w:hAnsi="Arial" w:cs="Arial"/>
                <w:sz w:val="20"/>
                <w:szCs w:val="20"/>
              </w:rPr>
            </w:pPr>
            <w:r w:rsidRPr="0066103B">
              <w:rPr>
                <w:rFonts w:ascii="Arial" w:hAnsi="Arial" w:cs="Arial"/>
                <w:sz w:val="20"/>
                <w:szCs w:val="20"/>
              </w:rPr>
              <w:t>W_FA_BALANCE_F</w:t>
            </w:r>
          </w:p>
        </w:tc>
        <w:tc>
          <w:tcPr>
            <w:tcW w:w="1859" w:type="pct"/>
            <w:shd w:val="clear" w:color="auto" w:fill="auto"/>
          </w:tcPr>
          <w:p w14:paraId="2CE9BDB5" w14:textId="77777777" w:rsidR="00E87F1B" w:rsidRPr="0066103B" w:rsidRDefault="009E5535" w:rsidP="00941F0F">
            <w:pPr>
              <w:rPr>
                <w:rFonts w:ascii="Arial" w:hAnsi="Arial" w:cs="Arial"/>
                <w:sz w:val="20"/>
                <w:szCs w:val="20"/>
              </w:rPr>
            </w:pPr>
            <w:r w:rsidRPr="0066103B">
              <w:rPr>
                <w:rFonts w:ascii="Arial" w:hAnsi="Arial" w:cs="Arial"/>
                <w:sz w:val="20"/>
                <w:szCs w:val="20"/>
              </w:rPr>
              <w:t>ACC_DEPRN_DOC_AMT</w:t>
            </w:r>
          </w:p>
        </w:tc>
        <w:tc>
          <w:tcPr>
            <w:tcW w:w="1360" w:type="pct"/>
            <w:shd w:val="clear" w:color="auto" w:fill="auto"/>
          </w:tcPr>
          <w:p w14:paraId="2CE9BDB6" w14:textId="77777777" w:rsidR="00E87F1B" w:rsidRPr="0066103B" w:rsidRDefault="000A13DA" w:rsidP="00941F0F">
            <w:pPr>
              <w:rPr>
                <w:rFonts w:ascii="Arial" w:hAnsi="Arial" w:cs="Arial"/>
                <w:sz w:val="20"/>
                <w:szCs w:val="20"/>
              </w:rPr>
            </w:pPr>
            <w:r w:rsidRPr="0066103B">
              <w:rPr>
                <w:rFonts w:ascii="Arial" w:hAnsi="Arial" w:cs="Arial"/>
                <w:sz w:val="20"/>
                <w:szCs w:val="20"/>
              </w:rPr>
              <w:t>N/A</w:t>
            </w:r>
          </w:p>
        </w:tc>
      </w:tr>
      <w:tr w:rsidR="009E5535" w14:paraId="2CE9BDBB" w14:textId="77777777" w:rsidTr="004A2F35">
        <w:tc>
          <w:tcPr>
            <w:tcW w:w="1781" w:type="pct"/>
            <w:shd w:val="clear" w:color="auto" w:fill="auto"/>
          </w:tcPr>
          <w:p w14:paraId="2CE9BDB8" w14:textId="77777777" w:rsidR="009E5535" w:rsidRPr="0066103B" w:rsidRDefault="00B66D5D" w:rsidP="00941F0F">
            <w:pPr>
              <w:rPr>
                <w:rFonts w:ascii="Arial" w:hAnsi="Arial" w:cs="Arial"/>
                <w:sz w:val="20"/>
                <w:szCs w:val="20"/>
              </w:rPr>
            </w:pPr>
            <w:r w:rsidRPr="0066103B">
              <w:rPr>
                <w:rFonts w:ascii="Arial" w:hAnsi="Arial" w:cs="Arial"/>
                <w:sz w:val="20"/>
                <w:szCs w:val="20"/>
              </w:rPr>
              <w:lastRenderedPageBreak/>
              <w:t>W_FA_XACT_GRPACCT_FSCLPRD_A</w:t>
            </w:r>
          </w:p>
        </w:tc>
        <w:tc>
          <w:tcPr>
            <w:tcW w:w="1859" w:type="pct"/>
            <w:shd w:val="clear" w:color="auto" w:fill="auto"/>
          </w:tcPr>
          <w:p w14:paraId="2CE9BDB9" w14:textId="77777777" w:rsidR="009E5535" w:rsidRPr="0066103B" w:rsidRDefault="009E5535" w:rsidP="00941F0F">
            <w:pPr>
              <w:rPr>
                <w:rFonts w:ascii="Arial" w:hAnsi="Arial" w:cs="Arial"/>
                <w:sz w:val="20"/>
                <w:szCs w:val="20"/>
              </w:rPr>
            </w:pPr>
            <w:r w:rsidRPr="0066103B">
              <w:rPr>
                <w:rFonts w:ascii="Arial" w:hAnsi="Arial" w:cs="Arial"/>
                <w:sz w:val="20"/>
                <w:szCs w:val="20"/>
              </w:rPr>
              <w:t>XACT_LOC_AMT</w:t>
            </w:r>
          </w:p>
        </w:tc>
        <w:tc>
          <w:tcPr>
            <w:tcW w:w="1360" w:type="pct"/>
            <w:shd w:val="clear" w:color="auto" w:fill="auto"/>
          </w:tcPr>
          <w:p w14:paraId="2CE9BDBA" w14:textId="77777777" w:rsidR="009E5535" w:rsidRPr="0066103B" w:rsidRDefault="001E7D44" w:rsidP="00941F0F">
            <w:pPr>
              <w:rPr>
                <w:rFonts w:ascii="Arial" w:hAnsi="Arial" w:cs="Arial"/>
                <w:sz w:val="20"/>
                <w:szCs w:val="20"/>
              </w:rPr>
            </w:pPr>
            <w:r w:rsidRPr="0066103B">
              <w:rPr>
                <w:rFonts w:ascii="Arial" w:hAnsi="Arial" w:cs="Arial"/>
                <w:sz w:val="20"/>
                <w:szCs w:val="20"/>
              </w:rPr>
              <w:t>N/A</w:t>
            </w:r>
          </w:p>
        </w:tc>
      </w:tr>
      <w:tr w:rsidR="009E5535" w14:paraId="2CE9BDBF" w14:textId="77777777" w:rsidTr="004A2F35">
        <w:tc>
          <w:tcPr>
            <w:tcW w:w="1781" w:type="pct"/>
            <w:shd w:val="clear" w:color="auto" w:fill="auto"/>
          </w:tcPr>
          <w:p w14:paraId="2CE9BDBC" w14:textId="77777777" w:rsidR="009E5535" w:rsidRPr="0066103B" w:rsidRDefault="00B66D5D" w:rsidP="00941F0F">
            <w:pPr>
              <w:rPr>
                <w:rFonts w:ascii="Arial" w:hAnsi="Arial" w:cs="Arial"/>
                <w:sz w:val="20"/>
                <w:szCs w:val="20"/>
              </w:rPr>
            </w:pPr>
            <w:r w:rsidRPr="0066103B">
              <w:rPr>
                <w:rFonts w:ascii="Arial" w:hAnsi="Arial" w:cs="Arial"/>
                <w:sz w:val="20"/>
                <w:szCs w:val="20"/>
              </w:rPr>
              <w:t>W_FA_XACT_GRPACCT_FSCLPRD_A</w:t>
            </w:r>
          </w:p>
        </w:tc>
        <w:tc>
          <w:tcPr>
            <w:tcW w:w="1859" w:type="pct"/>
            <w:shd w:val="clear" w:color="auto" w:fill="auto"/>
          </w:tcPr>
          <w:p w14:paraId="2CE9BDBD" w14:textId="77777777" w:rsidR="009E5535" w:rsidRPr="0066103B" w:rsidRDefault="009E5535" w:rsidP="00941F0F">
            <w:pPr>
              <w:rPr>
                <w:rFonts w:ascii="Arial" w:hAnsi="Arial" w:cs="Arial"/>
                <w:sz w:val="20"/>
                <w:szCs w:val="20"/>
              </w:rPr>
            </w:pPr>
            <w:r w:rsidRPr="0066103B">
              <w:rPr>
                <w:rFonts w:ascii="Arial" w:hAnsi="Arial" w:cs="Arial"/>
                <w:sz w:val="20"/>
                <w:szCs w:val="20"/>
              </w:rPr>
              <w:t>XACT_UNITS</w:t>
            </w:r>
          </w:p>
        </w:tc>
        <w:tc>
          <w:tcPr>
            <w:tcW w:w="1360" w:type="pct"/>
            <w:shd w:val="clear" w:color="auto" w:fill="auto"/>
          </w:tcPr>
          <w:p w14:paraId="2CE9BDBE" w14:textId="77777777" w:rsidR="009E5535" w:rsidRPr="0066103B" w:rsidRDefault="001E7D44" w:rsidP="00941F0F">
            <w:pPr>
              <w:rPr>
                <w:rFonts w:ascii="Arial" w:hAnsi="Arial" w:cs="Arial"/>
                <w:sz w:val="20"/>
                <w:szCs w:val="20"/>
              </w:rPr>
            </w:pPr>
            <w:r w:rsidRPr="0066103B">
              <w:rPr>
                <w:rFonts w:ascii="Arial" w:hAnsi="Arial" w:cs="Arial"/>
                <w:sz w:val="20"/>
                <w:szCs w:val="20"/>
              </w:rPr>
              <w:t>N/A</w:t>
            </w:r>
          </w:p>
        </w:tc>
      </w:tr>
      <w:tr w:rsidR="009E5535" w14:paraId="2CE9BDC3" w14:textId="77777777" w:rsidTr="004A2F35">
        <w:tc>
          <w:tcPr>
            <w:tcW w:w="1781" w:type="pct"/>
            <w:shd w:val="clear" w:color="auto" w:fill="auto"/>
          </w:tcPr>
          <w:p w14:paraId="2CE9BDC0" w14:textId="77777777" w:rsidR="009E5535" w:rsidRPr="0066103B" w:rsidRDefault="009E5535" w:rsidP="00941F0F">
            <w:pPr>
              <w:rPr>
                <w:rFonts w:ascii="Arial" w:hAnsi="Arial" w:cs="Arial"/>
                <w:sz w:val="20"/>
                <w:szCs w:val="20"/>
              </w:rPr>
            </w:pPr>
            <w:r w:rsidRPr="0066103B">
              <w:rPr>
                <w:rFonts w:ascii="Arial" w:hAnsi="Arial" w:cs="Arial"/>
                <w:sz w:val="20"/>
                <w:szCs w:val="20"/>
              </w:rPr>
              <w:t>W_FIXED_ASSET_D</w:t>
            </w:r>
          </w:p>
        </w:tc>
        <w:tc>
          <w:tcPr>
            <w:tcW w:w="1859" w:type="pct"/>
            <w:shd w:val="clear" w:color="auto" w:fill="auto"/>
          </w:tcPr>
          <w:p w14:paraId="2CE9BDC1" w14:textId="77777777" w:rsidR="009E5535" w:rsidRPr="0066103B" w:rsidRDefault="009E5535" w:rsidP="00941F0F">
            <w:pPr>
              <w:rPr>
                <w:rFonts w:ascii="Arial" w:hAnsi="Arial" w:cs="Arial"/>
                <w:sz w:val="20"/>
                <w:szCs w:val="20"/>
              </w:rPr>
            </w:pPr>
            <w:r w:rsidRPr="0066103B">
              <w:rPr>
                <w:rFonts w:ascii="Arial" w:hAnsi="Arial" w:cs="Arial"/>
                <w:sz w:val="20"/>
                <w:szCs w:val="20"/>
              </w:rPr>
              <w:t>ORIGINAL_COST</w:t>
            </w:r>
          </w:p>
        </w:tc>
        <w:tc>
          <w:tcPr>
            <w:tcW w:w="1360" w:type="pct"/>
            <w:shd w:val="clear" w:color="auto" w:fill="auto"/>
          </w:tcPr>
          <w:p w14:paraId="2CE9BDC2" w14:textId="77777777" w:rsidR="009E5535" w:rsidRPr="0066103B" w:rsidRDefault="001E7D44" w:rsidP="00941F0F">
            <w:pPr>
              <w:rPr>
                <w:rFonts w:ascii="Arial" w:hAnsi="Arial" w:cs="Arial"/>
                <w:sz w:val="20"/>
                <w:szCs w:val="20"/>
              </w:rPr>
            </w:pPr>
            <w:r w:rsidRPr="0066103B">
              <w:rPr>
                <w:rFonts w:ascii="Arial" w:hAnsi="Arial" w:cs="Arial"/>
                <w:sz w:val="20"/>
                <w:szCs w:val="20"/>
              </w:rPr>
              <w:t>N/A</w:t>
            </w:r>
          </w:p>
        </w:tc>
      </w:tr>
      <w:tr w:rsidR="00EF7771" w14:paraId="2CE9BDC7" w14:textId="77777777" w:rsidTr="004A2F35">
        <w:tc>
          <w:tcPr>
            <w:tcW w:w="1781" w:type="pct"/>
            <w:shd w:val="clear" w:color="auto" w:fill="auto"/>
          </w:tcPr>
          <w:p w14:paraId="2CE9BDC4" w14:textId="77777777" w:rsidR="00EF7771" w:rsidRPr="0066103B" w:rsidRDefault="00EF7771" w:rsidP="00941F0F">
            <w:pPr>
              <w:rPr>
                <w:rFonts w:ascii="Arial" w:hAnsi="Arial" w:cs="Arial"/>
                <w:sz w:val="20"/>
                <w:szCs w:val="20"/>
              </w:rPr>
            </w:pPr>
            <w:r w:rsidRPr="0066103B">
              <w:rPr>
                <w:rFonts w:ascii="Arial" w:hAnsi="Arial" w:cs="Arial"/>
                <w:sz w:val="20"/>
                <w:szCs w:val="20"/>
              </w:rPr>
              <w:t>W_FIXED_ASSET_D</w:t>
            </w:r>
          </w:p>
        </w:tc>
        <w:tc>
          <w:tcPr>
            <w:tcW w:w="1859" w:type="pct"/>
            <w:shd w:val="clear" w:color="auto" w:fill="auto"/>
          </w:tcPr>
          <w:p w14:paraId="2CE9BDC5" w14:textId="77777777" w:rsidR="00EF7771" w:rsidRPr="0066103B" w:rsidRDefault="00EF7771" w:rsidP="00941F0F">
            <w:pPr>
              <w:rPr>
                <w:rFonts w:ascii="Arial" w:hAnsi="Arial" w:cs="Arial"/>
                <w:sz w:val="20"/>
                <w:szCs w:val="20"/>
              </w:rPr>
            </w:pPr>
            <w:r>
              <w:rPr>
                <w:rFonts w:ascii="Arial" w:hAnsi="Arial" w:cs="Arial"/>
                <w:sz w:val="20"/>
                <w:szCs w:val="20"/>
              </w:rPr>
              <w:t>X_PO_NUMBER</w:t>
            </w:r>
          </w:p>
        </w:tc>
        <w:tc>
          <w:tcPr>
            <w:tcW w:w="1360" w:type="pct"/>
            <w:shd w:val="clear" w:color="auto" w:fill="auto"/>
          </w:tcPr>
          <w:p w14:paraId="2CE9BDC6" w14:textId="77777777" w:rsidR="00EF7771" w:rsidRPr="0066103B" w:rsidRDefault="00EF7771" w:rsidP="00941F0F">
            <w:pPr>
              <w:rPr>
                <w:rFonts w:ascii="Arial" w:hAnsi="Arial" w:cs="Arial"/>
                <w:sz w:val="20"/>
                <w:szCs w:val="20"/>
              </w:rPr>
            </w:pPr>
            <w:r w:rsidRPr="0066103B">
              <w:rPr>
                <w:rFonts w:ascii="Arial" w:hAnsi="Arial" w:cs="Arial"/>
                <w:sz w:val="20"/>
                <w:szCs w:val="20"/>
              </w:rPr>
              <w:t>N/A</w:t>
            </w:r>
          </w:p>
        </w:tc>
      </w:tr>
    </w:tbl>
    <w:p w14:paraId="2CE9BDD0" w14:textId="77777777" w:rsidR="00097AC9" w:rsidRPr="00097AC9" w:rsidRDefault="00097AC9" w:rsidP="00097AC9">
      <w:pPr>
        <w:spacing w:after="0" w:line="240" w:lineRule="auto"/>
        <w:rPr>
          <w:rFonts w:ascii="Arial" w:eastAsia="Times New Roman" w:hAnsi="Arial"/>
          <w:sz w:val="20"/>
          <w:szCs w:val="20"/>
          <w:lang w:eastAsia="es-ES"/>
        </w:rPr>
      </w:pPr>
    </w:p>
    <w:p w14:paraId="2CE9BDD1" w14:textId="77777777" w:rsidR="00097AC9" w:rsidRDefault="00CC0DC5" w:rsidP="00C3516F">
      <w:pPr>
        <w:pStyle w:val="Heading2"/>
        <w:rPr>
          <w:lang w:eastAsia="hi-IN" w:bidi="hi-IN"/>
        </w:rPr>
      </w:pPr>
      <w:bookmarkStart w:id="36" w:name="_Toc423403392"/>
      <w:bookmarkStart w:id="37" w:name="_Toc435801142"/>
      <w:r w:rsidRPr="00CC0DC5">
        <w:rPr>
          <w:lang w:eastAsia="hi-IN" w:bidi="hi-IN"/>
        </w:rPr>
        <w:t>Indexes</w:t>
      </w:r>
      <w:bookmarkEnd w:id="36"/>
      <w:bookmarkEnd w:id="37"/>
    </w:p>
    <w:p w14:paraId="2CE9BDD2" w14:textId="77777777" w:rsidR="008B57E7" w:rsidRPr="00556944" w:rsidRDefault="00064C37" w:rsidP="00064C37">
      <w:pPr>
        <w:pStyle w:val="BodyText"/>
        <w:rPr>
          <w:rFonts w:cs="Arial"/>
          <w:noProof/>
        </w:rPr>
      </w:pPr>
      <w:r>
        <w:rPr>
          <w:lang w:eastAsia="hi-IN" w:bidi="hi-IN"/>
        </w:rPr>
        <w:t xml:space="preserve">              </w:t>
      </w:r>
      <w:r w:rsidR="008516D1">
        <w:rPr>
          <w:lang w:eastAsia="hi-IN" w:bidi="hi-IN"/>
        </w:rPr>
        <w:t>N/A</w:t>
      </w:r>
      <w:r w:rsidR="008B57E7" w:rsidRPr="00556944">
        <w:rPr>
          <w:rFonts w:cs="Arial"/>
          <w:noProof/>
        </w:rPr>
        <w:tab/>
        <w:t xml:space="preserve"> </w:t>
      </w:r>
    </w:p>
    <w:p w14:paraId="2CE9BDD3" w14:textId="77777777" w:rsidR="00D5475B" w:rsidRDefault="00097AC9" w:rsidP="00C3516F">
      <w:pPr>
        <w:pStyle w:val="Heading2"/>
        <w:rPr>
          <w:lang w:bidi="hi-IN"/>
        </w:rPr>
      </w:pPr>
      <w:bookmarkStart w:id="38" w:name="_Toc423403393"/>
      <w:bookmarkStart w:id="39" w:name="_Toc435801143"/>
      <w:r w:rsidRPr="00097AC9">
        <w:rPr>
          <w:lang w:bidi="hi-IN"/>
        </w:rPr>
        <w:t>Load plans</w:t>
      </w:r>
      <w:bookmarkEnd w:id="38"/>
      <w:bookmarkEnd w:id="39"/>
    </w:p>
    <w:p w14:paraId="2CE9BDD4" w14:textId="77777777" w:rsidR="00D5475B" w:rsidRDefault="00D5475B" w:rsidP="00D5475B">
      <w:pPr>
        <w:pStyle w:val="BodyText"/>
        <w:rPr>
          <w:lang w:eastAsia="hi-IN" w:bidi="hi-IN"/>
        </w:rPr>
      </w:pPr>
      <w:r>
        <w:rPr>
          <w:lang w:eastAsia="hi-IN" w:bidi="hi-IN"/>
        </w:rPr>
        <w:t>The following new components were created to execute a scheduled procedure that runs at a predetermine schedule.</w:t>
      </w:r>
    </w:p>
    <w:p w14:paraId="2CE9BDD5" w14:textId="77777777" w:rsidR="00D5475B" w:rsidRDefault="00D5475B" w:rsidP="00D5475B">
      <w:pPr>
        <w:pStyle w:val="BodyText"/>
        <w:rPr>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7"/>
        <w:gridCol w:w="3465"/>
        <w:gridCol w:w="3474"/>
      </w:tblGrid>
      <w:tr w:rsidR="00D5475B" w:rsidRPr="00A6586B" w14:paraId="2CE9BDD9" w14:textId="77777777" w:rsidTr="004A2F35">
        <w:tc>
          <w:tcPr>
            <w:tcW w:w="1744" w:type="pct"/>
            <w:shd w:val="clear" w:color="auto" w:fill="D9D9D9"/>
          </w:tcPr>
          <w:p w14:paraId="2CE9BDD6" w14:textId="77777777" w:rsidR="00D5475B" w:rsidRPr="00A6586B" w:rsidRDefault="00D5475B" w:rsidP="00BD4E8B">
            <w:pPr>
              <w:rPr>
                <w:rFonts w:cs="Arial"/>
                <w:b/>
              </w:rPr>
            </w:pPr>
            <w:r w:rsidRPr="00A6586B">
              <w:rPr>
                <w:rFonts w:cs="Arial"/>
                <w:b/>
              </w:rPr>
              <w:t>Name</w:t>
            </w:r>
          </w:p>
        </w:tc>
        <w:tc>
          <w:tcPr>
            <w:tcW w:w="1626" w:type="pct"/>
            <w:shd w:val="clear" w:color="auto" w:fill="D9D9D9"/>
          </w:tcPr>
          <w:p w14:paraId="2CE9BDD7" w14:textId="77777777" w:rsidR="00D5475B" w:rsidRPr="00A6586B" w:rsidRDefault="00D5475B" w:rsidP="00BD4E8B">
            <w:pPr>
              <w:rPr>
                <w:rFonts w:cs="Arial"/>
                <w:b/>
              </w:rPr>
            </w:pPr>
            <w:r>
              <w:rPr>
                <w:rFonts w:cs="Arial"/>
                <w:b/>
              </w:rPr>
              <w:t>Type</w:t>
            </w:r>
          </w:p>
        </w:tc>
        <w:tc>
          <w:tcPr>
            <w:tcW w:w="1630" w:type="pct"/>
            <w:shd w:val="clear" w:color="auto" w:fill="D9D9D9"/>
          </w:tcPr>
          <w:p w14:paraId="2CE9BDD8" w14:textId="77777777" w:rsidR="00D5475B" w:rsidRPr="00A6586B" w:rsidRDefault="00D5475B" w:rsidP="00BD4E8B">
            <w:pPr>
              <w:rPr>
                <w:rFonts w:cs="Arial"/>
                <w:b/>
              </w:rPr>
            </w:pPr>
            <w:r w:rsidRPr="00A6586B">
              <w:rPr>
                <w:rFonts w:cs="Arial"/>
                <w:b/>
              </w:rPr>
              <w:t>Description</w:t>
            </w:r>
          </w:p>
        </w:tc>
      </w:tr>
      <w:tr w:rsidR="00D5475B" w14:paraId="2CE9BDDE" w14:textId="77777777" w:rsidTr="004A2F35">
        <w:tc>
          <w:tcPr>
            <w:tcW w:w="1744" w:type="pct"/>
            <w:shd w:val="clear" w:color="auto" w:fill="auto"/>
          </w:tcPr>
          <w:p w14:paraId="2CE9BDDA" w14:textId="77777777" w:rsidR="0052605C" w:rsidRPr="00C32A35" w:rsidRDefault="0052605C" w:rsidP="0052605C">
            <w:pPr>
              <w:autoSpaceDE w:val="0"/>
              <w:autoSpaceDN w:val="0"/>
              <w:spacing w:after="0" w:line="240" w:lineRule="auto"/>
              <w:rPr>
                <w:rFonts w:ascii="Arial" w:eastAsia="Times New Roman" w:hAnsi="Arial" w:cs="Arial"/>
                <w:sz w:val="20"/>
                <w:szCs w:val="20"/>
              </w:rPr>
            </w:pPr>
            <w:r w:rsidRPr="00C32A35">
              <w:rPr>
                <w:rFonts w:ascii="Arial" w:eastAsia="Times New Roman" w:hAnsi="Arial" w:cs="Arial"/>
                <w:color w:val="000000"/>
                <w:sz w:val="20"/>
                <w:szCs w:val="20"/>
              </w:rPr>
              <w:t>OOB_SDE_SIL_PLP_LOADPLAN</w:t>
            </w:r>
          </w:p>
          <w:p w14:paraId="2CE9BDDB" w14:textId="77777777" w:rsidR="00D5475B" w:rsidRPr="00C32A35" w:rsidRDefault="00D5475B" w:rsidP="00D93450">
            <w:pPr>
              <w:rPr>
                <w:rFonts w:ascii="Arial" w:hAnsi="Arial" w:cs="Arial"/>
                <w:sz w:val="20"/>
                <w:szCs w:val="20"/>
              </w:rPr>
            </w:pPr>
          </w:p>
        </w:tc>
        <w:tc>
          <w:tcPr>
            <w:tcW w:w="1626" w:type="pct"/>
            <w:shd w:val="clear" w:color="auto" w:fill="auto"/>
          </w:tcPr>
          <w:p w14:paraId="2CE9BDDC" w14:textId="77777777" w:rsidR="00D5475B" w:rsidRPr="00C32A35" w:rsidRDefault="00D5475B" w:rsidP="00BD4E8B">
            <w:pPr>
              <w:rPr>
                <w:rFonts w:ascii="Arial" w:hAnsi="Arial" w:cs="Arial"/>
                <w:sz w:val="20"/>
                <w:szCs w:val="20"/>
              </w:rPr>
            </w:pPr>
            <w:r w:rsidRPr="00C32A35">
              <w:rPr>
                <w:rFonts w:ascii="Arial" w:hAnsi="Arial" w:cs="Arial"/>
                <w:sz w:val="20"/>
                <w:szCs w:val="20"/>
              </w:rPr>
              <w:t>Project</w:t>
            </w:r>
          </w:p>
        </w:tc>
        <w:tc>
          <w:tcPr>
            <w:tcW w:w="1630" w:type="pct"/>
            <w:shd w:val="clear" w:color="auto" w:fill="auto"/>
          </w:tcPr>
          <w:p w14:paraId="2CE9BDDD" w14:textId="77777777" w:rsidR="00D5475B" w:rsidRPr="00C32A35" w:rsidRDefault="00D5475B" w:rsidP="00151E23">
            <w:pPr>
              <w:rPr>
                <w:rFonts w:ascii="Arial" w:hAnsi="Arial" w:cs="Arial"/>
                <w:sz w:val="20"/>
                <w:szCs w:val="20"/>
              </w:rPr>
            </w:pPr>
            <w:r w:rsidRPr="00C32A35">
              <w:rPr>
                <w:rFonts w:ascii="Arial" w:hAnsi="Arial" w:cs="Arial"/>
                <w:sz w:val="20"/>
                <w:szCs w:val="20"/>
              </w:rPr>
              <w:t xml:space="preserve">Project to hold </w:t>
            </w:r>
            <w:r w:rsidR="00151E23" w:rsidRPr="00C32A35">
              <w:rPr>
                <w:rFonts w:ascii="Arial" w:hAnsi="Arial" w:cs="Arial"/>
                <w:sz w:val="20"/>
                <w:szCs w:val="20"/>
              </w:rPr>
              <w:t>OOTB</w:t>
            </w:r>
          </w:p>
        </w:tc>
      </w:tr>
    </w:tbl>
    <w:p w14:paraId="2CE9BDDF" w14:textId="77777777" w:rsidR="00D5475B" w:rsidRDefault="00D5475B" w:rsidP="00D5475B">
      <w:pPr>
        <w:pStyle w:val="BodyText"/>
        <w:rPr>
          <w:lang w:eastAsia="hi-IN" w:bidi="hi-IN"/>
        </w:rPr>
      </w:pPr>
    </w:p>
    <w:p w14:paraId="2CE9BDE0" w14:textId="77777777" w:rsidR="00D5475B" w:rsidRDefault="00D5475B" w:rsidP="00D5475B">
      <w:pPr>
        <w:pStyle w:val="BodyText"/>
        <w:rPr>
          <w:b/>
          <w:sz w:val="28"/>
          <w:szCs w:val="28"/>
          <w:u w:val="single"/>
          <w:lang w:eastAsia="hi-IN" w:bidi="hi-IN"/>
        </w:rPr>
      </w:pPr>
    </w:p>
    <w:p w14:paraId="2CE9BDE1" w14:textId="77777777" w:rsidR="00097AC9" w:rsidRPr="00097AC9" w:rsidRDefault="00097AC9" w:rsidP="00F90E8A">
      <w:pPr>
        <w:pStyle w:val="Heading1"/>
      </w:pPr>
      <w:bookmarkStart w:id="40" w:name="_Toc423403394"/>
      <w:bookmarkStart w:id="41" w:name="_Toc435801144"/>
      <w:r w:rsidRPr="00097AC9">
        <w:lastRenderedPageBreak/>
        <w:t>RPD Design</w:t>
      </w:r>
      <w:bookmarkEnd w:id="40"/>
      <w:bookmarkEnd w:id="41"/>
    </w:p>
    <w:p w14:paraId="2CE9BDE2" w14:textId="77777777" w:rsidR="00097AC9" w:rsidRPr="00097AC9" w:rsidRDefault="00097AC9" w:rsidP="00F90E8A">
      <w:pPr>
        <w:pStyle w:val="Heading2"/>
        <w:rPr>
          <w:lang w:bidi="hi-IN"/>
        </w:rPr>
      </w:pPr>
      <w:bookmarkStart w:id="42" w:name="_Toc423403395"/>
      <w:bookmarkStart w:id="43" w:name="_Toc435801145"/>
      <w:r w:rsidRPr="00097AC9">
        <w:rPr>
          <w:lang w:bidi="hi-IN"/>
        </w:rPr>
        <w:t>Physical Layer</w:t>
      </w:r>
      <w:bookmarkEnd w:id="42"/>
      <w:bookmarkEnd w:id="43"/>
    </w:p>
    <w:p w14:paraId="2CE9BDE3" w14:textId="77777777" w:rsidR="003235B7" w:rsidRPr="00173ABD" w:rsidRDefault="00173ABD" w:rsidP="00097AC9">
      <w:pPr>
        <w:tabs>
          <w:tab w:val="left" w:pos="4320"/>
        </w:tabs>
        <w:spacing w:before="120" w:after="120" w:line="240" w:lineRule="auto"/>
        <w:rPr>
          <w:rFonts w:ascii="Arial" w:eastAsia="Times New Roman" w:hAnsi="Arial"/>
          <w:b/>
          <w:sz w:val="20"/>
          <w:szCs w:val="20"/>
          <w:lang w:eastAsia="hi-IN" w:bidi="hi-IN"/>
        </w:rPr>
      </w:pPr>
      <w:r>
        <w:rPr>
          <w:rFonts w:ascii="Arial" w:eastAsia="Times New Roman" w:hAnsi="Arial"/>
          <w:sz w:val="20"/>
          <w:szCs w:val="20"/>
          <w:lang w:eastAsia="hi-IN" w:bidi="hi-IN"/>
        </w:rPr>
        <w:t xml:space="preserve">      </w:t>
      </w:r>
    </w:p>
    <w:tbl>
      <w:tblPr>
        <w:tblW w:w="5000" w:type="pct"/>
        <w:tblLook w:val="0000" w:firstRow="0" w:lastRow="0" w:firstColumn="0" w:lastColumn="0" w:noHBand="0" w:noVBand="0"/>
      </w:tblPr>
      <w:tblGrid>
        <w:gridCol w:w="1585"/>
        <w:gridCol w:w="9071"/>
      </w:tblGrid>
      <w:tr w:rsidR="00097AC9" w:rsidRPr="00097AC9" w14:paraId="2CE9BDE6" w14:textId="77777777" w:rsidTr="004A2F35">
        <w:trPr>
          <w:trHeight w:val="480"/>
        </w:trPr>
        <w:tc>
          <w:tcPr>
            <w:tcW w:w="744" w:type="pct"/>
            <w:tcBorders>
              <w:top w:val="single" w:sz="8" w:space="0" w:color="auto"/>
              <w:left w:val="single" w:sz="8" w:space="0" w:color="auto"/>
              <w:bottom w:val="nil"/>
              <w:right w:val="single" w:sz="8" w:space="0" w:color="auto"/>
            </w:tcBorders>
            <w:shd w:val="clear" w:color="auto" w:fill="D9D9D9"/>
            <w:noWrap/>
            <w:vAlign w:val="bottom"/>
          </w:tcPr>
          <w:p w14:paraId="2CE9BDE4"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Item</w:t>
            </w:r>
          </w:p>
        </w:tc>
        <w:tc>
          <w:tcPr>
            <w:tcW w:w="4256" w:type="pct"/>
            <w:tcBorders>
              <w:top w:val="single" w:sz="8" w:space="0" w:color="auto"/>
              <w:left w:val="nil"/>
              <w:bottom w:val="nil"/>
              <w:right w:val="single" w:sz="8" w:space="0" w:color="000000"/>
            </w:tcBorders>
            <w:shd w:val="clear" w:color="auto" w:fill="D9D9D9"/>
            <w:noWrap/>
            <w:vAlign w:val="bottom"/>
          </w:tcPr>
          <w:p w14:paraId="2CE9BDE5"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Specification</w:t>
            </w:r>
          </w:p>
        </w:tc>
      </w:tr>
      <w:tr w:rsidR="00097AC9" w:rsidRPr="00097AC9" w14:paraId="2CE9BDE9" w14:textId="77777777" w:rsidTr="004A2F35">
        <w:trPr>
          <w:trHeight w:val="233"/>
        </w:trPr>
        <w:tc>
          <w:tcPr>
            <w:tcW w:w="744" w:type="pct"/>
            <w:tcBorders>
              <w:top w:val="single" w:sz="8" w:space="0" w:color="auto"/>
              <w:left w:val="single" w:sz="8" w:space="0" w:color="auto"/>
              <w:bottom w:val="nil"/>
              <w:right w:val="nil"/>
            </w:tcBorders>
            <w:noWrap/>
            <w:vAlign w:val="bottom"/>
          </w:tcPr>
          <w:p w14:paraId="2CE9BDE7"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Call Interface</w:t>
            </w:r>
          </w:p>
        </w:tc>
        <w:tc>
          <w:tcPr>
            <w:tcW w:w="4256" w:type="pct"/>
            <w:tcBorders>
              <w:top w:val="single" w:sz="8" w:space="0" w:color="auto"/>
              <w:left w:val="single" w:sz="8" w:space="0" w:color="auto"/>
              <w:bottom w:val="nil"/>
              <w:right w:val="single" w:sz="8" w:space="0" w:color="auto"/>
            </w:tcBorders>
            <w:noWrap/>
            <w:vAlign w:val="bottom"/>
          </w:tcPr>
          <w:p w14:paraId="2CE9BDE8" w14:textId="77777777" w:rsidR="00097AC9" w:rsidRPr="00097AC9" w:rsidRDefault="00097AC9" w:rsidP="00097AC9">
            <w:pPr>
              <w:spacing w:after="0" w:line="240" w:lineRule="auto"/>
              <w:rPr>
                <w:rFonts w:ascii="Arial" w:eastAsia="Times New Roman" w:hAnsi="Arial" w:cs="Arial"/>
                <w:i/>
                <w:color w:val="365F91"/>
                <w:sz w:val="20"/>
                <w:szCs w:val="20"/>
                <w:lang w:eastAsia="es-ES"/>
              </w:rPr>
            </w:pPr>
            <w:r w:rsidRPr="00097AC9">
              <w:rPr>
                <w:rFonts w:ascii="Arial" w:eastAsia="Times New Roman" w:hAnsi="Arial" w:cs="Arial"/>
                <w:i/>
                <w:color w:val="365F91"/>
                <w:sz w:val="20"/>
                <w:szCs w:val="20"/>
                <w:lang w:eastAsia="es-ES"/>
              </w:rPr>
              <w:t>OCI 10G/11G</w:t>
            </w:r>
          </w:p>
        </w:tc>
      </w:tr>
      <w:tr w:rsidR="00097AC9" w:rsidRPr="00097AC9" w14:paraId="2CE9BDEC" w14:textId="77777777" w:rsidTr="004A2F35">
        <w:trPr>
          <w:trHeight w:val="213"/>
        </w:trPr>
        <w:tc>
          <w:tcPr>
            <w:tcW w:w="744" w:type="pct"/>
            <w:tcBorders>
              <w:top w:val="single" w:sz="4" w:space="0" w:color="auto"/>
              <w:left w:val="single" w:sz="8" w:space="0" w:color="auto"/>
              <w:bottom w:val="single" w:sz="4" w:space="0" w:color="auto"/>
              <w:right w:val="nil"/>
            </w:tcBorders>
            <w:noWrap/>
          </w:tcPr>
          <w:p w14:paraId="2CE9BDEA"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Maximum Connections</w:t>
            </w:r>
          </w:p>
        </w:tc>
        <w:tc>
          <w:tcPr>
            <w:tcW w:w="4256" w:type="pct"/>
            <w:tcBorders>
              <w:top w:val="single" w:sz="4" w:space="0" w:color="auto"/>
              <w:left w:val="single" w:sz="8" w:space="0" w:color="auto"/>
              <w:bottom w:val="single" w:sz="4" w:space="0" w:color="auto"/>
              <w:right w:val="single" w:sz="8" w:space="0" w:color="000000"/>
            </w:tcBorders>
            <w:noWrap/>
            <w:vAlign w:val="bottom"/>
          </w:tcPr>
          <w:p w14:paraId="2CE9BDEB" w14:textId="77777777" w:rsidR="00097AC9" w:rsidRPr="00097AC9" w:rsidRDefault="00097AC9" w:rsidP="00097AC9">
            <w:pPr>
              <w:spacing w:after="0" w:line="240" w:lineRule="auto"/>
              <w:rPr>
                <w:rFonts w:ascii="Arial" w:eastAsia="Times New Roman" w:hAnsi="Arial" w:cs="Arial"/>
                <w:i/>
                <w:color w:val="365F91"/>
                <w:sz w:val="20"/>
                <w:szCs w:val="20"/>
                <w:lang w:eastAsia="es-ES"/>
              </w:rPr>
            </w:pPr>
            <w:r w:rsidRPr="00097AC9">
              <w:rPr>
                <w:rFonts w:ascii="Arial" w:eastAsia="Times New Roman" w:hAnsi="Arial" w:cs="Arial"/>
                <w:i/>
                <w:color w:val="365F91"/>
                <w:sz w:val="20"/>
                <w:szCs w:val="20"/>
                <w:lang w:eastAsia="es-ES"/>
              </w:rPr>
              <w:t>100</w:t>
            </w:r>
          </w:p>
        </w:tc>
      </w:tr>
      <w:tr w:rsidR="00097AC9" w:rsidRPr="00097AC9" w14:paraId="2CE9BDEF" w14:textId="77777777" w:rsidTr="004A2F35">
        <w:trPr>
          <w:trHeight w:val="233"/>
        </w:trPr>
        <w:tc>
          <w:tcPr>
            <w:tcW w:w="744" w:type="pct"/>
            <w:tcBorders>
              <w:top w:val="nil"/>
              <w:left w:val="single" w:sz="8" w:space="0" w:color="auto"/>
              <w:bottom w:val="single" w:sz="4" w:space="0" w:color="auto"/>
              <w:right w:val="nil"/>
            </w:tcBorders>
            <w:noWrap/>
            <w:vAlign w:val="bottom"/>
          </w:tcPr>
          <w:p w14:paraId="2CE9BDED"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Fully Qualified Table Names</w:t>
            </w:r>
          </w:p>
        </w:tc>
        <w:tc>
          <w:tcPr>
            <w:tcW w:w="4256" w:type="pct"/>
            <w:tcBorders>
              <w:top w:val="single" w:sz="4" w:space="0" w:color="auto"/>
              <w:left w:val="single" w:sz="8" w:space="0" w:color="auto"/>
              <w:bottom w:val="single" w:sz="4" w:space="0" w:color="auto"/>
              <w:right w:val="single" w:sz="8" w:space="0" w:color="000000"/>
            </w:tcBorders>
            <w:noWrap/>
            <w:vAlign w:val="bottom"/>
          </w:tcPr>
          <w:p w14:paraId="2CE9BDEE" w14:textId="77777777" w:rsidR="00097AC9" w:rsidRPr="00097AC9" w:rsidRDefault="00F03794" w:rsidP="00097AC9">
            <w:pPr>
              <w:spacing w:after="0" w:line="240" w:lineRule="auto"/>
              <w:rPr>
                <w:rFonts w:ascii="Arial" w:eastAsia="Times New Roman" w:hAnsi="Arial" w:cs="Arial"/>
                <w:i/>
                <w:color w:val="365F91"/>
                <w:sz w:val="20"/>
                <w:szCs w:val="20"/>
                <w:lang w:eastAsia="es-ES"/>
              </w:rPr>
            </w:pPr>
            <w:r>
              <w:rPr>
                <w:rFonts w:ascii="Arial" w:eastAsia="Times New Roman" w:hAnsi="Arial" w:cs="Arial"/>
                <w:i/>
                <w:color w:val="365F91"/>
                <w:sz w:val="20"/>
                <w:szCs w:val="20"/>
                <w:lang w:eastAsia="es-ES"/>
              </w:rPr>
              <w:t>NO</w:t>
            </w:r>
          </w:p>
        </w:tc>
      </w:tr>
      <w:tr w:rsidR="00097AC9" w:rsidRPr="00097AC9" w14:paraId="2CE9BDF2" w14:textId="77777777" w:rsidTr="004A2F35">
        <w:trPr>
          <w:trHeight w:val="332"/>
        </w:trPr>
        <w:tc>
          <w:tcPr>
            <w:tcW w:w="744" w:type="pct"/>
            <w:tcBorders>
              <w:top w:val="nil"/>
              <w:left w:val="single" w:sz="8" w:space="0" w:color="auto"/>
              <w:bottom w:val="single" w:sz="4" w:space="0" w:color="auto"/>
              <w:right w:val="nil"/>
            </w:tcBorders>
            <w:noWrap/>
          </w:tcPr>
          <w:p w14:paraId="2CE9BDF0"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Data Source Name</w:t>
            </w:r>
          </w:p>
        </w:tc>
        <w:tc>
          <w:tcPr>
            <w:tcW w:w="4256" w:type="pct"/>
            <w:tcBorders>
              <w:top w:val="single" w:sz="4" w:space="0" w:color="auto"/>
              <w:left w:val="single" w:sz="8" w:space="0" w:color="auto"/>
              <w:bottom w:val="single" w:sz="4" w:space="0" w:color="auto"/>
              <w:right w:val="single" w:sz="8" w:space="0" w:color="000000"/>
            </w:tcBorders>
            <w:noWrap/>
            <w:vAlign w:val="bottom"/>
          </w:tcPr>
          <w:p w14:paraId="2CE9BDF1" w14:textId="77777777" w:rsidR="00097AC9" w:rsidRPr="00097AC9" w:rsidRDefault="00610164" w:rsidP="00610164">
            <w:pPr>
              <w:spacing w:after="0" w:line="240" w:lineRule="auto"/>
              <w:rPr>
                <w:rFonts w:ascii="Arial" w:eastAsia="Times New Roman" w:hAnsi="Arial" w:cs="Arial"/>
                <w:i/>
                <w:color w:val="365F91"/>
                <w:sz w:val="20"/>
                <w:szCs w:val="20"/>
                <w:lang w:eastAsia="es-ES"/>
              </w:rPr>
            </w:pPr>
            <w:r w:rsidRPr="00610164">
              <w:rPr>
                <w:rFonts w:ascii="Arial" w:eastAsia="Times New Roman" w:hAnsi="Arial" w:cs="Arial"/>
                <w:i/>
                <w:color w:val="365F91"/>
                <w:sz w:val="20"/>
                <w:szCs w:val="20"/>
                <w:lang w:eastAsia="es-ES"/>
              </w:rPr>
              <w:t>(DESCRIPTION=(ADDRESS_LIST=(ADDRESS=(PROTOCOL=TCP)(HOST=vmsodcgit001.oracleoutsourcing.com)(PORT=30711)))(CONNECT_DATA=(SERVICE_NAME=DCGIT3)))</w:t>
            </w:r>
          </w:p>
        </w:tc>
      </w:tr>
      <w:tr w:rsidR="00097AC9" w:rsidRPr="00097AC9" w14:paraId="2CE9BDF5" w14:textId="77777777" w:rsidTr="004A2F35">
        <w:trPr>
          <w:trHeight w:val="233"/>
        </w:trPr>
        <w:tc>
          <w:tcPr>
            <w:tcW w:w="744" w:type="pct"/>
            <w:tcBorders>
              <w:top w:val="nil"/>
              <w:left w:val="single" w:sz="8" w:space="0" w:color="auto"/>
              <w:bottom w:val="single" w:sz="4" w:space="0" w:color="auto"/>
              <w:right w:val="nil"/>
            </w:tcBorders>
            <w:noWrap/>
          </w:tcPr>
          <w:p w14:paraId="2CE9BDF3"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Shared Login</w:t>
            </w:r>
          </w:p>
        </w:tc>
        <w:tc>
          <w:tcPr>
            <w:tcW w:w="4256" w:type="pct"/>
            <w:tcBorders>
              <w:top w:val="single" w:sz="4" w:space="0" w:color="auto"/>
              <w:left w:val="single" w:sz="8" w:space="0" w:color="auto"/>
              <w:bottom w:val="single" w:sz="4" w:space="0" w:color="auto"/>
              <w:right w:val="single" w:sz="8" w:space="0" w:color="000000"/>
            </w:tcBorders>
            <w:noWrap/>
            <w:vAlign w:val="bottom"/>
          </w:tcPr>
          <w:p w14:paraId="2CE9BDF4" w14:textId="77777777" w:rsidR="00097AC9" w:rsidRPr="00097AC9" w:rsidRDefault="00097AC9" w:rsidP="00097AC9">
            <w:pPr>
              <w:spacing w:after="0" w:line="240" w:lineRule="auto"/>
              <w:rPr>
                <w:rFonts w:ascii="Arial" w:eastAsia="Times New Roman" w:hAnsi="Arial" w:cs="Arial"/>
                <w:i/>
                <w:color w:val="365F91"/>
                <w:sz w:val="20"/>
                <w:szCs w:val="20"/>
                <w:lang w:eastAsia="es-ES"/>
              </w:rPr>
            </w:pPr>
            <w:r w:rsidRPr="00097AC9">
              <w:rPr>
                <w:rFonts w:ascii="Arial" w:eastAsia="Times New Roman" w:hAnsi="Arial" w:cs="Arial"/>
                <w:i/>
                <w:color w:val="365F91"/>
                <w:sz w:val="20"/>
                <w:szCs w:val="20"/>
                <w:lang w:eastAsia="es-ES"/>
              </w:rPr>
              <w:t>Yes</w:t>
            </w:r>
          </w:p>
        </w:tc>
      </w:tr>
      <w:tr w:rsidR="00097AC9" w:rsidRPr="00097AC9" w14:paraId="2CE9BDF8" w14:textId="77777777" w:rsidTr="004A2F35">
        <w:trPr>
          <w:trHeight w:val="233"/>
        </w:trPr>
        <w:tc>
          <w:tcPr>
            <w:tcW w:w="744" w:type="pct"/>
            <w:tcBorders>
              <w:top w:val="nil"/>
              <w:left w:val="single" w:sz="8" w:space="0" w:color="auto"/>
              <w:bottom w:val="single" w:sz="4" w:space="0" w:color="auto"/>
              <w:right w:val="nil"/>
            </w:tcBorders>
            <w:noWrap/>
          </w:tcPr>
          <w:p w14:paraId="2CE9BDF6"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User Name</w:t>
            </w:r>
          </w:p>
        </w:tc>
        <w:tc>
          <w:tcPr>
            <w:tcW w:w="4256" w:type="pct"/>
            <w:tcBorders>
              <w:top w:val="single" w:sz="4" w:space="0" w:color="auto"/>
              <w:left w:val="single" w:sz="8" w:space="0" w:color="auto"/>
              <w:bottom w:val="single" w:sz="4" w:space="0" w:color="auto"/>
              <w:right w:val="single" w:sz="8" w:space="0" w:color="000000"/>
            </w:tcBorders>
            <w:noWrap/>
            <w:vAlign w:val="bottom"/>
          </w:tcPr>
          <w:p w14:paraId="2CE9BDF7" w14:textId="77777777" w:rsidR="00097AC9" w:rsidRPr="00097AC9" w:rsidRDefault="002C229F" w:rsidP="00097AC9">
            <w:pPr>
              <w:spacing w:after="0" w:line="240" w:lineRule="auto"/>
              <w:rPr>
                <w:rFonts w:ascii="Arial" w:eastAsia="Times New Roman" w:hAnsi="Arial" w:cs="Arial"/>
                <w:i/>
                <w:color w:val="365F91"/>
                <w:sz w:val="20"/>
                <w:szCs w:val="20"/>
                <w:lang w:eastAsia="es-ES"/>
              </w:rPr>
            </w:pPr>
            <w:r>
              <w:rPr>
                <w:rFonts w:ascii="Arial" w:eastAsia="Times New Roman" w:hAnsi="Arial" w:cs="Arial"/>
                <w:i/>
                <w:color w:val="365F91"/>
                <w:sz w:val="20"/>
                <w:szCs w:val="20"/>
                <w:lang w:eastAsia="es-ES"/>
              </w:rPr>
              <w:t>DCGIT3_DW(Target Warehouse Schema)</w:t>
            </w:r>
          </w:p>
        </w:tc>
      </w:tr>
      <w:tr w:rsidR="00097AC9" w:rsidRPr="00097AC9" w14:paraId="2CE9BDFB" w14:textId="77777777" w:rsidTr="004A2F35">
        <w:trPr>
          <w:trHeight w:val="233"/>
        </w:trPr>
        <w:tc>
          <w:tcPr>
            <w:tcW w:w="744" w:type="pct"/>
            <w:tcBorders>
              <w:top w:val="nil"/>
              <w:left w:val="single" w:sz="8" w:space="0" w:color="auto"/>
              <w:bottom w:val="single" w:sz="4" w:space="0" w:color="auto"/>
              <w:right w:val="nil"/>
            </w:tcBorders>
            <w:noWrap/>
          </w:tcPr>
          <w:p w14:paraId="2CE9BDF9"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Enable Connection Pooling</w:t>
            </w:r>
          </w:p>
        </w:tc>
        <w:tc>
          <w:tcPr>
            <w:tcW w:w="4256" w:type="pct"/>
            <w:tcBorders>
              <w:top w:val="single" w:sz="4" w:space="0" w:color="auto"/>
              <w:left w:val="single" w:sz="8" w:space="0" w:color="auto"/>
              <w:bottom w:val="single" w:sz="4" w:space="0" w:color="auto"/>
              <w:right w:val="single" w:sz="8" w:space="0" w:color="000000"/>
            </w:tcBorders>
            <w:noWrap/>
            <w:vAlign w:val="bottom"/>
          </w:tcPr>
          <w:p w14:paraId="2CE9BDFA" w14:textId="77777777" w:rsidR="00097AC9" w:rsidRPr="00097AC9" w:rsidRDefault="00097AC9" w:rsidP="00097AC9">
            <w:pPr>
              <w:spacing w:after="0" w:line="240" w:lineRule="auto"/>
              <w:rPr>
                <w:rFonts w:ascii="Arial" w:eastAsia="Times New Roman" w:hAnsi="Arial" w:cs="Arial"/>
                <w:i/>
                <w:color w:val="365F91"/>
                <w:sz w:val="20"/>
                <w:szCs w:val="20"/>
                <w:lang w:eastAsia="es-ES"/>
              </w:rPr>
            </w:pPr>
            <w:r w:rsidRPr="00097AC9">
              <w:rPr>
                <w:rFonts w:ascii="Arial" w:eastAsia="Times New Roman" w:hAnsi="Arial" w:cs="Arial"/>
                <w:i/>
                <w:color w:val="365F91"/>
                <w:sz w:val="20"/>
                <w:szCs w:val="20"/>
                <w:lang w:eastAsia="es-ES"/>
              </w:rPr>
              <w:t>Yes</w:t>
            </w:r>
          </w:p>
        </w:tc>
      </w:tr>
      <w:tr w:rsidR="00097AC9" w:rsidRPr="00097AC9" w14:paraId="2CE9BDFE" w14:textId="77777777" w:rsidTr="004A2F35">
        <w:trPr>
          <w:trHeight w:val="233"/>
        </w:trPr>
        <w:tc>
          <w:tcPr>
            <w:tcW w:w="744" w:type="pct"/>
            <w:tcBorders>
              <w:top w:val="nil"/>
              <w:left w:val="single" w:sz="8" w:space="0" w:color="auto"/>
              <w:bottom w:val="single" w:sz="4" w:space="0" w:color="auto"/>
              <w:right w:val="nil"/>
            </w:tcBorders>
          </w:tcPr>
          <w:p w14:paraId="2CE9BDFC"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Timeout</w:t>
            </w:r>
          </w:p>
        </w:tc>
        <w:tc>
          <w:tcPr>
            <w:tcW w:w="4256" w:type="pct"/>
            <w:tcBorders>
              <w:top w:val="single" w:sz="4" w:space="0" w:color="auto"/>
              <w:left w:val="single" w:sz="8" w:space="0" w:color="auto"/>
              <w:bottom w:val="single" w:sz="4" w:space="0" w:color="auto"/>
              <w:right w:val="single" w:sz="8" w:space="0" w:color="000000"/>
            </w:tcBorders>
            <w:noWrap/>
            <w:vAlign w:val="bottom"/>
          </w:tcPr>
          <w:p w14:paraId="2CE9BDFD" w14:textId="77777777" w:rsidR="00097AC9" w:rsidRPr="00097AC9" w:rsidRDefault="00097AC9" w:rsidP="00097AC9">
            <w:pPr>
              <w:spacing w:after="0" w:line="240" w:lineRule="auto"/>
              <w:rPr>
                <w:rFonts w:ascii="Arial" w:eastAsia="Times New Roman" w:hAnsi="Arial" w:cs="Arial"/>
                <w:i/>
                <w:color w:val="365F91"/>
                <w:sz w:val="20"/>
                <w:szCs w:val="20"/>
                <w:lang w:eastAsia="es-ES"/>
              </w:rPr>
            </w:pPr>
            <w:r w:rsidRPr="00097AC9">
              <w:rPr>
                <w:rFonts w:ascii="Arial" w:eastAsia="Times New Roman" w:hAnsi="Arial" w:cs="Arial"/>
                <w:i/>
                <w:color w:val="365F91"/>
                <w:sz w:val="20"/>
                <w:szCs w:val="20"/>
                <w:lang w:eastAsia="es-ES"/>
              </w:rPr>
              <w:t>5 min</w:t>
            </w:r>
          </w:p>
        </w:tc>
      </w:tr>
      <w:tr w:rsidR="00097AC9" w:rsidRPr="00097AC9" w14:paraId="2CE9BE01" w14:textId="77777777" w:rsidTr="004A2F35">
        <w:trPr>
          <w:trHeight w:val="233"/>
        </w:trPr>
        <w:tc>
          <w:tcPr>
            <w:tcW w:w="744" w:type="pct"/>
            <w:tcBorders>
              <w:top w:val="nil"/>
              <w:left w:val="single" w:sz="8" w:space="0" w:color="auto"/>
              <w:bottom w:val="single" w:sz="4" w:space="0" w:color="auto"/>
              <w:right w:val="nil"/>
            </w:tcBorders>
          </w:tcPr>
          <w:p w14:paraId="2CE9BDFF" w14:textId="77777777" w:rsidR="00097AC9" w:rsidRPr="00097AC9" w:rsidRDefault="004E3888" w:rsidP="00097AC9">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Use Multithread Connection</w:t>
            </w:r>
          </w:p>
        </w:tc>
        <w:tc>
          <w:tcPr>
            <w:tcW w:w="4256" w:type="pct"/>
            <w:tcBorders>
              <w:top w:val="single" w:sz="4" w:space="0" w:color="auto"/>
              <w:left w:val="single" w:sz="8" w:space="0" w:color="auto"/>
              <w:bottom w:val="single" w:sz="4" w:space="0" w:color="auto"/>
              <w:right w:val="single" w:sz="8" w:space="0" w:color="000000"/>
            </w:tcBorders>
            <w:noWrap/>
            <w:vAlign w:val="bottom"/>
          </w:tcPr>
          <w:p w14:paraId="2CE9BE00" w14:textId="77777777" w:rsidR="00097AC9" w:rsidRPr="00097AC9" w:rsidRDefault="009412EC" w:rsidP="00097AC9">
            <w:pPr>
              <w:spacing w:after="0" w:line="240" w:lineRule="auto"/>
              <w:rPr>
                <w:rFonts w:ascii="Arial" w:eastAsia="Times New Roman" w:hAnsi="Arial" w:cs="Arial"/>
                <w:i/>
                <w:color w:val="365F91"/>
                <w:sz w:val="20"/>
                <w:szCs w:val="20"/>
                <w:lang w:eastAsia="es-ES"/>
              </w:rPr>
            </w:pPr>
            <w:r>
              <w:rPr>
                <w:rFonts w:ascii="Arial" w:eastAsia="Times New Roman" w:hAnsi="Arial" w:cs="Arial"/>
                <w:i/>
                <w:color w:val="365F91"/>
                <w:sz w:val="20"/>
                <w:szCs w:val="20"/>
                <w:lang w:eastAsia="es-ES"/>
              </w:rPr>
              <w:t>Yes</w:t>
            </w:r>
          </w:p>
        </w:tc>
      </w:tr>
      <w:tr w:rsidR="00097AC9" w:rsidRPr="00097AC9" w14:paraId="2CE9BE04" w14:textId="77777777" w:rsidTr="004A2F35">
        <w:trPr>
          <w:trHeight w:val="233"/>
        </w:trPr>
        <w:tc>
          <w:tcPr>
            <w:tcW w:w="744" w:type="pct"/>
            <w:tcBorders>
              <w:top w:val="nil"/>
              <w:left w:val="single" w:sz="8" w:space="0" w:color="auto"/>
              <w:bottom w:val="nil"/>
              <w:right w:val="nil"/>
            </w:tcBorders>
            <w:noWrap/>
            <w:vAlign w:val="bottom"/>
          </w:tcPr>
          <w:p w14:paraId="2CE9BE02"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Execute on Connect</w:t>
            </w:r>
          </w:p>
        </w:tc>
        <w:tc>
          <w:tcPr>
            <w:tcW w:w="4256" w:type="pct"/>
            <w:tcBorders>
              <w:top w:val="single" w:sz="4" w:space="0" w:color="auto"/>
              <w:left w:val="single" w:sz="8" w:space="0" w:color="auto"/>
              <w:bottom w:val="single" w:sz="4" w:space="0" w:color="auto"/>
              <w:right w:val="single" w:sz="8" w:space="0" w:color="000000"/>
            </w:tcBorders>
            <w:noWrap/>
            <w:vAlign w:val="bottom"/>
          </w:tcPr>
          <w:p w14:paraId="2CE9BE03" w14:textId="77777777" w:rsidR="00097AC9" w:rsidRPr="00097AC9" w:rsidRDefault="002848E9" w:rsidP="00097AC9">
            <w:pPr>
              <w:spacing w:after="0" w:line="240" w:lineRule="auto"/>
              <w:rPr>
                <w:rFonts w:ascii="Arial" w:eastAsia="Times New Roman" w:hAnsi="Arial" w:cs="Arial"/>
                <w:i/>
                <w:color w:val="365F91"/>
                <w:sz w:val="20"/>
                <w:szCs w:val="20"/>
                <w:lang w:eastAsia="es-ES"/>
              </w:rPr>
            </w:pPr>
            <w:r w:rsidRPr="00097AC9">
              <w:rPr>
                <w:rFonts w:ascii="Arial" w:eastAsia="Times New Roman" w:hAnsi="Arial" w:cs="Arial"/>
                <w:i/>
                <w:color w:val="365F91"/>
                <w:sz w:val="20"/>
                <w:szCs w:val="20"/>
                <w:lang w:eastAsia="es-ES"/>
              </w:rPr>
              <w:t>N</w:t>
            </w:r>
            <w:r w:rsidR="00097AC9" w:rsidRPr="00097AC9">
              <w:rPr>
                <w:rFonts w:ascii="Arial" w:eastAsia="Times New Roman" w:hAnsi="Arial" w:cs="Arial"/>
                <w:i/>
                <w:color w:val="365F91"/>
                <w:sz w:val="20"/>
                <w:szCs w:val="20"/>
                <w:lang w:eastAsia="es-ES"/>
              </w:rPr>
              <w:t>o</w:t>
            </w:r>
          </w:p>
        </w:tc>
      </w:tr>
      <w:tr w:rsidR="00097AC9" w:rsidRPr="00097AC9" w14:paraId="2CE9BE07" w14:textId="77777777" w:rsidTr="004A2F35">
        <w:trPr>
          <w:trHeight w:val="233"/>
        </w:trPr>
        <w:tc>
          <w:tcPr>
            <w:tcW w:w="744" w:type="pct"/>
            <w:tcBorders>
              <w:top w:val="single" w:sz="4" w:space="0" w:color="auto"/>
              <w:left w:val="single" w:sz="8" w:space="0" w:color="auto"/>
              <w:bottom w:val="single" w:sz="4" w:space="0" w:color="auto"/>
              <w:right w:val="nil"/>
            </w:tcBorders>
          </w:tcPr>
          <w:p w14:paraId="2CE9BE05"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Parameters Supported</w:t>
            </w:r>
          </w:p>
        </w:tc>
        <w:tc>
          <w:tcPr>
            <w:tcW w:w="4256" w:type="pct"/>
            <w:tcBorders>
              <w:top w:val="single" w:sz="4" w:space="0" w:color="auto"/>
              <w:left w:val="single" w:sz="8" w:space="0" w:color="auto"/>
              <w:bottom w:val="single" w:sz="4" w:space="0" w:color="auto"/>
              <w:right w:val="single" w:sz="8" w:space="0" w:color="000000"/>
            </w:tcBorders>
            <w:noWrap/>
            <w:vAlign w:val="bottom"/>
          </w:tcPr>
          <w:p w14:paraId="2CE9BE06" w14:textId="77777777" w:rsidR="00097AC9" w:rsidRPr="00097AC9" w:rsidRDefault="003F7905" w:rsidP="00097AC9">
            <w:pPr>
              <w:spacing w:after="0" w:line="240" w:lineRule="auto"/>
              <w:rPr>
                <w:rFonts w:ascii="Arial" w:eastAsia="Times New Roman" w:hAnsi="Arial" w:cs="Arial"/>
                <w:i/>
                <w:color w:val="365F91"/>
                <w:sz w:val="20"/>
                <w:szCs w:val="20"/>
                <w:lang w:eastAsia="es-ES"/>
              </w:rPr>
            </w:pPr>
            <w:r>
              <w:rPr>
                <w:rFonts w:ascii="Arial" w:eastAsia="Times New Roman" w:hAnsi="Arial" w:cs="Arial"/>
                <w:i/>
                <w:color w:val="365F91"/>
                <w:sz w:val="20"/>
                <w:szCs w:val="20"/>
                <w:lang w:eastAsia="es-ES"/>
              </w:rPr>
              <w:t>Yes</w:t>
            </w:r>
          </w:p>
        </w:tc>
      </w:tr>
      <w:tr w:rsidR="00097AC9" w:rsidRPr="00097AC9" w14:paraId="2CE9BE0A" w14:textId="77777777" w:rsidTr="004A2F35">
        <w:trPr>
          <w:trHeight w:val="72"/>
        </w:trPr>
        <w:tc>
          <w:tcPr>
            <w:tcW w:w="744" w:type="pct"/>
            <w:tcBorders>
              <w:top w:val="nil"/>
              <w:left w:val="single" w:sz="8" w:space="0" w:color="auto"/>
              <w:bottom w:val="single" w:sz="8" w:space="0" w:color="auto"/>
              <w:right w:val="nil"/>
            </w:tcBorders>
          </w:tcPr>
          <w:p w14:paraId="2CE9BE08"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Isolation Level</w:t>
            </w:r>
          </w:p>
        </w:tc>
        <w:tc>
          <w:tcPr>
            <w:tcW w:w="4256" w:type="pct"/>
            <w:tcBorders>
              <w:top w:val="nil"/>
              <w:left w:val="single" w:sz="8" w:space="0" w:color="auto"/>
              <w:bottom w:val="single" w:sz="8" w:space="0" w:color="auto"/>
              <w:right w:val="single" w:sz="8" w:space="0" w:color="auto"/>
            </w:tcBorders>
            <w:noWrap/>
            <w:vAlign w:val="bottom"/>
          </w:tcPr>
          <w:p w14:paraId="2CE9BE09" w14:textId="77777777" w:rsidR="00097AC9" w:rsidRPr="00097AC9" w:rsidRDefault="00097AC9" w:rsidP="00097AC9">
            <w:pPr>
              <w:spacing w:after="0" w:line="240" w:lineRule="auto"/>
              <w:rPr>
                <w:rFonts w:ascii="Arial" w:eastAsia="Times New Roman" w:hAnsi="Arial" w:cs="Arial"/>
                <w:i/>
                <w:color w:val="365F91"/>
                <w:sz w:val="20"/>
                <w:szCs w:val="20"/>
                <w:lang w:eastAsia="es-ES"/>
              </w:rPr>
            </w:pPr>
            <w:r w:rsidRPr="00097AC9">
              <w:rPr>
                <w:rFonts w:ascii="Arial" w:eastAsia="Times New Roman" w:hAnsi="Arial" w:cs="Arial"/>
                <w:i/>
                <w:color w:val="365F91"/>
                <w:sz w:val="20"/>
                <w:szCs w:val="20"/>
                <w:lang w:eastAsia="es-ES"/>
              </w:rPr>
              <w:t>Dirty read</w:t>
            </w:r>
          </w:p>
        </w:tc>
      </w:tr>
    </w:tbl>
    <w:p w14:paraId="2CE9BE0B" w14:textId="77777777" w:rsidR="00097AC9" w:rsidRPr="00097AC9" w:rsidRDefault="00097AC9" w:rsidP="00097AC9">
      <w:pPr>
        <w:suppressAutoHyphens/>
        <w:spacing w:after="120" w:line="240" w:lineRule="auto"/>
        <w:ind w:right="1440"/>
        <w:rPr>
          <w:rFonts w:ascii="Arial" w:eastAsia="Times New Roman" w:hAnsi="Arial" w:cs="Arial"/>
          <w:sz w:val="20"/>
          <w:szCs w:val="20"/>
          <w:lang w:val="en-GB" w:eastAsia="ar-SA"/>
        </w:rPr>
      </w:pPr>
    </w:p>
    <w:p w14:paraId="2CE9BE0C" w14:textId="77777777" w:rsidR="00097AC9" w:rsidRPr="00097AC9" w:rsidRDefault="00097AC9" w:rsidP="00097AC9">
      <w:pPr>
        <w:suppressAutoHyphens/>
        <w:spacing w:after="120" w:line="240" w:lineRule="auto"/>
        <w:ind w:right="1440"/>
        <w:rPr>
          <w:rFonts w:ascii="Arial" w:eastAsia="Times New Roman" w:hAnsi="Arial" w:cs="Arial"/>
          <w:sz w:val="20"/>
          <w:szCs w:val="20"/>
          <w:lang w:val="en-GB" w:eastAsia="ar-SA"/>
        </w:rPr>
      </w:pPr>
    </w:p>
    <w:p w14:paraId="2CE9BE0D" w14:textId="77777777" w:rsidR="00097AC9" w:rsidRPr="00097AC9" w:rsidRDefault="00097AC9" w:rsidP="00F90E8A">
      <w:pPr>
        <w:pStyle w:val="Heading2"/>
        <w:rPr>
          <w:lang w:bidi="hi-IN"/>
        </w:rPr>
      </w:pPr>
      <w:bookmarkStart w:id="44" w:name="_Toc423403396"/>
      <w:bookmarkStart w:id="45" w:name="_Toc435801146"/>
      <w:r w:rsidRPr="00097AC9">
        <w:rPr>
          <w:lang w:bidi="hi-IN"/>
        </w:rPr>
        <w:lastRenderedPageBreak/>
        <w:t>Physical diagram</w:t>
      </w:r>
      <w:bookmarkEnd w:id="44"/>
      <w:bookmarkEnd w:id="45"/>
    </w:p>
    <w:p w14:paraId="2CE9BE0E" w14:textId="77777777" w:rsidR="00FD2042" w:rsidRPr="00097AC9" w:rsidRDefault="00232FED" w:rsidP="00097AC9">
      <w:pPr>
        <w:suppressAutoHyphens/>
        <w:spacing w:after="120" w:line="240" w:lineRule="auto"/>
        <w:ind w:right="1440"/>
        <w:rPr>
          <w:rFonts w:ascii="Arial" w:eastAsia="Times New Roman" w:hAnsi="Arial" w:cs="Arial"/>
          <w:sz w:val="20"/>
          <w:szCs w:val="20"/>
          <w:lang w:val="en-GB" w:eastAsia="ar-SA"/>
        </w:rPr>
      </w:pPr>
      <w:r>
        <w:rPr>
          <w:noProof/>
        </w:rPr>
        <w:drawing>
          <wp:inline distT="0" distB="0" distL="0" distR="0" wp14:anchorId="2CE9C13F" wp14:editId="2CE9C140">
            <wp:extent cx="6115050" cy="32194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19450"/>
                    </a:xfrm>
                    <a:prstGeom prst="rect">
                      <a:avLst/>
                    </a:prstGeom>
                    <a:noFill/>
                    <a:ln>
                      <a:noFill/>
                    </a:ln>
                  </pic:spPr>
                </pic:pic>
              </a:graphicData>
            </a:graphic>
          </wp:inline>
        </w:drawing>
      </w:r>
    </w:p>
    <w:p w14:paraId="2CE9BE0F" w14:textId="77777777" w:rsidR="00097AC9" w:rsidRDefault="00232FED" w:rsidP="00097AC9">
      <w:pPr>
        <w:suppressAutoHyphens/>
        <w:spacing w:after="120" w:line="240" w:lineRule="auto"/>
        <w:ind w:right="1440"/>
        <w:rPr>
          <w:noProof/>
        </w:rPr>
      </w:pPr>
      <w:r>
        <w:rPr>
          <w:noProof/>
        </w:rPr>
        <w:drawing>
          <wp:inline distT="0" distB="0" distL="0" distR="0" wp14:anchorId="2CE9C141" wp14:editId="2CE9C142">
            <wp:extent cx="5943600" cy="27336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2CE9BE10" w14:textId="77777777" w:rsidR="008C3E4B" w:rsidRDefault="005F5947" w:rsidP="00097AC9">
      <w:pPr>
        <w:suppressAutoHyphens/>
        <w:spacing w:after="120" w:line="240" w:lineRule="auto"/>
        <w:ind w:right="1440"/>
        <w:rPr>
          <w:noProof/>
        </w:rPr>
      </w:pPr>
      <w:r>
        <w:rPr>
          <w:noProof/>
        </w:rPr>
        <w:lastRenderedPageBreak/>
        <w:drawing>
          <wp:inline distT="0" distB="0" distL="0" distR="0" wp14:anchorId="2CE9C143" wp14:editId="2CE9C144">
            <wp:extent cx="3305175" cy="2162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05175" cy="2162175"/>
                    </a:xfrm>
                    <a:prstGeom prst="rect">
                      <a:avLst/>
                    </a:prstGeom>
                  </pic:spPr>
                </pic:pic>
              </a:graphicData>
            </a:graphic>
          </wp:inline>
        </w:drawing>
      </w:r>
    </w:p>
    <w:p w14:paraId="2CE9BE11" w14:textId="77777777" w:rsidR="008C3E4B" w:rsidRDefault="008C3E4B" w:rsidP="00097AC9">
      <w:pPr>
        <w:suppressAutoHyphens/>
        <w:spacing w:after="120" w:line="240" w:lineRule="auto"/>
        <w:ind w:right="1440"/>
        <w:rPr>
          <w:noProof/>
        </w:rPr>
      </w:pPr>
    </w:p>
    <w:p w14:paraId="2CE9BE12" w14:textId="77777777" w:rsidR="008C3E4B" w:rsidRDefault="008C3E4B" w:rsidP="00097AC9">
      <w:pPr>
        <w:suppressAutoHyphens/>
        <w:spacing w:after="120" w:line="240" w:lineRule="auto"/>
        <w:ind w:right="1440"/>
        <w:rPr>
          <w:noProof/>
        </w:rPr>
      </w:pPr>
    </w:p>
    <w:p w14:paraId="2CE9BE13" w14:textId="77777777" w:rsidR="008C3E4B" w:rsidRDefault="008C3E4B" w:rsidP="00097AC9">
      <w:pPr>
        <w:suppressAutoHyphens/>
        <w:spacing w:after="120" w:line="240" w:lineRule="auto"/>
        <w:ind w:right="1440"/>
        <w:rPr>
          <w:noProof/>
        </w:rPr>
      </w:pPr>
    </w:p>
    <w:p w14:paraId="2CE9BE14" w14:textId="77777777" w:rsidR="008C3E4B" w:rsidRDefault="008C3E4B" w:rsidP="00097AC9">
      <w:pPr>
        <w:suppressAutoHyphens/>
        <w:spacing w:after="120" w:line="240" w:lineRule="auto"/>
        <w:ind w:right="1440"/>
        <w:rPr>
          <w:noProof/>
        </w:rPr>
      </w:pPr>
    </w:p>
    <w:p w14:paraId="2CE9BE15" w14:textId="77777777" w:rsidR="00097AC9" w:rsidRPr="00097AC9" w:rsidRDefault="00097AC9" w:rsidP="006229E3">
      <w:pPr>
        <w:pStyle w:val="Heading2"/>
        <w:rPr>
          <w:lang w:val="en-GB"/>
        </w:rPr>
      </w:pPr>
      <w:bookmarkStart w:id="46" w:name="_Toc267325927"/>
      <w:bookmarkStart w:id="47" w:name="_Toc298518301"/>
      <w:bookmarkStart w:id="48" w:name="_Toc423403397"/>
      <w:bookmarkStart w:id="49" w:name="_Toc435801147"/>
      <w:r w:rsidRPr="00097AC9">
        <w:rPr>
          <w:lang w:val="en-GB"/>
        </w:rPr>
        <w:t xml:space="preserve">Database </w:t>
      </w:r>
      <w:bookmarkEnd w:id="46"/>
      <w:bookmarkEnd w:id="47"/>
      <w:r w:rsidRPr="00097AC9">
        <w:rPr>
          <w:lang w:val="en-GB"/>
        </w:rPr>
        <w:t>Objects</w:t>
      </w:r>
      <w:bookmarkEnd w:id="48"/>
      <w:bookmarkEnd w:id="49"/>
    </w:p>
    <w:p w14:paraId="2CE9BE16" w14:textId="77777777" w:rsidR="00097AC9" w:rsidRPr="00097AC9" w:rsidRDefault="00097AC9" w:rsidP="00097AC9">
      <w:pPr>
        <w:keepNext/>
        <w:keepLines/>
        <w:numPr>
          <w:ilvl w:val="2"/>
          <w:numId w:val="1"/>
        </w:numPr>
        <w:tabs>
          <w:tab w:val="left" w:pos="4320"/>
        </w:tabs>
        <w:spacing w:before="120" w:after="120" w:line="240" w:lineRule="auto"/>
        <w:outlineLvl w:val="2"/>
        <w:rPr>
          <w:rFonts w:ascii="Arial" w:eastAsia="Times New Roman" w:hAnsi="Arial"/>
          <w:b/>
          <w:sz w:val="28"/>
          <w:szCs w:val="20"/>
          <w:lang w:eastAsia="hi-IN" w:bidi="hi-IN"/>
        </w:rPr>
      </w:pPr>
      <w:bookmarkStart w:id="50" w:name="_Toc423403398"/>
      <w:r w:rsidRPr="00097AC9">
        <w:rPr>
          <w:rFonts w:ascii="Arial" w:eastAsia="Times New Roman" w:hAnsi="Arial"/>
          <w:b/>
          <w:sz w:val="28"/>
          <w:szCs w:val="20"/>
          <w:lang w:eastAsia="hi-IN" w:bidi="hi-IN"/>
        </w:rPr>
        <w:t>Tables/Views</w:t>
      </w:r>
      <w:bookmarkEnd w:id="50"/>
    </w:p>
    <w:p w14:paraId="2CE9BE17" w14:textId="77777777" w:rsidR="00097AC9" w:rsidRPr="00097AC9" w:rsidRDefault="00097AC9" w:rsidP="00097AC9">
      <w:pPr>
        <w:spacing w:after="0" w:line="240" w:lineRule="auto"/>
        <w:rPr>
          <w:rFonts w:ascii="Arial" w:eastAsia="Times New Roman" w:hAnsi="Arial"/>
          <w:sz w:val="20"/>
          <w:szCs w:val="20"/>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3795"/>
        <w:gridCol w:w="2099"/>
      </w:tblGrid>
      <w:tr w:rsidR="00097AC9" w:rsidRPr="00097AC9" w14:paraId="2CE9BE1B" w14:textId="77777777" w:rsidTr="004A2F35">
        <w:trPr>
          <w:trHeight w:val="71"/>
        </w:trPr>
        <w:tc>
          <w:tcPr>
            <w:tcW w:w="2234" w:type="pct"/>
            <w:shd w:val="clear" w:color="auto" w:fill="D9D9D9"/>
          </w:tcPr>
          <w:p w14:paraId="2CE9BE18" w14:textId="77777777" w:rsidR="00097AC9" w:rsidRPr="00097AC9" w:rsidRDefault="00097AC9" w:rsidP="00D5475B">
            <w:pPr>
              <w:pStyle w:val="Bodycopy"/>
              <w:rPr>
                <w:lang w:eastAsia="es-ES"/>
              </w:rPr>
            </w:pPr>
            <w:r w:rsidRPr="00097AC9">
              <w:rPr>
                <w:lang w:eastAsia="es-ES"/>
              </w:rPr>
              <w:t>RPD Object Name</w:t>
            </w:r>
          </w:p>
        </w:tc>
        <w:tc>
          <w:tcPr>
            <w:tcW w:w="1781" w:type="pct"/>
            <w:shd w:val="clear" w:color="auto" w:fill="D9D9D9"/>
          </w:tcPr>
          <w:p w14:paraId="2CE9BE19" w14:textId="77777777" w:rsidR="00097AC9" w:rsidRPr="00097AC9" w:rsidRDefault="00097AC9" w:rsidP="00D5475B">
            <w:pPr>
              <w:pStyle w:val="Bodycopy"/>
              <w:rPr>
                <w:lang w:eastAsia="es-ES"/>
              </w:rPr>
            </w:pPr>
            <w:r w:rsidRPr="00097AC9">
              <w:rPr>
                <w:lang w:eastAsia="es-ES"/>
              </w:rPr>
              <w:t>WH Object Name</w:t>
            </w:r>
          </w:p>
        </w:tc>
        <w:tc>
          <w:tcPr>
            <w:tcW w:w="985" w:type="pct"/>
            <w:shd w:val="clear" w:color="auto" w:fill="D9D9D9"/>
          </w:tcPr>
          <w:p w14:paraId="2CE9BE1A" w14:textId="77777777" w:rsidR="00097AC9" w:rsidRPr="00097AC9" w:rsidRDefault="00097AC9" w:rsidP="00D5475B">
            <w:pPr>
              <w:pStyle w:val="Bodycopy"/>
              <w:rPr>
                <w:lang w:eastAsia="es-ES"/>
              </w:rPr>
            </w:pPr>
            <w:r w:rsidRPr="00097AC9">
              <w:rPr>
                <w:lang w:eastAsia="es-ES"/>
              </w:rPr>
              <w:t>Description</w:t>
            </w:r>
          </w:p>
        </w:tc>
      </w:tr>
      <w:tr w:rsidR="00EE2E2A" w:rsidRPr="00097AC9" w14:paraId="2CE9BE1F" w14:textId="77777777" w:rsidTr="004A2F35">
        <w:trPr>
          <w:trHeight w:val="438"/>
        </w:trPr>
        <w:tc>
          <w:tcPr>
            <w:tcW w:w="2234" w:type="pct"/>
            <w:vAlign w:val="bottom"/>
          </w:tcPr>
          <w:p w14:paraId="2CE9BE1C" w14:textId="77777777" w:rsidR="00EE2E2A" w:rsidRDefault="00EE2E2A">
            <w:pPr>
              <w:rPr>
                <w:rFonts w:ascii="Arial" w:hAnsi="Arial" w:cs="Arial"/>
                <w:color w:val="000000"/>
                <w:sz w:val="20"/>
                <w:szCs w:val="20"/>
              </w:rPr>
            </w:pPr>
            <w:r>
              <w:rPr>
                <w:rFonts w:ascii="Arial" w:hAnsi="Arial" w:cs="Arial"/>
                <w:color w:val="000000"/>
                <w:sz w:val="20"/>
                <w:szCs w:val="20"/>
              </w:rPr>
              <w:t>Dim_W_MCAL_DAY_D_Fiscal_Day</w:t>
            </w:r>
          </w:p>
        </w:tc>
        <w:tc>
          <w:tcPr>
            <w:tcW w:w="1781" w:type="pct"/>
            <w:vAlign w:val="bottom"/>
          </w:tcPr>
          <w:p w14:paraId="2CE9BE1D" w14:textId="77777777" w:rsidR="00EE2E2A" w:rsidRDefault="0094619E">
            <w:pPr>
              <w:rPr>
                <w:rFonts w:ascii="Arial" w:hAnsi="Arial" w:cs="Arial"/>
                <w:color w:val="000000"/>
                <w:sz w:val="20"/>
                <w:szCs w:val="20"/>
              </w:rPr>
            </w:pPr>
            <w:r>
              <w:rPr>
                <w:rFonts w:ascii="Arial" w:hAnsi="Arial" w:cs="Arial"/>
                <w:color w:val="000000"/>
                <w:sz w:val="20"/>
                <w:szCs w:val="20"/>
              </w:rPr>
              <w:t>W_MCAL_DAY_D</w:t>
            </w:r>
          </w:p>
        </w:tc>
        <w:tc>
          <w:tcPr>
            <w:tcW w:w="985" w:type="pct"/>
          </w:tcPr>
          <w:p w14:paraId="2CE9BE1E" w14:textId="77777777" w:rsidR="00EE2E2A" w:rsidRPr="00CD49BB" w:rsidRDefault="00F8566C" w:rsidP="004F151D">
            <w:pPr>
              <w:pStyle w:val="Bodycopy"/>
              <w:rPr>
                <w:rFonts w:cs="Arial"/>
                <w:lang w:eastAsia="hi-IN" w:bidi="hi-IN"/>
              </w:rPr>
            </w:pPr>
            <w:r>
              <w:rPr>
                <w:rFonts w:cs="Arial"/>
                <w:lang w:eastAsia="hi-IN" w:bidi="hi-IN"/>
              </w:rPr>
              <w:t>OOTB Day Dimension</w:t>
            </w:r>
          </w:p>
        </w:tc>
      </w:tr>
      <w:tr w:rsidR="00EE2E2A" w:rsidRPr="00097AC9" w14:paraId="2CE9BE23" w14:textId="77777777" w:rsidTr="004A2F35">
        <w:trPr>
          <w:trHeight w:val="438"/>
        </w:trPr>
        <w:tc>
          <w:tcPr>
            <w:tcW w:w="2234" w:type="pct"/>
            <w:vAlign w:val="bottom"/>
          </w:tcPr>
          <w:p w14:paraId="2CE9BE20" w14:textId="77777777" w:rsidR="00EE2E2A" w:rsidRDefault="00EE2E2A">
            <w:pPr>
              <w:rPr>
                <w:rFonts w:ascii="Arial" w:hAnsi="Arial" w:cs="Arial"/>
                <w:color w:val="000000"/>
                <w:sz w:val="20"/>
                <w:szCs w:val="20"/>
              </w:rPr>
            </w:pPr>
            <w:r>
              <w:rPr>
                <w:rFonts w:ascii="Arial" w:hAnsi="Arial" w:cs="Arial"/>
                <w:color w:val="000000"/>
                <w:sz w:val="20"/>
                <w:szCs w:val="20"/>
              </w:rPr>
              <w:t>Dim_W_MCAL_PERIOD_D_Fiscal_Period</w:t>
            </w:r>
          </w:p>
        </w:tc>
        <w:tc>
          <w:tcPr>
            <w:tcW w:w="1781" w:type="pct"/>
            <w:vAlign w:val="bottom"/>
          </w:tcPr>
          <w:p w14:paraId="2CE9BE21" w14:textId="77777777" w:rsidR="00EE2E2A" w:rsidRDefault="0094619E">
            <w:pPr>
              <w:rPr>
                <w:rFonts w:ascii="Arial" w:hAnsi="Arial" w:cs="Arial"/>
                <w:color w:val="000000"/>
                <w:sz w:val="20"/>
                <w:szCs w:val="20"/>
              </w:rPr>
            </w:pPr>
            <w:r>
              <w:rPr>
                <w:rFonts w:ascii="Arial" w:hAnsi="Arial" w:cs="Arial"/>
                <w:color w:val="000000"/>
                <w:sz w:val="20"/>
                <w:szCs w:val="20"/>
              </w:rPr>
              <w:t>W_MCAL_PERIOD_D</w:t>
            </w:r>
          </w:p>
        </w:tc>
        <w:tc>
          <w:tcPr>
            <w:tcW w:w="985" w:type="pct"/>
          </w:tcPr>
          <w:p w14:paraId="2CE9BE22" w14:textId="77777777" w:rsidR="00EE2E2A" w:rsidRPr="00CD49BB" w:rsidRDefault="00F8566C" w:rsidP="004F151D">
            <w:pPr>
              <w:pStyle w:val="Bodycopy"/>
              <w:rPr>
                <w:rFonts w:cs="Arial"/>
                <w:lang w:eastAsia="hi-IN" w:bidi="hi-IN"/>
              </w:rPr>
            </w:pPr>
            <w:r>
              <w:rPr>
                <w:rFonts w:cs="Arial"/>
                <w:lang w:eastAsia="hi-IN" w:bidi="hi-IN"/>
              </w:rPr>
              <w:t>OOTB Period Dimension</w:t>
            </w:r>
          </w:p>
        </w:tc>
      </w:tr>
      <w:tr w:rsidR="00EE2E2A" w:rsidRPr="00097AC9" w14:paraId="2CE9BE27" w14:textId="77777777" w:rsidTr="004A2F35">
        <w:trPr>
          <w:trHeight w:val="438"/>
        </w:trPr>
        <w:tc>
          <w:tcPr>
            <w:tcW w:w="2234" w:type="pct"/>
            <w:vAlign w:val="bottom"/>
          </w:tcPr>
          <w:p w14:paraId="2CE9BE24" w14:textId="77777777" w:rsidR="00EE2E2A" w:rsidRDefault="00EE2E2A">
            <w:pPr>
              <w:rPr>
                <w:rFonts w:ascii="Arial" w:hAnsi="Arial" w:cs="Arial"/>
                <w:color w:val="000000"/>
                <w:sz w:val="20"/>
                <w:szCs w:val="20"/>
              </w:rPr>
            </w:pPr>
            <w:r>
              <w:rPr>
                <w:rFonts w:ascii="Arial" w:hAnsi="Arial" w:cs="Arial"/>
                <w:color w:val="000000"/>
                <w:sz w:val="20"/>
                <w:szCs w:val="20"/>
              </w:rPr>
              <w:t>Dim_W_FIXED_ASSET_D</w:t>
            </w:r>
          </w:p>
        </w:tc>
        <w:tc>
          <w:tcPr>
            <w:tcW w:w="1781" w:type="pct"/>
            <w:vAlign w:val="bottom"/>
          </w:tcPr>
          <w:p w14:paraId="2CE9BE25" w14:textId="77777777" w:rsidR="00EE2E2A" w:rsidRDefault="0094619E">
            <w:pPr>
              <w:rPr>
                <w:rFonts w:ascii="Arial" w:hAnsi="Arial" w:cs="Arial"/>
                <w:color w:val="000000"/>
                <w:sz w:val="20"/>
                <w:szCs w:val="20"/>
              </w:rPr>
            </w:pPr>
            <w:r>
              <w:rPr>
                <w:rFonts w:ascii="Arial" w:hAnsi="Arial" w:cs="Arial"/>
                <w:color w:val="000000"/>
                <w:sz w:val="20"/>
                <w:szCs w:val="20"/>
              </w:rPr>
              <w:t>W_FIXED_ASSET_D</w:t>
            </w:r>
          </w:p>
        </w:tc>
        <w:tc>
          <w:tcPr>
            <w:tcW w:w="985" w:type="pct"/>
          </w:tcPr>
          <w:p w14:paraId="2CE9BE26" w14:textId="77777777" w:rsidR="00EE2E2A" w:rsidRPr="00CD49BB" w:rsidRDefault="00F03814" w:rsidP="004F151D">
            <w:pPr>
              <w:pStyle w:val="Bodycopy"/>
              <w:rPr>
                <w:rFonts w:cs="Arial"/>
                <w:lang w:eastAsia="hi-IN" w:bidi="hi-IN"/>
              </w:rPr>
            </w:pPr>
            <w:r>
              <w:rPr>
                <w:rFonts w:cs="Arial"/>
                <w:lang w:eastAsia="hi-IN" w:bidi="hi-IN"/>
              </w:rPr>
              <w:t>OOTB Fixed Assets Dimension</w:t>
            </w:r>
          </w:p>
        </w:tc>
      </w:tr>
      <w:tr w:rsidR="00EE2E2A" w:rsidRPr="00097AC9" w14:paraId="2CE9BE2B" w14:textId="77777777" w:rsidTr="004A2F35">
        <w:trPr>
          <w:trHeight w:val="71"/>
        </w:trPr>
        <w:tc>
          <w:tcPr>
            <w:tcW w:w="2234" w:type="pct"/>
            <w:vAlign w:val="bottom"/>
          </w:tcPr>
          <w:p w14:paraId="2CE9BE28" w14:textId="77777777" w:rsidR="00EE2E2A" w:rsidRDefault="00EE2E2A">
            <w:pPr>
              <w:rPr>
                <w:rFonts w:ascii="Arial" w:hAnsi="Arial" w:cs="Arial"/>
                <w:color w:val="000000"/>
                <w:sz w:val="20"/>
                <w:szCs w:val="20"/>
              </w:rPr>
            </w:pPr>
            <w:r>
              <w:rPr>
                <w:rFonts w:ascii="Arial" w:hAnsi="Arial" w:cs="Arial"/>
                <w:color w:val="000000"/>
                <w:sz w:val="20"/>
                <w:szCs w:val="20"/>
              </w:rPr>
              <w:t>Dim_</w:t>
            </w:r>
            <w:r w:rsidR="00E70513">
              <w:rPr>
                <w:rFonts w:ascii="Arial" w:hAnsi="Arial" w:cs="Arial"/>
                <w:color w:val="000000"/>
                <w:sz w:val="20"/>
                <w:szCs w:val="20"/>
              </w:rPr>
              <w:t xml:space="preserve"> W_FIXED_ASSET_D </w:t>
            </w:r>
            <w:r>
              <w:rPr>
                <w:rFonts w:ascii="Arial" w:hAnsi="Arial" w:cs="Arial"/>
                <w:color w:val="000000"/>
                <w:sz w:val="20"/>
                <w:szCs w:val="20"/>
              </w:rPr>
              <w:t>_Ledger</w:t>
            </w:r>
          </w:p>
        </w:tc>
        <w:tc>
          <w:tcPr>
            <w:tcW w:w="1781" w:type="pct"/>
            <w:vAlign w:val="bottom"/>
          </w:tcPr>
          <w:p w14:paraId="2CE9BE29" w14:textId="77777777" w:rsidR="00EE2E2A" w:rsidRDefault="00E70513">
            <w:pPr>
              <w:rPr>
                <w:rFonts w:ascii="Arial" w:hAnsi="Arial" w:cs="Arial"/>
                <w:color w:val="000000"/>
                <w:sz w:val="20"/>
                <w:szCs w:val="20"/>
              </w:rPr>
            </w:pPr>
            <w:r>
              <w:rPr>
                <w:rFonts w:ascii="Arial" w:hAnsi="Arial" w:cs="Arial"/>
                <w:color w:val="000000"/>
                <w:sz w:val="20"/>
                <w:szCs w:val="20"/>
              </w:rPr>
              <w:t>W_FIXED_ASSET_D</w:t>
            </w:r>
          </w:p>
        </w:tc>
        <w:tc>
          <w:tcPr>
            <w:tcW w:w="985" w:type="pct"/>
          </w:tcPr>
          <w:p w14:paraId="2CE9BE2A" w14:textId="77777777" w:rsidR="00EE2E2A" w:rsidRPr="00CD49BB" w:rsidRDefault="00F03814" w:rsidP="00D5475B">
            <w:pPr>
              <w:pStyle w:val="Bodycopy"/>
              <w:rPr>
                <w:rFonts w:cs="Arial"/>
                <w:lang w:eastAsia="hi-IN" w:bidi="hi-IN"/>
              </w:rPr>
            </w:pPr>
            <w:r>
              <w:rPr>
                <w:rFonts w:cs="Arial"/>
                <w:lang w:eastAsia="hi-IN" w:bidi="hi-IN"/>
              </w:rPr>
              <w:t>OOTB Fixed Assets Dimension</w:t>
            </w:r>
          </w:p>
        </w:tc>
      </w:tr>
      <w:tr w:rsidR="00EE2E2A" w:rsidRPr="00097AC9" w14:paraId="2CE9BE2F" w14:textId="77777777" w:rsidTr="004A2F35">
        <w:trPr>
          <w:trHeight w:val="71"/>
        </w:trPr>
        <w:tc>
          <w:tcPr>
            <w:tcW w:w="2234" w:type="pct"/>
            <w:vAlign w:val="bottom"/>
          </w:tcPr>
          <w:p w14:paraId="2CE9BE2C" w14:textId="77777777" w:rsidR="00EE2E2A" w:rsidRDefault="00EE2E2A">
            <w:pPr>
              <w:rPr>
                <w:rFonts w:ascii="Arial" w:hAnsi="Arial" w:cs="Arial"/>
                <w:color w:val="000000"/>
                <w:sz w:val="20"/>
                <w:szCs w:val="20"/>
              </w:rPr>
            </w:pPr>
            <w:r>
              <w:rPr>
                <w:rFonts w:ascii="Arial" w:hAnsi="Arial" w:cs="Arial"/>
                <w:color w:val="000000"/>
                <w:sz w:val="20"/>
                <w:szCs w:val="20"/>
              </w:rPr>
              <w:t>Dim_W_COST_CENTER_D</w:t>
            </w:r>
          </w:p>
        </w:tc>
        <w:tc>
          <w:tcPr>
            <w:tcW w:w="1781" w:type="pct"/>
            <w:vAlign w:val="bottom"/>
          </w:tcPr>
          <w:p w14:paraId="2CE9BE2D" w14:textId="77777777" w:rsidR="00EE2E2A" w:rsidRDefault="00E8564D">
            <w:pPr>
              <w:rPr>
                <w:rFonts w:ascii="Arial" w:hAnsi="Arial" w:cs="Arial"/>
                <w:color w:val="000000"/>
                <w:sz w:val="20"/>
                <w:szCs w:val="20"/>
              </w:rPr>
            </w:pPr>
            <w:r>
              <w:rPr>
                <w:rFonts w:ascii="Arial" w:hAnsi="Arial" w:cs="Arial"/>
                <w:color w:val="000000"/>
                <w:sz w:val="20"/>
                <w:szCs w:val="20"/>
              </w:rPr>
              <w:t>W_COST_CENTER_D</w:t>
            </w:r>
          </w:p>
        </w:tc>
        <w:tc>
          <w:tcPr>
            <w:tcW w:w="985" w:type="pct"/>
          </w:tcPr>
          <w:p w14:paraId="2CE9BE2E" w14:textId="77777777" w:rsidR="00EE2E2A" w:rsidRPr="00CD49BB" w:rsidRDefault="00F03814" w:rsidP="00F03814">
            <w:pPr>
              <w:pStyle w:val="Bodycopy"/>
              <w:rPr>
                <w:rFonts w:cs="Arial"/>
                <w:lang w:eastAsia="hi-IN" w:bidi="hi-IN"/>
              </w:rPr>
            </w:pPr>
            <w:r>
              <w:rPr>
                <w:rFonts w:cs="Arial"/>
                <w:lang w:eastAsia="hi-IN" w:bidi="hi-IN"/>
              </w:rPr>
              <w:t xml:space="preserve">OOTB Cost </w:t>
            </w:r>
            <w:r w:rsidR="004427F5">
              <w:rPr>
                <w:rFonts w:cs="Arial"/>
                <w:lang w:eastAsia="hi-IN" w:bidi="hi-IN"/>
              </w:rPr>
              <w:t>Center</w:t>
            </w:r>
            <w:r>
              <w:rPr>
                <w:rFonts w:cs="Arial"/>
                <w:lang w:eastAsia="hi-IN" w:bidi="hi-IN"/>
              </w:rPr>
              <w:t xml:space="preserve"> Dimension</w:t>
            </w:r>
          </w:p>
        </w:tc>
      </w:tr>
      <w:tr w:rsidR="00EE2E2A" w:rsidRPr="00097AC9" w14:paraId="2CE9BE33" w14:textId="77777777" w:rsidTr="004A2F35">
        <w:trPr>
          <w:trHeight w:val="71"/>
        </w:trPr>
        <w:tc>
          <w:tcPr>
            <w:tcW w:w="2234" w:type="pct"/>
            <w:vAlign w:val="bottom"/>
          </w:tcPr>
          <w:p w14:paraId="2CE9BE30" w14:textId="77777777" w:rsidR="00EE2E2A" w:rsidRDefault="00EE2E2A">
            <w:pPr>
              <w:rPr>
                <w:rFonts w:ascii="Arial" w:hAnsi="Arial" w:cs="Arial"/>
                <w:color w:val="000000"/>
                <w:sz w:val="20"/>
                <w:szCs w:val="20"/>
              </w:rPr>
            </w:pPr>
            <w:r>
              <w:rPr>
                <w:rFonts w:ascii="Arial" w:hAnsi="Arial" w:cs="Arial"/>
                <w:color w:val="000000"/>
                <w:sz w:val="20"/>
                <w:szCs w:val="20"/>
              </w:rPr>
              <w:t>Dim_W_BALANCING_SEGMENT_D</w:t>
            </w:r>
          </w:p>
        </w:tc>
        <w:tc>
          <w:tcPr>
            <w:tcW w:w="1781" w:type="pct"/>
            <w:vAlign w:val="bottom"/>
          </w:tcPr>
          <w:p w14:paraId="2CE9BE31" w14:textId="77777777" w:rsidR="00EE2E2A" w:rsidRDefault="00E8564D">
            <w:pPr>
              <w:rPr>
                <w:rFonts w:ascii="Arial" w:hAnsi="Arial" w:cs="Arial"/>
                <w:color w:val="000000"/>
                <w:sz w:val="20"/>
                <w:szCs w:val="20"/>
              </w:rPr>
            </w:pPr>
            <w:r>
              <w:rPr>
                <w:rFonts w:ascii="Arial" w:hAnsi="Arial" w:cs="Arial"/>
                <w:color w:val="000000"/>
                <w:sz w:val="20"/>
                <w:szCs w:val="20"/>
              </w:rPr>
              <w:t>W_BALANCING_SEGMENT_D</w:t>
            </w:r>
          </w:p>
        </w:tc>
        <w:tc>
          <w:tcPr>
            <w:tcW w:w="985" w:type="pct"/>
          </w:tcPr>
          <w:p w14:paraId="2CE9BE32" w14:textId="77777777" w:rsidR="00EE2E2A" w:rsidRPr="00CD49BB" w:rsidRDefault="00F03814" w:rsidP="00F03814">
            <w:pPr>
              <w:pStyle w:val="Bodycopy"/>
              <w:rPr>
                <w:rFonts w:cs="Arial"/>
                <w:lang w:eastAsia="hi-IN" w:bidi="hi-IN"/>
              </w:rPr>
            </w:pPr>
            <w:r>
              <w:rPr>
                <w:rFonts w:cs="Arial"/>
                <w:lang w:eastAsia="hi-IN" w:bidi="hi-IN"/>
              </w:rPr>
              <w:t>OOTB Balancing Segment Dimension</w:t>
            </w:r>
          </w:p>
        </w:tc>
      </w:tr>
      <w:tr w:rsidR="00EE2E2A" w:rsidRPr="00097AC9" w14:paraId="2CE9BE37" w14:textId="77777777" w:rsidTr="004A2F35">
        <w:trPr>
          <w:trHeight w:val="71"/>
        </w:trPr>
        <w:tc>
          <w:tcPr>
            <w:tcW w:w="2234" w:type="pct"/>
            <w:vAlign w:val="bottom"/>
          </w:tcPr>
          <w:p w14:paraId="2CE9BE34" w14:textId="77777777" w:rsidR="00EE2E2A" w:rsidRDefault="00EE2E2A">
            <w:pPr>
              <w:rPr>
                <w:rFonts w:ascii="Arial" w:hAnsi="Arial" w:cs="Arial"/>
                <w:color w:val="000000"/>
                <w:sz w:val="20"/>
                <w:szCs w:val="20"/>
              </w:rPr>
            </w:pPr>
            <w:r>
              <w:rPr>
                <w:rFonts w:ascii="Arial" w:hAnsi="Arial" w:cs="Arial"/>
                <w:color w:val="000000"/>
                <w:sz w:val="20"/>
                <w:szCs w:val="20"/>
              </w:rPr>
              <w:t>W_GL_SEGMENT_D_TL</w:t>
            </w:r>
          </w:p>
        </w:tc>
        <w:tc>
          <w:tcPr>
            <w:tcW w:w="1781" w:type="pct"/>
            <w:vAlign w:val="bottom"/>
          </w:tcPr>
          <w:p w14:paraId="2CE9BE35" w14:textId="77777777" w:rsidR="00EE2E2A" w:rsidRDefault="00EE2E2A">
            <w:pPr>
              <w:rPr>
                <w:rFonts w:ascii="Arial" w:hAnsi="Arial" w:cs="Arial"/>
                <w:color w:val="000000"/>
                <w:sz w:val="20"/>
                <w:szCs w:val="20"/>
              </w:rPr>
            </w:pPr>
            <w:r>
              <w:rPr>
                <w:rFonts w:ascii="Arial" w:hAnsi="Arial" w:cs="Arial"/>
                <w:color w:val="000000"/>
                <w:sz w:val="20"/>
                <w:szCs w:val="20"/>
              </w:rPr>
              <w:t>SEGMENT_VAL_NAME</w:t>
            </w:r>
          </w:p>
        </w:tc>
        <w:tc>
          <w:tcPr>
            <w:tcW w:w="985" w:type="pct"/>
          </w:tcPr>
          <w:p w14:paraId="2CE9BE36" w14:textId="77777777" w:rsidR="00EE2E2A" w:rsidRPr="00CD49BB" w:rsidRDefault="0057690F" w:rsidP="00D5475B">
            <w:pPr>
              <w:pStyle w:val="Bodycopy"/>
              <w:rPr>
                <w:rFonts w:cs="Arial"/>
                <w:lang w:eastAsia="hi-IN" w:bidi="hi-IN"/>
              </w:rPr>
            </w:pPr>
            <w:r>
              <w:rPr>
                <w:rFonts w:cs="Arial"/>
                <w:lang w:eastAsia="hi-IN" w:bidi="hi-IN"/>
              </w:rPr>
              <w:t>OOTB GL Segment Dim</w:t>
            </w:r>
          </w:p>
        </w:tc>
      </w:tr>
      <w:tr w:rsidR="00EE2E2A" w:rsidRPr="00097AC9" w14:paraId="2CE9BE3B" w14:textId="77777777" w:rsidTr="004A2F35">
        <w:trPr>
          <w:trHeight w:val="71"/>
        </w:trPr>
        <w:tc>
          <w:tcPr>
            <w:tcW w:w="2234" w:type="pct"/>
            <w:vAlign w:val="bottom"/>
          </w:tcPr>
          <w:p w14:paraId="2CE9BE38" w14:textId="77777777" w:rsidR="00EE2E2A" w:rsidRDefault="00EE2E2A">
            <w:pPr>
              <w:rPr>
                <w:rFonts w:ascii="Arial" w:hAnsi="Arial" w:cs="Arial"/>
                <w:color w:val="000000"/>
                <w:sz w:val="20"/>
                <w:szCs w:val="20"/>
              </w:rPr>
            </w:pPr>
            <w:r>
              <w:rPr>
                <w:rFonts w:ascii="Arial" w:hAnsi="Arial" w:cs="Arial"/>
                <w:color w:val="000000"/>
                <w:sz w:val="20"/>
                <w:szCs w:val="20"/>
              </w:rPr>
              <w:t>W_GL_SEGMENT_D_TL</w:t>
            </w:r>
          </w:p>
        </w:tc>
        <w:tc>
          <w:tcPr>
            <w:tcW w:w="1781" w:type="pct"/>
            <w:vAlign w:val="bottom"/>
          </w:tcPr>
          <w:p w14:paraId="2CE9BE39" w14:textId="77777777" w:rsidR="00EE2E2A" w:rsidRDefault="00EE2E2A">
            <w:pPr>
              <w:rPr>
                <w:rFonts w:ascii="Arial" w:hAnsi="Arial" w:cs="Arial"/>
                <w:color w:val="000000"/>
                <w:sz w:val="20"/>
                <w:szCs w:val="20"/>
              </w:rPr>
            </w:pPr>
            <w:r>
              <w:rPr>
                <w:rFonts w:ascii="Arial" w:hAnsi="Arial" w:cs="Arial"/>
                <w:color w:val="000000"/>
                <w:sz w:val="20"/>
                <w:szCs w:val="20"/>
              </w:rPr>
              <w:t>Segment_Name</w:t>
            </w:r>
          </w:p>
        </w:tc>
        <w:tc>
          <w:tcPr>
            <w:tcW w:w="985" w:type="pct"/>
          </w:tcPr>
          <w:p w14:paraId="2CE9BE3A" w14:textId="77777777" w:rsidR="00EE2E2A" w:rsidRPr="00CD49BB" w:rsidRDefault="0057690F" w:rsidP="00D5475B">
            <w:pPr>
              <w:pStyle w:val="Bodycopy"/>
              <w:rPr>
                <w:rFonts w:cs="Arial"/>
                <w:lang w:eastAsia="hi-IN" w:bidi="hi-IN"/>
              </w:rPr>
            </w:pPr>
            <w:r>
              <w:rPr>
                <w:rFonts w:cs="Arial"/>
                <w:lang w:eastAsia="hi-IN" w:bidi="hi-IN"/>
              </w:rPr>
              <w:t>OOTB GL Segment Dim</w:t>
            </w:r>
          </w:p>
        </w:tc>
      </w:tr>
      <w:tr w:rsidR="00EE2E2A" w:rsidRPr="00CD49BB" w14:paraId="2CE9BE3F" w14:textId="77777777" w:rsidTr="004A2F35">
        <w:trPr>
          <w:trHeight w:val="74"/>
        </w:trPr>
        <w:tc>
          <w:tcPr>
            <w:tcW w:w="2234" w:type="pct"/>
            <w:vAlign w:val="bottom"/>
          </w:tcPr>
          <w:p w14:paraId="2CE9BE3C" w14:textId="77777777" w:rsidR="00EE2E2A" w:rsidRDefault="00EE2E2A">
            <w:pPr>
              <w:rPr>
                <w:rFonts w:ascii="Arial" w:hAnsi="Arial" w:cs="Arial"/>
                <w:color w:val="000000"/>
                <w:sz w:val="20"/>
                <w:szCs w:val="20"/>
              </w:rPr>
            </w:pPr>
            <w:r>
              <w:rPr>
                <w:rFonts w:ascii="Arial" w:hAnsi="Arial" w:cs="Arial"/>
                <w:color w:val="000000"/>
                <w:sz w:val="20"/>
                <w:szCs w:val="20"/>
              </w:rPr>
              <w:t>Dim_W_NATURAL_ACCOUNT_D</w:t>
            </w:r>
          </w:p>
        </w:tc>
        <w:tc>
          <w:tcPr>
            <w:tcW w:w="1781" w:type="pct"/>
            <w:vAlign w:val="bottom"/>
          </w:tcPr>
          <w:p w14:paraId="2CE9BE3D" w14:textId="77777777" w:rsidR="00EE2E2A" w:rsidRDefault="00E8564D">
            <w:pPr>
              <w:rPr>
                <w:rFonts w:ascii="Arial" w:hAnsi="Arial" w:cs="Arial"/>
                <w:color w:val="000000"/>
                <w:sz w:val="20"/>
                <w:szCs w:val="20"/>
              </w:rPr>
            </w:pPr>
            <w:r>
              <w:rPr>
                <w:rFonts w:ascii="Arial" w:hAnsi="Arial" w:cs="Arial"/>
                <w:color w:val="000000"/>
                <w:sz w:val="20"/>
                <w:szCs w:val="20"/>
              </w:rPr>
              <w:t>W_NATURAL_ACCOUNT_D</w:t>
            </w:r>
          </w:p>
        </w:tc>
        <w:tc>
          <w:tcPr>
            <w:tcW w:w="985" w:type="pct"/>
          </w:tcPr>
          <w:p w14:paraId="2CE9BE3E" w14:textId="77777777" w:rsidR="00EE2E2A" w:rsidRPr="00CD49BB" w:rsidRDefault="00234BA4" w:rsidP="002B3183">
            <w:pPr>
              <w:pStyle w:val="Bodycopy"/>
              <w:rPr>
                <w:rFonts w:cs="Arial"/>
                <w:lang w:eastAsia="hi-IN" w:bidi="hi-IN"/>
              </w:rPr>
            </w:pPr>
            <w:r>
              <w:rPr>
                <w:rFonts w:cs="Arial"/>
                <w:lang w:eastAsia="hi-IN" w:bidi="hi-IN"/>
              </w:rPr>
              <w:t>OOTB Natural Account Dim</w:t>
            </w:r>
          </w:p>
        </w:tc>
      </w:tr>
      <w:tr w:rsidR="00EE2E2A" w:rsidRPr="00097AC9" w14:paraId="2CE9BE43" w14:textId="77777777" w:rsidTr="004A2F35">
        <w:trPr>
          <w:trHeight w:val="71"/>
        </w:trPr>
        <w:tc>
          <w:tcPr>
            <w:tcW w:w="2234" w:type="pct"/>
            <w:vAlign w:val="bottom"/>
          </w:tcPr>
          <w:p w14:paraId="2CE9BE40" w14:textId="77777777" w:rsidR="00EE2E2A" w:rsidRDefault="00EE2E2A">
            <w:pPr>
              <w:rPr>
                <w:rFonts w:ascii="Arial" w:hAnsi="Arial" w:cs="Arial"/>
                <w:color w:val="000000"/>
                <w:sz w:val="20"/>
                <w:szCs w:val="20"/>
              </w:rPr>
            </w:pPr>
            <w:r>
              <w:rPr>
                <w:rFonts w:ascii="Arial" w:hAnsi="Arial" w:cs="Arial"/>
                <w:color w:val="000000"/>
                <w:sz w:val="20"/>
                <w:szCs w:val="20"/>
              </w:rPr>
              <w:t>Dim_W_ASSET_BOOK_D</w:t>
            </w:r>
          </w:p>
        </w:tc>
        <w:tc>
          <w:tcPr>
            <w:tcW w:w="1781" w:type="pct"/>
            <w:vAlign w:val="bottom"/>
          </w:tcPr>
          <w:p w14:paraId="2CE9BE41" w14:textId="77777777" w:rsidR="00EE2E2A" w:rsidRDefault="00EE2E2A">
            <w:pPr>
              <w:rPr>
                <w:rFonts w:ascii="Arial" w:hAnsi="Arial" w:cs="Arial"/>
                <w:color w:val="000000"/>
                <w:sz w:val="20"/>
                <w:szCs w:val="20"/>
              </w:rPr>
            </w:pPr>
            <w:r>
              <w:rPr>
                <w:rFonts w:ascii="Arial" w:hAnsi="Arial" w:cs="Arial"/>
                <w:color w:val="000000"/>
                <w:sz w:val="20"/>
                <w:szCs w:val="20"/>
              </w:rPr>
              <w:t>DATASOURCE_NUM_ID</w:t>
            </w:r>
          </w:p>
        </w:tc>
        <w:tc>
          <w:tcPr>
            <w:tcW w:w="985" w:type="pct"/>
          </w:tcPr>
          <w:p w14:paraId="2CE9BE42" w14:textId="77777777" w:rsidR="00EE2E2A" w:rsidRPr="00CD49BB" w:rsidRDefault="00896581" w:rsidP="00D5475B">
            <w:pPr>
              <w:pStyle w:val="Bodycopy"/>
              <w:rPr>
                <w:rFonts w:cs="Arial"/>
                <w:lang w:eastAsia="hi-IN" w:bidi="hi-IN"/>
              </w:rPr>
            </w:pPr>
            <w:r>
              <w:rPr>
                <w:rFonts w:cs="Arial"/>
                <w:lang w:eastAsia="hi-IN" w:bidi="hi-IN"/>
              </w:rPr>
              <w:t xml:space="preserve">OOTB Asset Book </w:t>
            </w:r>
            <w:r>
              <w:rPr>
                <w:rFonts w:cs="Arial"/>
                <w:lang w:eastAsia="hi-IN" w:bidi="hi-IN"/>
              </w:rPr>
              <w:lastRenderedPageBreak/>
              <w:t>Dim</w:t>
            </w:r>
          </w:p>
        </w:tc>
      </w:tr>
      <w:tr w:rsidR="00EE2E2A" w:rsidRPr="00097AC9" w14:paraId="2CE9BE47" w14:textId="77777777" w:rsidTr="004A2F35">
        <w:trPr>
          <w:trHeight w:val="71"/>
        </w:trPr>
        <w:tc>
          <w:tcPr>
            <w:tcW w:w="2234" w:type="pct"/>
            <w:vAlign w:val="bottom"/>
          </w:tcPr>
          <w:p w14:paraId="2CE9BE44" w14:textId="77777777" w:rsidR="00EE2E2A" w:rsidRDefault="00EE2E2A">
            <w:pPr>
              <w:rPr>
                <w:rFonts w:ascii="Arial" w:hAnsi="Arial" w:cs="Arial"/>
                <w:color w:val="000000"/>
                <w:sz w:val="20"/>
                <w:szCs w:val="20"/>
              </w:rPr>
            </w:pPr>
            <w:r>
              <w:rPr>
                <w:rFonts w:ascii="Arial" w:hAnsi="Arial" w:cs="Arial"/>
                <w:color w:val="000000"/>
                <w:sz w:val="20"/>
                <w:szCs w:val="20"/>
              </w:rPr>
              <w:lastRenderedPageBreak/>
              <w:t>Dim_W_ASSET_BOOK_D</w:t>
            </w:r>
          </w:p>
        </w:tc>
        <w:tc>
          <w:tcPr>
            <w:tcW w:w="1781" w:type="pct"/>
            <w:vAlign w:val="bottom"/>
          </w:tcPr>
          <w:p w14:paraId="2CE9BE45" w14:textId="77777777" w:rsidR="00EE2E2A" w:rsidRDefault="00E8564D">
            <w:pPr>
              <w:rPr>
                <w:rFonts w:ascii="Arial" w:hAnsi="Arial" w:cs="Arial"/>
                <w:color w:val="000000"/>
                <w:sz w:val="20"/>
                <w:szCs w:val="20"/>
              </w:rPr>
            </w:pPr>
            <w:r>
              <w:rPr>
                <w:rFonts w:ascii="Arial" w:hAnsi="Arial" w:cs="Arial"/>
                <w:color w:val="000000"/>
                <w:sz w:val="20"/>
                <w:szCs w:val="20"/>
              </w:rPr>
              <w:t>W_ASSET_BOOK_D</w:t>
            </w:r>
          </w:p>
        </w:tc>
        <w:tc>
          <w:tcPr>
            <w:tcW w:w="985" w:type="pct"/>
          </w:tcPr>
          <w:p w14:paraId="2CE9BE46" w14:textId="77777777" w:rsidR="00EE2E2A" w:rsidRPr="00CD49BB" w:rsidRDefault="009774BF" w:rsidP="00D5475B">
            <w:pPr>
              <w:pStyle w:val="Bodycopy"/>
              <w:rPr>
                <w:rFonts w:cs="Arial"/>
                <w:lang w:eastAsia="hi-IN" w:bidi="hi-IN"/>
              </w:rPr>
            </w:pPr>
            <w:r>
              <w:rPr>
                <w:rFonts w:cs="Arial"/>
                <w:lang w:eastAsia="hi-IN" w:bidi="hi-IN"/>
              </w:rPr>
              <w:t>OOTB Asset Book Dim</w:t>
            </w:r>
          </w:p>
        </w:tc>
      </w:tr>
      <w:tr w:rsidR="002838BF" w:rsidRPr="00097AC9" w14:paraId="2CE9BE4B" w14:textId="77777777" w:rsidTr="004A2F35">
        <w:trPr>
          <w:trHeight w:val="71"/>
        </w:trPr>
        <w:tc>
          <w:tcPr>
            <w:tcW w:w="2234" w:type="pct"/>
            <w:vAlign w:val="bottom"/>
          </w:tcPr>
          <w:p w14:paraId="2CE9BE48" w14:textId="77777777" w:rsidR="002838BF" w:rsidRDefault="002838BF">
            <w:pPr>
              <w:rPr>
                <w:rFonts w:ascii="Arial" w:hAnsi="Arial" w:cs="Arial"/>
                <w:color w:val="000000"/>
                <w:sz w:val="20"/>
                <w:szCs w:val="20"/>
              </w:rPr>
            </w:pPr>
            <w:r>
              <w:rPr>
                <w:rFonts w:ascii="Arial" w:hAnsi="Arial" w:cs="Arial"/>
                <w:color w:val="000000"/>
                <w:sz w:val="20"/>
                <w:szCs w:val="20"/>
              </w:rPr>
              <w:t>Dim_W_ASSET_CATEGORY_D</w:t>
            </w:r>
          </w:p>
        </w:tc>
        <w:tc>
          <w:tcPr>
            <w:tcW w:w="1781" w:type="pct"/>
            <w:vAlign w:val="bottom"/>
          </w:tcPr>
          <w:p w14:paraId="2CE9BE49" w14:textId="77777777" w:rsidR="002838BF" w:rsidRDefault="00E8564D">
            <w:pPr>
              <w:rPr>
                <w:rFonts w:ascii="Arial" w:hAnsi="Arial" w:cs="Arial"/>
                <w:color w:val="000000"/>
                <w:sz w:val="20"/>
                <w:szCs w:val="20"/>
              </w:rPr>
            </w:pPr>
            <w:r>
              <w:rPr>
                <w:rFonts w:ascii="Arial" w:hAnsi="Arial" w:cs="Arial"/>
                <w:color w:val="000000"/>
                <w:sz w:val="20"/>
                <w:szCs w:val="20"/>
              </w:rPr>
              <w:t>W_ASSET_CATEGORY_D</w:t>
            </w:r>
          </w:p>
        </w:tc>
        <w:tc>
          <w:tcPr>
            <w:tcW w:w="985" w:type="pct"/>
          </w:tcPr>
          <w:p w14:paraId="2CE9BE4A" w14:textId="77777777" w:rsidR="002838BF" w:rsidRPr="00CD49BB" w:rsidRDefault="00AB4FC0" w:rsidP="00D5475B">
            <w:pPr>
              <w:pStyle w:val="Bodycopy"/>
              <w:rPr>
                <w:rFonts w:cs="Arial"/>
                <w:lang w:eastAsia="hi-IN" w:bidi="hi-IN"/>
              </w:rPr>
            </w:pPr>
            <w:r>
              <w:rPr>
                <w:rFonts w:cs="Arial"/>
                <w:lang w:eastAsia="hi-IN" w:bidi="hi-IN"/>
              </w:rPr>
              <w:t>OOTB Asset Category Dim</w:t>
            </w:r>
          </w:p>
        </w:tc>
      </w:tr>
      <w:tr w:rsidR="002838BF" w:rsidRPr="00097AC9" w14:paraId="2CE9BE4F" w14:textId="77777777" w:rsidTr="004A2F35">
        <w:trPr>
          <w:trHeight w:val="71"/>
        </w:trPr>
        <w:tc>
          <w:tcPr>
            <w:tcW w:w="2234" w:type="pct"/>
            <w:vAlign w:val="bottom"/>
          </w:tcPr>
          <w:p w14:paraId="2CE9BE4C" w14:textId="77777777" w:rsidR="002838BF" w:rsidRDefault="002838BF">
            <w:pPr>
              <w:rPr>
                <w:rFonts w:ascii="Arial" w:hAnsi="Arial" w:cs="Arial"/>
                <w:color w:val="000000"/>
                <w:sz w:val="20"/>
                <w:szCs w:val="20"/>
              </w:rPr>
            </w:pPr>
            <w:r>
              <w:rPr>
                <w:rFonts w:ascii="Arial" w:hAnsi="Arial" w:cs="Arial"/>
                <w:color w:val="000000"/>
                <w:sz w:val="20"/>
                <w:szCs w:val="20"/>
              </w:rPr>
              <w:t>Dim_W_ASSET_LOCATION_D</w:t>
            </w:r>
          </w:p>
        </w:tc>
        <w:tc>
          <w:tcPr>
            <w:tcW w:w="1781" w:type="pct"/>
            <w:vAlign w:val="bottom"/>
          </w:tcPr>
          <w:p w14:paraId="2CE9BE4D" w14:textId="77777777" w:rsidR="002838BF" w:rsidRDefault="00E8564D">
            <w:pPr>
              <w:rPr>
                <w:rFonts w:ascii="Arial" w:hAnsi="Arial" w:cs="Arial"/>
                <w:color w:val="000000"/>
                <w:sz w:val="20"/>
                <w:szCs w:val="20"/>
              </w:rPr>
            </w:pPr>
            <w:r>
              <w:rPr>
                <w:rFonts w:ascii="Arial" w:hAnsi="Arial" w:cs="Arial"/>
                <w:color w:val="000000"/>
                <w:sz w:val="20"/>
                <w:szCs w:val="20"/>
              </w:rPr>
              <w:t>W_ASSET_LOCATION_D</w:t>
            </w:r>
          </w:p>
        </w:tc>
        <w:tc>
          <w:tcPr>
            <w:tcW w:w="985" w:type="pct"/>
          </w:tcPr>
          <w:p w14:paraId="2CE9BE4E" w14:textId="77777777" w:rsidR="002838BF" w:rsidRPr="00CD49BB" w:rsidRDefault="00A35F8A" w:rsidP="00A35F8A">
            <w:pPr>
              <w:pStyle w:val="Bodycopy"/>
              <w:rPr>
                <w:rFonts w:cs="Arial"/>
                <w:lang w:eastAsia="hi-IN" w:bidi="hi-IN"/>
              </w:rPr>
            </w:pPr>
            <w:r>
              <w:rPr>
                <w:rFonts w:cs="Arial"/>
                <w:lang w:eastAsia="hi-IN" w:bidi="hi-IN"/>
              </w:rPr>
              <w:t>OOTB Asset Location Dim</w:t>
            </w:r>
          </w:p>
        </w:tc>
      </w:tr>
      <w:tr w:rsidR="002838BF" w:rsidRPr="00097AC9" w14:paraId="2CE9BE53" w14:textId="77777777" w:rsidTr="004A2F35">
        <w:trPr>
          <w:trHeight w:val="71"/>
        </w:trPr>
        <w:tc>
          <w:tcPr>
            <w:tcW w:w="2234" w:type="pct"/>
            <w:vAlign w:val="bottom"/>
          </w:tcPr>
          <w:p w14:paraId="2CE9BE50" w14:textId="77777777" w:rsidR="002838BF" w:rsidRDefault="002838BF">
            <w:pPr>
              <w:rPr>
                <w:rFonts w:ascii="Arial" w:hAnsi="Arial" w:cs="Arial"/>
                <w:color w:val="000000"/>
                <w:sz w:val="20"/>
                <w:szCs w:val="20"/>
              </w:rPr>
            </w:pPr>
            <w:r>
              <w:rPr>
                <w:rFonts w:ascii="Arial" w:hAnsi="Arial" w:cs="Arial"/>
                <w:color w:val="000000"/>
                <w:sz w:val="20"/>
                <w:szCs w:val="20"/>
              </w:rPr>
              <w:t>Fact_W_FA_BALANCE_F</w:t>
            </w:r>
          </w:p>
        </w:tc>
        <w:tc>
          <w:tcPr>
            <w:tcW w:w="1781" w:type="pct"/>
            <w:vAlign w:val="bottom"/>
          </w:tcPr>
          <w:p w14:paraId="2CE9BE51" w14:textId="77777777" w:rsidR="002838BF" w:rsidRDefault="00E8564D">
            <w:pPr>
              <w:rPr>
                <w:rFonts w:ascii="Arial" w:hAnsi="Arial" w:cs="Arial"/>
                <w:color w:val="000000"/>
                <w:sz w:val="20"/>
                <w:szCs w:val="20"/>
              </w:rPr>
            </w:pPr>
            <w:r>
              <w:rPr>
                <w:rFonts w:ascii="Arial" w:hAnsi="Arial" w:cs="Arial"/>
                <w:color w:val="000000"/>
                <w:sz w:val="20"/>
                <w:szCs w:val="20"/>
              </w:rPr>
              <w:t>W_FA_BALANCE_F</w:t>
            </w:r>
          </w:p>
        </w:tc>
        <w:tc>
          <w:tcPr>
            <w:tcW w:w="985" w:type="pct"/>
          </w:tcPr>
          <w:p w14:paraId="2CE9BE52" w14:textId="77777777" w:rsidR="002838BF" w:rsidRPr="00CD49BB" w:rsidRDefault="00EE1526" w:rsidP="00D5475B">
            <w:pPr>
              <w:pStyle w:val="Bodycopy"/>
              <w:rPr>
                <w:rFonts w:cs="Arial"/>
                <w:lang w:eastAsia="hi-IN" w:bidi="hi-IN"/>
              </w:rPr>
            </w:pPr>
            <w:r>
              <w:rPr>
                <w:rFonts w:cs="Arial"/>
                <w:lang w:eastAsia="hi-IN" w:bidi="hi-IN"/>
              </w:rPr>
              <w:t>OOTB Fixed Asset Balance Fact</w:t>
            </w:r>
          </w:p>
        </w:tc>
      </w:tr>
      <w:tr w:rsidR="002838BF" w:rsidRPr="00097AC9" w14:paraId="2CE9BE57" w14:textId="77777777" w:rsidTr="004A2F35">
        <w:trPr>
          <w:trHeight w:val="71"/>
        </w:trPr>
        <w:tc>
          <w:tcPr>
            <w:tcW w:w="2234" w:type="pct"/>
            <w:vAlign w:val="bottom"/>
          </w:tcPr>
          <w:p w14:paraId="2CE9BE54" w14:textId="77777777" w:rsidR="002838BF" w:rsidRDefault="000B08E1">
            <w:pPr>
              <w:rPr>
                <w:rFonts w:ascii="Arial" w:hAnsi="Arial" w:cs="Arial"/>
                <w:color w:val="000000"/>
                <w:sz w:val="20"/>
                <w:szCs w:val="20"/>
              </w:rPr>
            </w:pPr>
            <w:r w:rsidRPr="000B08E1">
              <w:rPr>
                <w:rFonts w:ascii="Arial" w:hAnsi="Arial" w:cs="Arial"/>
                <w:color w:val="000000"/>
                <w:sz w:val="20"/>
                <w:szCs w:val="20"/>
              </w:rPr>
              <w:t>Fact_Agg_W_FA_XACT_GRPACCT_FSCLPRD_A</w:t>
            </w:r>
          </w:p>
        </w:tc>
        <w:tc>
          <w:tcPr>
            <w:tcW w:w="1781" w:type="pct"/>
            <w:vAlign w:val="bottom"/>
          </w:tcPr>
          <w:p w14:paraId="2CE9BE55" w14:textId="77777777" w:rsidR="002838BF" w:rsidRDefault="000B08E1">
            <w:pPr>
              <w:rPr>
                <w:rFonts w:ascii="Arial" w:hAnsi="Arial" w:cs="Arial"/>
                <w:color w:val="000000"/>
                <w:sz w:val="20"/>
                <w:szCs w:val="20"/>
              </w:rPr>
            </w:pPr>
            <w:r w:rsidRPr="000B08E1">
              <w:rPr>
                <w:rFonts w:ascii="Arial" w:hAnsi="Arial" w:cs="Arial"/>
                <w:color w:val="000000"/>
                <w:sz w:val="20"/>
                <w:szCs w:val="20"/>
              </w:rPr>
              <w:t>W_FA_XACT_GRPACCT_FSCLPRD_A</w:t>
            </w:r>
          </w:p>
        </w:tc>
        <w:tc>
          <w:tcPr>
            <w:tcW w:w="985" w:type="pct"/>
          </w:tcPr>
          <w:p w14:paraId="2CE9BE56" w14:textId="77777777" w:rsidR="002838BF" w:rsidRPr="00CD49BB" w:rsidRDefault="00EE1526" w:rsidP="008B289F">
            <w:pPr>
              <w:pStyle w:val="Bodycopy"/>
              <w:rPr>
                <w:rFonts w:cs="Arial"/>
                <w:lang w:eastAsia="hi-IN" w:bidi="hi-IN"/>
              </w:rPr>
            </w:pPr>
            <w:r>
              <w:rPr>
                <w:rFonts w:cs="Arial"/>
                <w:lang w:eastAsia="hi-IN" w:bidi="hi-IN"/>
              </w:rPr>
              <w:t xml:space="preserve">OOTB Fixed Asset </w:t>
            </w:r>
            <w:r w:rsidR="008B289F">
              <w:rPr>
                <w:rFonts w:cs="Arial"/>
                <w:lang w:eastAsia="hi-IN" w:bidi="hi-IN"/>
              </w:rPr>
              <w:t>Fiscal Period</w:t>
            </w:r>
            <w:r>
              <w:rPr>
                <w:rFonts w:cs="Arial"/>
                <w:lang w:eastAsia="hi-IN" w:bidi="hi-IN"/>
              </w:rPr>
              <w:t xml:space="preserve"> Fact</w:t>
            </w:r>
          </w:p>
        </w:tc>
      </w:tr>
      <w:tr w:rsidR="005F5947" w:rsidRPr="00097AC9" w14:paraId="2CE9BE5B" w14:textId="77777777" w:rsidTr="00A6751C">
        <w:trPr>
          <w:trHeight w:val="71"/>
        </w:trPr>
        <w:tc>
          <w:tcPr>
            <w:tcW w:w="2234" w:type="pct"/>
          </w:tcPr>
          <w:p w14:paraId="2CE9BE58" w14:textId="77777777" w:rsidR="005F5947" w:rsidRPr="000B08E1" w:rsidRDefault="005F5947">
            <w:pPr>
              <w:rPr>
                <w:rFonts w:ascii="Arial" w:hAnsi="Arial" w:cs="Arial"/>
                <w:color w:val="000000"/>
                <w:sz w:val="20"/>
                <w:szCs w:val="20"/>
              </w:rPr>
            </w:pPr>
            <w:r w:rsidRPr="00DC4E87">
              <w:t>Dim_W_FIXED_ASSET_D</w:t>
            </w:r>
          </w:p>
        </w:tc>
        <w:tc>
          <w:tcPr>
            <w:tcW w:w="1781" w:type="pct"/>
            <w:vAlign w:val="bottom"/>
          </w:tcPr>
          <w:p w14:paraId="2CE9BE59" w14:textId="77777777" w:rsidR="005F5947" w:rsidRPr="000B08E1" w:rsidRDefault="005F5947">
            <w:pPr>
              <w:rPr>
                <w:rFonts w:ascii="Arial" w:hAnsi="Arial" w:cs="Arial"/>
                <w:color w:val="000000"/>
                <w:sz w:val="20"/>
                <w:szCs w:val="20"/>
              </w:rPr>
            </w:pPr>
            <w:r w:rsidRPr="005F5947">
              <w:rPr>
                <w:rFonts w:ascii="Arial" w:hAnsi="Arial" w:cs="Arial"/>
                <w:color w:val="000000"/>
                <w:sz w:val="20"/>
                <w:szCs w:val="20"/>
              </w:rPr>
              <w:t>X_PO_NUMBER</w:t>
            </w:r>
          </w:p>
        </w:tc>
        <w:tc>
          <w:tcPr>
            <w:tcW w:w="985" w:type="pct"/>
          </w:tcPr>
          <w:p w14:paraId="2CE9BE5A" w14:textId="77777777" w:rsidR="005F5947" w:rsidRDefault="005F5947" w:rsidP="008B289F">
            <w:pPr>
              <w:pStyle w:val="Bodycopy"/>
              <w:rPr>
                <w:rFonts w:cs="Arial"/>
                <w:lang w:eastAsia="hi-IN" w:bidi="hi-IN"/>
              </w:rPr>
            </w:pPr>
            <w:r>
              <w:rPr>
                <w:rFonts w:cs="Arial"/>
                <w:lang w:eastAsia="hi-IN" w:bidi="hi-IN"/>
              </w:rPr>
              <w:t>OOTB Fixed Asset Dimension</w:t>
            </w:r>
          </w:p>
        </w:tc>
      </w:tr>
      <w:tr w:rsidR="005F5947" w:rsidRPr="00097AC9" w14:paraId="2CE9BE5F" w14:textId="77777777" w:rsidTr="00A6751C">
        <w:trPr>
          <w:trHeight w:val="71"/>
        </w:trPr>
        <w:tc>
          <w:tcPr>
            <w:tcW w:w="2234" w:type="pct"/>
          </w:tcPr>
          <w:p w14:paraId="2CE9BE5C" w14:textId="77777777" w:rsidR="005F5947" w:rsidRPr="000B08E1" w:rsidRDefault="005F5947">
            <w:pPr>
              <w:rPr>
                <w:rFonts w:ascii="Arial" w:hAnsi="Arial" w:cs="Arial"/>
                <w:color w:val="000000"/>
                <w:sz w:val="20"/>
                <w:szCs w:val="20"/>
              </w:rPr>
            </w:pPr>
            <w:r w:rsidRPr="00DC4E87">
              <w:t>Dim_W_FIXED_ASSET_D</w:t>
            </w:r>
          </w:p>
        </w:tc>
        <w:tc>
          <w:tcPr>
            <w:tcW w:w="1781" w:type="pct"/>
            <w:vAlign w:val="bottom"/>
          </w:tcPr>
          <w:p w14:paraId="2CE9BE5D" w14:textId="77777777" w:rsidR="005F5947" w:rsidRPr="000B08E1" w:rsidRDefault="005F5947">
            <w:pPr>
              <w:rPr>
                <w:rFonts w:ascii="Arial" w:hAnsi="Arial" w:cs="Arial"/>
                <w:color w:val="000000"/>
                <w:sz w:val="20"/>
                <w:szCs w:val="20"/>
              </w:rPr>
            </w:pPr>
            <w:r w:rsidRPr="005F5947">
              <w:rPr>
                <w:rFonts w:ascii="Arial" w:hAnsi="Arial" w:cs="Arial"/>
                <w:color w:val="000000"/>
                <w:sz w:val="20"/>
                <w:szCs w:val="20"/>
              </w:rPr>
              <w:t>X_SUPPLIER_WID</w:t>
            </w:r>
          </w:p>
        </w:tc>
        <w:tc>
          <w:tcPr>
            <w:tcW w:w="985" w:type="pct"/>
          </w:tcPr>
          <w:p w14:paraId="2CE9BE5E" w14:textId="77777777" w:rsidR="005F5947" w:rsidRDefault="005F5947" w:rsidP="008B289F">
            <w:pPr>
              <w:pStyle w:val="Bodycopy"/>
              <w:rPr>
                <w:rFonts w:cs="Arial"/>
                <w:lang w:eastAsia="hi-IN" w:bidi="hi-IN"/>
              </w:rPr>
            </w:pPr>
            <w:r>
              <w:rPr>
                <w:rFonts w:cs="Arial"/>
                <w:lang w:eastAsia="hi-IN" w:bidi="hi-IN"/>
              </w:rPr>
              <w:t>OOTB Fixed Asset Dimension</w:t>
            </w:r>
          </w:p>
        </w:tc>
      </w:tr>
    </w:tbl>
    <w:p w14:paraId="2CE9BE64" w14:textId="77777777" w:rsidR="00097AC9" w:rsidRPr="00097AC9" w:rsidRDefault="00097AC9" w:rsidP="00097AC9">
      <w:pPr>
        <w:keepNext/>
        <w:keepLines/>
        <w:numPr>
          <w:ilvl w:val="2"/>
          <w:numId w:val="1"/>
        </w:numPr>
        <w:tabs>
          <w:tab w:val="left" w:pos="4320"/>
        </w:tabs>
        <w:spacing w:before="120" w:after="120" w:line="240" w:lineRule="auto"/>
        <w:outlineLvl w:val="2"/>
        <w:rPr>
          <w:rFonts w:ascii="Arial" w:eastAsia="Times New Roman" w:hAnsi="Arial"/>
          <w:b/>
          <w:noProof/>
          <w:sz w:val="28"/>
          <w:szCs w:val="20"/>
          <w:lang w:eastAsia="es-ES"/>
        </w:rPr>
      </w:pPr>
      <w:bookmarkStart w:id="51" w:name="_Toc423403399"/>
      <w:r w:rsidRPr="00097AC9">
        <w:rPr>
          <w:rFonts w:ascii="Arial" w:eastAsia="Times New Roman" w:hAnsi="Arial"/>
          <w:b/>
          <w:noProof/>
          <w:sz w:val="28"/>
          <w:szCs w:val="20"/>
          <w:lang w:eastAsia="es-ES"/>
        </w:rPr>
        <w:t>Data Validations</w:t>
      </w:r>
      <w:bookmarkEnd w:id="51"/>
    </w:p>
    <w:p w14:paraId="2CE9BE65" w14:textId="77777777" w:rsidR="00097AC9" w:rsidRPr="00097AC9" w:rsidRDefault="00097AC9" w:rsidP="00097AC9">
      <w:pPr>
        <w:spacing w:after="0" w:line="240" w:lineRule="auto"/>
        <w:rPr>
          <w:rFonts w:ascii="Arial" w:eastAsia="Times New Roman" w:hAnsi="Arial"/>
          <w:sz w:val="20"/>
          <w:szCs w:val="20"/>
          <w:lang w:eastAsia="es-ES"/>
        </w:rPr>
      </w:pPr>
    </w:p>
    <w:p w14:paraId="2CE9BE66" w14:textId="77777777" w:rsidR="00097AC9" w:rsidRDefault="002B7CC5" w:rsidP="00064C37">
      <w:pPr>
        <w:suppressAutoHyphens/>
        <w:spacing w:after="120" w:line="240" w:lineRule="auto"/>
        <w:ind w:left="720" w:right="1440" w:firstLine="720"/>
        <w:rPr>
          <w:rFonts w:ascii="Arial" w:eastAsia="Times New Roman" w:hAnsi="Arial" w:cs="Arial"/>
          <w:sz w:val="20"/>
          <w:szCs w:val="20"/>
          <w:lang w:val="en-GB" w:eastAsia="ar-SA"/>
        </w:rPr>
      </w:pPr>
      <w:r>
        <w:rPr>
          <w:rFonts w:ascii="Arial" w:eastAsia="Times New Roman" w:hAnsi="Arial" w:cs="Arial"/>
          <w:sz w:val="20"/>
          <w:szCs w:val="20"/>
          <w:lang w:val="en-GB" w:eastAsia="ar-SA"/>
        </w:rPr>
        <w:t>N/A</w:t>
      </w:r>
    </w:p>
    <w:p w14:paraId="2CE9BE67" w14:textId="77777777" w:rsidR="006B1F9E" w:rsidRDefault="006B1F9E" w:rsidP="00097AC9">
      <w:pPr>
        <w:suppressAutoHyphens/>
        <w:spacing w:after="120" w:line="240" w:lineRule="auto"/>
        <w:ind w:right="1440"/>
        <w:rPr>
          <w:rFonts w:ascii="Arial" w:eastAsia="Times New Roman" w:hAnsi="Arial" w:cs="Arial"/>
          <w:sz w:val="20"/>
          <w:szCs w:val="20"/>
          <w:lang w:val="en-GB" w:eastAsia="ar-SA"/>
        </w:rPr>
      </w:pPr>
    </w:p>
    <w:p w14:paraId="2CE9BE68" w14:textId="77777777" w:rsidR="006B1F9E" w:rsidRDefault="006B1F9E" w:rsidP="00097AC9">
      <w:pPr>
        <w:suppressAutoHyphens/>
        <w:spacing w:after="120" w:line="240" w:lineRule="auto"/>
        <w:ind w:right="1440"/>
        <w:rPr>
          <w:rFonts w:ascii="Arial" w:eastAsia="Times New Roman" w:hAnsi="Arial" w:cs="Arial"/>
          <w:sz w:val="20"/>
          <w:szCs w:val="20"/>
          <w:lang w:val="en-GB" w:eastAsia="ar-SA"/>
        </w:rPr>
      </w:pPr>
    </w:p>
    <w:p w14:paraId="2CE9BE69" w14:textId="77777777" w:rsidR="006B1F9E" w:rsidRDefault="006B1F9E" w:rsidP="00097AC9">
      <w:pPr>
        <w:suppressAutoHyphens/>
        <w:spacing w:after="120" w:line="240" w:lineRule="auto"/>
        <w:ind w:right="1440"/>
        <w:rPr>
          <w:rFonts w:ascii="Arial" w:eastAsia="Times New Roman" w:hAnsi="Arial" w:cs="Arial"/>
          <w:sz w:val="20"/>
          <w:szCs w:val="20"/>
          <w:lang w:val="en-GB" w:eastAsia="ar-SA"/>
        </w:rPr>
      </w:pPr>
    </w:p>
    <w:p w14:paraId="2CE9BE6A" w14:textId="77777777" w:rsidR="006B1F9E" w:rsidRPr="00097AC9" w:rsidRDefault="006B1F9E" w:rsidP="00097AC9">
      <w:pPr>
        <w:suppressAutoHyphens/>
        <w:spacing w:after="120" w:line="240" w:lineRule="auto"/>
        <w:ind w:right="1440"/>
        <w:rPr>
          <w:rFonts w:ascii="Arial" w:eastAsia="Times New Roman" w:hAnsi="Arial" w:cs="Arial"/>
          <w:sz w:val="20"/>
          <w:szCs w:val="20"/>
          <w:lang w:val="en-GB" w:eastAsia="ar-SA"/>
        </w:rPr>
      </w:pPr>
    </w:p>
    <w:p w14:paraId="2CE9BE6B" w14:textId="77777777" w:rsidR="00A54D36" w:rsidRDefault="00097AC9" w:rsidP="006229E3">
      <w:pPr>
        <w:pStyle w:val="Heading2"/>
        <w:rPr>
          <w:lang w:bidi="hi-IN"/>
        </w:rPr>
      </w:pPr>
      <w:r w:rsidRPr="00097AC9">
        <w:rPr>
          <w:lang w:bidi="hi-IN"/>
        </w:rPr>
        <w:lastRenderedPageBreak/>
        <w:t xml:space="preserve">     </w:t>
      </w:r>
      <w:bookmarkStart w:id="52" w:name="_Toc435801148"/>
      <w:r w:rsidR="006B1F9E">
        <w:rPr>
          <w:lang w:bidi="hi-IN"/>
        </w:rPr>
        <w:t>BMM Layer</w:t>
      </w:r>
      <w:bookmarkEnd w:id="52"/>
    </w:p>
    <w:p w14:paraId="2CE9BE6C" w14:textId="77777777" w:rsidR="00097AC9" w:rsidRPr="00097AC9" w:rsidRDefault="00A54D36" w:rsidP="00A54D36">
      <w:pPr>
        <w:pStyle w:val="Heading3"/>
        <w:numPr>
          <w:ilvl w:val="2"/>
          <w:numId w:val="34"/>
        </w:numPr>
        <w:rPr>
          <w:lang w:bidi="hi-IN"/>
        </w:rPr>
      </w:pPr>
      <w:r>
        <w:rPr>
          <w:lang w:bidi="hi-IN"/>
        </w:rPr>
        <w:t>Logical Diagram</w:t>
      </w:r>
      <w:r w:rsidR="00097AC9" w:rsidRPr="00097AC9">
        <w:rPr>
          <w:lang w:bidi="hi-IN"/>
        </w:rPr>
        <w:t xml:space="preserve"> </w:t>
      </w:r>
    </w:p>
    <w:p w14:paraId="2CE9BE6D" w14:textId="77777777" w:rsidR="00FF1BCD" w:rsidRDefault="00232FED" w:rsidP="00097AC9">
      <w:pPr>
        <w:spacing w:after="0" w:line="240" w:lineRule="auto"/>
        <w:ind w:left="720"/>
        <w:rPr>
          <w:noProof/>
        </w:rPr>
      </w:pPr>
      <w:r>
        <w:rPr>
          <w:noProof/>
        </w:rPr>
        <w:drawing>
          <wp:inline distT="0" distB="0" distL="0" distR="0" wp14:anchorId="2CE9C145" wp14:editId="2CE9C146">
            <wp:extent cx="5943600" cy="43910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2CE9BE6E" w14:textId="77777777" w:rsidR="00D42ECC" w:rsidRDefault="00232FED" w:rsidP="00097AC9">
      <w:pPr>
        <w:spacing w:after="0" w:line="240" w:lineRule="auto"/>
        <w:ind w:left="720"/>
        <w:rPr>
          <w:noProof/>
        </w:rPr>
      </w:pPr>
      <w:r>
        <w:rPr>
          <w:noProof/>
        </w:rPr>
        <w:lastRenderedPageBreak/>
        <w:drawing>
          <wp:inline distT="0" distB="0" distL="0" distR="0" wp14:anchorId="2CE9C147" wp14:editId="2CE9C148">
            <wp:extent cx="5943600" cy="39624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CE9BE6F" w14:textId="77777777" w:rsidR="00D42ECC" w:rsidRDefault="00D42ECC" w:rsidP="00097AC9">
      <w:pPr>
        <w:spacing w:after="0" w:line="240" w:lineRule="auto"/>
        <w:ind w:left="720"/>
        <w:rPr>
          <w:rFonts w:ascii="Arial" w:eastAsia="Times New Roman" w:hAnsi="Arial"/>
          <w:b/>
          <w:sz w:val="20"/>
          <w:szCs w:val="20"/>
          <w:lang w:eastAsia="hi-IN" w:bidi="hi-IN"/>
        </w:rPr>
      </w:pPr>
    </w:p>
    <w:p w14:paraId="2CE9BE70" w14:textId="77777777" w:rsidR="00E81C9F" w:rsidRDefault="00232FED" w:rsidP="00097AC9">
      <w:pPr>
        <w:spacing w:after="0" w:line="240" w:lineRule="auto"/>
        <w:ind w:left="720"/>
        <w:rPr>
          <w:rFonts w:ascii="Arial" w:eastAsia="Times New Roman" w:hAnsi="Arial"/>
          <w:b/>
          <w:sz w:val="20"/>
          <w:szCs w:val="20"/>
          <w:lang w:eastAsia="hi-IN" w:bidi="hi-IN"/>
        </w:rPr>
      </w:pPr>
      <w:r>
        <w:rPr>
          <w:noProof/>
        </w:rPr>
        <w:drawing>
          <wp:inline distT="0" distB="0" distL="0" distR="0" wp14:anchorId="2CE9C149" wp14:editId="2CE9C14A">
            <wp:extent cx="5619750" cy="29813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2981325"/>
                    </a:xfrm>
                    <a:prstGeom prst="rect">
                      <a:avLst/>
                    </a:prstGeom>
                    <a:noFill/>
                    <a:ln>
                      <a:noFill/>
                    </a:ln>
                  </pic:spPr>
                </pic:pic>
              </a:graphicData>
            </a:graphic>
          </wp:inline>
        </w:drawing>
      </w:r>
    </w:p>
    <w:p w14:paraId="2CE9BE71" w14:textId="77777777" w:rsidR="00E81C9F" w:rsidRDefault="00E81C9F" w:rsidP="00097AC9">
      <w:pPr>
        <w:spacing w:after="0" w:line="240" w:lineRule="auto"/>
        <w:ind w:left="720"/>
        <w:rPr>
          <w:rFonts w:ascii="Arial" w:eastAsia="Times New Roman" w:hAnsi="Arial"/>
          <w:b/>
          <w:sz w:val="20"/>
          <w:szCs w:val="20"/>
          <w:lang w:eastAsia="hi-IN" w:bidi="hi-IN"/>
        </w:rPr>
      </w:pPr>
    </w:p>
    <w:p w14:paraId="2CE9BE72" w14:textId="77777777" w:rsidR="00E81C9F" w:rsidRDefault="00E81C9F" w:rsidP="00097AC9">
      <w:pPr>
        <w:spacing w:after="0" w:line="240" w:lineRule="auto"/>
        <w:ind w:left="720"/>
        <w:rPr>
          <w:rFonts w:ascii="Arial" w:eastAsia="Times New Roman" w:hAnsi="Arial"/>
          <w:b/>
          <w:sz w:val="20"/>
          <w:szCs w:val="20"/>
          <w:lang w:eastAsia="hi-IN" w:bidi="hi-IN"/>
        </w:rPr>
      </w:pPr>
    </w:p>
    <w:p w14:paraId="2CE9BE73" w14:textId="77777777" w:rsidR="00E81C9F" w:rsidRDefault="00E81C9F" w:rsidP="00097AC9">
      <w:pPr>
        <w:spacing w:after="0" w:line="240" w:lineRule="auto"/>
        <w:ind w:left="720"/>
        <w:rPr>
          <w:rFonts w:ascii="Arial" w:eastAsia="Times New Roman" w:hAnsi="Arial"/>
          <w:b/>
          <w:sz w:val="20"/>
          <w:szCs w:val="20"/>
          <w:lang w:eastAsia="hi-IN" w:bidi="hi-IN"/>
        </w:rPr>
      </w:pPr>
    </w:p>
    <w:p w14:paraId="2CE9BE74" w14:textId="77777777" w:rsidR="00E81C9F" w:rsidRDefault="00E81C9F" w:rsidP="00097AC9">
      <w:pPr>
        <w:spacing w:after="0" w:line="240" w:lineRule="auto"/>
        <w:ind w:left="720"/>
        <w:rPr>
          <w:rFonts w:ascii="Arial" w:eastAsia="Times New Roman" w:hAnsi="Arial"/>
          <w:b/>
          <w:sz w:val="20"/>
          <w:szCs w:val="20"/>
          <w:lang w:eastAsia="hi-IN" w:bidi="hi-IN"/>
        </w:rPr>
      </w:pPr>
    </w:p>
    <w:p w14:paraId="2CE9BE75" w14:textId="77777777" w:rsidR="00E81C9F" w:rsidRDefault="00E81C9F" w:rsidP="00097AC9">
      <w:pPr>
        <w:spacing w:after="0" w:line="240" w:lineRule="auto"/>
        <w:ind w:left="720"/>
        <w:rPr>
          <w:rFonts w:ascii="Arial" w:eastAsia="Times New Roman" w:hAnsi="Arial"/>
          <w:b/>
          <w:sz w:val="20"/>
          <w:szCs w:val="20"/>
          <w:lang w:eastAsia="hi-IN" w:bidi="hi-IN"/>
        </w:rPr>
      </w:pPr>
    </w:p>
    <w:p w14:paraId="2CE9BE76" w14:textId="77777777" w:rsidR="00E81C9F" w:rsidRDefault="006D49D7" w:rsidP="00097AC9">
      <w:pPr>
        <w:spacing w:after="0" w:line="240" w:lineRule="auto"/>
        <w:ind w:left="720"/>
        <w:rPr>
          <w:rFonts w:ascii="Arial" w:eastAsia="Times New Roman" w:hAnsi="Arial"/>
          <w:b/>
          <w:sz w:val="20"/>
          <w:szCs w:val="20"/>
          <w:lang w:eastAsia="hi-IN" w:bidi="hi-IN"/>
        </w:rPr>
      </w:pPr>
      <w:ins w:id="53" w:author="Patlola, Sony Keerthi Reddy       B6LPA" w:date="2016-08-12T09:23:00Z">
        <w:r>
          <w:rPr>
            <w:noProof/>
          </w:rPr>
          <w:lastRenderedPageBreak/>
          <w:drawing>
            <wp:inline distT="0" distB="0" distL="0" distR="0" wp14:anchorId="2CE9C14B" wp14:editId="2CE9C14C">
              <wp:extent cx="3219450" cy="203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19450" cy="2038350"/>
                      </a:xfrm>
                      <a:prstGeom prst="rect">
                        <a:avLst/>
                      </a:prstGeom>
                    </pic:spPr>
                  </pic:pic>
                </a:graphicData>
              </a:graphic>
            </wp:inline>
          </w:drawing>
        </w:r>
      </w:ins>
    </w:p>
    <w:p w14:paraId="2CE9BE77" w14:textId="77777777" w:rsidR="003F00ED" w:rsidRDefault="003F00ED" w:rsidP="00097AC9">
      <w:pPr>
        <w:spacing w:after="0" w:line="240" w:lineRule="auto"/>
        <w:ind w:left="720"/>
        <w:rPr>
          <w:rFonts w:ascii="Arial" w:eastAsia="Times New Roman" w:hAnsi="Arial"/>
          <w:b/>
          <w:sz w:val="20"/>
          <w:szCs w:val="20"/>
          <w:lang w:eastAsia="hi-IN" w:bidi="hi-IN"/>
        </w:rPr>
      </w:pPr>
    </w:p>
    <w:p w14:paraId="2CE9BE78" w14:textId="77777777" w:rsidR="003F00ED" w:rsidRDefault="003F00ED" w:rsidP="00097AC9">
      <w:pPr>
        <w:spacing w:after="0" w:line="240" w:lineRule="auto"/>
        <w:ind w:left="720"/>
        <w:rPr>
          <w:rFonts w:ascii="Arial" w:eastAsia="Times New Roman" w:hAnsi="Arial"/>
          <w:b/>
          <w:sz w:val="20"/>
          <w:szCs w:val="20"/>
          <w:lang w:eastAsia="hi-IN" w:bidi="hi-IN"/>
        </w:rPr>
      </w:pPr>
    </w:p>
    <w:p w14:paraId="2CE9BE79" w14:textId="77777777" w:rsidR="00FF1BCD" w:rsidRDefault="00FF1BCD" w:rsidP="00097AC9">
      <w:pPr>
        <w:spacing w:after="0" w:line="240" w:lineRule="auto"/>
        <w:ind w:left="720"/>
        <w:rPr>
          <w:rFonts w:ascii="Arial" w:eastAsia="Times New Roman" w:hAnsi="Arial"/>
          <w:noProof/>
          <w:sz w:val="20"/>
          <w:szCs w:val="20"/>
          <w:lang w:eastAsia="es-ES"/>
        </w:rPr>
      </w:pPr>
    </w:p>
    <w:p w14:paraId="2CE9BE7A" w14:textId="77777777" w:rsidR="003D4219" w:rsidRPr="003D4219" w:rsidRDefault="00097AC9" w:rsidP="003D4219">
      <w:pPr>
        <w:keepNext/>
        <w:keepLines/>
        <w:numPr>
          <w:ilvl w:val="2"/>
          <w:numId w:val="7"/>
        </w:numPr>
        <w:tabs>
          <w:tab w:val="left" w:pos="4320"/>
        </w:tabs>
        <w:spacing w:before="120" w:after="120" w:line="240" w:lineRule="auto"/>
        <w:outlineLvl w:val="2"/>
        <w:rPr>
          <w:rFonts w:ascii="Arial" w:eastAsia="Times New Roman" w:hAnsi="Arial"/>
          <w:b/>
          <w:noProof/>
          <w:sz w:val="28"/>
          <w:szCs w:val="20"/>
          <w:lang w:eastAsia="es-ES"/>
        </w:rPr>
      </w:pPr>
      <w:bookmarkStart w:id="54" w:name="_Toc423403401"/>
      <w:r w:rsidRPr="00097AC9">
        <w:rPr>
          <w:rFonts w:ascii="Arial" w:eastAsia="Times New Roman" w:hAnsi="Arial"/>
          <w:b/>
          <w:noProof/>
          <w:sz w:val="28"/>
          <w:szCs w:val="20"/>
          <w:lang w:eastAsia="es-ES"/>
        </w:rPr>
        <w:t>Joins</w:t>
      </w:r>
      <w:bookmarkEnd w:id="54"/>
    </w:p>
    <w:tbl>
      <w:tblPr>
        <w:tblW w:w="5000" w:type="pct"/>
        <w:tblLook w:val="04A0" w:firstRow="1" w:lastRow="0" w:firstColumn="1" w:lastColumn="0" w:noHBand="0" w:noVBand="1"/>
      </w:tblPr>
      <w:tblGrid>
        <w:gridCol w:w="3981"/>
        <w:gridCol w:w="5623"/>
        <w:gridCol w:w="1052"/>
      </w:tblGrid>
      <w:tr w:rsidR="005701DC" w:rsidRPr="00813B1C" w14:paraId="2CE9BE7E" w14:textId="77777777" w:rsidTr="004A2F35">
        <w:trPr>
          <w:trHeight w:val="300"/>
        </w:trPr>
        <w:tc>
          <w:tcPr>
            <w:tcW w:w="1868" w:type="pct"/>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2CE9BE7B" w14:textId="77777777" w:rsidR="005701DC" w:rsidRPr="00813B1C" w:rsidRDefault="005701DC" w:rsidP="00207C68">
            <w:pPr>
              <w:spacing w:after="0" w:line="240" w:lineRule="auto"/>
              <w:rPr>
                <w:rFonts w:eastAsia="Times New Roman" w:cs="Calibri"/>
                <w:b/>
                <w:bCs/>
                <w:color w:val="FFFFFF"/>
              </w:rPr>
            </w:pPr>
            <w:r>
              <w:rPr>
                <w:rFonts w:cs="Arial"/>
                <w:b/>
              </w:rPr>
              <w:t>Object1.Column</w:t>
            </w:r>
          </w:p>
        </w:tc>
        <w:tc>
          <w:tcPr>
            <w:tcW w:w="2638" w:type="pct"/>
            <w:tcBorders>
              <w:top w:val="single" w:sz="4" w:space="0" w:color="auto"/>
              <w:left w:val="nil"/>
              <w:bottom w:val="single" w:sz="4" w:space="0" w:color="auto"/>
              <w:right w:val="single" w:sz="4" w:space="0" w:color="auto"/>
            </w:tcBorders>
            <w:shd w:val="clear" w:color="000000" w:fill="A5A5A5"/>
            <w:noWrap/>
            <w:vAlign w:val="bottom"/>
            <w:hideMark/>
          </w:tcPr>
          <w:p w14:paraId="2CE9BE7C" w14:textId="77777777" w:rsidR="005701DC" w:rsidRPr="00813B1C" w:rsidRDefault="005701DC" w:rsidP="00207C68">
            <w:pPr>
              <w:spacing w:after="0" w:line="240" w:lineRule="auto"/>
              <w:rPr>
                <w:rFonts w:eastAsia="Times New Roman" w:cs="Calibri"/>
                <w:b/>
                <w:bCs/>
                <w:color w:val="FFFFFF"/>
              </w:rPr>
            </w:pPr>
            <w:r>
              <w:rPr>
                <w:rFonts w:cs="Arial"/>
                <w:b/>
              </w:rPr>
              <w:t>Object2.Column</w:t>
            </w:r>
          </w:p>
        </w:tc>
        <w:tc>
          <w:tcPr>
            <w:tcW w:w="494" w:type="pct"/>
            <w:tcBorders>
              <w:top w:val="single" w:sz="4" w:space="0" w:color="auto"/>
              <w:left w:val="nil"/>
              <w:bottom w:val="single" w:sz="4" w:space="0" w:color="auto"/>
              <w:right w:val="single" w:sz="4" w:space="0" w:color="auto"/>
            </w:tcBorders>
            <w:shd w:val="clear" w:color="000000" w:fill="A5A5A5"/>
            <w:noWrap/>
            <w:vAlign w:val="bottom"/>
            <w:hideMark/>
          </w:tcPr>
          <w:p w14:paraId="2CE9BE7D" w14:textId="77777777" w:rsidR="005701DC" w:rsidRPr="00813B1C" w:rsidRDefault="005701DC" w:rsidP="00207C68">
            <w:pPr>
              <w:spacing w:after="0" w:line="240" w:lineRule="auto"/>
              <w:rPr>
                <w:rFonts w:eastAsia="Times New Roman" w:cs="Calibri"/>
                <w:b/>
                <w:bCs/>
                <w:color w:val="FFFFFF"/>
              </w:rPr>
            </w:pPr>
            <w:r w:rsidRPr="00A6586B">
              <w:rPr>
                <w:rFonts w:cs="Arial"/>
                <w:b/>
              </w:rPr>
              <w:t>Description</w:t>
            </w:r>
          </w:p>
        </w:tc>
      </w:tr>
      <w:tr w:rsidR="005701DC" w:rsidRPr="00813B1C" w14:paraId="2CE9BE82" w14:textId="77777777" w:rsidTr="004A2F35">
        <w:trPr>
          <w:trHeight w:val="300"/>
        </w:trPr>
        <w:tc>
          <w:tcPr>
            <w:tcW w:w="1868" w:type="pct"/>
            <w:tcBorders>
              <w:top w:val="nil"/>
              <w:left w:val="single" w:sz="4" w:space="0" w:color="auto"/>
              <w:bottom w:val="single" w:sz="4" w:space="0" w:color="auto"/>
              <w:right w:val="single" w:sz="4" w:space="0" w:color="auto"/>
            </w:tcBorders>
            <w:shd w:val="clear" w:color="auto" w:fill="auto"/>
            <w:noWrap/>
            <w:vAlign w:val="bottom"/>
          </w:tcPr>
          <w:p w14:paraId="2CE9BE7F" w14:textId="77777777" w:rsidR="005701DC" w:rsidRPr="008479D6" w:rsidRDefault="005701DC" w:rsidP="00F34709">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 xml:space="preserve">Dim_WC_GL_SEGMENT1_DH.X_CHILD_CODE </w:t>
            </w:r>
          </w:p>
        </w:tc>
        <w:tc>
          <w:tcPr>
            <w:tcW w:w="2638" w:type="pct"/>
            <w:tcBorders>
              <w:top w:val="nil"/>
              <w:left w:val="nil"/>
              <w:bottom w:val="single" w:sz="4" w:space="0" w:color="auto"/>
              <w:right w:val="single" w:sz="4" w:space="0" w:color="auto"/>
            </w:tcBorders>
            <w:shd w:val="clear" w:color="auto" w:fill="auto"/>
            <w:noWrap/>
            <w:vAlign w:val="bottom"/>
          </w:tcPr>
          <w:p w14:paraId="2CE9BE80" w14:textId="77777777" w:rsidR="005701DC" w:rsidRPr="008479D6" w:rsidRDefault="005701DC" w:rsidP="00F34709">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Dim_W_BALANCING_SEGMENT_D.BALANCING_SEGMENT_VAL_CODE</w:t>
            </w:r>
          </w:p>
        </w:tc>
        <w:tc>
          <w:tcPr>
            <w:tcW w:w="494" w:type="pct"/>
            <w:tcBorders>
              <w:top w:val="nil"/>
              <w:left w:val="nil"/>
              <w:bottom w:val="single" w:sz="4" w:space="0" w:color="auto"/>
              <w:right w:val="single" w:sz="4" w:space="0" w:color="auto"/>
            </w:tcBorders>
            <w:shd w:val="clear" w:color="auto" w:fill="auto"/>
            <w:noWrap/>
            <w:vAlign w:val="bottom"/>
          </w:tcPr>
          <w:p w14:paraId="2CE9BE81" w14:textId="77777777" w:rsidR="005701DC" w:rsidRPr="008479D6" w:rsidRDefault="0006751A" w:rsidP="00207C68">
            <w:pPr>
              <w:spacing w:after="0" w:line="240" w:lineRule="auto"/>
              <w:rPr>
                <w:rFonts w:ascii="Arial" w:eastAsia="Times New Roman" w:hAnsi="Arial" w:cs="Arial"/>
                <w:color w:val="000000"/>
                <w:sz w:val="20"/>
                <w:szCs w:val="20"/>
              </w:rPr>
            </w:pPr>
            <w:r w:rsidRPr="008479D6">
              <w:rPr>
                <w:rFonts w:ascii="Arial" w:hAnsi="Arial" w:cs="Arial"/>
                <w:sz w:val="20"/>
                <w:szCs w:val="20"/>
              </w:rPr>
              <w:t>N/A</w:t>
            </w:r>
          </w:p>
        </w:tc>
      </w:tr>
      <w:tr w:rsidR="005701DC" w:rsidRPr="00813B1C" w14:paraId="2CE9BE86" w14:textId="77777777" w:rsidTr="004A2F35">
        <w:trPr>
          <w:trHeight w:val="300"/>
        </w:trPr>
        <w:tc>
          <w:tcPr>
            <w:tcW w:w="1868" w:type="pct"/>
            <w:tcBorders>
              <w:top w:val="nil"/>
              <w:left w:val="single" w:sz="4" w:space="0" w:color="auto"/>
              <w:bottom w:val="single" w:sz="4" w:space="0" w:color="auto"/>
              <w:right w:val="single" w:sz="4" w:space="0" w:color="auto"/>
            </w:tcBorders>
            <w:shd w:val="clear" w:color="auto" w:fill="auto"/>
            <w:noWrap/>
            <w:vAlign w:val="bottom"/>
          </w:tcPr>
          <w:p w14:paraId="2CE9BE83" w14:textId="77777777" w:rsidR="005701DC" w:rsidRPr="008479D6" w:rsidRDefault="005701DC" w:rsidP="00E3457C">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Dim_WC_GL_SEGMENT1_DH.GL_SEGMENT_WID</w:t>
            </w:r>
          </w:p>
        </w:tc>
        <w:tc>
          <w:tcPr>
            <w:tcW w:w="2638" w:type="pct"/>
            <w:tcBorders>
              <w:top w:val="nil"/>
              <w:left w:val="nil"/>
              <w:bottom w:val="single" w:sz="4" w:space="0" w:color="auto"/>
              <w:right w:val="single" w:sz="4" w:space="0" w:color="auto"/>
            </w:tcBorders>
            <w:shd w:val="clear" w:color="auto" w:fill="auto"/>
            <w:noWrap/>
            <w:vAlign w:val="bottom"/>
          </w:tcPr>
          <w:p w14:paraId="2CE9BE84" w14:textId="77777777" w:rsidR="005701DC" w:rsidRPr="008479D6" w:rsidRDefault="005701DC" w:rsidP="00207C68">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Dim_W_GL_SEGMENT_D_Segment1_GLAccount.SCD1_WID</w:t>
            </w:r>
          </w:p>
        </w:tc>
        <w:tc>
          <w:tcPr>
            <w:tcW w:w="494" w:type="pct"/>
            <w:tcBorders>
              <w:top w:val="nil"/>
              <w:left w:val="nil"/>
              <w:bottom w:val="single" w:sz="4" w:space="0" w:color="auto"/>
              <w:right w:val="single" w:sz="4" w:space="0" w:color="auto"/>
            </w:tcBorders>
            <w:shd w:val="clear" w:color="auto" w:fill="auto"/>
            <w:noWrap/>
            <w:vAlign w:val="bottom"/>
          </w:tcPr>
          <w:p w14:paraId="2CE9BE85" w14:textId="77777777" w:rsidR="005701DC" w:rsidRPr="008479D6" w:rsidRDefault="0006751A" w:rsidP="00207C68">
            <w:pPr>
              <w:spacing w:after="0" w:line="240" w:lineRule="auto"/>
              <w:rPr>
                <w:rFonts w:ascii="Arial" w:eastAsia="Times New Roman" w:hAnsi="Arial" w:cs="Arial"/>
                <w:color w:val="000000"/>
                <w:sz w:val="20"/>
                <w:szCs w:val="20"/>
              </w:rPr>
            </w:pPr>
            <w:r w:rsidRPr="008479D6">
              <w:rPr>
                <w:rFonts w:ascii="Arial" w:hAnsi="Arial" w:cs="Arial"/>
                <w:sz w:val="20"/>
                <w:szCs w:val="20"/>
              </w:rPr>
              <w:t>N/A</w:t>
            </w:r>
          </w:p>
        </w:tc>
      </w:tr>
      <w:tr w:rsidR="005701DC" w:rsidRPr="00813B1C" w14:paraId="2CE9BE8A" w14:textId="77777777" w:rsidTr="004A2F35">
        <w:trPr>
          <w:trHeight w:val="300"/>
        </w:trPr>
        <w:tc>
          <w:tcPr>
            <w:tcW w:w="1868" w:type="pct"/>
            <w:tcBorders>
              <w:top w:val="nil"/>
              <w:left w:val="single" w:sz="4" w:space="0" w:color="auto"/>
              <w:bottom w:val="single" w:sz="4" w:space="0" w:color="auto"/>
              <w:right w:val="single" w:sz="4" w:space="0" w:color="auto"/>
            </w:tcBorders>
            <w:shd w:val="clear" w:color="auto" w:fill="auto"/>
            <w:noWrap/>
            <w:vAlign w:val="bottom"/>
          </w:tcPr>
          <w:p w14:paraId="2CE9BE87" w14:textId="77777777" w:rsidR="005701DC" w:rsidRPr="008479D6" w:rsidRDefault="005701DC" w:rsidP="00863A69">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 xml:space="preserve">Dim_WC_GL_SEGMENT1_DH.GL_SEGMENT_WID </w:t>
            </w:r>
          </w:p>
        </w:tc>
        <w:tc>
          <w:tcPr>
            <w:tcW w:w="2638" w:type="pct"/>
            <w:tcBorders>
              <w:top w:val="nil"/>
              <w:left w:val="nil"/>
              <w:bottom w:val="single" w:sz="4" w:space="0" w:color="auto"/>
              <w:right w:val="single" w:sz="4" w:space="0" w:color="auto"/>
            </w:tcBorders>
            <w:shd w:val="clear" w:color="auto" w:fill="auto"/>
            <w:noWrap/>
            <w:vAlign w:val="bottom"/>
          </w:tcPr>
          <w:p w14:paraId="2CE9BE88" w14:textId="77777777" w:rsidR="005701DC" w:rsidRPr="008479D6" w:rsidRDefault="005701DC" w:rsidP="00863A69">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Dim_W_GL_SEGMENT_D_Segment1.SCD1_WID</w:t>
            </w:r>
          </w:p>
        </w:tc>
        <w:tc>
          <w:tcPr>
            <w:tcW w:w="494" w:type="pct"/>
            <w:tcBorders>
              <w:top w:val="nil"/>
              <w:left w:val="nil"/>
              <w:bottom w:val="single" w:sz="4" w:space="0" w:color="auto"/>
              <w:right w:val="single" w:sz="4" w:space="0" w:color="auto"/>
            </w:tcBorders>
            <w:shd w:val="clear" w:color="auto" w:fill="auto"/>
            <w:noWrap/>
            <w:vAlign w:val="bottom"/>
          </w:tcPr>
          <w:p w14:paraId="2CE9BE89" w14:textId="77777777" w:rsidR="005701DC" w:rsidRPr="008479D6" w:rsidRDefault="0006751A" w:rsidP="00207C68">
            <w:pPr>
              <w:spacing w:after="0" w:line="240" w:lineRule="auto"/>
              <w:rPr>
                <w:rFonts w:ascii="Arial" w:eastAsia="Times New Roman" w:hAnsi="Arial" w:cs="Arial"/>
                <w:color w:val="000000"/>
                <w:sz w:val="20"/>
                <w:szCs w:val="20"/>
              </w:rPr>
            </w:pPr>
            <w:r w:rsidRPr="008479D6">
              <w:rPr>
                <w:rFonts w:ascii="Arial" w:hAnsi="Arial" w:cs="Arial"/>
                <w:sz w:val="20"/>
                <w:szCs w:val="20"/>
              </w:rPr>
              <w:t>N/A</w:t>
            </w:r>
          </w:p>
        </w:tc>
      </w:tr>
      <w:tr w:rsidR="005701DC" w:rsidRPr="00813B1C" w14:paraId="2CE9BE8E" w14:textId="77777777" w:rsidTr="004A2F35">
        <w:trPr>
          <w:trHeight w:val="300"/>
        </w:trPr>
        <w:tc>
          <w:tcPr>
            <w:tcW w:w="1868" w:type="pct"/>
            <w:tcBorders>
              <w:top w:val="nil"/>
              <w:left w:val="single" w:sz="4" w:space="0" w:color="auto"/>
              <w:bottom w:val="single" w:sz="4" w:space="0" w:color="auto"/>
              <w:right w:val="single" w:sz="4" w:space="0" w:color="auto"/>
            </w:tcBorders>
            <w:shd w:val="clear" w:color="auto" w:fill="auto"/>
            <w:noWrap/>
            <w:vAlign w:val="bottom"/>
          </w:tcPr>
          <w:p w14:paraId="2CE9BE8B" w14:textId="77777777" w:rsidR="005701DC" w:rsidRPr="008479D6" w:rsidRDefault="007C7D66" w:rsidP="007C7D66">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 xml:space="preserve">Dim_WC_GL_SEGMENT3_DH.X_CHILD_CODE </w:t>
            </w:r>
          </w:p>
        </w:tc>
        <w:tc>
          <w:tcPr>
            <w:tcW w:w="2638" w:type="pct"/>
            <w:tcBorders>
              <w:top w:val="nil"/>
              <w:left w:val="nil"/>
              <w:bottom w:val="single" w:sz="4" w:space="0" w:color="auto"/>
              <w:right w:val="single" w:sz="4" w:space="0" w:color="auto"/>
            </w:tcBorders>
            <w:shd w:val="clear" w:color="auto" w:fill="auto"/>
            <w:noWrap/>
            <w:vAlign w:val="bottom"/>
          </w:tcPr>
          <w:p w14:paraId="2CE9BE8C" w14:textId="77777777" w:rsidR="005701DC" w:rsidRPr="008479D6" w:rsidRDefault="007C7D66" w:rsidP="007C7D66">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Dim_W_NATURAL_ACCOUNT_D.NATURAL_ACCOUNT_VAL_CODE</w:t>
            </w:r>
          </w:p>
        </w:tc>
        <w:tc>
          <w:tcPr>
            <w:tcW w:w="494" w:type="pct"/>
            <w:tcBorders>
              <w:top w:val="nil"/>
              <w:left w:val="nil"/>
              <w:bottom w:val="single" w:sz="4" w:space="0" w:color="auto"/>
              <w:right w:val="single" w:sz="4" w:space="0" w:color="auto"/>
            </w:tcBorders>
            <w:shd w:val="clear" w:color="auto" w:fill="auto"/>
            <w:noWrap/>
            <w:vAlign w:val="bottom"/>
          </w:tcPr>
          <w:p w14:paraId="2CE9BE8D" w14:textId="77777777" w:rsidR="005701DC" w:rsidRPr="008479D6" w:rsidRDefault="0006751A" w:rsidP="00207C68">
            <w:pPr>
              <w:spacing w:after="0" w:line="240" w:lineRule="auto"/>
              <w:rPr>
                <w:rFonts w:ascii="Arial" w:eastAsia="Times New Roman" w:hAnsi="Arial" w:cs="Arial"/>
                <w:color w:val="000000"/>
                <w:sz w:val="20"/>
                <w:szCs w:val="20"/>
              </w:rPr>
            </w:pPr>
            <w:r w:rsidRPr="008479D6">
              <w:rPr>
                <w:rFonts w:ascii="Arial" w:hAnsi="Arial" w:cs="Arial"/>
                <w:sz w:val="20"/>
                <w:szCs w:val="20"/>
              </w:rPr>
              <w:t>N/A</w:t>
            </w:r>
          </w:p>
        </w:tc>
      </w:tr>
      <w:tr w:rsidR="00F34C47" w:rsidRPr="00813B1C" w14:paraId="2CE9BE92" w14:textId="77777777" w:rsidTr="004A2F35">
        <w:trPr>
          <w:trHeight w:val="300"/>
        </w:trPr>
        <w:tc>
          <w:tcPr>
            <w:tcW w:w="1868" w:type="pct"/>
            <w:tcBorders>
              <w:top w:val="nil"/>
              <w:left w:val="single" w:sz="4" w:space="0" w:color="auto"/>
              <w:bottom w:val="single" w:sz="4" w:space="0" w:color="auto"/>
              <w:right w:val="single" w:sz="4" w:space="0" w:color="auto"/>
            </w:tcBorders>
            <w:shd w:val="clear" w:color="auto" w:fill="auto"/>
            <w:noWrap/>
            <w:vAlign w:val="bottom"/>
          </w:tcPr>
          <w:p w14:paraId="2CE9BE8F" w14:textId="77777777" w:rsidR="00F34C47" w:rsidRPr="008479D6" w:rsidRDefault="00F34C47" w:rsidP="00207C68">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 xml:space="preserve">Dim_WC_GL_SEGMENT3_DH.GL_SEGMENT_WID </w:t>
            </w:r>
          </w:p>
        </w:tc>
        <w:tc>
          <w:tcPr>
            <w:tcW w:w="2638" w:type="pct"/>
            <w:tcBorders>
              <w:top w:val="nil"/>
              <w:left w:val="nil"/>
              <w:bottom w:val="single" w:sz="4" w:space="0" w:color="auto"/>
              <w:right w:val="single" w:sz="4" w:space="0" w:color="auto"/>
            </w:tcBorders>
            <w:shd w:val="clear" w:color="auto" w:fill="auto"/>
            <w:noWrap/>
            <w:vAlign w:val="bottom"/>
          </w:tcPr>
          <w:p w14:paraId="2CE9BE90" w14:textId="77777777" w:rsidR="00F34C47" w:rsidRPr="008479D6" w:rsidRDefault="00F34C47" w:rsidP="00207C68">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Dim_W_GL_SEGMENT_D_Segment3_GLAccount.SCD1_WID</w:t>
            </w:r>
          </w:p>
        </w:tc>
        <w:tc>
          <w:tcPr>
            <w:tcW w:w="494" w:type="pct"/>
            <w:tcBorders>
              <w:top w:val="nil"/>
              <w:left w:val="nil"/>
              <w:bottom w:val="single" w:sz="4" w:space="0" w:color="auto"/>
              <w:right w:val="single" w:sz="4" w:space="0" w:color="auto"/>
            </w:tcBorders>
            <w:shd w:val="clear" w:color="auto" w:fill="auto"/>
            <w:noWrap/>
            <w:vAlign w:val="bottom"/>
          </w:tcPr>
          <w:p w14:paraId="2CE9BE91" w14:textId="77777777" w:rsidR="00F34C47" w:rsidRPr="008479D6" w:rsidRDefault="0006751A" w:rsidP="00207C68">
            <w:pPr>
              <w:spacing w:after="0" w:line="240" w:lineRule="auto"/>
              <w:rPr>
                <w:rFonts w:ascii="Arial" w:eastAsia="Times New Roman" w:hAnsi="Arial" w:cs="Arial"/>
                <w:color w:val="000000"/>
                <w:sz w:val="20"/>
                <w:szCs w:val="20"/>
              </w:rPr>
            </w:pPr>
            <w:r w:rsidRPr="008479D6">
              <w:rPr>
                <w:rFonts w:ascii="Arial" w:hAnsi="Arial" w:cs="Arial"/>
                <w:sz w:val="20"/>
                <w:szCs w:val="20"/>
              </w:rPr>
              <w:t>N/A</w:t>
            </w:r>
          </w:p>
        </w:tc>
      </w:tr>
      <w:tr w:rsidR="00F34C47" w:rsidRPr="00813B1C" w14:paraId="2CE9BE96" w14:textId="77777777" w:rsidTr="004A2F35">
        <w:trPr>
          <w:trHeight w:val="300"/>
        </w:trPr>
        <w:tc>
          <w:tcPr>
            <w:tcW w:w="1868" w:type="pct"/>
            <w:tcBorders>
              <w:top w:val="nil"/>
              <w:left w:val="single" w:sz="4" w:space="0" w:color="auto"/>
              <w:bottom w:val="single" w:sz="4" w:space="0" w:color="auto"/>
              <w:right w:val="single" w:sz="4" w:space="0" w:color="auto"/>
            </w:tcBorders>
            <w:shd w:val="clear" w:color="auto" w:fill="auto"/>
            <w:noWrap/>
            <w:vAlign w:val="bottom"/>
          </w:tcPr>
          <w:p w14:paraId="2CE9BE93" w14:textId="77777777" w:rsidR="00F34C47" w:rsidRPr="008479D6" w:rsidRDefault="00F34C47" w:rsidP="00207C68">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 xml:space="preserve">Dim_WC_GL_SEGMENT3_DH.GL_SEGMENT_WID </w:t>
            </w:r>
          </w:p>
        </w:tc>
        <w:tc>
          <w:tcPr>
            <w:tcW w:w="2638" w:type="pct"/>
            <w:tcBorders>
              <w:top w:val="nil"/>
              <w:left w:val="nil"/>
              <w:bottom w:val="single" w:sz="4" w:space="0" w:color="auto"/>
              <w:right w:val="single" w:sz="4" w:space="0" w:color="auto"/>
            </w:tcBorders>
            <w:shd w:val="clear" w:color="auto" w:fill="auto"/>
            <w:noWrap/>
            <w:vAlign w:val="bottom"/>
          </w:tcPr>
          <w:p w14:paraId="2CE9BE94" w14:textId="77777777" w:rsidR="00F34C47" w:rsidRPr="008479D6" w:rsidRDefault="00F34C47" w:rsidP="00207C68">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Dim_W_GL_SEGMENT_D_Segment3.SCD1_WID</w:t>
            </w:r>
          </w:p>
        </w:tc>
        <w:tc>
          <w:tcPr>
            <w:tcW w:w="494" w:type="pct"/>
            <w:tcBorders>
              <w:top w:val="nil"/>
              <w:left w:val="nil"/>
              <w:bottom w:val="single" w:sz="4" w:space="0" w:color="auto"/>
              <w:right w:val="single" w:sz="4" w:space="0" w:color="auto"/>
            </w:tcBorders>
            <w:shd w:val="clear" w:color="auto" w:fill="auto"/>
            <w:noWrap/>
            <w:vAlign w:val="bottom"/>
          </w:tcPr>
          <w:p w14:paraId="2CE9BE95" w14:textId="77777777" w:rsidR="00F34C47" w:rsidRPr="008479D6" w:rsidRDefault="0006751A" w:rsidP="00207C68">
            <w:pPr>
              <w:spacing w:after="0" w:line="240" w:lineRule="auto"/>
              <w:rPr>
                <w:rFonts w:ascii="Arial" w:eastAsia="Times New Roman" w:hAnsi="Arial" w:cs="Arial"/>
                <w:color w:val="000000"/>
                <w:sz w:val="20"/>
                <w:szCs w:val="20"/>
              </w:rPr>
            </w:pPr>
            <w:r w:rsidRPr="008479D6">
              <w:rPr>
                <w:rFonts w:ascii="Arial" w:hAnsi="Arial" w:cs="Arial"/>
                <w:sz w:val="20"/>
                <w:szCs w:val="20"/>
              </w:rPr>
              <w:t>N/A</w:t>
            </w:r>
          </w:p>
        </w:tc>
      </w:tr>
      <w:tr w:rsidR="00F34C47" w:rsidRPr="00813B1C" w14:paraId="2CE9BE9A" w14:textId="77777777" w:rsidTr="004A2F35">
        <w:trPr>
          <w:trHeight w:val="300"/>
        </w:trPr>
        <w:tc>
          <w:tcPr>
            <w:tcW w:w="1868" w:type="pct"/>
            <w:tcBorders>
              <w:top w:val="nil"/>
              <w:left w:val="single" w:sz="4" w:space="0" w:color="auto"/>
              <w:bottom w:val="single" w:sz="4" w:space="0" w:color="auto"/>
              <w:right w:val="single" w:sz="4" w:space="0" w:color="auto"/>
            </w:tcBorders>
            <w:shd w:val="clear" w:color="auto" w:fill="auto"/>
            <w:noWrap/>
            <w:vAlign w:val="bottom"/>
          </w:tcPr>
          <w:p w14:paraId="2CE9BE97" w14:textId="77777777" w:rsidR="00F34C47" w:rsidRPr="008479D6" w:rsidRDefault="00712622" w:rsidP="00EF7D88">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Dim_WC_GL_SEGMENT5_DH.</w:t>
            </w:r>
            <w:r w:rsidR="00EF7D88" w:rsidRPr="008479D6">
              <w:rPr>
                <w:rFonts w:ascii="Arial" w:eastAsia="Times New Roman" w:hAnsi="Arial" w:cs="Arial"/>
                <w:color w:val="000000"/>
                <w:sz w:val="20"/>
                <w:szCs w:val="20"/>
              </w:rPr>
              <w:t>GL_SEGMENT_WID</w:t>
            </w:r>
            <w:r w:rsidRPr="008479D6">
              <w:rPr>
                <w:rFonts w:ascii="Arial" w:eastAsia="Times New Roman" w:hAnsi="Arial" w:cs="Arial"/>
                <w:color w:val="000000"/>
                <w:sz w:val="20"/>
                <w:szCs w:val="20"/>
              </w:rPr>
              <w:t xml:space="preserve"> </w:t>
            </w:r>
          </w:p>
        </w:tc>
        <w:tc>
          <w:tcPr>
            <w:tcW w:w="2638" w:type="pct"/>
            <w:tcBorders>
              <w:top w:val="nil"/>
              <w:left w:val="nil"/>
              <w:bottom w:val="single" w:sz="4" w:space="0" w:color="auto"/>
              <w:right w:val="single" w:sz="4" w:space="0" w:color="auto"/>
            </w:tcBorders>
            <w:shd w:val="clear" w:color="auto" w:fill="auto"/>
            <w:noWrap/>
            <w:vAlign w:val="bottom"/>
          </w:tcPr>
          <w:p w14:paraId="2CE9BE98" w14:textId="77777777" w:rsidR="00F34C47" w:rsidRPr="008479D6" w:rsidRDefault="00EF7D88" w:rsidP="007C7D66">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Dim_W_GL_SEGMENT_D_Segment5_GLAccount.SCD1_WID</w:t>
            </w:r>
          </w:p>
        </w:tc>
        <w:tc>
          <w:tcPr>
            <w:tcW w:w="494" w:type="pct"/>
            <w:tcBorders>
              <w:top w:val="nil"/>
              <w:left w:val="nil"/>
              <w:bottom w:val="single" w:sz="4" w:space="0" w:color="auto"/>
              <w:right w:val="single" w:sz="4" w:space="0" w:color="auto"/>
            </w:tcBorders>
            <w:shd w:val="clear" w:color="auto" w:fill="auto"/>
            <w:noWrap/>
            <w:vAlign w:val="bottom"/>
          </w:tcPr>
          <w:p w14:paraId="2CE9BE99" w14:textId="77777777" w:rsidR="00F34C47" w:rsidRPr="008479D6" w:rsidRDefault="0006751A" w:rsidP="00207C68">
            <w:pPr>
              <w:spacing w:after="0" w:line="240" w:lineRule="auto"/>
              <w:rPr>
                <w:rFonts w:ascii="Arial" w:eastAsia="Times New Roman" w:hAnsi="Arial" w:cs="Arial"/>
                <w:color w:val="000000"/>
                <w:sz w:val="20"/>
                <w:szCs w:val="20"/>
              </w:rPr>
            </w:pPr>
            <w:r w:rsidRPr="008479D6">
              <w:rPr>
                <w:rFonts w:ascii="Arial" w:hAnsi="Arial" w:cs="Arial"/>
                <w:sz w:val="20"/>
                <w:szCs w:val="20"/>
              </w:rPr>
              <w:t>N/A</w:t>
            </w:r>
          </w:p>
        </w:tc>
      </w:tr>
      <w:tr w:rsidR="00F34C47" w:rsidRPr="00813B1C" w14:paraId="2CE9BE9E" w14:textId="77777777" w:rsidTr="004A2F35">
        <w:trPr>
          <w:trHeight w:val="300"/>
        </w:trPr>
        <w:tc>
          <w:tcPr>
            <w:tcW w:w="1868" w:type="pct"/>
            <w:tcBorders>
              <w:top w:val="nil"/>
              <w:left w:val="single" w:sz="4" w:space="0" w:color="auto"/>
              <w:bottom w:val="single" w:sz="4" w:space="0" w:color="auto"/>
              <w:right w:val="single" w:sz="4" w:space="0" w:color="auto"/>
            </w:tcBorders>
            <w:shd w:val="clear" w:color="auto" w:fill="auto"/>
            <w:noWrap/>
            <w:vAlign w:val="bottom"/>
          </w:tcPr>
          <w:p w14:paraId="2CE9BE9B" w14:textId="77777777" w:rsidR="00F34C47" w:rsidRPr="008479D6" w:rsidRDefault="008A4BF7" w:rsidP="008A4BF7">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 xml:space="preserve">Dim_WC_GL_SEGMENT5_DH.X_CHILD_CODE </w:t>
            </w:r>
          </w:p>
        </w:tc>
        <w:tc>
          <w:tcPr>
            <w:tcW w:w="2638" w:type="pct"/>
            <w:tcBorders>
              <w:top w:val="nil"/>
              <w:left w:val="nil"/>
              <w:bottom w:val="single" w:sz="4" w:space="0" w:color="auto"/>
              <w:right w:val="single" w:sz="4" w:space="0" w:color="auto"/>
            </w:tcBorders>
            <w:shd w:val="clear" w:color="auto" w:fill="auto"/>
            <w:noWrap/>
            <w:vAlign w:val="bottom"/>
          </w:tcPr>
          <w:p w14:paraId="2CE9BE9C" w14:textId="77777777" w:rsidR="00F34C47" w:rsidRPr="008479D6" w:rsidRDefault="008A4BF7" w:rsidP="008A4BF7">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Dim_W_COST_CENTER_D.COST_CENTER_VAL_CODE</w:t>
            </w:r>
          </w:p>
        </w:tc>
        <w:tc>
          <w:tcPr>
            <w:tcW w:w="494" w:type="pct"/>
            <w:tcBorders>
              <w:top w:val="nil"/>
              <w:left w:val="nil"/>
              <w:bottom w:val="single" w:sz="4" w:space="0" w:color="auto"/>
              <w:right w:val="single" w:sz="4" w:space="0" w:color="auto"/>
            </w:tcBorders>
            <w:shd w:val="clear" w:color="auto" w:fill="auto"/>
            <w:noWrap/>
            <w:vAlign w:val="bottom"/>
          </w:tcPr>
          <w:p w14:paraId="2CE9BE9D" w14:textId="77777777" w:rsidR="00F34C47" w:rsidRPr="008479D6" w:rsidRDefault="0006751A" w:rsidP="00207C68">
            <w:pPr>
              <w:spacing w:after="0" w:line="240" w:lineRule="auto"/>
              <w:rPr>
                <w:rFonts w:ascii="Arial" w:eastAsia="Times New Roman" w:hAnsi="Arial" w:cs="Arial"/>
                <w:color w:val="000000"/>
                <w:sz w:val="20"/>
                <w:szCs w:val="20"/>
              </w:rPr>
            </w:pPr>
            <w:r w:rsidRPr="008479D6">
              <w:rPr>
                <w:rFonts w:ascii="Arial" w:hAnsi="Arial" w:cs="Arial"/>
                <w:sz w:val="20"/>
                <w:szCs w:val="20"/>
              </w:rPr>
              <w:t>N/A</w:t>
            </w:r>
          </w:p>
        </w:tc>
      </w:tr>
      <w:tr w:rsidR="006D49D7" w:rsidRPr="00813B1C" w14:paraId="2CE9BEA2" w14:textId="77777777" w:rsidTr="00A6751C">
        <w:trPr>
          <w:trHeight w:val="300"/>
        </w:trPr>
        <w:tc>
          <w:tcPr>
            <w:tcW w:w="1868" w:type="pct"/>
            <w:tcBorders>
              <w:top w:val="nil"/>
              <w:left w:val="single" w:sz="4" w:space="0" w:color="auto"/>
              <w:bottom w:val="single" w:sz="4" w:space="0" w:color="auto"/>
              <w:right w:val="single" w:sz="4" w:space="0" w:color="auto"/>
            </w:tcBorders>
            <w:shd w:val="clear" w:color="auto" w:fill="auto"/>
            <w:noWrap/>
            <w:vAlign w:val="bottom"/>
          </w:tcPr>
          <w:p w14:paraId="2CE9BE9F" w14:textId="77777777" w:rsidR="006D49D7" w:rsidRPr="008479D6" w:rsidRDefault="006D49D7" w:rsidP="008D2BEF">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 xml:space="preserve">Dim_WC_GL_SEGMENT5_DH.GL_SEGMENT_WID </w:t>
            </w:r>
          </w:p>
        </w:tc>
        <w:tc>
          <w:tcPr>
            <w:tcW w:w="2638" w:type="pct"/>
            <w:tcBorders>
              <w:top w:val="nil"/>
              <w:left w:val="nil"/>
              <w:bottom w:val="single" w:sz="4" w:space="0" w:color="auto"/>
              <w:right w:val="single" w:sz="4" w:space="0" w:color="auto"/>
            </w:tcBorders>
            <w:shd w:val="clear" w:color="auto" w:fill="auto"/>
            <w:noWrap/>
            <w:vAlign w:val="bottom"/>
          </w:tcPr>
          <w:p w14:paraId="2CE9BEA0" w14:textId="77777777" w:rsidR="006D49D7" w:rsidRPr="008479D6" w:rsidRDefault="006D49D7" w:rsidP="00207C68">
            <w:pPr>
              <w:spacing w:after="0" w:line="240" w:lineRule="auto"/>
              <w:rPr>
                <w:rFonts w:ascii="Arial" w:eastAsia="Times New Roman" w:hAnsi="Arial" w:cs="Arial"/>
                <w:color w:val="000000"/>
                <w:sz w:val="20"/>
                <w:szCs w:val="20"/>
              </w:rPr>
            </w:pPr>
            <w:r w:rsidRPr="008479D6">
              <w:rPr>
                <w:rFonts w:ascii="Arial" w:eastAsia="Times New Roman" w:hAnsi="Arial" w:cs="Arial"/>
                <w:color w:val="000000"/>
                <w:sz w:val="20"/>
                <w:szCs w:val="20"/>
              </w:rPr>
              <w:t>Dim_W_GL_SEGMENT_D_Segment5.SCD1_WID</w:t>
            </w:r>
          </w:p>
        </w:tc>
        <w:tc>
          <w:tcPr>
            <w:tcW w:w="494" w:type="pct"/>
            <w:tcBorders>
              <w:top w:val="nil"/>
              <w:left w:val="nil"/>
              <w:bottom w:val="single" w:sz="4" w:space="0" w:color="auto"/>
              <w:right w:val="single" w:sz="4" w:space="0" w:color="auto"/>
            </w:tcBorders>
            <w:shd w:val="clear" w:color="auto" w:fill="auto"/>
            <w:noWrap/>
            <w:vAlign w:val="bottom"/>
          </w:tcPr>
          <w:p w14:paraId="2CE9BEA1" w14:textId="77777777" w:rsidR="006D49D7" w:rsidRPr="008479D6" w:rsidRDefault="006D49D7" w:rsidP="00207C68">
            <w:pPr>
              <w:spacing w:after="0" w:line="240" w:lineRule="auto"/>
              <w:rPr>
                <w:rFonts w:ascii="Arial" w:eastAsia="Times New Roman" w:hAnsi="Arial" w:cs="Arial"/>
                <w:color w:val="000000"/>
                <w:sz w:val="20"/>
                <w:szCs w:val="20"/>
              </w:rPr>
            </w:pPr>
            <w:r w:rsidRPr="008479D6">
              <w:rPr>
                <w:rFonts w:ascii="Arial" w:hAnsi="Arial" w:cs="Arial"/>
                <w:sz w:val="20"/>
                <w:szCs w:val="20"/>
              </w:rPr>
              <w:t>N/A</w:t>
            </w:r>
          </w:p>
        </w:tc>
      </w:tr>
    </w:tbl>
    <w:p w14:paraId="2CE9BEA3" w14:textId="77777777" w:rsidR="00097AC9" w:rsidRPr="00097AC9" w:rsidRDefault="00097AC9" w:rsidP="00097AC9">
      <w:pPr>
        <w:keepNext/>
        <w:keepLines/>
        <w:numPr>
          <w:ilvl w:val="2"/>
          <w:numId w:val="1"/>
        </w:numPr>
        <w:tabs>
          <w:tab w:val="left" w:pos="4320"/>
        </w:tabs>
        <w:spacing w:before="120" w:after="120" w:line="240" w:lineRule="auto"/>
        <w:outlineLvl w:val="2"/>
        <w:rPr>
          <w:rFonts w:ascii="Arial" w:eastAsia="Times New Roman" w:hAnsi="Arial"/>
          <w:b/>
          <w:sz w:val="28"/>
          <w:szCs w:val="20"/>
          <w:lang w:eastAsia="es-ES"/>
        </w:rPr>
      </w:pPr>
      <w:bookmarkStart w:id="55" w:name="_Toc423403402"/>
      <w:r w:rsidRPr="00097AC9">
        <w:rPr>
          <w:rFonts w:ascii="Arial" w:eastAsia="Times New Roman" w:hAnsi="Arial"/>
          <w:b/>
          <w:sz w:val="28"/>
          <w:szCs w:val="20"/>
          <w:lang w:eastAsia="es-ES"/>
        </w:rPr>
        <w:t>Business Rules</w:t>
      </w:r>
      <w:bookmarkEnd w:id="55"/>
    </w:p>
    <w:p w14:paraId="2CE9BEA4" w14:textId="77777777" w:rsidR="00097AC9" w:rsidRPr="00097AC9" w:rsidRDefault="00097AC9" w:rsidP="00097AC9">
      <w:pPr>
        <w:spacing w:after="0" w:line="240" w:lineRule="auto"/>
        <w:rPr>
          <w:rFonts w:ascii="Arial" w:eastAsia="Times New Roman" w:hAnsi="Arial"/>
          <w:sz w:val="20"/>
          <w:szCs w:val="20"/>
          <w:lang w:eastAsia="es-ES"/>
        </w:rPr>
      </w:pPr>
    </w:p>
    <w:p w14:paraId="2CE9BEA5" w14:textId="77777777" w:rsidR="00097AC9" w:rsidRDefault="00CC742B" w:rsidP="00097AC9">
      <w:pPr>
        <w:tabs>
          <w:tab w:val="left" w:pos="4320"/>
        </w:tabs>
        <w:spacing w:before="120" w:after="120" w:line="240" w:lineRule="auto"/>
        <w:rPr>
          <w:rFonts w:ascii="Arial" w:eastAsia="Times New Roman" w:hAnsi="Arial"/>
          <w:sz w:val="20"/>
          <w:szCs w:val="20"/>
          <w:lang w:eastAsia="es-ES"/>
        </w:rPr>
      </w:pPr>
      <w:r>
        <w:rPr>
          <w:rFonts w:ascii="Arial" w:eastAsia="Times New Roman" w:hAnsi="Arial"/>
          <w:sz w:val="20"/>
          <w:szCs w:val="20"/>
          <w:lang w:eastAsia="es-ES"/>
        </w:rPr>
        <w:t>New Logical Column created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1333"/>
        <w:gridCol w:w="6854"/>
      </w:tblGrid>
      <w:tr w:rsidR="00CC742B" w:rsidRPr="00097AC9" w14:paraId="2CE9BEA9" w14:textId="77777777" w:rsidTr="00A6751C">
        <w:trPr>
          <w:trHeight w:val="71"/>
        </w:trPr>
        <w:tc>
          <w:tcPr>
            <w:tcW w:w="598" w:type="pct"/>
            <w:shd w:val="clear" w:color="auto" w:fill="D9D9D9"/>
          </w:tcPr>
          <w:p w14:paraId="2CE9BEA6" w14:textId="77777777" w:rsidR="00CC742B" w:rsidRPr="009332FE" w:rsidRDefault="00CC742B" w:rsidP="00CC742B">
            <w:pPr>
              <w:pStyle w:val="Bodycopy"/>
              <w:rPr>
                <w:b/>
                <w:lang w:eastAsia="es-ES"/>
              </w:rPr>
            </w:pPr>
            <w:r>
              <w:rPr>
                <w:b/>
                <w:lang w:eastAsia="es-ES"/>
              </w:rPr>
              <w:t>Logical Table</w:t>
            </w:r>
          </w:p>
        </w:tc>
        <w:tc>
          <w:tcPr>
            <w:tcW w:w="1012" w:type="pct"/>
            <w:shd w:val="clear" w:color="auto" w:fill="D9D9D9"/>
          </w:tcPr>
          <w:p w14:paraId="2CE9BEA7" w14:textId="77777777" w:rsidR="00CC742B" w:rsidRPr="009332FE" w:rsidRDefault="00CC742B" w:rsidP="0040110F">
            <w:pPr>
              <w:pStyle w:val="Bodycopy"/>
              <w:rPr>
                <w:b/>
                <w:lang w:eastAsia="es-ES"/>
              </w:rPr>
            </w:pPr>
            <w:r>
              <w:rPr>
                <w:b/>
                <w:lang w:eastAsia="es-ES"/>
              </w:rPr>
              <w:t>Logical Column</w:t>
            </w:r>
          </w:p>
        </w:tc>
        <w:tc>
          <w:tcPr>
            <w:tcW w:w="3390" w:type="pct"/>
            <w:shd w:val="clear" w:color="auto" w:fill="D9D9D9"/>
          </w:tcPr>
          <w:p w14:paraId="2CE9BEA8" w14:textId="77777777" w:rsidR="00CC742B" w:rsidRPr="009332FE" w:rsidRDefault="00CC742B" w:rsidP="0040110F">
            <w:pPr>
              <w:pStyle w:val="Bodycopy"/>
              <w:rPr>
                <w:b/>
                <w:lang w:eastAsia="es-ES"/>
              </w:rPr>
            </w:pPr>
            <w:r>
              <w:rPr>
                <w:b/>
                <w:lang w:eastAsia="es-ES"/>
              </w:rPr>
              <w:t>Expression</w:t>
            </w:r>
          </w:p>
        </w:tc>
      </w:tr>
      <w:tr w:rsidR="00CC742B" w:rsidRPr="00CD49BB" w14:paraId="2CE9BEAD" w14:textId="77777777" w:rsidTr="00A6751C">
        <w:trPr>
          <w:trHeight w:val="438"/>
        </w:trPr>
        <w:tc>
          <w:tcPr>
            <w:tcW w:w="598" w:type="pct"/>
            <w:vAlign w:val="bottom"/>
          </w:tcPr>
          <w:p w14:paraId="2CE9BEAA" w14:textId="77777777" w:rsidR="00CC742B" w:rsidRPr="00496F63" w:rsidRDefault="00CC742B" w:rsidP="0040110F">
            <w:pPr>
              <w:rPr>
                <w:rFonts w:ascii="Arial" w:hAnsi="Arial" w:cs="Arial"/>
                <w:color w:val="000000"/>
                <w:sz w:val="20"/>
                <w:szCs w:val="20"/>
              </w:rPr>
            </w:pPr>
            <w:r w:rsidRPr="00CC742B">
              <w:rPr>
                <w:rFonts w:ascii="Arial" w:hAnsi="Arial" w:cs="Arial"/>
                <w:color w:val="000000"/>
                <w:sz w:val="20"/>
                <w:szCs w:val="20"/>
              </w:rPr>
              <w:t>"Core"."Dim - GL Segment3 Prime"</w:t>
            </w:r>
          </w:p>
        </w:tc>
        <w:tc>
          <w:tcPr>
            <w:tcW w:w="1012" w:type="pct"/>
            <w:vAlign w:val="bottom"/>
          </w:tcPr>
          <w:p w14:paraId="2CE9BEAB" w14:textId="77777777" w:rsidR="00CC742B" w:rsidRPr="00496F63" w:rsidRDefault="00CC742B" w:rsidP="0040110F">
            <w:pPr>
              <w:rPr>
                <w:rFonts w:ascii="Arial" w:hAnsi="Arial" w:cs="Arial"/>
                <w:color w:val="000000"/>
                <w:sz w:val="20"/>
                <w:szCs w:val="20"/>
              </w:rPr>
            </w:pPr>
            <w:r w:rsidRPr="00CC742B">
              <w:rPr>
                <w:rFonts w:ascii="Arial" w:hAnsi="Arial" w:cs="Arial"/>
                <w:color w:val="000000"/>
                <w:sz w:val="20"/>
                <w:szCs w:val="20"/>
              </w:rPr>
              <w:t>Account Classification</w:t>
            </w:r>
          </w:p>
        </w:tc>
        <w:tc>
          <w:tcPr>
            <w:tcW w:w="3390" w:type="pct"/>
            <w:vAlign w:val="bottom"/>
          </w:tcPr>
          <w:p w14:paraId="2CE9BEAC" w14:textId="77777777" w:rsidR="00CC742B" w:rsidRPr="00496F63" w:rsidRDefault="00CC742B" w:rsidP="0040110F">
            <w:pPr>
              <w:rPr>
                <w:rFonts w:ascii="Arial" w:hAnsi="Arial" w:cs="Arial"/>
                <w:color w:val="000000"/>
                <w:sz w:val="20"/>
                <w:szCs w:val="20"/>
              </w:rPr>
            </w:pPr>
            <w:r w:rsidRPr="00CC742B">
              <w:rPr>
                <w:rFonts w:ascii="Arial" w:hAnsi="Arial" w:cs="Arial"/>
                <w:color w:val="000000"/>
                <w:sz w:val="20"/>
                <w:szCs w:val="20"/>
              </w:rPr>
              <w:t xml:space="preserve">CASE WHEN (  "Core"."Dim - GL Segment3 Prime"."Segment Code" Like ('1%')  OR "Core"."Dim - GL Segment3 Prime"."Segment Code" Like ('2%') OR "Core"."Dim - GL Segment3 Prime"."Segment Code" Like ('3%'))   THEN 'Balance Sheet' WHEN (  "Core"."Dim - GL Segment3 Prime"."Segment Code" Like ('4%')  OR "Core"."Dim - GL Segment3 </w:t>
            </w:r>
            <w:r w:rsidRPr="00CC742B">
              <w:rPr>
                <w:rFonts w:ascii="Arial" w:hAnsi="Arial" w:cs="Arial"/>
                <w:color w:val="000000"/>
                <w:sz w:val="20"/>
                <w:szCs w:val="20"/>
              </w:rPr>
              <w:lastRenderedPageBreak/>
              <w:t>Prime"."Segment Code" Like ('5%') OR "Core"."Dim - GL Segment3 Prime"."Segment Code" Like ('6%') OR  "Core"."Dim - GL Segment3 Prime"."Segment Code" Like ('7%')  OR "Core"."Dim - GL Segment3 Prime"."Segment Code" Like ('8%') OR "Core"."Dim - GL Segment3 Prime"."Segment Code" Like ('9%')) THEN  'Profit and Loss'  ELSE 'Unknown'   END</w:t>
            </w:r>
          </w:p>
        </w:tc>
      </w:tr>
      <w:tr w:rsidR="0013783F" w:rsidRPr="00CD49BB" w14:paraId="2CE9BEBF" w14:textId="77777777" w:rsidTr="00415D21">
        <w:trPr>
          <w:trHeight w:val="438"/>
        </w:trPr>
        <w:tc>
          <w:tcPr>
            <w:tcW w:w="598" w:type="pct"/>
            <w:vAlign w:val="bottom"/>
          </w:tcPr>
          <w:p w14:paraId="2CE9BEAE" w14:textId="77777777" w:rsidR="0013783F" w:rsidRPr="00CC742B" w:rsidRDefault="0013783F" w:rsidP="0040110F">
            <w:pPr>
              <w:rPr>
                <w:rFonts w:ascii="Arial" w:hAnsi="Arial" w:cs="Arial"/>
                <w:color w:val="000000"/>
                <w:sz w:val="20"/>
                <w:szCs w:val="20"/>
              </w:rPr>
            </w:pPr>
            <w:r w:rsidRPr="0013783F">
              <w:rPr>
                <w:rFonts w:ascii="Arial" w:hAnsi="Arial" w:cs="Arial"/>
                <w:color w:val="000000"/>
                <w:sz w:val="20"/>
                <w:szCs w:val="20"/>
              </w:rPr>
              <w:lastRenderedPageBreak/>
              <w:t>Fact - Fins - Asset Acquisition</w:t>
            </w:r>
          </w:p>
        </w:tc>
        <w:tc>
          <w:tcPr>
            <w:tcW w:w="1012" w:type="pct"/>
            <w:vAlign w:val="bottom"/>
          </w:tcPr>
          <w:p w14:paraId="2CE9BEAF" w14:textId="77777777" w:rsidR="0013783F" w:rsidRPr="00CC742B" w:rsidRDefault="0013783F" w:rsidP="0040110F">
            <w:pPr>
              <w:rPr>
                <w:rFonts w:ascii="Arial" w:hAnsi="Arial" w:cs="Arial"/>
                <w:color w:val="000000"/>
                <w:sz w:val="20"/>
                <w:szCs w:val="20"/>
              </w:rPr>
            </w:pPr>
            <w:r w:rsidRPr="0013783F">
              <w:rPr>
                <w:rFonts w:ascii="Arial" w:hAnsi="Arial" w:cs="Arial"/>
                <w:color w:val="000000"/>
                <w:sz w:val="20"/>
                <w:szCs w:val="20"/>
              </w:rPr>
              <w:t>Acquisition Quantity</w:t>
            </w:r>
          </w:p>
        </w:tc>
        <w:tc>
          <w:tcPr>
            <w:tcW w:w="3390" w:type="pct"/>
            <w:vAlign w:val="bottom"/>
          </w:tcPr>
          <w:p w14:paraId="2CE9BEB0"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CASE</w:t>
            </w:r>
            <w:r>
              <w:rPr>
                <w:rFonts w:ascii="MS Shell Dlg 2" w:hAnsi="MS Shell Dlg 2" w:cs="MS Shell Dlg 2"/>
                <w:sz w:val="17"/>
                <w:szCs w:val="17"/>
              </w:rPr>
              <w:t xml:space="preserve"> </w:t>
            </w:r>
            <w:r>
              <w:rPr>
                <w:rFonts w:ascii="MS Shell Dlg 2" w:hAnsi="MS Shell Dlg 2" w:cs="MS Shell Dlg 2"/>
                <w:color w:val="C319C3"/>
                <w:sz w:val="17"/>
                <w:szCs w:val="17"/>
              </w:rPr>
              <w:t>WHEN</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"Dim_W_XACT_TYPE_D_Financials"</w:t>
            </w:r>
            <w:r>
              <w:rPr>
                <w:rFonts w:ascii="MS Shell Dlg 2" w:hAnsi="MS Shell Dlg 2" w:cs="MS Shell Dlg 2"/>
                <w:sz w:val="17"/>
                <w:szCs w:val="17"/>
              </w:rPr>
              <w:t>.</w:t>
            </w:r>
            <w:r>
              <w:rPr>
                <w:rFonts w:ascii="MS Shell Dlg 2" w:hAnsi="MS Shell Dlg 2" w:cs="MS Shell Dlg 2"/>
                <w:color w:val="0000FF"/>
                <w:sz w:val="17"/>
                <w:szCs w:val="17"/>
              </w:rPr>
              <w:t>"W_XACT_SUBTYPE_CODE"</w:t>
            </w:r>
            <w:r>
              <w:rPr>
                <w:rFonts w:ascii="MS Shell Dlg 2" w:hAnsi="MS Shell Dlg 2" w:cs="MS Shell Dlg 2"/>
                <w:sz w:val="17"/>
                <w:szCs w:val="17"/>
              </w:rPr>
              <w:t xml:space="preserve"> </w:t>
            </w:r>
            <w:r>
              <w:rPr>
                <w:rFonts w:ascii="MS Shell Dlg 2" w:hAnsi="MS Shell Dlg 2" w:cs="MS Shell Dlg 2"/>
                <w:color w:val="C319C3"/>
                <w:sz w:val="17"/>
                <w:szCs w:val="17"/>
              </w:rPr>
              <w:t>IN</w:t>
            </w:r>
            <w:r>
              <w:rPr>
                <w:rFonts w:ascii="MS Shell Dlg 2" w:hAnsi="MS Shell Dlg 2" w:cs="MS Shell Dlg 2"/>
                <w:sz w:val="17"/>
                <w:szCs w:val="17"/>
              </w:rPr>
              <w:t xml:space="preserve"> (</w:t>
            </w:r>
            <w:r>
              <w:rPr>
                <w:rFonts w:ascii="MS Shell Dlg 2" w:hAnsi="MS Shell Dlg 2" w:cs="MS Shell Dlg 2"/>
                <w:color w:val="0000FF"/>
                <w:sz w:val="17"/>
                <w:szCs w:val="17"/>
              </w:rPr>
              <w:t>'ADDITION COST'</w:t>
            </w:r>
            <w:r>
              <w:rPr>
                <w:rFonts w:ascii="MS Shell Dlg 2" w:hAnsi="MS Shell Dlg 2" w:cs="MS Shell Dlg 2"/>
                <w:sz w:val="17"/>
                <w:szCs w:val="17"/>
              </w:rPr>
              <w:t>,</w:t>
            </w:r>
            <w:r>
              <w:rPr>
                <w:rFonts w:ascii="MS Shell Dlg 2" w:hAnsi="MS Shell Dlg 2" w:cs="MS Shell Dlg 2"/>
                <w:color w:val="0000FF"/>
                <w:sz w:val="17"/>
                <w:szCs w:val="17"/>
              </w:rPr>
              <w:t>'CIP ADDITION COST'</w:t>
            </w:r>
            <w:r>
              <w:rPr>
                <w:rFonts w:ascii="MS Shell Dlg 2" w:hAnsi="MS Shell Dlg 2" w:cs="MS Shell Dlg 2"/>
                <w:sz w:val="17"/>
                <w:szCs w:val="17"/>
              </w:rPr>
              <w:t xml:space="preserve">) </w:t>
            </w:r>
            <w:r>
              <w:rPr>
                <w:rFonts w:ascii="MS Shell Dlg 2" w:hAnsi="MS Shell Dlg 2" w:cs="MS Shell Dlg 2"/>
                <w:color w:val="C319C3"/>
                <w:sz w:val="17"/>
                <w:szCs w:val="17"/>
              </w:rPr>
              <w:t>AND</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"Dim_W_XACT_TYPE_D_Financials"</w:t>
            </w:r>
            <w:r>
              <w:rPr>
                <w:rFonts w:ascii="MS Shell Dlg 2" w:hAnsi="MS Shell Dlg 2" w:cs="MS Shell Dlg 2"/>
                <w:sz w:val="17"/>
                <w:szCs w:val="17"/>
              </w:rPr>
              <w:t>.</w:t>
            </w:r>
            <w:r>
              <w:rPr>
                <w:rFonts w:ascii="MS Shell Dlg 2" w:hAnsi="MS Shell Dlg 2" w:cs="MS Shell Dlg 2"/>
                <w:color w:val="0000FF"/>
                <w:sz w:val="17"/>
                <w:szCs w:val="17"/>
              </w:rPr>
              <w:t>"W_XACT_TYPE_CODE"</w:t>
            </w:r>
            <w:r>
              <w:rPr>
                <w:rFonts w:ascii="MS Shell Dlg 2" w:hAnsi="MS Shell Dlg 2" w:cs="MS Shell Dlg 2"/>
                <w:sz w:val="17"/>
                <w:szCs w:val="17"/>
              </w:rPr>
              <w:t xml:space="preserve"> </w:t>
            </w:r>
            <w:r>
              <w:rPr>
                <w:rFonts w:ascii="MS Shell Dlg 2" w:hAnsi="MS Shell Dlg 2" w:cs="MS Shell Dlg 2"/>
                <w:color w:val="C319C3"/>
                <w:sz w:val="17"/>
                <w:szCs w:val="17"/>
              </w:rPr>
              <w:t>IN</w:t>
            </w:r>
            <w:r>
              <w:rPr>
                <w:rFonts w:ascii="MS Shell Dlg 2" w:hAnsi="MS Shell Dlg 2" w:cs="MS Shell Dlg 2"/>
                <w:sz w:val="17"/>
                <w:szCs w:val="17"/>
              </w:rPr>
              <w:t xml:space="preserve"> (</w:t>
            </w:r>
            <w:r>
              <w:rPr>
                <w:rFonts w:ascii="MS Shell Dlg 2" w:hAnsi="MS Shell Dlg 2" w:cs="MS Shell Dlg 2"/>
                <w:color w:val="0000FF"/>
                <w:sz w:val="17"/>
                <w:szCs w:val="17"/>
              </w:rPr>
              <w:t>'ADDITION'</w:t>
            </w:r>
            <w:r>
              <w:rPr>
                <w:rFonts w:ascii="MS Shell Dlg 2" w:hAnsi="MS Shell Dlg 2" w:cs="MS Shell Dlg 2"/>
                <w:sz w:val="17"/>
                <w:szCs w:val="17"/>
              </w:rPr>
              <w:t xml:space="preserve">, </w:t>
            </w:r>
            <w:r>
              <w:rPr>
                <w:rFonts w:ascii="MS Shell Dlg 2" w:hAnsi="MS Shell Dlg 2" w:cs="MS Shell Dlg 2"/>
                <w:color w:val="0000FF"/>
                <w:sz w:val="17"/>
                <w:szCs w:val="17"/>
              </w:rPr>
              <w:t>'CIP ADDITION'</w:t>
            </w:r>
            <w:r>
              <w:rPr>
                <w:rFonts w:ascii="MS Shell Dlg 2" w:hAnsi="MS Shell Dlg 2" w:cs="MS Shell Dlg 2"/>
                <w:sz w:val="17"/>
                <w:szCs w:val="17"/>
              </w:rPr>
              <w:t>))</w:t>
            </w:r>
          </w:p>
          <w:p w14:paraId="2CE9BEB1"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THEN</w:t>
            </w:r>
          </w:p>
          <w:p w14:paraId="2CE9BEB2"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"Fact_W_FA_XACT_F"</w:t>
            </w:r>
            <w:r>
              <w:rPr>
                <w:rFonts w:ascii="MS Shell Dlg 2" w:hAnsi="MS Shell Dlg 2" w:cs="MS Shell Dlg 2"/>
                <w:sz w:val="17"/>
                <w:szCs w:val="17"/>
              </w:rPr>
              <w:t>.</w:t>
            </w:r>
            <w:r>
              <w:rPr>
                <w:rFonts w:ascii="MS Shell Dlg 2" w:hAnsi="MS Shell Dlg 2" w:cs="MS Shell Dlg 2"/>
                <w:color w:val="0000FF"/>
                <w:sz w:val="17"/>
                <w:szCs w:val="17"/>
              </w:rPr>
              <w:t>"XACT_UNITS"</w:t>
            </w:r>
            <w:r>
              <w:rPr>
                <w:rFonts w:ascii="MS Shell Dlg 2" w:hAnsi="MS Shell Dlg 2" w:cs="MS Shell Dlg 2"/>
                <w:sz w:val="17"/>
                <w:szCs w:val="17"/>
              </w:rPr>
              <w:t xml:space="preserve"> </w:t>
            </w:r>
          </w:p>
          <w:p w14:paraId="2CE9BEB3"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WHEN</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"Dim_W_XACT_TYPE_D_Financials"</w:t>
            </w:r>
            <w:r>
              <w:rPr>
                <w:rFonts w:ascii="MS Shell Dlg 2" w:hAnsi="MS Shell Dlg 2" w:cs="MS Shell Dlg 2"/>
                <w:sz w:val="17"/>
                <w:szCs w:val="17"/>
              </w:rPr>
              <w:t>.</w:t>
            </w:r>
            <w:r>
              <w:rPr>
                <w:rFonts w:ascii="MS Shell Dlg 2" w:hAnsi="MS Shell Dlg 2" w:cs="MS Shell Dlg 2"/>
                <w:color w:val="0000FF"/>
                <w:sz w:val="17"/>
                <w:szCs w:val="17"/>
              </w:rPr>
              <w:t>"W_XACT_TYPE_CODE"</w:t>
            </w:r>
            <w:r>
              <w:rPr>
                <w:rFonts w:ascii="MS Shell Dlg 2" w:hAnsi="MS Shell Dlg 2" w:cs="MS Shell Dlg 2"/>
                <w:sz w:val="17"/>
                <w:szCs w:val="17"/>
              </w:rPr>
              <w:t xml:space="preserve"> </w:t>
            </w:r>
            <w:r>
              <w:rPr>
                <w:rFonts w:ascii="MS Shell Dlg 2" w:hAnsi="MS Shell Dlg 2" w:cs="MS Shell Dlg 2"/>
                <w:color w:val="C319C3"/>
                <w:sz w:val="17"/>
                <w:szCs w:val="17"/>
              </w:rPr>
              <w:t>IN</w:t>
            </w:r>
            <w:r>
              <w:rPr>
                <w:rFonts w:ascii="MS Shell Dlg 2" w:hAnsi="MS Shell Dlg 2" w:cs="MS Shell Dlg 2"/>
                <w:sz w:val="17"/>
                <w:szCs w:val="17"/>
              </w:rPr>
              <w:t xml:space="preserve"> (</w:t>
            </w:r>
            <w:r>
              <w:rPr>
                <w:rFonts w:ascii="MS Shell Dlg 2" w:hAnsi="MS Shell Dlg 2" w:cs="MS Shell Dlg 2"/>
                <w:color w:val="0000FF"/>
                <w:sz w:val="17"/>
                <w:szCs w:val="17"/>
              </w:rPr>
              <w:t>'ADJUSTMENT'</w:t>
            </w:r>
            <w:r>
              <w:rPr>
                <w:rFonts w:ascii="MS Shell Dlg 2" w:hAnsi="MS Shell Dlg 2" w:cs="MS Shell Dlg 2"/>
                <w:sz w:val="17"/>
                <w:szCs w:val="17"/>
              </w:rPr>
              <w:t xml:space="preserve">, </w:t>
            </w:r>
            <w:r>
              <w:rPr>
                <w:rFonts w:ascii="MS Shell Dlg 2" w:hAnsi="MS Shell Dlg 2" w:cs="MS Shell Dlg 2"/>
                <w:color w:val="0000FF"/>
                <w:sz w:val="17"/>
                <w:szCs w:val="17"/>
              </w:rPr>
              <w:t>'CIP ADJUSTMENT'</w:t>
            </w:r>
            <w:r>
              <w:rPr>
                <w:rFonts w:ascii="MS Shell Dlg 2" w:hAnsi="MS Shell Dlg 2" w:cs="MS Shell Dlg 2"/>
                <w:sz w:val="17"/>
                <w:szCs w:val="17"/>
              </w:rPr>
              <w:t>)</w:t>
            </w:r>
          </w:p>
          <w:p w14:paraId="2CE9BEB4"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THEN</w:t>
            </w:r>
          </w:p>
          <w:p w14:paraId="2CE9BEB5"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"Fact_W_FA_XACT_F"</w:t>
            </w:r>
            <w:r>
              <w:rPr>
                <w:rFonts w:ascii="MS Shell Dlg 2" w:hAnsi="MS Shell Dlg 2" w:cs="MS Shell Dlg 2"/>
                <w:sz w:val="17"/>
                <w:szCs w:val="17"/>
              </w:rPr>
              <w:t>.</w:t>
            </w:r>
            <w:r>
              <w:rPr>
                <w:rFonts w:ascii="MS Shell Dlg 2" w:hAnsi="MS Shell Dlg 2" w:cs="MS Shell Dlg 2"/>
                <w:color w:val="0000FF"/>
                <w:sz w:val="17"/>
                <w:szCs w:val="17"/>
              </w:rPr>
              <w:t>"XACT_UNITS"</w:t>
            </w:r>
            <w:r>
              <w:rPr>
                <w:rFonts w:ascii="MS Shell Dlg 2" w:hAnsi="MS Shell Dlg 2" w:cs="MS Shell Dlg 2"/>
                <w:sz w:val="17"/>
                <w:szCs w:val="17"/>
              </w:rPr>
              <w:t xml:space="preserve"> </w:t>
            </w:r>
          </w:p>
          <w:p w14:paraId="2CE9BEB6"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WHEN</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"Dim_W_XACT_TYPE_D_Financials"</w:t>
            </w:r>
            <w:r>
              <w:rPr>
                <w:rFonts w:ascii="MS Shell Dlg 2" w:hAnsi="MS Shell Dlg 2" w:cs="MS Shell Dlg 2"/>
                <w:sz w:val="17"/>
                <w:szCs w:val="17"/>
              </w:rPr>
              <w:t>.</w:t>
            </w:r>
            <w:r>
              <w:rPr>
                <w:rFonts w:ascii="MS Shell Dlg 2" w:hAnsi="MS Shell Dlg 2" w:cs="MS Shell Dlg 2"/>
                <w:color w:val="0000FF"/>
                <w:sz w:val="17"/>
                <w:szCs w:val="17"/>
              </w:rPr>
              <w:t>"W_XACT_SUBTYPE_CODE"</w:t>
            </w:r>
            <w:r>
              <w:rPr>
                <w:rFonts w:ascii="MS Shell Dlg 2" w:hAnsi="MS Shell Dlg 2" w:cs="MS Shell Dlg 2"/>
                <w:sz w:val="17"/>
                <w:szCs w:val="17"/>
              </w:rPr>
              <w:t xml:space="preserve"> </w:t>
            </w:r>
            <w:r>
              <w:rPr>
                <w:rFonts w:ascii="MS Shell Dlg 2" w:hAnsi="MS Shell Dlg 2" w:cs="MS Shell Dlg 2"/>
                <w:color w:val="C319C3"/>
                <w:sz w:val="17"/>
                <w:szCs w:val="17"/>
              </w:rPr>
              <w:t>in</w:t>
            </w:r>
            <w:r>
              <w:rPr>
                <w:rFonts w:ascii="MS Shell Dlg 2" w:hAnsi="MS Shell Dlg 2" w:cs="MS Shell Dlg 2"/>
                <w:sz w:val="17"/>
                <w:szCs w:val="17"/>
              </w:rPr>
              <w:t xml:space="preserve">  (</w:t>
            </w:r>
            <w:r>
              <w:rPr>
                <w:rFonts w:ascii="MS Shell Dlg 2" w:hAnsi="MS Shell Dlg 2" w:cs="MS Shell Dlg 2"/>
                <w:color w:val="0000FF"/>
                <w:sz w:val="17"/>
                <w:szCs w:val="17"/>
              </w:rPr>
              <w:t>'DEPRECIATION AMOUNT'</w:t>
            </w:r>
            <w:r>
              <w:rPr>
                <w:rFonts w:ascii="MS Shell Dlg 2" w:hAnsi="MS Shell Dlg 2" w:cs="MS Shell Dlg 2"/>
                <w:sz w:val="17"/>
                <w:szCs w:val="17"/>
              </w:rPr>
              <w:t>,</w:t>
            </w:r>
            <w:r>
              <w:rPr>
                <w:rFonts w:ascii="MS Shell Dlg 2" w:hAnsi="MS Shell Dlg 2" w:cs="MS Shell Dlg 2"/>
                <w:color w:val="0000FF"/>
                <w:sz w:val="17"/>
                <w:szCs w:val="17"/>
              </w:rPr>
              <w:t>'DEPRECIATION ADJUSTMENT'</w:t>
            </w:r>
            <w:r>
              <w:rPr>
                <w:rFonts w:ascii="MS Shell Dlg 2" w:hAnsi="MS Shell Dlg 2" w:cs="MS Shell Dlg 2"/>
                <w:sz w:val="17"/>
                <w:szCs w:val="17"/>
              </w:rPr>
              <w:t xml:space="preserve">) </w:t>
            </w:r>
            <w:r>
              <w:rPr>
                <w:rFonts w:ascii="MS Shell Dlg 2" w:hAnsi="MS Shell Dlg 2" w:cs="MS Shell Dlg 2"/>
                <w:color w:val="C319C3"/>
                <w:sz w:val="17"/>
                <w:szCs w:val="17"/>
              </w:rPr>
              <w:t>AND</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"Dim_W_XACT_TYPE_D_Financials"</w:t>
            </w:r>
            <w:r>
              <w:rPr>
                <w:rFonts w:ascii="MS Shell Dlg 2" w:hAnsi="MS Shell Dlg 2" w:cs="MS Shell Dlg 2"/>
                <w:sz w:val="17"/>
                <w:szCs w:val="17"/>
              </w:rPr>
              <w:t>.</w:t>
            </w:r>
            <w:r>
              <w:rPr>
                <w:rFonts w:ascii="MS Shell Dlg 2" w:hAnsi="MS Shell Dlg 2" w:cs="MS Shell Dlg 2"/>
                <w:color w:val="0000FF"/>
                <w:sz w:val="17"/>
                <w:szCs w:val="17"/>
              </w:rPr>
              <w:t>"W_XACT_TYPE_CODE"</w:t>
            </w:r>
            <w:r>
              <w:rPr>
                <w:rFonts w:ascii="MS Shell Dlg 2" w:hAnsi="MS Shell Dlg 2" w:cs="MS Shell Dlg 2"/>
                <w:sz w:val="17"/>
                <w:szCs w:val="17"/>
              </w:rPr>
              <w:t xml:space="preserve"> = </w:t>
            </w:r>
            <w:r>
              <w:rPr>
                <w:rFonts w:ascii="MS Shell Dlg 2" w:hAnsi="MS Shell Dlg 2" w:cs="MS Shell Dlg 2"/>
                <w:color w:val="0000FF"/>
                <w:sz w:val="17"/>
                <w:szCs w:val="17"/>
              </w:rPr>
              <w:t>'DEPRECIATION'</w:t>
            </w:r>
            <w:r>
              <w:rPr>
                <w:rFonts w:ascii="MS Shell Dlg 2" w:hAnsi="MS Shell Dlg 2" w:cs="MS Shell Dlg 2"/>
                <w:sz w:val="17"/>
                <w:szCs w:val="17"/>
              </w:rPr>
              <w:t>)</w:t>
            </w:r>
          </w:p>
          <w:p w14:paraId="2CE9BEB7"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THEN</w:t>
            </w:r>
          </w:p>
          <w:p w14:paraId="2CE9BEB8"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"Fact_W_FA_XACT_F"</w:t>
            </w:r>
            <w:r>
              <w:rPr>
                <w:rFonts w:ascii="MS Shell Dlg 2" w:hAnsi="MS Shell Dlg 2" w:cs="MS Shell Dlg 2"/>
                <w:sz w:val="17"/>
                <w:szCs w:val="17"/>
              </w:rPr>
              <w:t>.</w:t>
            </w:r>
            <w:r>
              <w:rPr>
                <w:rFonts w:ascii="MS Shell Dlg 2" w:hAnsi="MS Shell Dlg 2" w:cs="MS Shell Dlg 2"/>
                <w:color w:val="0000FF"/>
                <w:sz w:val="17"/>
                <w:szCs w:val="17"/>
              </w:rPr>
              <w:t>"XACT_UNITS"</w:t>
            </w:r>
            <w:r>
              <w:rPr>
                <w:rFonts w:ascii="MS Shell Dlg 2" w:hAnsi="MS Shell Dlg 2" w:cs="MS Shell Dlg 2"/>
                <w:sz w:val="17"/>
                <w:szCs w:val="17"/>
              </w:rPr>
              <w:t xml:space="preserve"> </w:t>
            </w:r>
          </w:p>
          <w:p w14:paraId="2CE9BEB9"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WHEN</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"Dim_W_XACT_TYPE_D_Financials"</w:t>
            </w:r>
            <w:r>
              <w:rPr>
                <w:rFonts w:ascii="MS Shell Dlg 2" w:hAnsi="MS Shell Dlg 2" w:cs="MS Shell Dlg 2"/>
                <w:sz w:val="17"/>
                <w:szCs w:val="17"/>
              </w:rPr>
              <w:t>.</w:t>
            </w:r>
            <w:r>
              <w:rPr>
                <w:rFonts w:ascii="MS Shell Dlg 2" w:hAnsi="MS Shell Dlg 2" w:cs="MS Shell Dlg 2"/>
                <w:color w:val="0000FF"/>
                <w:sz w:val="17"/>
                <w:szCs w:val="17"/>
              </w:rPr>
              <w:t>"W_XACT_SUBTYPE_CODE"</w:t>
            </w:r>
            <w:r>
              <w:rPr>
                <w:rFonts w:ascii="MS Shell Dlg 2" w:hAnsi="MS Shell Dlg 2" w:cs="MS Shell Dlg 2"/>
                <w:sz w:val="17"/>
                <w:szCs w:val="17"/>
              </w:rPr>
              <w:t xml:space="preserve"> </w:t>
            </w:r>
            <w:r>
              <w:rPr>
                <w:rFonts w:ascii="MS Shell Dlg 2" w:hAnsi="MS Shell Dlg 2" w:cs="MS Shell Dlg 2"/>
                <w:color w:val="C319C3"/>
                <w:sz w:val="17"/>
                <w:szCs w:val="17"/>
              </w:rPr>
              <w:t>IN</w:t>
            </w:r>
            <w:r>
              <w:rPr>
                <w:rFonts w:ascii="MS Shell Dlg 2" w:hAnsi="MS Shell Dlg 2" w:cs="MS Shell Dlg 2"/>
                <w:sz w:val="17"/>
                <w:szCs w:val="17"/>
              </w:rPr>
              <w:t>(</w:t>
            </w:r>
            <w:r>
              <w:rPr>
                <w:rFonts w:ascii="MS Shell Dlg 2" w:hAnsi="MS Shell Dlg 2" w:cs="MS Shell Dlg 2"/>
                <w:color w:val="0000FF"/>
                <w:sz w:val="17"/>
                <w:szCs w:val="17"/>
              </w:rPr>
              <w:t>'RETIREMENT COST'</w:t>
            </w:r>
            <w:r>
              <w:rPr>
                <w:rFonts w:ascii="MS Shell Dlg 2" w:hAnsi="MS Shell Dlg 2" w:cs="MS Shell Dlg 2"/>
                <w:sz w:val="17"/>
                <w:szCs w:val="17"/>
              </w:rPr>
              <w:t xml:space="preserve">, </w:t>
            </w:r>
            <w:r>
              <w:rPr>
                <w:rFonts w:ascii="MS Shell Dlg 2" w:hAnsi="MS Shell Dlg 2" w:cs="MS Shell Dlg 2"/>
                <w:color w:val="0000FF"/>
                <w:sz w:val="17"/>
                <w:szCs w:val="17"/>
              </w:rPr>
              <w:t>'CIP RETIREMENT COST'</w:t>
            </w:r>
            <w:r>
              <w:rPr>
                <w:rFonts w:ascii="MS Shell Dlg 2" w:hAnsi="MS Shell Dlg 2" w:cs="MS Shell Dlg 2"/>
                <w:sz w:val="17"/>
                <w:szCs w:val="17"/>
              </w:rPr>
              <w:t xml:space="preserve">) </w:t>
            </w:r>
            <w:r>
              <w:rPr>
                <w:rFonts w:ascii="MS Shell Dlg 2" w:hAnsi="MS Shell Dlg 2" w:cs="MS Shell Dlg 2"/>
                <w:color w:val="C319C3"/>
                <w:sz w:val="17"/>
                <w:szCs w:val="17"/>
              </w:rPr>
              <w:t>AND</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"Dim_W_XACT_TYPE_D_Financials"</w:t>
            </w:r>
            <w:r>
              <w:rPr>
                <w:rFonts w:ascii="MS Shell Dlg 2" w:hAnsi="MS Shell Dlg 2" w:cs="MS Shell Dlg 2"/>
                <w:sz w:val="17"/>
                <w:szCs w:val="17"/>
              </w:rPr>
              <w:t>.</w:t>
            </w:r>
            <w:r>
              <w:rPr>
                <w:rFonts w:ascii="MS Shell Dlg 2" w:hAnsi="MS Shell Dlg 2" w:cs="MS Shell Dlg 2"/>
                <w:color w:val="0000FF"/>
                <w:sz w:val="17"/>
                <w:szCs w:val="17"/>
              </w:rPr>
              <w:t>"W_XACT_TYPE_CODE"</w:t>
            </w:r>
            <w:r>
              <w:rPr>
                <w:rFonts w:ascii="MS Shell Dlg 2" w:hAnsi="MS Shell Dlg 2" w:cs="MS Shell Dlg 2"/>
                <w:sz w:val="17"/>
                <w:szCs w:val="17"/>
              </w:rPr>
              <w:t xml:space="preserve"> </w:t>
            </w:r>
            <w:r>
              <w:rPr>
                <w:rFonts w:ascii="MS Shell Dlg 2" w:hAnsi="MS Shell Dlg 2" w:cs="MS Shell Dlg 2"/>
                <w:color w:val="C319C3"/>
                <w:sz w:val="17"/>
                <w:szCs w:val="17"/>
              </w:rPr>
              <w:t>IN</w:t>
            </w:r>
            <w:r>
              <w:rPr>
                <w:rFonts w:ascii="MS Shell Dlg 2" w:hAnsi="MS Shell Dlg 2" w:cs="MS Shell Dlg 2"/>
                <w:sz w:val="17"/>
                <w:szCs w:val="17"/>
              </w:rPr>
              <w:t xml:space="preserve"> (</w:t>
            </w:r>
            <w:r>
              <w:rPr>
                <w:rFonts w:ascii="MS Shell Dlg 2" w:hAnsi="MS Shell Dlg 2" w:cs="MS Shell Dlg 2"/>
                <w:color w:val="0000FF"/>
                <w:sz w:val="17"/>
                <w:szCs w:val="17"/>
              </w:rPr>
              <w:t>'RETIREMENT'</w:t>
            </w:r>
            <w:r>
              <w:rPr>
                <w:rFonts w:ascii="MS Shell Dlg 2" w:hAnsi="MS Shell Dlg 2" w:cs="MS Shell Dlg 2"/>
                <w:sz w:val="17"/>
                <w:szCs w:val="17"/>
              </w:rPr>
              <w:t>,</w:t>
            </w:r>
            <w:r>
              <w:rPr>
                <w:rFonts w:ascii="MS Shell Dlg 2" w:hAnsi="MS Shell Dlg 2" w:cs="MS Shell Dlg 2"/>
                <w:color w:val="0000FF"/>
                <w:sz w:val="17"/>
                <w:szCs w:val="17"/>
              </w:rPr>
              <w:t>'CIP RETIREMENT'</w:t>
            </w:r>
            <w:r>
              <w:rPr>
                <w:rFonts w:ascii="MS Shell Dlg 2" w:hAnsi="MS Shell Dlg 2" w:cs="MS Shell Dlg 2"/>
                <w:sz w:val="17"/>
                <w:szCs w:val="17"/>
              </w:rPr>
              <w:t>))</w:t>
            </w:r>
          </w:p>
          <w:p w14:paraId="2CE9BEBA"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THEN</w:t>
            </w:r>
          </w:p>
          <w:p w14:paraId="2CE9BEBB"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((-1)*(</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"Fact_W_FA_XACT_F"</w:t>
            </w:r>
            <w:r>
              <w:rPr>
                <w:rFonts w:ascii="MS Shell Dlg 2" w:hAnsi="MS Shell Dlg 2" w:cs="MS Shell Dlg 2"/>
                <w:sz w:val="17"/>
                <w:szCs w:val="17"/>
              </w:rPr>
              <w:t>.</w:t>
            </w:r>
            <w:r>
              <w:rPr>
                <w:rFonts w:ascii="MS Shell Dlg 2" w:hAnsi="MS Shell Dlg 2" w:cs="MS Shell Dlg 2"/>
                <w:color w:val="0000FF"/>
                <w:sz w:val="17"/>
                <w:szCs w:val="17"/>
              </w:rPr>
              <w:t>"XACT_UNITS"</w:t>
            </w:r>
            <w:r>
              <w:rPr>
                <w:rFonts w:ascii="MS Shell Dlg 2" w:hAnsi="MS Shell Dlg 2" w:cs="MS Shell Dlg 2"/>
                <w:sz w:val="17"/>
                <w:szCs w:val="17"/>
              </w:rPr>
              <w:t xml:space="preserve"> ))</w:t>
            </w:r>
          </w:p>
          <w:p w14:paraId="2CE9BEBC"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ELSE</w:t>
            </w:r>
            <w:r>
              <w:rPr>
                <w:rFonts w:ascii="MS Shell Dlg 2" w:hAnsi="MS Shell Dlg 2" w:cs="MS Shell Dlg 2"/>
                <w:sz w:val="17"/>
                <w:szCs w:val="17"/>
              </w:rPr>
              <w:t xml:space="preserve"> 0</w:t>
            </w:r>
          </w:p>
          <w:p w14:paraId="2CE9BEBD" w14:textId="77777777" w:rsidR="0013783F" w:rsidRDefault="0013783F" w:rsidP="0013783F">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END</w:t>
            </w:r>
          </w:p>
          <w:p w14:paraId="2CE9BEBE" w14:textId="77777777" w:rsidR="0013783F" w:rsidRPr="00CC742B" w:rsidRDefault="0013783F" w:rsidP="0040110F">
            <w:pPr>
              <w:rPr>
                <w:rFonts w:ascii="Arial" w:hAnsi="Arial" w:cs="Arial"/>
                <w:color w:val="000000"/>
                <w:sz w:val="20"/>
                <w:szCs w:val="20"/>
              </w:rPr>
            </w:pPr>
          </w:p>
        </w:tc>
      </w:tr>
      <w:tr w:rsidR="00415D21" w:rsidRPr="00CC742B" w14:paraId="2CE9BEC4" w14:textId="77777777" w:rsidTr="00415D21">
        <w:trPr>
          <w:trHeight w:val="438"/>
        </w:trPr>
        <w:tc>
          <w:tcPr>
            <w:tcW w:w="598" w:type="pct"/>
            <w:tcBorders>
              <w:top w:val="single" w:sz="4" w:space="0" w:color="auto"/>
              <w:left w:val="single" w:sz="4" w:space="0" w:color="auto"/>
              <w:bottom w:val="single" w:sz="4" w:space="0" w:color="auto"/>
              <w:right w:val="single" w:sz="4" w:space="0" w:color="auto"/>
            </w:tcBorders>
            <w:vAlign w:val="bottom"/>
          </w:tcPr>
          <w:p w14:paraId="2CE9BEC0" w14:textId="77777777" w:rsidR="00415D21" w:rsidRPr="00CC742B" w:rsidRDefault="00415D21" w:rsidP="00A6751C">
            <w:pPr>
              <w:rPr>
                <w:rFonts w:ascii="Arial" w:hAnsi="Arial" w:cs="Arial"/>
                <w:color w:val="000000"/>
                <w:sz w:val="20"/>
                <w:szCs w:val="20"/>
              </w:rPr>
            </w:pPr>
            <w:r w:rsidRPr="00415D21">
              <w:rPr>
                <w:rFonts w:ascii="Arial" w:hAnsi="Arial" w:cs="Arial"/>
                <w:color w:val="000000"/>
                <w:sz w:val="20"/>
                <w:szCs w:val="20"/>
              </w:rPr>
              <w:t>Dim_W_FIXED_ASSET_D</w:t>
            </w:r>
          </w:p>
        </w:tc>
        <w:tc>
          <w:tcPr>
            <w:tcW w:w="1012" w:type="pct"/>
            <w:tcBorders>
              <w:top w:val="single" w:sz="4" w:space="0" w:color="auto"/>
              <w:left w:val="single" w:sz="4" w:space="0" w:color="auto"/>
              <w:bottom w:val="single" w:sz="4" w:space="0" w:color="auto"/>
              <w:right w:val="single" w:sz="4" w:space="0" w:color="auto"/>
            </w:tcBorders>
            <w:vAlign w:val="bottom"/>
          </w:tcPr>
          <w:p w14:paraId="2CE9BEC1" w14:textId="77777777" w:rsidR="00415D21" w:rsidRPr="00CC742B" w:rsidRDefault="00415D21" w:rsidP="00A6751C">
            <w:pPr>
              <w:rPr>
                <w:rFonts w:ascii="Arial" w:hAnsi="Arial" w:cs="Arial"/>
                <w:color w:val="000000"/>
                <w:sz w:val="20"/>
                <w:szCs w:val="20"/>
              </w:rPr>
            </w:pPr>
            <w:r>
              <w:rPr>
                <w:rFonts w:ascii="Arial" w:hAnsi="Arial" w:cs="Arial"/>
                <w:color w:val="000000"/>
                <w:sz w:val="20"/>
                <w:szCs w:val="20"/>
              </w:rPr>
              <w:t>Purchase Order Number</w:t>
            </w:r>
          </w:p>
        </w:tc>
        <w:tc>
          <w:tcPr>
            <w:tcW w:w="3390" w:type="pct"/>
            <w:tcBorders>
              <w:top w:val="single" w:sz="4" w:space="0" w:color="auto"/>
              <w:left w:val="single" w:sz="4" w:space="0" w:color="auto"/>
              <w:bottom w:val="single" w:sz="4" w:space="0" w:color="auto"/>
              <w:right w:val="single" w:sz="4" w:space="0" w:color="auto"/>
            </w:tcBorders>
            <w:vAlign w:val="bottom"/>
          </w:tcPr>
          <w:p w14:paraId="2CE9BEC2" w14:textId="77777777" w:rsidR="00415D21" w:rsidRPr="004B6752" w:rsidRDefault="00415D21" w:rsidP="00415D21">
            <w:pPr>
              <w:autoSpaceDE w:val="0"/>
              <w:autoSpaceDN w:val="0"/>
              <w:adjustRightInd w:val="0"/>
              <w:spacing w:after="0" w:line="240" w:lineRule="auto"/>
              <w:rPr>
                <w:rFonts w:ascii="Arial" w:hAnsi="Arial" w:cs="Arial"/>
                <w:sz w:val="20"/>
                <w:szCs w:val="20"/>
              </w:rPr>
            </w:pPr>
            <w:r w:rsidRPr="004B6752">
              <w:rPr>
                <w:rFonts w:ascii="Arial" w:hAnsi="Arial" w:cs="Arial"/>
                <w:color w:val="0000FF"/>
                <w:sz w:val="20"/>
                <w:szCs w:val="20"/>
              </w:rPr>
              <w:t>"Oracle Data Warehouse"</w:t>
            </w:r>
            <w:r w:rsidRPr="004B6752">
              <w:rPr>
                <w:rFonts w:ascii="Arial" w:hAnsi="Arial" w:cs="Arial"/>
                <w:sz w:val="20"/>
                <w:szCs w:val="20"/>
              </w:rPr>
              <w:t>.</w:t>
            </w:r>
            <w:r w:rsidRPr="004B6752">
              <w:rPr>
                <w:rFonts w:ascii="Arial" w:hAnsi="Arial" w:cs="Arial"/>
                <w:color w:val="0000FF"/>
                <w:sz w:val="20"/>
                <w:szCs w:val="20"/>
              </w:rPr>
              <w:t>"Catalog"</w:t>
            </w:r>
            <w:r w:rsidRPr="004B6752">
              <w:rPr>
                <w:rFonts w:ascii="Arial" w:hAnsi="Arial" w:cs="Arial"/>
                <w:sz w:val="20"/>
                <w:szCs w:val="20"/>
              </w:rPr>
              <w:t>.</w:t>
            </w:r>
            <w:r w:rsidRPr="004B6752">
              <w:rPr>
                <w:rFonts w:ascii="Arial" w:hAnsi="Arial" w:cs="Arial"/>
                <w:color w:val="0000FF"/>
                <w:sz w:val="20"/>
                <w:szCs w:val="20"/>
              </w:rPr>
              <w:t>"</w:t>
            </w:r>
            <w:proofErr w:type="gramStart"/>
            <w:r w:rsidRPr="004B6752">
              <w:rPr>
                <w:rFonts w:ascii="Arial" w:hAnsi="Arial" w:cs="Arial"/>
                <w:color w:val="0000FF"/>
                <w:sz w:val="20"/>
                <w:szCs w:val="20"/>
              </w:rPr>
              <w:t>dbo</w:t>
            </w:r>
            <w:proofErr w:type="gramEnd"/>
            <w:r w:rsidRPr="004B6752">
              <w:rPr>
                <w:rFonts w:ascii="Arial" w:hAnsi="Arial" w:cs="Arial"/>
                <w:color w:val="0000FF"/>
                <w:sz w:val="20"/>
                <w:szCs w:val="20"/>
              </w:rPr>
              <w:t>"</w:t>
            </w:r>
            <w:r w:rsidRPr="004B6752">
              <w:rPr>
                <w:rFonts w:ascii="Arial" w:hAnsi="Arial" w:cs="Arial"/>
                <w:sz w:val="20"/>
                <w:szCs w:val="20"/>
              </w:rPr>
              <w:t>.</w:t>
            </w:r>
            <w:r w:rsidRPr="004B6752">
              <w:rPr>
                <w:rFonts w:ascii="Arial" w:hAnsi="Arial" w:cs="Arial"/>
                <w:color w:val="0000FF"/>
                <w:sz w:val="20"/>
                <w:szCs w:val="20"/>
              </w:rPr>
              <w:t>"Dim_W_FIXED_ASSET_D"</w:t>
            </w:r>
            <w:r w:rsidRPr="004B6752">
              <w:rPr>
                <w:rFonts w:ascii="Arial" w:hAnsi="Arial" w:cs="Arial"/>
                <w:sz w:val="20"/>
                <w:szCs w:val="20"/>
              </w:rPr>
              <w:t>.</w:t>
            </w:r>
            <w:r w:rsidRPr="004B6752">
              <w:rPr>
                <w:rFonts w:ascii="Arial" w:hAnsi="Arial" w:cs="Arial"/>
                <w:color w:val="0000FF"/>
                <w:sz w:val="20"/>
                <w:szCs w:val="20"/>
              </w:rPr>
              <w:t>"X_PO_NUMBER"</w:t>
            </w:r>
          </w:p>
          <w:p w14:paraId="2CE9BEC3" w14:textId="77777777" w:rsidR="00415D21" w:rsidRPr="004B6752" w:rsidRDefault="00415D21" w:rsidP="00415D21">
            <w:pPr>
              <w:autoSpaceDE w:val="0"/>
              <w:autoSpaceDN w:val="0"/>
              <w:adjustRightInd w:val="0"/>
              <w:spacing w:after="0" w:line="240" w:lineRule="auto"/>
              <w:rPr>
                <w:rFonts w:ascii="Arial" w:hAnsi="Arial" w:cs="Arial"/>
                <w:color w:val="C319C3"/>
                <w:sz w:val="20"/>
                <w:szCs w:val="20"/>
              </w:rPr>
            </w:pPr>
          </w:p>
        </w:tc>
      </w:tr>
      <w:tr w:rsidR="00656F46" w:rsidRPr="00CC742B" w14:paraId="40D61B33" w14:textId="77777777" w:rsidTr="00415D21">
        <w:trPr>
          <w:trHeight w:val="438"/>
        </w:trPr>
        <w:tc>
          <w:tcPr>
            <w:tcW w:w="598" w:type="pct"/>
            <w:tcBorders>
              <w:top w:val="single" w:sz="4" w:space="0" w:color="auto"/>
              <w:left w:val="single" w:sz="4" w:space="0" w:color="auto"/>
              <w:bottom w:val="single" w:sz="4" w:space="0" w:color="auto"/>
              <w:right w:val="single" w:sz="4" w:space="0" w:color="auto"/>
            </w:tcBorders>
            <w:vAlign w:val="bottom"/>
          </w:tcPr>
          <w:p w14:paraId="1B32D86F" w14:textId="7AA040F5" w:rsidR="00656F46" w:rsidRPr="00415D21" w:rsidRDefault="00656F46" w:rsidP="00A6751C">
            <w:pPr>
              <w:rPr>
                <w:rFonts w:ascii="Arial" w:hAnsi="Arial" w:cs="Arial"/>
                <w:color w:val="000000"/>
                <w:sz w:val="20"/>
                <w:szCs w:val="20"/>
              </w:rPr>
            </w:pPr>
            <w:r w:rsidRPr="00415D21">
              <w:rPr>
                <w:rFonts w:ascii="Arial" w:hAnsi="Arial" w:cs="Arial"/>
                <w:color w:val="000000"/>
                <w:sz w:val="20"/>
                <w:szCs w:val="20"/>
              </w:rPr>
              <w:t>Dim_W_FIXED_ASSET_D</w:t>
            </w:r>
          </w:p>
        </w:tc>
        <w:tc>
          <w:tcPr>
            <w:tcW w:w="1012" w:type="pct"/>
            <w:tcBorders>
              <w:top w:val="single" w:sz="4" w:space="0" w:color="auto"/>
              <w:left w:val="single" w:sz="4" w:space="0" w:color="auto"/>
              <w:bottom w:val="single" w:sz="4" w:space="0" w:color="auto"/>
              <w:right w:val="single" w:sz="4" w:space="0" w:color="auto"/>
            </w:tcBorders>
            <w:vAlign w:val="bottom"/>
          </w:tcPr>
          <w:p w14:paraId="08A5DD50" w14:textId="34F5F747" w:rsidR="00656F46" w:rsidRPr="004B6752" w:rsidRDefault="00656F46" w:rsidP="00656F46">
            <w:pPr>
              <w:autoSpaceDE w:val="0"/>
              <w:autoSpaceDN w:val="0"/>
              <w:adjustRightInd w:val="0"/>
              <w:spacing w:after="0" w:line="240" w:lineRule="auto"/>
              <w:rPr>
                <w:rFonts w:ascii="Arial" w:hAnsi="Arial" w:cs="Arial"/>
                <w:sz w:val="20"/>
                <w:szCs w:val="20"/>
              </w:rPr>
            </w:pPr>
            <w:r w:rsidRPr="004B6752">
              <w:rPr>
                <w:rFonts w:ascii="Arial" w:hAnsi="Arial" w:cs="Arial"/>
                <w:sz w:val="20"/>
                <w:szCs w:val="20"/>
              </w:rPr>
              <w:t>Supplier Number</w:t>
            </w:r>
          </w:p>
        </w:tc>
        <w:tc>
          <w:tcPr>
            <w:tcW w:w="3390" w:type="pct"/>
            <w:tcBorders>
              <w:top w:val="single" w:sz="4" w:space="0" w:color="auto"/>
              <w:left w:val="single" w:sz="4" w:space="0" w:color="auto"/>
              <w:bottom w:val="single" w:sz="4" w:space="0" w:color="auto"/>
              <w:right w:val="single" w:sz="4" w:space="0" w:color="auto"/>
            </w:tcBorders>
            <w:vAlign w:val="bottom"/>
          </w:tcPr>
          <w:p w14:paraId="5E28085F" w14:textId="61D29C2A" w:rsidR="00656F46" w:rsidRPr="004B6752" w:rsidRDefault="00656F46" w:rsidP="00656F46">
            <w:pPr>
              <w:autoSpaceDE w:val="0"/>
              <w:autoSpaceDN w:val="0"/>
              <w:adjustRightInd w:val="0"/>
              <w:spacing w:after="0" w:line="240" w:lineRule="auto"/>
              <w:rPr>
                <w:rFonts w:ascii="Arial" w:hAnsi="Arial" w:cs="Arial"/>
                <w:color w:val="632423" w:themeColor="accent2" w:themeShade="80"/>
                <w:sz w:val="20"/>
                <w:szCs w:val="20"/>
              </w:rPr>
            </w:pPr>
            <w:r w:rsidRPr="004B6752">
              <w:rPr>
                <w:rFonts w:ascii="Arial" w:hAnsi="Arial" w:cs="Arial"/>
                <w:color w:val="632423" w:themeColor="accent2" w:themeShade="80"/>
                <w:sz w:val="20"/>
                <w:szCs w:val="20"/>
              </w:rPr>
              <w:t>CASE WHEN "</w:t>
            </w:r>
            <w:proofErr w:type="spellStart"/>
            <w:r w:rsidRPr="004B6752">
              <w:rPr>
                <w:rFonts w:ascii="Arial" w:hAnsi="Arial" w:cs="Arial"/>
                <w:color w:val="632423" w:themeColor="accent2" w:themeShade="80"/>
                <w:sz w:val="20"/>
                <w:szCs w:val="20"/>
              </w:rPr>
              <w:t>Core"."Dim</w:t>
            </w:r>
            <w:proofErr w:type="spellEnd"/>
            <w:r w:rsidRPr="004B6752">
              <w:rPr>
                <w:rFonts w:ascii="Arial" w:hAnsi="Arial" w:cs="Arial"/>
                <w:color w:val="632423" w:themeColor="accent2" w:themeShade="80"/>
                <w:sz w:val="20"/>
                <w:szCs w:val="20"/>
              </w:rPr>
              <w:t xml:space="preserve"> - Supplier"."Supplier Name"='Unspecified' THEN NULL ELSE "Core"."Dim - Supplier"."Supplier Number" END</w:t>
            </w:r>
          </w:p>
        </w:tc>
      </w:tr>
      <w:tr w:rsidR="00656F46" w:rsidRPr="00CC742B" w14:paraId="3BD08EEC" w14:textId="77777777" w:rsidTr="00415D21">
        <w:trPr>
          <w:trHeight w:val="438"/>
        </w:trPr>
        <w:tc>
          <w:tcPr>
            <w:tcW w:w="598" w:type="pct"/>
            <w:tcBorders>
              <w:top w:val="single" w:sz="4" w:space="0" w:color="auto"/>
              <w:left w:val="single" w:sz="4" w:space="0" w:color="auto"/>
              <w:bottom w:val="single" w:sz="4" w:space="0" w:color="auto"/>
              <w:right w:val="single" w:sz="4" w:space="0" w:color="auto"/>
            </w:tcBorders>
            <w:vAlign w:val="bottom"/>
          </w:tcPr>
          <w:p w14:paraId="0888D0FC" w14:textId="70E8FB1A" w:rsidR="00656F46" w:rsidRPr="00415D21" w:rsidRDefault="00656F46" w:rsidP="00A6751C">
            <w:pPr>
              <w:rPr>
                <w:rFonts w:ascii="Arial" w:hAnsi="Arial" w:cs="Arial"/>
                <w:color w:val="000000"/>
                <w:sz w:val="20"/>
                <w:szCs w:val="20"/>
              </w:rPr>
            </w:pPr>
            <w:r w:rsidRPr="00415D21">
              <w:rPr>
                <w:rFonts w:ascii="Arial" w:hAnsi="Arial" w:cs="Arial"/>
                <w:color w:val="000000"/>
                <w:sz w:val="20"/>
                <w:szCs w:val="20"/>
              </w:rPr>
              <w:t>Dim_W_FIXED_ASSET_D</w:t>
            </w:r>
          </w:p>
        </w:tc>
        <w:tc>
          <w:tcPr>
            <w:tcW w:w="1012" w:type="pct"/>
            <w:tcBorders>
              <w:top w:val="single" w:sz="4" w:space="0" w:color="auto"/>
              <w:left w:val="single" w:sz="4" w:space="0" w:color="auto"/>
              <w:bottom w:val="single" w:sz="4" w:space="0" w:color="auto"/>
              <w:right w:val="single" w:sz="4" w:space="0" w:color="auto"/>
            </w:tcBorders>
            <w:vAlign w:val="bottom"/>
          </w:tcPr>
          <w:p w14:paraId="03C5F917" w14:textId="3C93B4F2" w:rsidR="00656F46" w:rsidRPr="004B6752" w:rsidRDefault="00656F46" w:rsidP="00656F46">
            <w:pPr>
              <w:autoSpaceDE w:val="0"/>
              <w:autoSpaceDN w:val="0"/>
              <w:adjustRightInd w:val="0"/>
              <w:spacing w:after="0" w:line="240" w:lineRule="auto"/>
              <w:rPr>
                <w:rFonts w:ascii="Arial" w:hAnsi="Arial" w:cs="Arial"/>
                <w:sz w:val="20"/>
                <w:szCs w:val="20"/>
              </w:rPr>
            </w:pPr>
            <w:r w:rsidRPr="004B6752">
              <w:rPr>
                <w:rFonts w:ascii="Arial" w:hAnsi="Arial" w:cs="Arial"/>
                <w:sz w:val="20"/>
                <w:szCs w:val="20"/>
              </w:rPr>
              <w:t>Supplier Name</w:t>
            </w:r>
          </w:p>
        </w:tc>
        <w:tc>
          <w:tcPr>
            <w:tcW w:w="3390" w:type="pct"/>
            <w:tcBorders>
              <w:top w:val="single" w:sz="4" w:space="0" w:color="auto"/>
              <w:left w:val="single" w:sz="4" w:space="0" w:color="auto"/>
              <w:bottom w:val="single" w:sz="4" w:space="0" w:color="auto"/>
              <w:right w:val="single" w:sz="4" w:space="0" w:color="auto"/>
            </w:tcBorders>
            <w:vAlign w:val="bottom"/>
          </w:tcPr>
          <w:p w14:paraId="5CF19AE8" w14:textId="7B7AC5C0" w:rsidR="00656F46" w:rsidRPr="004B6752" w:rsidRDefault="00656F46" w:rsidP="00656F46">
            <w:pPr>
              <w:autoSpaceDE w:val="0"/>
              <w:autoSpaceDN w:val="0"/>
              <w:adjustRightInd w:val="0"/>
              <w:spacing w:after="0" w:line="240" w:lineRule="auto"/>
              <w:rPr>
                <w:rFonts w:ascii="Arial" w:hAnsi="Arial" w:cs="Arial"/>
                <w:color w:val="632423" w:themeColor="accent2" w:themeShade="80"/>
                <w:sz w:val="20"/>
                <w:szCs w:val="20"/>
              </w:rPr>
            </w:pPr>
            <w:r w:rsidRPr="004B6752">
              <w:rPr>
                <w:rFonts w:ascii="Arial" w:hAnsi="Arial" w:cs="Arial"/>
                <w:color w:val="632423" w:themeColor="accent2" w:themeShade="80"/>
                <w:sz w:val="20"/>
                <w:szCs w:val="20"/>
              </w:rPr>
              <w:t>CASE WHEN "Core"."Dim - Supplier"."Supplier Name"='Unspecified' THEN NULL ELSE "Core"."Dim - Supplier"."Supplier Name" END</w:t>
            </w:r>
          </w:p>
        </w:tc>
      </w:tr>
    </w:tbl>
    <w:p w14:paraId="2CE9BEC5" w14:textId="77777777" w:rsidR="00CC742B" w:rsidRDefault="00CC742B" w:rsidP="00097AC9">
      <w:pPr>
        <w:tabs>
          <w:tab w:val="left" w:pos="4320"/>
        </w:tabs>
        <w:spacing w:before="120" w:after="120" w:line="240" w:lineRule="auto"/>
        <w:rPr>
          <w:rFonts w:ascii="Arial" w:eastAsia="Times New Roman" w:hAnsi="Arial"/>
          <w:sz w:val="20"/>
          <w:szCs w:val="20"/>
          <w:lang w:eastAsia="es-ES"/>
        </w:rPr>
      </w:pPr>
    </w:p>
    <w:p w14:paraId="3F51905B" w14:textId="77777777" w:rsidR="00A6751C" w:rsidRDefault="00A6751C" w:rsidP="00097AC9">
      <w:pPr>
        <w:tabs>
          <w:tab w:val="left" w:pos="4320"/>
        </w:tabs>
        <w:spacing w:before="120" w:after="120" w:line="240" w:lineRule="auto"/>
        <w:rPr>
          <w:rFonts w:ascii="Arial" w:eastAsia="Times New Roman" w:hAnsi="Arial"/>
          <w:sz w:val="20"/>
          <w:szCs w:val="20"/>
          <w:lang w:eastAsia="es-ES"/>
        </w:rPr>
      </w:pPr>
    </w:p>
    <w:p w14:paraId="371BD4C4" w14:textId="77777777" w:rsidR="00A6751C" w:rsidRPr="00097AC9" w:rsidRDefault="00A6751C" w:rsidP="00097AC9">
      <w:pPr>
        <w:tabs>
          <w:tab w:val="left" w:pos="4320"/>
        </w:tabs>
        <w:spacing w:before="120" w:after="120" w:line="240" w:lineRule="auto"/>
        <w:rPr>
          <w:rFonts w:ascii="Arial" w:eastAsia="Times New Roman" w:hAnsi="Arial"/>
          <w:sz w:val="20"/>
          <w:szCs w:val="20"/>
          <w:lang w:eastAsia="es-ES"/>
        </w:rPr>
      </w:pPr>
    </w:p>
    <w:p w14:paraId="2CE9BEC6" w14:textId="77777777" w:rsidR="005E0DC7" w:rsidRDefault="00097AC9" w:rsidP="006229E3">
      <w:pPr>
        <w:pStyle w:val="Heading2"/>
      </w:pPr>
      <w:bookmarkStart w:id="56" w:name="_Toc423403403"/>
      <w:bookmarkStart w:id="57" w:name="_Toc435801149"/>
      <w:r w:rsidRPr="00097AC9">
        <w:lastRenderedPageBreak/>
        <w:t xml:space="preserve">Presentation </w:t>
      </w:r>
      <w:bookmarkEnd w:id="56"/>
      <w:r w:rsidR="00AC0A10">
        <w:t>Layer</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7"/>
        <w:gridCol w:w="4320"/>
        <w:gridCol w:w="2809"/>
      </w:tblGrid>
      <w:tr w:rsidR="00ED1E7A" w:rsidRPr="00097AC9" w14:paraId="2CE9BECA" w14:textId="77777777" w:rsidTr="004A2F35">
        <w:trPr>
          <w:trHeight w:val="71"/>
        </w:trPr>
        <w:tc>
          <w:tcPr>
            <w:tcW w:w="1655" w:type="pct"/>
            <w:shd w:val="clear" w:color="auto" w:fill="D9D9D9"/>
          </w:tcPr>
          <w:p w14:paraId="2CE9BEC7" w14:textId="77777777" w:rsidR="00ED1E7A" w:rsidRPr="009332FE" w:rsidRDefault="00ED1E7A" w:rsidP="00D612A4">
            <w:pPr>
              <w:pStyle w:val="Bodycopy"/>
              <w:rPr>
                <w:b/>
                <w:lang w:eastAsia="es-ES"/>
              </w:rPr>
            </w:pPr>
            <w:bookmarkStart w:id="58" w:name="_Toc365550645"/>
            <w:bookmarkStart w:id="59" w:name="_Toc370294239"/>
            <w:bookmarkStart w:id="60" w:name="_Toc423403404"/>
            <w:r w:rsidRPr="009332FE">
              <w:rPr>
                <w:b/>
                <w:lang w:eastAsia="es-ES"/>
              </w:rPr>
              <w:t>Subject Area</w:t>
            </w:r>
          </w:p>
        </w:tc>
        <w:tc>
          <w:tcPr>
            <w:tcW w:w="2027" w:type="pct"/>
            <w:shd w:val="clear" w:color="auto" w:fill="D9D9D9"/>
          </w:tcPr>
          <w:p w14:paraId="2CE9BEC8" w14:textId="77777777" w:rsidR="00ED1E7A" w:rsidRPr="009332FE" w:rsidRDefault="00ED1E7A" w:rsidP="00D612A4">
            <w:pPr>
              <w:pStyle w:val="Bodycopy"/>
              <w:rPr>
                <w:b/>
                <w:lang w:eastAsia="es-ES"/>
              </w:rPr>
            </w:pPr>
            <w:r w:rsidRPr="009332FE">
              <w:rPr>
                <w:b/>
                <w:lang w:eastAsia="es-ES"/>
              </w:rPr>
              <w:t>Presentation Table</w:t>
            </w:r>
          </w:p>
        </w:tc>
        <w:tc>
          <w:tcPr>
            <w:tcW w:w="1318" w:type="pct"/>
            <w:shd w:val="clear" w:color="auto" w:fill="D9D9D9"/>
          </w:tcPr>
          <w:p w14:paraId="2CE9BEC9" w14:textId="77777777" w:rsidR="00ED1E7A" w:rsidRPr="009332FE" w:rsidRDefault="00ED1E7A" w:rsidP="00D612A4">
            <w:pPr>
              <w:pStyle w:val="Bodycopy"/>
              <w:rPr>
                <w:b/>
                <w:lang w:eastAsia="es-ES"/>
              </w:rPr>
            </w:pPr>
            <w:r w:rsidRPr="009332FE">
              <w:rPr>
                <w:b/>
                <w:lang w:eastAsia="es-ES"/>
              </w:rPr>
              <w:t>Presentation Column</w:t>
            </w:r>
          </w:p>
        </w:tc>
      </w:tr>
      <w:tr w:rsidR="00EE49F8" w:rsidRPr="00CD49BB" w14:paraId="2CE9BECE" w14:textId="77777777" w:rsidTr="004A2F35">
        <w:trPr>
          <w:trHeight w:val="438"/>
        </w:trPr>
        <w:tc>
          <w:tcPr>
            <w:tcW w:w="1655" w:type="pct"/>
            <w:vAlign w:val="bottom"/>
          </w:tcPr>
          <w:p w14:paraId="2CE9BECB" w14:textId="77777777" w:rsidR="00EE49F8"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CC"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Time</w:t>
            </w:r>
          </w:p>
        </w:tc>
        <w:tc>
          <w:tcPr>
            <w:tcW w:w="1318" w:type="pct"/>
            <w:vAlign w:val="bottom"/>
          </w:tcPr>
          <w:p w14:paraId="2CE9BECD"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Fiscal Period</w:t>
            </w:r>
          </w:p>
        </w:tc>
      </w:tr>
      <w:tr w:rsidR="00EE49F8" w:rsidRPr="00CD49BB" w14:paraId="2CE9BED2" w14:textId="77777777" w:rsidTr="004A2F35">
        <w:trPr>
          <w:trHeight w:val="438"/>
        </w:trPr>
        <w:tc>
          <w:tcPr>
            <w:tcW w:w="1655" w:type="pct"/>
            <w:vAlign w:val="bottom"/>
          </w:tcPr>
          <w:p w14:paraId="2CE9BECF" w14:textId="77777777" w:rsidR="00EE49F8"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D0"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Asset</w:t>
            </w:r>
          </w:p>
        </w:tc>
        <w:tc>
          <w:tcPr>
            <w:tcW w:w="1318" w:type="pct"/>
            <w:vAlign w:val="bottom"/>
          </w:tcPr>
          <w:p w14:paraId="2CE9BED1"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Asset Number</w:t>
            </w:r>
          </w:p>
        </w:tc>
      </w:tr>
      <w:tr w:rsidR="00EE49F8" w:rsidRPr="00CD49BB" w14:paraId="2CE9BED6" w14:textId="77777777" w:rsidTr="004A2F35">
        <w:trPr>
          <w:trHeight w:val="438"/>
        </w:trPr>
        <w:tc>
          <w:tcPr>
            <w:tcW w:w="1655" w:type="pct"/>
            <w:vAlign w:val="bottom"/>
          </w:tcPr>
          <w:p w14:paraId="2CE9BED3" w14:textId="77777777" w:rsidR="00EE49F8"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D4"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Asset</w:t>
            </w:r>
          </w:p>
        </w:tc>
        <w:tc>
          <w:tcPr>
            <w:tcW w:w="1318" w:type="pct"/>
            <w:vAlign w:val="bottom"/>
          </w:tcPr>
          <w:p w14:paraId="2CE9BED5"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Date Placed in Service</w:t>
            </w:r>
          </w:p>
        </w:tc>
      </w:tr>
      <w:tr w:rsidR="00EE49F8" w:rsidRPr="00CD49BB" w14:paraId="2CE9BEDA" w14:textId="77777777" w:rsidTr="004A2F35">
        <w:trPr>
          <w:trHeight w:val="71"/>
        </w:trPr>
        <w:tc>
          <w:tcPr>
            <w:tcW w:w="1655" w:type="pct"/>
            <w:vAlign w:val="bottom"/>
          </w:tcPr>
          <w:p w14:paraId="2CE9BED7" w14:textId="77777777" w:rsidR="00EE49F8"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D8"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Asset</w:t>
            </w:r>
          </w:p>
        </w:tc>
        <w:tc>
          <w:tcPr>
            <w:tcW w:w="1318" w:type="pct"/>
            <w:vAlign w:val="bottom"/>
          </w:tcPr>
          <w:p w14:paraId="2CE9BED9"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Serial Number</w:t>
            </w:r>
          </w:p>
        </w:tc>
      </w:tr>
      <w:tr w:rsidR="00EE49F8" w:rsidRPr="00CD49BB" w14:paraId="2CE9BEDE" w14:textId="77777777" w:rsidTr="004A2F35">
        <w:trPr>
          <w:trHeight w:val="71"/>
        </w:trPr>
        <w:tc>
          <w:tcPr>
            <w:tcW w:w="1655" w:type="pct"/>
            <w:vAlign w:val="bottom"/>
          </w:tcPr>
          <w:p w14:paraId="2CE9BEDB" w14:textId="77777777" w:rsidR="00EE49F8"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DC"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Asset</w:t>
            </w:r>
          </w:p>
        </w:tc>
        <w:tc>
          <w:tcPr>
            <w:tcW w:w="1318" w:type="pct"/>
            <w:vAlign w:val="bottom"/>
          </w:tcPr>
          <w:p w14:paraId="2CE9BEDD"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Tag Number</w:t>
            </w:r>
          </w:p>
        </w:tc>
      </w:tr>
      <w:tr w:rsidR="00EE49F8" w:rsidRPr="00CD49BB" w14:paraId="2CE9BEE2" w14:textId="77777777" w:rsidTr="004A2F35">
        <w:trPr>
          <w:trHeight w:val="71"/>
        </w:trPr>
        <w:tc>
          <w:tcPr>
            <w:tcW w:w="1655" w:type="pct"/>
            <w:vAlign w:val="bottom"/>
          </w:tcPr>
          <w:p w14:paraId="2CE9BEDF" w14:textId="77777777" w:rsidR="00EE49F8"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E0"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Asset</w:t>
            </w:r>
          </w:p>
        </w:tc>
        <w:tc>
          <w:tcPr>
            <w:tcW w:w="1318" w:type="pct"/>
            <w:vAlign w:val="bottom"/>
          </w:tcPr>
          <w:p w14:paraId="2CE9BEE1" w14:textId="77777777" w:rsidR="00EE49F8" w:rsidRPr="00496F63" w:rsidRDefault="00EE49F8">
            <w:pPr>
              <w:rPr>
                <w:rFonts w:ascii="Arial" w:hAnsi="Arial" w:cs="Arial"/>
                <w:color w:val="000000"/>
                <w:sz w:val="20"/>
                <w:szCs w:val="20"/>
              </w:rPr>
            </w:pPr>
            <w:r w:rsidRPr="00496F63">
              <w:rPr>
                <w:rFonts w:ascii="Arial" w:hAnsi="Arial" w:cs="Arial"/>
                <w:color w:val="000000"/>
                <w:sz w:val="20"/>
                <w:szCs w:val="20"/>
              </w:rPr>
              <w:t>Description</w:t>
            </w:r>
          </w:p>
        </w:tc>
      </w:tr>
      <w:tr w:rsidR="009C5A00" w:rsidRPr="00CD49BB" w14:paraId="2CE9BEE6" w14:textId="77777777" w:rsidTr="004A2F35">
        <w:trPr>
          <w:trHeight w:val="71"/>
        </w:trPr>
        <w:tc>
          <w:tcPr>
            <w:tcW w:w="1655" w:type="pct"/>
            <w:vAlign w:val="bottom"/>
          </w:tcPr>
          <w:p w14:paraId="2CE9BEE3" w14:textId="77777777" w:rsidR="009C5A00"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E4" w14:textId="77777777" w:rsidR="009C5A00" w:rsidRPr="00496F63" w:rsidRDefault="009C5A00">
            <w:pPr>
              <w:rPr>
                <w:rFonts w:ascii="Arial" w:hAnsi="Arial" w:cs="Arial"/>
                <w:color w:val="000000"/>
                <w:sz w:val="20"/>
                <w:szCs w:val="20"/>
              </w:rPr>
            </w:pPr>
            <w:r w:rsidRPr="00496F63">
              <w:rPr>
                <w:rFonts w:ascii="Arial" w:hAnsi="Arial" w:cs="Arial"/>
                <w:color w:val="000000"/>
                <w:sz w:val="20"/>
                <w:szCs w:val="20"/>
              </w:rPr>
              <w:t>Asset</w:t>
            </w:r>
          </w:p>
        </w:tc>
        <w:tc>
          <w:tcPr>
            <w:tcW w:w="1318" w:type="pct"/>
            <w:vAlign w:val="bottom"/>
          </w:tcPr>
          <w:p w14:paraId="2CE9BEE5" w14:textId="77777777" w:rsidR="009C5A00" w:rsidRPr="00496F63" w:rsidRDefault="009C5A00">
            <w:pPr>
              <w:rPr>
                <w:rFonts w:ascii="Arial" w:hAnsi="Arial" w:cs="Arial"/>
                <w:color w:val="000000"/>
                <w:sz w:val="20"/>
                <w:szCs w:val="20"/>
              </w:rPr>
            </w:pPr>
            <w:r w:rsidRPr="00496F63">
              <w:rPr>
                <w:rFonts w:ascii="Arial" w:hAnsi="Arial" w:cs="Arial"/>
                <w:color w:val="000000"/>
                <w:sz w:val="20"/>
                <w:szCs w:val="20"/>
              </w:rPr>
              <w:t>Original Cost</w:t>
            </w:r>
          </w:p>
        </w:tc>
      </w:tr>
      <w:tr w:rsidR="009C5A00" w:rsidRPr="00CD49BB" w14:paraId="2CE9BEEA" w14:textId="77777777" w:rsidTr="004A2F35">
        <w:trPr>
          <w:trHeight w:val="71"/>
        </w:trPr>
        <w:tc>
          <w:tcPr>
            <w:tcW w:w="1655" w:type="pct"/>
            <w:vAlign w:val="bottom"/>
          </w:tcPr>
          <w:p w14:paraId="2CE9BEE7" w14:textId="77777777" w:rsidR="009C5A00"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E8" w14:textId="77777777" w:rsidR="009C5A00" w:rsidRPr="00496F63" w:rsidRDefault="009C5A00">
            <w:pPr>
              <w:rPr>
                <w:rFonts w:ascii="Arial" w:hAnsi="Arial" w:cs="Arial"/>
                <w:color w:val="000000"/>
                <w:sz w:val="20"/>
                <w:szCs w:val="20"/>
              </w:rPr>
            </w:pPr>
            <w:r w:rsidRPr="00496F63">
              <w:rPr>
                <w:rFonts w:ascii="Arial" w:hAnsi="Arial" w:cs="Arial"/>
                <w:color w:val="000000"/>
                <w:sz w:val="20"/>
                <w:szCs w:val="20"/>
              </w:rPr>
              <w:t>Ledger</w:t>
            </w:r>
          </w:p>
        </w:tc>
        <w:tc>
          <w:tcPr>
            <w:tcW w:w="1318" w:type="pct"/>
            <w:vAlign w:val="bottom"/>
          </w:tcPr>
          <w:p w14:paraId="2CE9BEE9" w14:textId="77777777" w:rsidR="009C5A00" w:rsidRPr="00496F63" w:rsidRDefault="009C5A00">
            <w:pPr>
              <w:rPr>
                <w:rFonts w:ascii="Arial" w:hAnsi="Arial" w:cs="Arial"/>
                <w:color w:val="000000"/>
                <w:sz w:val="20"/>
                <w:szCs w:val="20"/>
              </w:rPr>
            </w:pPr>
            <w:r w:rsidRPr="00496F63">
              <w:rPr>
                <w:rFonts w:ascii="Arial" w:hAnsi="Arial" w:cs="Arial"/>
                <w:color w:val="000000"/>
                <w:sz w:val="20"/>
                <w:szCs w:val="20"/>
              </w:rPr>
              <w:t>Ledger Name</w:t>
            </w:r>
          </w:p>
        </w:tc>
      </w:tr>
      <w:tr w:rsidR="004B6609" w:rsidRPr="00CD49BB" w14:paraId="2CE9BEEE" w14:textId="77777777" w:rsidTr="004A2F35">
        <w:trPr>
          <w:trHeight w:val="74"/>
        </w:trPr>
        <w:tc>
          <w:tcPr>
            <w:tcW w:w="1655" w:type="pct"/>
            <w:vAlign w:val="bottom"/>
          </w:tcPr>
          <w:p w14:paraId="2CE9BEEB" w14:textId="77777777" w:rsidR="004B6609"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EC" w14:textId="77777777" w:rsidR="004B6609" w:rsidRPr="00496F63" w:rsidRDefault="004B6609">
            <w:pPr>
              <w:rPr>
                <w:rFonts w:ascii="Arial" w:hAnsi="Arial" w:cs="Arial"/>
                <w:color w:val="000000"/>
                <w:sz w:val="20"/>
                <w:szCs w:val="20"/>
              </w:rPr>
            </w:pPr>
            <w:r w:rsidRPr="00496F63">
              <w:rPr>
                <w:rFonts w:ascii="Arial" w:hAnsi="Arial" w:cs="Arial"/>
                <w:color w:val="000000"/>
                <w:sz w:val="20"/>
                <w:szCs w:val="20"/>
              </w:rPr>
              <w:t>Cost Center</w:t>
            </w:r>
          </w:p>
        </w:tc>
        <w:tc>
          <w:tcPr>
            <w:tcW w:w="1318" w:type="pct"/>
            <w:vAlign w:val="bottom"/>
          </w:tcPr>
          <w:p w14:paraId="2CE9BEED" w14:textId="77777777" w:rsidR="004B6609" w:rsidRPr="00496F63" w:rsidRDefault="004B6609">
            <w:pPr>
              <w:rPr>
                <w:rFonts w:ascii="Arial" w:hAnsi="Arial" w:cs="Arial"/>
                <w:color w:val="000000"/>
                <w:sz w:val="20"/>
                <w:szCs w:val="20"/>
              </w:rPr>
            </w:pPr>
            <w:r w:rsidRPr="00496F63">
              <w:rPr>
                <w:rFonts w:ascii="Arial" w:hAnsi="Arial" w:cs="Arial"/>
                <w:color w:val="000000"/>
                <w:sz w:val="20"/>
                <w:szCs w:val="20"/>
              </w:rPr>
              <w:t>Cost Center Number</w:t>
            </w:r>
          </w:p>
        </w:tc>
      </w:tr>
      <w:tr w:rsidR="004B6609" w:rsidRPr="00CD49BB" w14:paraId="2CE9BEF2" w14:textId="77777777" w:rsidTr="004A2F35">
        <w:trPr>
          <w:trHeight w:val="71"/>
        </w:trPr>
        <w:tc>
          <w:tcPr>
            <w:tcW w:w="1655" w:type="pct"/>
            <w:vAlign w:val="bottom"/>
          </w:tcPr>
          <w:p w14:paraId="2CE9BEEF" w14:textId="77777777" w:rsidR="004B6609"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F0" w14:textId="77777777" w:rsidR="004B6609" w:rsidRPr="00496F63" w:rsidRDefault="004B6609">
            <w:pPr>
              <w:rPr>
                <w:rFonts w:ascii="Arial" w:hAnsi="Arial" w:cs="Arial"/>
                <w:color w:val="000000"/>
                <w:sz w:val="20"/>
                <w:szCs w:val="20"/>
              </w:rPr>
            </w:pPr>
            <w:r w:rsidRPr="00496F63">
              <w:rPr>
                <w:rFonts w:ascii="Arial" w:hAnsi="Arial" w:cs="Arial"/>
                <w:color w:val="000000"/>
                <w:sz w:val="20"/>
                <w:szCs w:val="20"/>
              </w:rPr>
              <w:t>Balancing Segment</w:t>
            </w:r>
          </w:p>
        </w:tc>
        <w:tc>
          <w:tcPr>
            <w:tcW w:w="1318" w:type="pct"/>
            <w:vAlign w:val="bottom"/>
          </w:tcPr>
          <w:p w14:paraId="2CE9BEF1" w14:textId="77777777" w:rsidR="004B6609" w:rsidRPr="00496F63" w:rsidRDefault="004B6609">
            <w:pPr>
              <w:rPr>
                <w:rFonts w:ascii="Arial" w:hAnsi="Arial" w:cs="Arial"/>
                <w:color w:val="000000"/>
                <w:sz w:val="20"/>
                <w:szCs w:val="20"/>
              </w:rPr>
            </w:pPr>
            <w:r w:rsidRPr="00496F63">
              <w:rPr>
                <w:rFonts w:ascii="Arial" w:hAnsi="Arial" w:cs="Arial"/>
                <w:color w:val="000000"/>
                <w:sz w:val="20"/>
                <w:szCs w:val="20"/>
              </w:rPr>
              <w:t>Balancing Segment Name</w:t>
            </w:r>
          </w:p>
        </w:tc>
      </w:tr>
      <w:tr w:rsidR="004B6609" w:rsidRPr="00CD49BB" w14:paraId="2CE9BEF6" w14:textId="77777777" w:rsidTr="004A2F35">
        <w:trPr>
          <w:trHeight w:val="71"/>
        </w:trPr>
        <w:tc>
          <w:tcPr>
            <w:tcW w:w="1655" w:type="pct"/>
            <w:vAlign w:val="bottom"/>
          </w:tcPr>
          <w:p w14:paraId="2CE9BEF3" w14:textId="77777777" w:rsidR="004B6609"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F4" w14:textId="77777777" w:rsidR="004B6609" w:rsidRPr="00496F63" w:rsidRDefault="004B6609">
            <w:pPr>
              <w:rPr>
                <w:rFonts w:ascii="Arial" w:hAnsi="Arial" w:cs="Arial"/>
                <w:color w:val="000000"/>
                <w:sz w:val="20"/>
                <w:szCs w:val="20"/>
              </w:rPr>
            </w:pPr>
            <w:r w:rsidRPr="00496F63">
              <w:rPr>
                <w:rFonts w:ascii="Arial" w:hAnsi="Arial" w:cs="Arial"/>
                <w:color w:val="000000"/>
                <w:sz w:val="20"/>
                <w:szCs w:val="20"/>
              </w:rPr>
              <w:t>Natural Account</w:t>
            </w:r>
          </w:p>
        </w:tc>
        <w:tc>
          <w:tcPr>
            <w:tcW w:w="1318" w:type="pct"/>
            <w:vAlign w:val="bottom"/>
          </w:tcPr>
          <w:p w14:paraId="2CE9BEF5" w14:textId="77777777" w:rsidR="004B6609" w:rsidRPr="00496F63" w:rsidRDefault="004B6609">
            <w:pPr>
              <w:rPr>
                <w:rFonts w:ascii="Arial" w:hAnsi="Arial" w:cs="Arial"/>
                <w:color w:val="000000"/>
                <w:sz w:val="20"/>
                <w:szCs w:val="20"/>
              </w:rPr>
            </w:pPr>
            <w:r w:rsidRPr="00496F63">
              <w:rPr>
                <w:rFonts w:ascii="Arial" w:hAnsi="Arial" w:cs="Arial"/>
                <w:color w:val="000000"/>
                <w:sz w:val="20"/>
                <w:szCs w:val="20"/>
              </w:rPr>
              <w:t>Account Name</w:t>
            </w:r>
          </w:p>
        </w:tc>
      </w:tr>
      <w:tr w:rsidR="004B6609" w:rsidRPr="00CD49BB" w14:paraId="2CE9BEFA" w14:textId="77777777" w:rsidTr="004A2F35">
        <w:trPr>
          <w:trHeight w:val="71"/>
        </w:trPr>
        <w:tc>
          <w:tcPr>
            <w:tcW w:w="1655" w:type="pct"/>
            <w:vAlign w:val="bottom"/>
          </w:tcPr>
          <w:p w14:paraId="2CE9BEF7" w14:textId="77777777" w:rsidR="004B6609"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F8" w14:textId="77777777" w:rsidR="004B6609" w:rsidRPr="00496F63" w:rsidRDefault="004B6609">
            <w:pPr>
              <w:rPr>
                <w:rFonts w:ascii="Arial" w:hAnsi="Arial" w:cs="Arial"/>
                <w:color w:val="000000"/>
                <w:sz w:val="20"/>
                <w:szCs w:val="20"/>
              </w:rPr>
            </w:pPr>
            <w:r w:rsidRPr="00496F63">
              <w:rPr>
                <w:rFonts w:ascii="Arial" w:hAnsi="Arial" w:cs="Arial"/>
                <w:color w:val="000000"/>
                <w:sz w:val="20"/>
                <w:szCs w:val="20"/>
              </w:rPr>
              <w:t>Asset Book</w:t>
            </w:r>
          </w:p>
        </w:tc>
        <w:tc>
          <w:tcPr>
            <w:tcW w:w="1318" w:type="pct"/>
            <w:vAlign w:val="bottom"/>
          </w:tcPr>
          <w:p w14:paraId="2CE9BEF9" w14:textId="77777777" w:rsidR="004B6609" w:rsidRPr="00496F63" w:rsidRDefault="004B6609">
            <w:pPr>
              <w:rPr>
                <w:rFonts w:ascii="Arial" w:hAnsi="Arial" w:cs="Arial"/>
                <w:color w:val="000000"/>
                <w:sz w:val="20"/>
                <w:szCs w:val="20"/>
              </w:rPr>
            </w:pPr>
            <w:r w:rsidRPr="00496F63">
              <w:rPr>
                <w:rFonts w:ascii="Arial" w:hAnsi="Arial" w:cs="Arial"/>
                <w:color w:val="000000"/>
                <w:sz w:val="20"/>
                <w:szCs w:val="20"/>
              </w:rPr>
              <w:t>Book Code</w:t>
            </w:r>
          </w:p>
        </w:tc>
      </w:tr>
      <w:tr w:rsidR="00137001" w:rsidRPr="00CD49BB" w14:paraId="2CE9BEFE" w14:textId="77777777" w:rsidTr="004A2F35">
        <w:trPr>
          <w:trHeight w:val="71"/>
        </w:trPr>
        <w:tc>
          <w:tcPr>
            <w:tcW w:w="1655" w:type="pct"/>
            <w:vAlign w:val="bottom"/>
          </w:tcPr>
          <w:p w14:paraId="2CE9BEFB" w14:textId="77777777" w:rsidR="00137001"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EFC" w14:textId="77777777" w:rsidR="00137001" w:rsidRPr="00496F63" w:rsidRDefault="00137001">
            <w:pPr>
              <w:rPr>
                <w:rFonts w:ascii="Arial" w:hAnsi="Arial" w:cs="Arial"/>
                <w:color w:val="000000"/>
                <w:sz w:val="20"/>
                <w:szCs w:val="20"/>
              </w:rPr>
            </w:pPr>
            <w:r w:rsidRPr="00496F63">
              <w:rPr>
                <w:rFonts w:ascii="Arial" w:hAnsi="Arial" w:cs="Arial"/>
                <w:color w:val="000000"/>
                <w:sz w:val="20"/>
                <w:szCs w:val="20"/>
              </w:rPr>
              <w:t>Asset Book</w:t>
            </w:r>
          </w:p>
        </w:tc>
        <w:tc>
          <w:tcPr>
            <w:tcW w:w="1318" w:type="pct"/>
            <w:vAlign w:val="bottom"/>
          </w:tcPr>
          <w:p w14:paraId="2CE9BEFD" w14:textId="77777777" w:rsidR="00137001" w:rsidRPr="00496F63" w:rsidRDefault="00137001">
            <w:pPr>
              <w:rPr>
                <w:rFonts w:ascii="Arial" w:hAnsi="Arial" w:cs="Arial"/>
                <w:color w:val="000000"/>
                <w:sz w:val="20"/>
                <w:szCs w:val="20"/>
              </w:rPr>
            </w:pPr>
            <w:r w:rsidRPr="00496F63">
              <w:rPr>
                <w:rFonts w:ascii="Arial" w:hAnsi="Arial" w:cs="Arial"/>
                <w:color w:val="000000"/>
                <w:sz w:val="20"/>
                <w:szCs w:val="20"/>
              </w:rPr>
              <w:t>Book Class Name</w:t>
            </w:r>
          </w:p>
        </w:tc>
      </w:tr>
      <w:tr w:rsidR="00137001" w:rsidRPr="00CD49BB" w14:paraId="2CE9BF02" w14:textId="77777777" w:rsidTr="004A2F35">
        <w:trPr>
          <w:trHeight w:val="71"/>
        </w:trPr>
        <w:tc>
          <w:tcPr>
            <w:tcW w:w="1655" w:type="pct"/>
            <w:vAlign w:val="bottom"/>
          </w:tcPr>
          <w:p w14:paraId="2CE9BEFF" w14:textId="77777777" w:rsidR="00137001"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F00" w14:textId="77777777" w:rsidR="00137001" w:rsidRPr="00496F63" w:rsidRDefault="00137001">
            <w:pPr>
              <w:rPr>
                <w:rFonts w:ascii="Arial" w:hAnsi="Arial" w:cs="Arial"/>
                <w:color w:val="000000"/>
                <w:sz w:val="20"/>
                <w:szCs w:val="20"/>
              </w:rPr>
            </w:pPr>
            <w:r w:rsidRPr="00496F63">
              <w:rPr>
                <w:rFonts w:ascii="Arial" w:hAnsi="Arial" w:cs="Arial"/>
                <w:color w:val="000000"/>
                <w:sz w:val="20"/>
                <w:szCs w:val="20"/>
              </w:rPr>
              <w:t>Asset Category</w:t>
            </w:r>
          </w:p>
        </w:tc>
        <w:tc>
          <w:tcPr>
            <w:tcW w:w="1318" w:type="pct"/>
            <w:vAlign w:val="bottom"/>
          </w:tcPr>
          <w:p w14:paraId="2CE9BF01" w14:textId="77777777" w:rsidR="00137001" w:rsidRPr="00496F63" w:rsidRDefault="00137001">
            <w:pPr>
              <w:rPr>
                <w:rFonts w:ascii="Arial" w:hAnsi="Arial" w:cs="Arial"/>
                <w:color w:val="000000"/>
                <w:sz w:val="20"/>
                <w:szCs w:val="20"/>
              </w:rPr>
            </w:pPr>
            <w:r w:rsidRPr="00496F63">
              <w:rPr>
                <w:rFonts w:ascii="Arial" w:hAnsi="Arial" w:cs="Arial"/>
                <w:color w:val="000000"/>
                <w:sz w:val="20"/>
                <w:szCs w:val="20"/>
              </w:rPr>
              <w:t>Major Category</w:t>
            </w:r>
          </w:p>
        </w:tc>
      </w:tr>
      <w:tr w:rsidR="00137001" w:rsidRPr="00CD49BB" w14:paraId="2CE9BF06" w14:textId="77777777" w:rsidTr="004A2F35">
        <w:trPr>
          <w:trHeight w:val="71"/>
        </w:trPr>
        <w:tc>
          <w:tcPr>
            <w:tcW w:w="1655" w:type="pct"/>
            <w:vAlign w:val="bottom"/>
          </w:tcPr>
          <w:p w14:paraId="2CE9BF03" w14:textId="77777777" w:rsidR="00137001" w:rsidRPr="00496F63" w:rsidRDefault="00C8641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F04" w14:textId="77777777" w:rsidR="00137001" w:rsidRPr="00496F63" w:rsidRDefault="00137001">
            <w:pPr>
              <w:rPr>
                <w:rFonts w:ascii="Arial" w:hAnsi="Arial" w:cs="Arial"/>
                <w:color w:val="000000"/>
                <w:sz w:val="20"/>
                <w:szCs w:val="20"/>
              </w:rPr>
            </w:pPr>
            <w:r w:rsidRPr="00496F63">
              <w:rPr>
                <w:rFonts w:ascii="Arial" w:hAnsi="Arial" w:cs="Arial"/>
                <w:color w:val="000000"/>
                <w:sz w:val="20"/>
                <w:szCs w:val="20"/>
              </w:rPr>
              <w:t>Asset Category</w:t>
            </w:r>
          </w:p>
        </w:tc>
        <w:tc>
          <w:tcPr>
            <w:tcW w:w="1318" w:type="pct"/>
            <w:vAlign w:val="bottom"/>
          </w:tcPr>
          <w:p w14:paraId="2CE9BF05" w14:textId="77777777" w:rsidR="00137001" w:rsidRPr="00496F63" w:rsidRDefault="00137001">
            <w:pPr>
              <w:rPr>
                <w:rFonts w:ascii="Arial" w:hAnsi="Arial" w:cs="Arial"/>
                <w:color w:val="000000"/>
                <w:sz w:val="20"/>
                <w:szCs w:val="20"/>
              </w:rPr>
            </w:pPr>
            <w:r w:rsidRPr="00496F63">
              <w:rPr>
                <w:rFonts w:ascii="Arial" w:hAnsi="Arial" w:cs="Arial"/>
                <w:color w:val="000000"/>
                <w:sz w:val="20"/>
                <w:szCs w:val="20"/>
              </w:rPr>
              <w:t>Minor Category</w:t>
            </w:r>
          </w:p>
        </w:tc>
      </w:tr>
      <w:tr w:rsidR="00631614" w:rsidRPr="00CD49BB" w14:paraId="2CE9BF0A" w14:textId="77777777" w:rsidTr="004A2F35">
        <w:trPr>
          <w:trHeight w:val="71"/>
        </w:trPr>
        <w:tc>
          <w:tcPr>
            <w:tcW w:w="1655" w:type="pct"/>
            <w:vAlign w:val="bottom"/>
          </w:tcPr>
          <w:p w14:paraId="2CE9BF07" w14:textId="77777777" w:rsidR="00631614" w:rsidRPr="00496F63" w:rsidRDefault="001E6225"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F08" w14:textId="77777777" w:rsidR="00631614" w:rsidRPr="00496F63" w:rsidRDefault="00342725">
            <w:pPr>
              <w:rPr>
                <w:rFonts w:ascii="Arial" w:hAnsi="Arial" w:cs="Arial"/>
                <w:color w:val="000000"/>
                <w:sz w:val="20"/>
                <w:szCs w:val="20"/>
              </w:rPr>
            </w:pPr>
            <w:r w:rsidRPr="00496F63">
              <w:rPr>
                <w:rFonts w:ascii="Arial" w:hAnsi="Arial" w:cs="Arial"/>
                <w:color w:val="000000"/>
                <w:sz w:val="20"/>
                <w:szCs w:val="20"/>
              </w:rPr>
              <w:t>Asset Location</w:t>
            </w:r>
          </w:p>
        </w:tc>
        <w:tc>
          <w:tcPr>
            <w:tcW w:w="1318" w:type="pct"/>
            <w:vAlign w:val="bottom"/>
          </w:tcPr>
          <w:p w14:paraId="2CE9BF09" w14:textId="77777777" w:rsidR="00631614" w:rsidRPr="00496F63" w:rsidRDefault="00342725">
            <w:pPr>
              <w:rPr>
                <w:rFonts w:ascii="Arial" w:hAnsi="Arial" w:cs="Arial"/>
                <w:color w:val="000000"/>
                <w:sz w:val="20"/>
                <w:szCs w:val="20"/>
              </w:rPr>
            </w:pPr>
            <w:r w:rsidRPr="00496F63">
              <w:rPr>
                <w:rFonts w:ascii="Arial" w:hAnsi="Arial" w:cs="Arial"/>
                <w:color w:val="000000"/>
                <w:sz w:val="20"/>
                <w:szCs w:val="20"/>
              </w:rPr>
              <w:t>Asset Location Name</w:t>
            </w:r>
          </w:p>
        </w:tc>
      </w:tr>
      <w:tr w:rsidR="00DF371D" w:rsidRPr="00CD49BB" w14:paraId="2CE9BF0E" w14:textId="77777777" w:rsidTr="004A2F35">
        <w:trPr>
          <w:trHeight w:val="71"/>
        </w:trPr>
        <w:tc>
          <w:tcPr>
            <w:tcW w:w="1655" w:type="pct"/>
            <w:vAlign w:val="bottom"/>
          </w:tcPr>
          <w:p w14:paraId="2CE9BF0B" w14:textId="77777777" w:rsidR="00DF371D" w:rsidRPr="00496F63" w:rsidRDefault="00DF371D"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F0C" w14:textId="77777777" w:rsidR="00DF371D" w:rsidRPr="00496F63" w:rsidRDefault="00DF371D">
            <w:pPr>
              <w:rPr>
                <w:rFonts w:ascii="Arial" w:hAnsi="Arial" w:cs="Arial"/>
                <w:color w:val="000000"/>
                <w:sz w:val="20"/>
                <w:szCs w:val="20"/>
              </w:rPr>
            </w:pPr>
            <w:r>
              <w:rPr>
                <w:rFonts w:ascii="Arial" w:hAnsi="Arial" w:cs="Arial"/>
                <w:color w:val="000000"/>
                <w:sz w:val="20"/>
                <w:szCs w:val="20"/>
              </w:rPr>
              <w:t>Prime</w:t>
            </w:r>
          </w:p>
        </w:tc>
        <w:tc>
          <w:tcPr>
            <w:tcW w:w="1318" w:type="pct"/>
            <w:vAlign w:val="bottom"/>
          </w:tcPr>
          <w:p w14:paraId="2CE9BF0D" w14:textId="77777777" w:rsidR="00DF371D" w:rsidRPr="00496F63" w:rsidRDefault="00DF371D">
            <w:pPr>
              <w:rPr>
                <w:rFonts w:ascii="Arial" w:hAnsi="Arial" w:cs="Arial"/>
                <w:color w:val="000000"/>
                <w:sz w:val="20"/>
                <w:szCs w:val="20"/>
              </w:rPr>
            </w:pPr>
            <w:r>
              <w:rPr>
                <w:rFonts w:ascii="Arial" w:hAnsi="Arial" w:cs="Arial"/>
                <w:color w:val="000000"/>
                <w:sz w:val="20"/>
                <w:szCs w:val="20"/>
              </w:rPr>
              <w:t>Account Classification</w:t>
            </w:r>
          </w:p>
        </w:tc>
      </w:tr>
      <w:tr w:rsidR="00DF371D" w:rsidRPr="00CD49BB" w14:paraId="2CE9BF12" w14:textId="77777777" w:rsidTr="004A2F35">
        <w:trPr>
          <w:trHeight w:val="71"/>
        </w:trPr>
        <w:tc>
          <w:tcPr>
            <w:tcW w:w="1655" w:type="pct"/>
            <w:vAlign w:val="bottom"/>
          </w:tcPr>
          <w:p w14:paraId="2CE9BF0F" w14:textId="77777777" w:rsidR="00DF371D" w:rsidRPr="00496F63" w:rsidRDefault="00DF371D"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F10"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Facts - Asset Balance</w:t>
            </w:r>
          </w:p>
        </w:tc>
        <w:tc>
          <w:tcPr>
            <w:tcW w:w="1318" w:type="pct"/>
            <w:vAlign w:val="bottom"/>
          </w:tcPr>
          <w:p w14:paraId="2CE9BF11"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Current Cost</w:t>
            </w:r>
          </w:p>
        </w:tc>
      </w:tr>
      <w:tr w:rsidR="00DF371D" w:rsidRPr="00CD49BB" w14:paraId="2CE9BF16" w14:textId="77777777" w:rsidTr="004A2F35">
        <w:trPr>
          <w:trHeight w:val="71"/>
        </w:trPr>
        <w:tc>
          <w:tcPr>
            <w:tcW w:w="1655" w:type="pct"/>
            <w:vAlign w:val="bottom"/>
          </w:tcPr>
          <w:p w14:paraId="2CE9BF13" w14:textId="77777777" w:rsidR="00DF371D" w:rsidRPr="00496F63" w:rsidRDefault="00DF371D"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F14"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Facts - Asset Balance</w:t>
            </w:r>
          </w:p>
        </w:tc>
        <w:tc>
          <w:tcPr>
            <w:tcW w:w="1318" w:type="pct"/>
            <w:vAlign w:val="bottom"/>
          </w:tcPr>
          <w:p w14:paraId="2CE9BF15"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Total Depreciation Amount</w:t>
            </w:r>
          </w:p>
        </w:tc>
      </w:tr>
      <w:tr w:rsidR="00DF371D" w:rsidRPr="00CD49BB" w14:paraId="2CE9BF1A" w14:textId="77777777" w:rsidTr="004A2F35">
        <w:trPr>
          <w:trHeight w:val="71"/>
        </w:trPr>
        <w:tc>
          <w:tcPr>
            <w:tcW w:w="1655" w:type="pct"/>
            <w:vAlign w:val="bottom"/>
          </w:tcPr>
          <w:p w14:paraId="2CE9BF17" w14:textId="77777777" w:rsidR="00DF371D" w:rsidRPr="00496F63" w:rsidRDefault="00DF371D"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F18"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Facts - Asset Balance</w:t>
            </w:r>
          </w:p>
        </w:tc>
        <w:tc>
          <w:tcPr>
            <w:tcW w:w="1318" w:type="pct"/>
            <w:vAlign w:val="bottom"/>
          </w:tcPr>
          <w:p w14:paraId="2CE9BF19"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Fiscal YTD Depreciation Amount</w:t>
            </w:r>
          </w:p>
        </w:tc>
      </w:tr>
      <w:tr w:rsidR="00DF371D" w:rsidRPr="00CD49BB" w14:paraId="2CE9BF1E" w14:textId="77777777" w:rsidTr="004A2F35">
        <w:trPr>
          <w:trHeight w:val="71"/>
        </w:trPr>
        <w:tc>
          <w:tcPr>
            <w:tcW w:w="1655" w:type="pct"/>
            <w:vAlign w:val="bottom"/>
          </w:tcPr>
          <w:p w14:paraId="2CE9BF1B" w14:textId="77777777" w:rsidR="00DF371D" w:rsidRPr="00496F63" w:rsidRDefault="00DF371D"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F1C"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Facts - Asset Balance</w:t>
            </w:r>
          </w:p>
        </w:tc>
        <w:tc>
          <w:tcPr>
            <w:tcW w:w="1318" w:type="pct"/>
            <w:vAlign w:val="bottom"/>
          </w:tcPr>
          <w:p w14:paraId="2CE9BF1D"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Accumulated Depreciation Amount</w:t>
            </w:r>
          </w:p>
        </w:tc>
      </w:tr>
      <w:tr w:rsidR="00DF371D" w:rsidRPr="00CD49BB" w14:paraId="2CE9BF22" w14:textId="77777777" w:rsidTr="004A2F35">
        <w:trPr>
          <w:trHeight w:val="71"/>
        </w:trPr>
        <w:tc>
          <w:tcPr>
            <w:tcW w:w="1655" w:type="pct"/>
            <w:vAlign w:val="bottom"/>
          </w:tcPr>
          <w:p w14:paraId="2CE9BF1F" w14:textId="77777777" w:rsidR="00DF371D" w:rsidRPr="00496F63" w:rsidRDefault="00DF371D"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F20"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Facts - Asset Balance</w:t>
            </w:r>
          </w:p>
        </w:tc>
        <w:tc>
          <w:tcPr>
            <w:tcW w:w="1318" w:type="pct"/>
            <w:vAlign w:val="bottom"/>
          </w:tcPr>
          <w:p w14:paraId="2CE9BF21"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Net Book Value</w:t>
            </w:r>
          </w:p>
        </w:tc>
      </w:tr>
      <w:tr w:rsidR="00DF371D" w:rsidRPr="00CD49BB" w14:paraId="2CE9BF26" w14:textId="77777777" w:rsidTr="004A2F35">
        <w:trPr>
          <w:trHeight w:val="71"/>
        </w:trPr>
        <w:tc>
          <w:tcPr>
            <w:tcW w:w="1655" w:type="pct"/>
            <w:vAlign w:val="bottom"/>
          </w:tcPr>
          <w:p w14:paraId="2CE9BF23" w14:textId="77777777" w:rsidR="00DF371D" w:rsidRPr="00496F63" w:rsidRDefault="00DF371D" w:rsidP="00D612A4">
            <w:pPr>
              <w:rPr>
                <w:rFonts w:ascii="Arial" w:hAnsi="Arial" w:cs="Arial"/>
                <w:color w:val="000000"/>
                <w:sz w:val="20"/>
                <w:szCs w:val="20"/>
              </w:rPr>
            </w:pPr>
            <w:r w:rsidRPr="00496F63">
              <w:rPr>
                <w:rFonts w:ascii="Arial" w:hAnsi="Arial" w:cs="Arial"/>
                <w:color w:val="000000"/>
                <w:sz w:val="20"/>
                <w:szCs w:val="20"/>
              </w:rPr>
              <w:t>Financials - Asset Overview</w:t>
            </w:r>
          </w:p>
        </w:tc>
        <w:tc>
          <w:tcPr>
            <w:tcW w:w="2027" w:type="pct"/>
            <w:vAlign w:val="bottom"/>
          </w:tcPr>
          <w:p w14:paraId="2CE9BF24"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Facts - Asset Acquisition</w:t>
            </w:r>
          </w:p>
        </w:tc>
        <w:tc>
          <w:tcPr>
            <w:tcW w:w="1318" w:type="pct"/>
            <w:vAlign w:val="bottom"/>
          </w:tcPr>
          <w:p w14:paraId="2CE9BF25" w14:textId="77777777" w:rsidR="00DF371D" w:rsidRPr="00496F63" w:rsidRDefault="00DF371D">
            <w:pPr>
              <w:rPr>
                <w:rFonts w:ascii="Arial" w:hAnsi="Arial" w:cs="Arial"/>
                <w:color w:val="000000"/>
                <w:sz w:val="20"/>
                <w:szCs w:val="20"/>
              </w:rPr>
            </w:pPr>
            <w:r w:rsidRPr="00496F63">
              <w:rPr>
                <w:rFonts w:ascii="Arial" w:hAnsi="Arial" w:cs="Arial"/>
                <w:color w:val="000000"/>
                <w:sz w:val="20"/>
                <w:szCs w:val="20"/>
              </w:rPr>
              <w:t>Acquisition Quantity</w:t>
            </w:r>
          </w:p>
        </w:tc>
      </w:tr>
      <w:tr w:rsidR="00415D21" w:rsidRPr="00CD49BB" w14:paraId="2CE9BF2A" w14:textId="77777777" w:rsidTr="00A6751C">
        <w:trPr>
          <w:trHeight w:val="71"/>
        </w:trPr>
        <w:tc>
          <w:tcPr>
            <w:tcW w:w="1655" w:type="pct"/>
          </w:tcPr>
          <w:p w14:paraId="2CE9BF27" w14:textId="77777777" w:rsidR="00415D21" w:rsidRPr="00496F63" w:rsidRDefault="00415D21" w:rsidP="00D612A4">
            <w:pPr>
              <w:rPr>
                <w:rFonts w:ascii="Arial" w:hAnsi="Arial" w:cs="Arial"/>
                <w:color w:val="000000"/>
                <w:sz w:val="20"/>
                <w:szCs w:val="20"/>
              </w:rPr>
            </w:pPr>
            <w:r w:rsidRPr="005160D3">
              <w:rPr>
                <w:rFonts w:ascii="Arial" w:hAnsi="Arial" w:cs="Arial"/>
                <w:color w:val="000000"/>
                <w:sz w:val="20"/>
                <w:szCs w:val="20"/>
              </w:rPr>
              <w:lastRenderedPageBreak/>
              <w:t>Financials - Asset Overview</w:t>
            </w:r>
          </w:p>
        </w:tc>
        <w:tc>
          <w:tcPr>
            <w:tcW w:w="2027" w:type="pct"/>
            <w:vAlign w:val="bottom"/>
          </w:tcPr>
          <w:p w14:paraId="2CE9BF28" w14:textId="77777777" w:rsidR="00415D21" w:rsidRPr="00496F63" w:rsidRDefault="00415D21">
            <w:pPr>
              <w:rPr>
                <w:rFonts w:ascii="Arial" w:hAnsi="Arial" w:cs="Arial"/>
                <w:color w:val="000000"/>
                <w:sz w:val="20"/>
                <w:szCs w:val="20"/>
              </w:rPr>
            </w:pPr>
            <w:r>
              <w:rPr>
                <w:rFonts w:ascii="Arial" w:hAnsi="Arial" w:cs="Arial"/>
                <w:color w:val="000000"/>
                <w:sz w:val="20"/>
                <w:szCs w:val="20"/>
              </w:rPr>
              <w:t>Asset</w:t>
            </w:r>
          </w:p>
        </w:tc>
        <w:tc>
          <w:tcPr>
            <w:tcW w:w="1318" w:type="pct"/>
            <w:vAlign w:val="bottom"/>
          </w:tcPr>
          <w:p w14:paraId="2CE9BF29" w14:textId="77777777" w:rsidR="00415D21" w:rsidRPr="00496F63" w:rsidRDefault="00415D21">
            <w:pPr>
              <w:rPr>
                <w:rFonts w:ascii="Arial" w:hAnsi="Arial" w:cs="Arial"/>
                <w:color w:val="000000"/>
                <w:sz w:val="20"/>
                <w:szCs w:val="20"/>
              </w:rPr>
            </w:pPr>
            <w:r>
              <w:rPr>
                <w:rFonts w:ascii="Arial" w:hAnsi="Arial" w:cs="Arial"/>
                <w:color w:val="000000"/>
                <w:sz w:val="20"/>
                <w:szCs w:val="20"/>
              </w:rPr>
              <w:t>PO Number</w:t>
            </w:r>
          </w:p>
        </w:tc>
      </w:tr>
      <w:tr w:rsidR="00415D21" w:rsidRPr="00CD49BB" w14:paraId="2CE9BF2E" w14:textId="77777777" w:rsidTr="00A6751C">
        <w:trPr>
          <w:trHeight w:val="71"/>
        </w:trPr>
        <w:tc>
          <w:tcPr>
            <w:tcW w:w="1655" w:type="pct"/>
          </w:tcPr>
          <w:p w14:paraId="2CE9BF2B" w14:textId="77777777" w:rsidR="00415D21" w:rsidRPr="00496F63" w:rsidRDefault="00415D21" w:rsidP="00D612A4">
            <w:pPr>
              <w:rPr>
                <w:rFonts w:ascii="Arial" w:hAnsi="Arial" w:cs="Arial"/>
                <w:color w:val="000000"/>
                <w:sz w:val="20"/>
                <w:szCs w:val="20"/>
              </w:rPr>
            </w:pPr>
            <w:r w:rsidRPr="005160D3">
              <w:rPr>
                <w:rFonts w:ascii="Arial" w:hAnsi="Arial" w:cs="Arial"/>
                <w:color w:val="000000"/>
                <w:sz w:val="20"/>
                <w:szCs w:val="20"/>
              </w:rPr>
              <w:t>Financials - Asset Overview</w:t>
            </w:r>
          </w:p>
        </w:tc>
        <w:tc>
          <w:tcPr>
            <w:tcW w:w="2027" w:type="pct"/>
          </w:tcPr>
          <w:p w14:paraId="2CE9BF2C" w14:textId="77777777" w:rsidR="00415D21" w:rsidRPr="00496F63" w:rsidRDefault="00415D21">
            <w:pPr>
              <w:rPr>
                <w:rFonts w:ascii="Arial" w:hAnsi="Arial" w:cs="Arial"/>
                <w:color w:val="000000"/>
                <w:sz w:val="20"/>
                <w:szCs w:val="20"/>
              </w:rPr>
            </w:pPr>
            <w:r w:rsidRPr="00A125EC">
              <w:rPr>
                <w:rFonts w:ascii="Arial" w:hAnsi="Arial" w:cs="Arial"/>
                <w:color w:val="000000"/>
                <w:sz w:val="20"/>
                <w:szCs w:val="20"/>
              </w:rPr>
              <w:t>Asset</w:t>
            </w:r>
          </w:p>
        </w:tc>
        <w:tc>
          <w:tcPr>
            <w:tcW w:w="1318" w:type="pct"/>
            <w:vAlign w:val="bottom"/>
          </w:tcPr>
          <w:p w14:paraId="2CE9BF2D" w14:textId="77777777" w:rsidR="00415D21" w:rsidRPr="00496F63" w:rsidRDefault="00415D21">
            <w:pPr>
              <w:rPr>
                <w:rFonts w:ascii="Arial" w:hAnsi="Arial" w:cs="Arial"/>
                <w:color w:val="000000"/>
                <w:sz w:val="20"/>
                <w:szCs w:val="20"/>
              </w:rPr>
            </w:pPr>
            <w:r>
              <w:rPr>
                <w:rFonts w:ascii="Arial" w:hAnsi="Arial" w:cs="Arial"/>
                <w:color w:val="000000"/>
                <w:sz w:val="20"/>
                <w:szCs w:val="20"/>
              </w:rPr>
              <w:t>Supplier Name</w:t>
            </w:r>
          </w:p>
        </w:tc>
      </w:tr>
      <w:tr w:rsidR="00415D21" w:rsidRPr="00CD49BB" w14:paraId="2CE9BF32" w14:textId="77777777" w:rsidTr="00A6751C">
        <w:trPr>
          <w:trHeight w:val="71"/>
        </w:trPr>
        <w:tc>
          <w:tcPr>
            <w:tcW w:w="1655" w:type="pct"/>
          </w:tcPr>
          <w:p w14:paraId="2CE9BF2F" w14:textId="77777777" w:rsidR="00415D21" w:rsidRPr="00496F63" w:rsidRDefault="00415D21" w:rsidP="00D612A4">
            <w:pPr>
              <w:rPr>
                <w:rFonts w:ascii="Arial" w:hAnsi="Arial" w:cs="Arial"/>
                <w:color w:val="000000"/>
                <w:sz w:val="20"/>
                <w:szCs w:val="20"/>
              </w:rPr>
            </w:pPr>
            <w:r w:rsidRPr="005160D3">
              <w:rPr>
                <w:rFonts w:ascii="Arial" w:hAnsi="Arial" w:cs="Arial"/>
                <w:color w:val="000000"/>
                <w:sz w:val="20"/>
                <w:szCs w:val="20"/>
              </w:rPr>
              <w:t>Financials - Asset Overview</w:t>
            </w:r>
          </w:p>
        </w:tc>
        <w:tc>
          <w:tcPr>
            <w:tcW w:w="2027" w:type="pct"/>
          </w:tcPr>
          <w:p w14:paraId="2CE9BF30" w14:textId="77777777" w:rsidR="00415D21" w:rsidRPr="00496F63" w:rsidRDefault="00415D21">
            <w:pPr>
              <w:rPr>
                <w:rFonts w:ascii="Arial" w:hAnsi="Arial" w:cs="Arial"/>
                <w:color w:val="000000"/>
                <w:sz w:val="20"/>
                <w:szCs w:val="20"/>
              </w:rPr>
            </w:pPr>
            <w:r w:rsidRPr="00A125EC">
              <w:rPr>
                <w:rFonts w:ascii="Arial" w:hAnsi="Arial" w:cs="Arial"/>
                <w:color w:val="000000"/>
                <w:sz w:val="20"/>
                <w:szCs w:val="20"/>
              </w:rPr>
              <w:t>Asset</w:t>
            </w:r>
          </w:p>
        </w:tc>
        <w:tc>
          <w:tcPr>
            <w:tcW w:w="1318" w:type="pct"/>
            <w:vAlign w:val="bottom"/>
          </w:tcPr>
          <w:p w14:paraId="2CE9BF31" w14:textId="77777777" w:rsidR="00415D21" w:rsidRPr="00496F63" w:rsidRDefault="00415D21">
            <w:pPr>
              <w:rPr>
                <w:rFonts w:ascii="Arial" w:hAnsi="Arial" w:cs="Arial"/>
                <w:color w:val="000000"/>
                <w:sz w:val="20"/>
                <w:szCs w:val="20"/>
              </w:rPr>
            </w:pPr>
            <w:r>
              <w:rPr>
                <w:rFonts w:ascii="Arial" w:hAnsi="Arial" w:cs="Arial"/>
                <w:color w:val="000000"/>
                <w:sz w:val="20"/>
                <w:szCs w:val="20"/>
              </w:rPr>
              <w:t>Supplier Number</w:t>
            </w:r>
          </w:p>
        </w:tc>
      </w:tr>
    </w:tbl>
    <w:p w14:paraId="2CE9BF3B" w14:textId="77777777" w:rsidR="00097AC9" w:rsidRDefault="00097AC9" w:rsidP="00877301">
      <w:pPr>
        <w:pStyle w:val="Heading1"/>
      </w:pPr>
      <w:bookmarkStart w:id="61" w:name="_Toc435801150"/>
      <w:r w:rsidRPr="00097AC9">
        <w:lastRenderedPageBreak/>
        <w:t>Report Design</w:t>
      </w:r>
      <w:bookmarkEnd w:id="58"/>
      <w:bookmarkEnd w:id="59"/>
      <w:bookmarkEnd w:id="60"/>
      <w:bookmarkEnd w:id="61"/>
    </w:p>
    <w:p w14:paraId="2CE9BF3D" w14:textId="77777777" w:rsidR="00097AC9" w:rsidRDefault="00097AC9" w:rsidP="006229E3">
      <w:pPr>
        <w:pStyle w:val="Heading2"/>
      </w:pPr>
      <w:bookmarkStart w:id="62" w:name="_Toc435801151"/>
      <w:r w:rsidRPr="00097AC9">
        <w:t>Report Details</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1260"/>
        <w:gridCol w:w="1586"/>
        <w:gridCol w:w="1434"/>
        <w:gridCol w:w="1434"/>
        <w:gridCol w:w="3357"/>
      </w:tblGrid>
      <w:tr w:rsidR="00DF006B" w:rsidRPr="00097AC9" w14:paraId="2CE9BF44" w14:textId="77777777" w:rsidTr="004A2F35">
        <w:tc>
          <w:tcPr>
            <w:tcW w:w="744" w:type="pct"/>
            <w:shd w:val="clear" w:color="auto" w:fill="D9D9D9"/>
          </w:tcPr>
          <w:p w14:paraId="2CE9BF3E"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Report Name</w:t>
            </w:r>
          </w:p>
        </w:tc>
        <w:tc>
          <w:tcPr>
            <w:tcW w:w="591" w:type="pct"/>
            <w:shd w:val="clear" w:color="auto" w:fill="D9D9D9"/>
          </w:tcPr>
          <w:p w14:paraId="2CE9BF3F"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Report Location</w:t>
            </w:r>
          </w:p>
        </w:tc>
        <w:tc>
          <w:tcPr>
            <w:tcW w:w="744" w:type="pct"/>
            <w:shd w:val="clear" w:color="auto" w:fill="D9D9D9"/>
          </w:tcPr>
          <w:p w14:paraId="2CE9BF40"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Subject Area</w:t>
            </w:r>
          </w:p>
        </w:tc>
        <w:tc>
          <w:tcPr>
            <w:tcW w:w="673" w:type="pct"/>
            <w:shd w:val="clear" w:color="auto" w:fill="D9D9D9"/>
          </w:tcPr>
          <w:p w14:paraId="2CE9BF41"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Dashboard</w:t>
            </w:r>
          </w:p>
        </w:tc>
        <w:tc>
          <w:tcPr>
            <w:tcW w:w="673" w:type="pct"/>
            <w:shd w:val="clear" w:color="auto" w:fill="D9D9D9"/>
          </w:tcPr>
          <w:p w14:paraId="2CE9BF42"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Dashboard Page</w:t>
            </w:r>
          </w:p>
        </w:tc>
        <w:tc>
          <w:tcPr>
            <w:tcW w:w="1575" w:type="pct"/>
            <w:shd w:val="clear" w:color="auto" w:fill="D9D9D9"/>
          </w:tcPr>
          <w:p w14:paraId="2CE9BF43"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Description</w:t>
            </w:r>
          </w:p>
        </w:tc>
      </w:tr>
      <w:tr w:rsidR="00DF006B" w:rsidRPr="00097AC9" w14:paraId="2CE9BF4B" w14:textId="77777777" w:rsidTr="005043F9">
        <w:tc>
          <w:tcPr>
            <w:tcW w:w="744" w:type="pct"/>
            <w:tcBorders>
              <w:bottom w:val="single" w:sz="4" w:space="0" w:color="auto"/>
            </w:tcBorders>
          </w:tcPr>
          <w:p w14:paraId="2CE9BF45" w14:textId="77777777" w:rsidR="00097AC9" w:rsidRPr="001161B5" w:rsidRDefault="00FF33C2" w:rsidP="00DF006B">
            <w:pPr>
              <w:spacing w:after="120" w:line="240" w:lineRule="auto"/>
              <w:rPr>
                <w:rFonts w:ascii="Arial" w:eastAsia="Times New Roman" w:hAnsi="Arial" w:cs="Arial"/>
                <w:color w:val="000000"/>
                <w:sz w:val="20"/>
                <w:szCs w:val="20"/>
                <w:lang w:val="en-GB"/>
              </w:rPr>
            </w:pPr>
            <w:r w:rsidRPr="00FF33C2">
              <w:rPr>
                <w:rFonts w:ascii="Arial" w:eastAsia="Times New Roman" w:hAnsi="Arial" w:cs="Arial"/>
                <w:color w:val="000000"/>
                <w:sz w:val="20"/>
                <w:szCs w:val="20"/>
                <w:lang w:val="en-GB"/>
              </w:rPr>
              <w:t>Cigna Fixed Asset Reporting</w:t>
            </w:r>
          </w:p>
        </w:tc>
        <w:tc>
          <w:tcPr>
            <w:tcW w:w="591" w:type="pct"/>
            <w:tcBorders>
              <w:bottom w:val="single" w:sz="4" w:space="0" w:color="auto"/>
            </w:tcBorders>
          </w:tcPr>
          <w:p w14:paraId="2CE9BF46" w14:textId="77777777" w:rsidR="00097AC9" w:rsidRPr="001161B5" w:rsidRDefault="00BF2721" w:rsidP="00647B65">
            <w:pPr>
              <w:spacing w:after="120" w:line="240" w:lineRule="auto"/>
              <w:rPr>
                <w:rFonts w:ascii="Arial" w:eastAsia="Times New Roman" w:hAnsi="Arial" w:cs="Arial"/>
                <w:color w:val="000000"/>
                <w:sz w:val="20"/>
                <w:szCs w:val="20"/>
                <w:lang w:val="en-GB"/>
              </w:rPr>
            </w:pPr>
            <w:r w:rsidRPr="001161B5">
              <w:rPr>
                <w:rFonts w:ascii="Arial" w:eastAsia="Times New Roman" w:hAnsi="Arial" w:cs="Arial"/>
                <w:color w:val="000000"/>
                <w:sz w:val="20"/>
                <w:szCs w:val="20"/>
                <w:lang w:val="en-GB"/>
              </w:rPr>
              <w:t>/Shared Folders/</w:t>
            </w:r>
          </w:p>
        </w:tc>
        <w:tc>
          <w:tcPr>
            <w:tcW w:w="744" w:type="pct"/>
            <w:tcBorders>
              <w:bottom w:val="single" w:sz="4" w:space="0" w:color="auto"/>
            </w:tcBorders>
          </w:tcPr>
          <w:p w14:paraId="2CE9BF47" w14:textId="77777777" w:rsidR="00097AC9" w:rsidRPr="001161B5" w:rsidRDefault="00EE2089" w:rsidP="00097AC9">
            <w:pPr>
              <w:spacing w:after="120" w:line="240" w:lineRule="auto"/>
              <w:rPr>
                <w:rFonts w:ascii="Arial" w:eastAsia="Times New Roman" w:hAnsi="Arial" w:cs="Arial"/>
                <w:color w:val="000000"/>
                <w:sz w:val="20"/>
                <w:szCs w:val="20"/>
                <w:lang w:val="en-GB"/>
              </w:rPr>
            </w:pPr>
            <w:r w:rsidRPr="00EE2089">
              <w:rPr>
                <w:rFonts w:ascii="Arial" w:eastAsia="Times New Roman" w:hAnsi="Arial" w:cs="Arial"/>
                <w:color w:val="000000"/>
                <w:sz w:val="20"/>
                <w:szCs w:val="20"/>
                <w:lang w:val="en-GB"/>
              </w:rPr>
              <w:t>Financials - Asset Overview</w:t>
            </w:r>
          </w:p>
        </w:tc>
        <w:tc>
          <w:tcPr>
            <w:tcW w:w="673" w:type="pct"/>
            <w:tcBorders>
              <w:bottom w:val="single" w:sz="4" w:space="0" w:color="auto"/>
            </w:tcBorders>
          </w:tcPr>
          <w:p w14:paraId="2CE9BF48" w14:textId="77777777" w:rsidR="00097AC9" w:rsidRPr="001161B5" w:rsidRDefault="00F03938" w:rsidP="000C7272">
            <w:pPr>
              <w:spacing w:after="120" w:line="240" w:lineRule="auto"/>
              <w:rPr>
                <w:rFonts w:ascii="Arial" w:eastAsia="Times New Roman" w:hAnsi="Arial" w:cs="Arial"/>
                <w:color w:val="000000"/>
                <w:sz w:val="20"/>
                <w:szCs w:val="20"/>
                <w:lang w:val="en-GB"/>
              </w:rPr>
            </w:pPr>
            <w:r w:rsidRPr="00F03938">
              <w:rPr>
                <w:rFonts w:ascii="Arial" w:hAnsi="Arial" w:cs="Arial"/>
                <w:color w:val="000000"/>
                <w:sz w:val="20"/>
                <w:szCs w:val="20"/>
              </w:rPr>
              <w:t xml:space="preserve">Cigna Fixed Asset </w:t>
            </w:r>
          </w:p>
        </w:tc>
        <w:tc>
          <w:tcPr>
            <w:tcW w:w="673" w:type="pct"/>
            <w:tcBorders>
              <w:bottom w:val="single" w:sz="4" w:space="0" w:color="auto"/>
            </w:tcBorders>
          </w:tcPr>
          <w:p w14:paraId="2CE9BF49" w14:textId="77777777" w:rsidR="00097AC9" w:rsidRPr="001161B5" w:rsidRDefault="00F03938" w:rsidP="000C7272">
            <w:pPr>
              <w:spacing w:after="120" w:line="240" w:lineRule="auto"/>
              <w:rPr>
                <w:rFonts w:ascii="Arial" w:eastAsia="Times New Roman" w:hAnsi="Arial" w:cs="Arial"/>
                <w:color w:val="000000"/>
                <w:sz w:val="20"/>
                <w:szCs w:val="20"/>
                <w:lang w:val="en-GB"/>
              </w:rPr>
            </w:pPr>
            <w:r w:rsidRPr="00F03938">
              <w:rPr>
                <w:rFonts w:ascii="Arial" w:hAnsi="Arial" w:cs="Arial"/>
                <w:color w:val="000000"/>
                <w:sz w:val="20"/>
                <w:szCs w:val="20"/>
              </w:rPr>
              <w:t xml:space="preserve">Cigna Fixed Asset </w:t>
            </w:r>
          </w:p>
        </w:tc>
        <w:tc>
          <w:tcPr>
            <w:tcW w:w="1575" w:type="pct"/>
            <w:tcBorders>
              <w:bottom w:val="single" w:sz="4" w:space="0" w:color="auto"/>
            </w:tcBorders>
          </w:tcPr>
          <w:p w14:paraId="2CE9BF4A" w14:textId="77777777" w:rsidR="00097AC9" w:rsidRPr="001161B5" w:rsidRDefault="008C1EA9" w:rsidP="000D6544">
            <w:pPr>
              <w:spacing w:after="0" w:line="240" w:lineRule="auto"/>
              <w:rPr>
                <w:rFonts w:ascii="Arial" w:eastAsia="Times New Roman" w:hAnsi="Arial" w:cs="Arial"/>
                <w:sz w:val="20"/>
                <w:szCs w:val="20"/>
                <w:lang w:eastAsia="es-ES"/>
              </w:rPr>
            </w:pPr>
            <w:r w:rsidRPr="001161B5">
              <w:rPr>
                <w:rFonts w:ascii="Arial" w:eastAsia="Times New Roman" w:hAnsi="Arial" w:cs="Arial"/>
                <w:sz w:val="20"/>
                <w:szCs w:val="20"/>
                <w:lang w:eastAsia="es-ES"/>
              </w:rPr>
              <w:t xml:space="preserve">This </w:t>
            </w:r>
            <w:r w:rsidR="000D6544">
              <w:rPr>
                <w:rFonts w:ascii="Arial" w:eastAsia="Times New Roman" w:hAnsi="Arial" w:cs="Arial"/>
                <w:sz w:val="20"/>
                <w:szCs w:val="20"/>
                <w:lang w:eastAsia="es-ES"/>
              </w:rPr>
              <w:t>Report</w:t>
            </w:r>
            <w:r w:rsidRPr="001161B5">
              <w:rPr>
                <w:rFonts w:ascii="Arial" w:eastAsia="Times New Roman" w:hAnsi="Arial" w:cs="Arial"/>
                <w:sz w:val="20"/>
                <w:szCs w:val="20"/>
                <w:lang w:eastAsia="es-ES"/>
              </w:rPr>
              <w:t xml:space="preserve"> contains the </w:t>
            </w:r>
            <w:r w:rsidR="000C7272">
              <w:rPr>
                <w:rFonts w:ascii="Arial" w:hAnsi="Arial" w:cs="Arial"/>
                <w:color w:val="000000"/>
                <w:sz w:val="20"/>
                <w:szCs w:val="20"/>
              </w:rPr>
              <w:t xml:space="preserve">Cigna </w:t>
            </w:r>
            <w:r w:rsidR="000D6544">
              <w:rPr>
                <w:rFonts w:ascii="Arial" w:hAnsi="Arial" w:cs="Arial"/>
                <w:color w:val="000000"/>
                <w:sz w:val="20"/>
                <w:szCs w:val="20"/>
              </w:rPr>
              <w:t>Fixed Asset Report</w:t>
            </w:r>
          </w:p>
        </w:tc>
      </w:tr>
      <w:tr w:rsidR="00DA152E" w:rsidRPr="00097AC9" w14:paraId="2CE9BF4D" w14:textId="77777777" w:rsidTr="005043F9">
        <w:tc>
          <w:tcPr>
            <w:tcW w:w="5000" w:type="pct"/>
            <w:gridSpan w:val="6"/>
            <w:tcBorders>
              <w:left w:val="nil"/>
              <w:bottom w:val="nil"/>
              <w:right w:val="nil"/>
            </w:tcBorders>
          </w:tcPr>
          <w:p w14:paraId="2CE9BF4C" w14:textId="77777777" w:rsidR="00DA152E" w:rsidRPr="001161B5" w:rsidRDefault="00DA152E" w:rsidP="007F1EF0">
            <w:pPr>
              <w:tabs>
                <w:tab w:val="left" w:pos="1185"/>
              </w:tab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 xml:space="preserve">For </w:t>
            </w:r>
            <w:r w:rsidR="00B30466">
              <w:rPr>
                <w:rFonts w:ascii="Arial" w:eastAsia="Times New Roman" w:hAnsi="Arial" w:cs="Arial"/>
                <w:sz w:val="20"/>
                <w:szCs w:val="20"/>
                <w:lang w:eastAsia="es-ES"/>
              </w:rPr>
              <w:t>project level standards in reports and prompts</w:t>
            </w:r>
            <w:r w:rsidR="00D80E4D">
              <w:rPr>
                <w:rFonts w:ascii="Arial" w:eastAsia="Times New Roman" w:hAnsi="Arial" w:cs="Arial"/>
                <w:sz w:val="20"/>
                <w:szCs w:val="20"/>
                <w:lang w:eastAsia="es-ES"/>
              </w:rPr>
              <w:t xml:space="preserve"> please refer Technical Design Document</w:t>
            </w:r>
            <w:r w:rsidR="00111220">
              <w:rPr>
                <w:rFonts w:ascii="Arial" w:eastAsia="Times New Roman" w:hAnsi="Arial" w:cs="Arial"/>
                <w:sz w:val="20"/>
                <w:szCs w:val="20"/>
                <w:lang w:eastAsia="es-ES"/>
              </w:rPr>
              <w:t xml:space="preserve"> (</w:t>
            </w:r>
            <w:r w:rsidR="00111220" w:rsidRPr="00064C37">
              <w:rPr>
                <w:rFonts w:ascii="Arial" w:eastAsia="Times New Roman" w:hAnsi="Arial" w:cs="Arial"/>
                <w:b/>
                <w:sz w:val="20"/>
                <w:szCs w:val="20"/>
                <w:lang w:eastAsia="es-ES"/>
              </w:rPr>
              <w:t>DS-140_BI</w:t>
            </w:r>
            <w:r w:rsidR="007F1EF0" w:rsidRPr="00064C37">
              <w:rPr>
                <w:rFonts w:ascii="Arial" w:eastAsia="Times New Roman" w:hAnsi="Arial" w:cs="Arial"/>
                <w:b/>
                <w:sz w:val="20"/>
                <w:szCs w:val="20"/>
                <w:lang w:eastAsia="es-ES"/>
              </w:rPr>
              <w:t>-</w:t>
            </w:r>
            <w:r w:rsidR="00111220" w:rsidRPr="00064C37">
              <w:rPr>
                <w:rFonts w:ascii="Arial" w:eastAsia="Times New Roman" w:hAnsi="Arial" w:cs="Arial"/>
                <w:b/>
                <w:sz w:val="20"/>
                <w:szCs w:val="20"/>
                <w:lang w:eastAsia="es-ES"/>
              </w:rPr>
              <w:t>OOB-0004_TS_OOB_CORE_CHANGES</w:t>
            </w:r>
            <w:r w:rsidR="00111220">
              <w:rPr>
                <w:rFonts w:ascii="Arial" w:eastAsia="Times New Roman" w:hAnsi="Arial" w:cs="Arial"/>
                <w:sz w:val="20"/>
                <w:szCs w:val="20"/>
                <w:lang w:eastAsia="es-ES"/>
              </w:rPr>
              <w:t>).</w:t>
            </w:r>
          </w:p>
        </w:tc>
      </w:tr>
    </w:tbl>
    <w:p w14:paraId="2CE9BF4E" w14:textId="77777777" w:rsidR="00097AC9" w:rsidRDefault="00097AC9" w:rsidP="006229E3">
      <w:pPr>
        <w:pStyle w:val="Heading2"/>
        <w:rPr>
          <w:lang w:bidi="hi-IN"/>
        </w:rPr>
      </w:pPr>
      <w:bookmarkStart w:id="63" w:name="_Toc370294240"/>
      <w:bookmarkStart w:id="64" w:name="_Toc423403405"/>
      <w:bookmarkStart w:id="65" w:name="_Toc435801152"/>
      <w:r w:rsidRPr="00097AC9">
        <w:rPr>
          <w:lang w:bidi="hi-IN"/>
        </w:rPr>
        <w:t>User Prompts</w:t>
      </w:r>
      <w:bookmarkEnd w:id="63"/>
      <w:bookmarkEnd w:id="64"/>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07"/>
        <w:gridCol w:w="1609"/>
        <w:gridCol w:w="1196"/>
        <w:gridCol w:w="2907"/>
        <w:gridCol w:w="1788"/>
      </w:tblGrid>
      <w:tr w:rsidR="00097AC9" w:rsidRPr="00097AC9" w14:paraId="2CE9BF55" w14:textId="77777777" w:rsidTr="00F11616">
        <w:tc>
          <w:tcPr>
            <w:tcW w:w="774" w:type="pct"/>
            <w:shd w:val="clear" w:color="auto" w:fill="D9D9D9"/>
            <w:vAlign w:val="center"/>
          </w:tcPr>
          <w:p w14:paraId="2CE9BF4F"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Dashboard Prompt  Name</w:t>
            </w:r>
          </w:p>
        </w:tc>
        <w:tc>
          <w:tcPr>
            <w:tcW w:w="707" w:type="pct"/>
            <w:shd w:val="clear" w:color="auto" w:fill="D9D9D9"/>
            <w:vAlign w:val="center"/>
          </w:tcPr>
          <w:p w14:paraId="2CE9BF50"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Prompt Label</w:t>
            </w:r>
          </w:p>
        </w:tc>
        <w:tc>
          <w:tcPr>
            <w:tcW w:w="755" w:type="pct"/>
            <w:shd w:val="clear" w:color="auto" w:fill="D9D9D9"/>
            <w:vAlign w:val="center"/>
          </w:tcPr>
          <w:p w14:paraId="2CE9BF51"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Prompt Expression</w:t>
            </w:r>
          </w:p>
        </w:tc>
        <w:tc>
          <w:tcPr>
            <w:tcW w:w="561" w:type="pct"/>
            <w:shd w:val="clear" w:color="auto" w:fill="D9D9D9"/>
            <w:vAlign w:val="center"/>
          </w:tcPr>
          <w:p w14:paraId="2CE9BF52"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Prompt Type</w:t>
            </w:r>
          </w:p>
        </w:tc>
        <w:tc>
          <w:tcPr>
            <w:tcW w:w="1364" w:type="pct"/>
            <w:shd w:val="clear" w:color="auto" w:fill="D9D9D9"/>
            <w:vAlign w:val="center"/>
          </w:tcPr>
          <w:p w14:paraId="2CE9BF53"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Default To</w:t>
            </w:r>
          </w:p>
        </w:tc>
        <w:tc>
          <w:tcPr>
            <w:tcW w:w="839" w:type="pct"/>
            <w:shd w:val="clear" w:color="auto" w:fill="D9D9D9"/>
            <w:vAlign w:val="center"/>
          </w:tcPr>
          <w:p w14:paraId="2CE9BF54"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Set Variable</w:t>
            </w:r>
          </w:p>
        </w:tc>
      </w:tr>
      <w:tr w:rsidR="00097AC9" w:rsidRPr="00097AC9" w14:paraId="2CE9BF5C" w14:textId="77777777" w:rsidTr="00F11616">
        <w:tc>
          <w:tcPr>
            <w:tcW w:w="774" w:type="pct"/>
            <w:vAlign w:val="center"/>
          </w:tcPr>
          <w:p w14:paraId="2CE9BF56" w14:textId="77777777" w:rsidR="00097AC9" w:rsidRPr="00861E19" w:rsidRDefault="009052D7" w:rsidP="00097AC9">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Ledger Name</w:t>
            </w:r>
          </w:p>
        </w:tc>
        <w:tc>
          <w:tcPr>
            <w:tcW w:w="707" w:type="pct"/>
          </w:tcPr>
          <w:p w14:paraId="2CE9BF57" w14:textId="77777777" w:rsidR="00097AC9" w:rsidRPr="00861E19" w:rsidRDefault="004A0CC0" w:rsidP="00097AC9">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Ledger Name</w:t>
            </w:r>
          </w:p>
        </w:tc>
        <w:tc>
          <w:tcPr>
            <w:tcW w:w="755" w:type="pct"/>
            <w:vAlign w:val="center"/>
          </w:tcPr>
          <w:p w14:paraId="2CE9BF58" w14:textId="77777777" w:rsidR="00097AC9" w:rsidRPr="00861E19" w:rsidRDefault="00097AC9" w:rsidP="00097AC9">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Is equal to/is In</w:t>
            </w:r>
          </w:p>
        </w:tc>
        <w:tc>
          <w:tcPr>
            <w:tcW w:w="561" w:type="pct"/>
            <w:vAlign w:val="center"/>
          </w:tcPr>
          <w:p w14:paraId="2CE9BF59" w14:textId="77777777" w:rsidR="00097AC9" w:rsidRPr="00861E19" w:rsidRDefault="00BF2721" w:rsidP="00097AC9">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Dashboard</w:t>
            </w:r>
          </w:p>
        </w:tc>
        <w:tc>
          <w:tcPr>
            <w:tcW w:w="1364" w:type="pct"/>
          </w:tcPr>
          <w:p w14:paraId="2CE9BF5A" w14:textId="77777777" w:rsidR="00097AC9" w:rsidRPr="00861E19" w:rsidRDefault="0041622C" w:rsidP="00097AC9">
            <w:pPr>
              <w:spacing w:after="120" w:line="240" w:lineRule="auto"/>
              <w:rPr>
                <w:rFonts w:ascii="Arial" w:eastAsia="Times New Roman" w:hAnsi="Arial" w:cs="Arial"/>
                <w:color w:val="000000"/>
                <w:sz w:val="20"/>
                <w:szCs w:val="20"/>
                <w:lang w:val="en-GB"/>
              </w:rPr>
            </w:pPr>
            <w:r w:rsidRPr="00861E19">
              <w:rPr>
                <w:rFonts w:ascii="Arial" w:hAnsi="Arial" w:cs="Arial"/>
                <w:color w:val="000000"/>
                <w:sz w:val="20"/>
                <w:szCs w:val="20"/>
                <w:lang w:val="en"/>
              </w:rPr>
              <w:t>CIGNA_GAAP_ENTERPRISE</w:t>
            </w:r>
          </w:p>
        </w:tc>
        <w:tc>
          <w:tcPr>
            <w:tcW w:w="839" w:type="pct"/>
            <w:vAlign w:val="center"/>
          </w:tcPr>
          <w:p w14:paraId="2CE9BF5B" w14:textId="77777777" w:rsidR="00097AC9" w:rsidRPr="00861E19" w:rsidRDefault="00BF3E7A" w:rsidP="00097AC9">
            <w:pPr>
              <w:snapToGrid w:val="0"/>
              <w:spacing w:after="0" w:line="240" w:lineRule="auto"/>
              <w:rPr>
                <w:rFonts w:ascii="Arial" w:eastAsia="Times New Roman" w:hAnsi="Arial" w:cs="Arial"/>
                <w:iCs/>
                <w:sz w:val="20"/>
                <w:szCs w:val="20"/>
                <w:lang w:eastAsia="es-ES"/>
              </w:rPr>
            </w:pPr>
            <w:r w:rsidRPr="00861E19">
              <w:rPr>
                <w:rFonts w:ascii="Arial" w:hAnsi="Arial" w:cs="Arial"/>
                <w:sz w:val="20"/>
                <w:szCs w:val="20"/>
              </w:rPr>
              <w:t>Yes</w:t>
            </w:r>
          </w:p>
        </w:tc>
      </w:tr>
      <w:tr w:rsidR="008D140D" w:rsidRPr="00097AC9" w14:paraId="2CE9BF63" w14:textId="77777777" w:rsidTr="00F11616">
        <w:tc>
          <w:tcPr>
            <w:tcW w:w="774" w:type="pct"/>
            <w:vAlign w:val="center"/>
          </w:tcPr>
          <w:p w14:paraId="2CE9BF5D" w14:textId="77777777" w:rsidR="008D140D" w:rsidRPr="00861E19" w:rsidRDefault="008D140D" w:rsidP="00912A9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Period</w:t>
            </w:r>
          </w:p>
        </w:tc>
        <w:tc>
          <w:tcPr>
            <w:tcW w:w="707" w:type="pct"/>
          </w:tcPr>
          <w:p w14:paraId="2CE9BF5E" w14:textId="77777777" w:rsidR="008D140D" w:rsidRPr="00861E19" w:rsidRDefault="008D140D" w:rsidP="00912A9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Accounting Period</w:t>
            </w:r>
          </w:p>
        </w:tc>
        <w:tc>
          <w:tcPr>
            <w:tcW w:w="755" w:type="pct"/>
            <w:vAlign w:val="center"/>
          </w:tcPr>
          <w:p w14:paraId="2CE9BF5F" w14:textId="77777777" w:rsidR="008D140D" w:rsidRPr="00861E19" w:rsidRDefault="008D140D"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Is equal to/is In</w:t>
            </w:r>
          </w:p>
        </w:tc>
        <w:tc>
          <w:tcPr>
            <w:tcW w:w="561" w:type="pct"/>
            <w:vAlign w:val="center"/>
          </w:tcPr>
          <w:p w14:paraId="2CE9BF60" w14:textId="77777777" w:rsidR="008D140D" w:rsidRPr="00861E19" w:rsidRDefault="008D140D"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Dashboard</w:t>
            </w:r>
          </w:p>
        </w:tc>
        <w:tc>
          <w:tcPr>
            <w:tcW w:w="1364" w:type="pct"/>
          </w:tcPr>
          <w:p w14:paraId="2CE9BF61" w14:textId="77777777" w:rsidR="008D140D" w:rsidRPr="00861E19" w:rsidRDefault="008D140D"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CIGNA_CURRENT_PERIOD</w:t>
            </w:r>
          </w:p>
        </w:tc>
        <w:tc>
          <w:tcPr>
            <w:tcW w:w="839" w:type="pct"/>
            <w:vAlign w:val="center"/>
          </w:tcPr>
          <w:p w14:paraId="2CE9BF62" w14:textId="77777777" w:rsidR="008D140D" w:rsidRPr="00861E19" w:rsidRDefault="00BF3E7A" w:rsidP="00912A98">
            <w:pPr>
              <w:snapToGrid w:val="0"/>
              <w:spacing w:after="0" w:line="240" w:lineRule="auto"/>
              <w:rPr>
                <w:rFonts w:ascii="Arial" w:eastAsia="Times New Roman" w:hAnsi="Arial" w:cs="Arial"/>
                <w:iCs/>
                <w:sz w:val="20"/>
                <w:szCs w:val="20"/>
                <w:lang w:eastAsia="es-ES"/>
              </w:rPr>
            </w:pPr>
            <w:r w:rsidRPr="00861E19">
              <w:rPr>
                <w:rFonts w:ascii="Arial" w:hAnsi="Arial" w:cs="Arial"/>
                <w:sz w:val="20"/>
                <w:szCs w:val="20"/>
              </w:rPr>
              <w:t>Yes</w:t>
            </w:r>
          </w:p>
        </w:tc>
      </w:tr>
      <w:tr w:rsidR="008A4080" w:rsidRPr="00097AC9" w14:paraId="2CE9BF6A" w14:textId="77777777" w:rsidTr="00F11616">
        <w:trPr>
          <w:trHeight w:val="656"/>
        </w:trPr>
        <w:tc>
          <w:tcPr>
            <w:tcW w:w="774" w:type="pct"/>
            <w:vAlign w:val="center"/>
          </w:tcPr>
          <w:p w14:paraId="2CE9BF64" w14:textId="77777777" w:rsidR="008A4080" w:rsidRPr="00861E19" w:rsidRDefault="008A4080" w:rsidP="00207C6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Asset Book Name</w:t>
            </w:r>
          </w:p>
        </w:tc>
        <w:tc>
          <w:tcPr>
            <w:tcW w:w="707" w:type="pct"/>
          </w:tcPr>
          <w:p w14:paraId="2CE9BF65" w14:textId="77777777" w:rsidR="008A4080" w:rsidRPr="00861E19" w:rsidRDefault="008A4080" w:rsidP="00207C6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Asset Book Name</w:t>
            </w:r>
          </w:p>
        </w:tc>
        <w:tc>
          <w:tcPr>
            <w:tcW w:w="755" w:type="pct"/>
            <w:vAlign w:val="center"/>
          </w:tcPr>
          <w:p w14:paraId="2CE9BF66" w14:textId="77777777" w:rsidR="008A4080" w:rsidRPr="00861E19" w:rsidRDefault="008A4080" w:rsidP="00207C6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Is equal to/is In</w:t>
            </w:r>
          </w:p>
        </w:tc>
        <w:tc>
          <w:tcPr>
            <w:tcW w:w="561" w:type="pct"/>
            <w:vAlign w:val="center"/>
          </w:tcPr>
          <w:p w14:paraId="2CE9BF67" w14:textId="77777777" w:rsidR="008A4080" w:rsidRPr="00861E19" w:rsidRDefault="008A4080" w:rsidP="00207C6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Dashboard</w:t>
            </w:r>
          </w:p>
        </w:tc>
        <w:tc>
          <w:tcPr>
            <w:tcW w:w="1364" w:type="pct"/>
          </w:tcPr>
          <w:p w14:paraId="2CE9BF68" w14:textId="77777777" w:rsidR="008A4080" w:rsidRPr="00861E19" w:rsidRDefault="008A4080" w:rsidP="00207C6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CIGNA_FINANCIAL</w:t>
            </w:r>
          </w:p>
        </w:tc>
        <w:tc>
          <w:tcPr>
            <w:tcW w:w="839" w:type="pct"/>
            <w:vAlign w:val="center"/>
          </w:tcPr>
          <w:p w14:paraId="2CE9BF69" w14:textId="77777777" w:rsidR="008A4080" w:rsidRPr="00861E19" w:rsidRDefault="00BF3E7A" w:rsidP="00207C68">
            <w:pPr>
              <w:snapToGrid w:val="0"/>
              <w:spacing w:after="0" w:line="240" w:lineRule="auto"/>
              <w:rPr>
                <w:rFonts w:ascii="Arial" w:eastAsia="Times New Roman" w:hAnsi="Arial" w:cs="Arial"/>
                <w:iCs/>
                <w:sz w:val="20"/>
                <w:szCs w:val="20"/>
                <w:lang w:eastAsia="es-ES"/>
              </w:rPr>
            </w:pPr>
            <w:r w:rsidRPr="00861E19">
              <w:rPr>
                <w:rFonts w:ascii="Arial" w:eastAsia="Times New Roman" w:hAnsi="Arial" w:cs="Arial"/>
                <w:iCs/>
                <w:sz w:val="20"/>
                <w:szCs w:val="20"/>
                <w:lang w:eastAsia="es-ES"/>
              </w:rPr>
              <w:t>Yes</w:t>
            </w:r>
          </w:p>
        </w:tc>
      </w:tr>
      <w:tr w:rsidR="00F479EB" w:rsidRPr="00097AC9" w14:paraId="2CE9BF71" w14:textId="77777777" w:rsidTr="00F11616">
        <w:trPr>
          <w:trHeight w:val="656"/>
        </w:trPr>
        <w:tc>
          <w:tcPr>
            <w:tcW w:w="774" w:type="pct"/>
            <w:vAlign w:val="center"/>
          </w:tcPr>
          <w:p w14:paraId="2CE9BF6B" w14:textId="77777777" w:rsidR="00F479EB" w:rsidRPr="004427F5" w:rsidRDefault="00F479EB" w:rsidP="00207C68">
            <w:pPr>
              <w:spacing w:after="120" w:line="240" w:lineRule="auto"/>
              <w:rPr>
                <w:rFonts w:ascii="Arial" w:eastAsia="Times New Roman" w:hAnsi="Arial" w:cs="Arial"/>
                <w:color w:val="000000"/>
                <w:sz w:val="20"/>
                <w:szCs w:val="20"/>
                <w:lang w:val="en-GB"/>
              </w:rPr>
            </w:pPr>
            <w:r w:rsidRPr="004427F5">
              <w:rPr>
                <w:rFonts w:ascii="Arial" w:eastAsia="Times New Roman" w:hAnsi="Arial" w:cs="Arial"/>
                <w:color w:val="000000"/>
                <w:sz w:val="20"/>
                <w:szCs w:val="20"/>
                <w:lang w:val="en-GB"/>
              </w:rPr>
              <w:t>Company</w:t>
            </w:r>
          </w:p>
        </w:tc>
        <w:tc>
          <w:tcPr>
            <w:tcW w:w="707" w:type="pct"/>
          </w:tcPr>
          <w:p w14:paraId="2CE9BF6C" w14:textId="77777777" w:rsidR="00F479EB" w:rsidRPr="004427F5" w:rsidRDefault="004427F5" w:rsidP="004427F5">
            <w:pPr>
              <w:spacing w:after="120" w:line="240" w:lineRule="auto"/>
              <w:jc w:val="center"/>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        </w:t>
            </w:r>
            <w:r w:rsidR="00F479EB" w:rsidRPr="004427F5">
              <w:rPr>
                <w:rFonts w:ascii="Arial" w:eastAsia="Times New Roman" w:hAnsi="Arial" w:cs="Arial"/>
                <w:color w:val="000000"/>
                <w:sz w:val="20"/>
                <w:szCs w:val="20"/>
                <w:lang w:val="en-GB"/>
              </w:rPr>
              <w:t>Company</w:t>
            </w:r>
          </w:p>
        </w:tc>
        <w:tc>
          <w:tcPr>
            <w:tcW w:w="755" w:type="pct"/>
            <w:vAlign w:val="center"/>
          </w:tcPr>
          <w:p w14:paraId="2CE9BF6D" w14:textId="77777777" w:rsidR="00F479EB" w:rsidRPr="00861E19" w:rsidRDefault="00F479EB" w:rsidP="00207C6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Is equal to/is In</w:t>
            </w:r>
          </w:p>
        </w:tc>
        <w:tc>
          <w:tcPr>
            <w:tcW w:w="561" w:type="pct"/>
            <w:vAlign w:val="center"/>
          </w:tcPr>
          <w:p w14:paraId="2CE9BF6E" w14:textId="77777777" w:rsidR="00F479EB" w:rsidRPr="00861E19" w:rsidRDefault="00F479EB" w:rsidP="00207C6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Dashboard</w:t>
            </w:r>
          </w:p>
        </w:tc>
        <w:tc>
          <w:tcPr>
            <w:tcW w:w="1364" w:type="pct"/>
          </w:tcPr>
          <w:p w14:paraId="2CE9BF6F" w14:textId="77777777" w:rsidR="00F479EB" w:rsidRPr="00861E19" w:rsidRDefault="00F479EB" w:rsidP="004427F5">
            <w:pPr>
              <w:snapToGrid w:val="0"/>
              <w:spacing w:after="0" w:line="240" w:lineRule="auto"/>
              <w:rPr>
                <w:rFonts w:ascii="Arial" w:eastAsia="Times New Roman" w:hAnsi="Arial" w:cs="Arial"/>
                <w:color w:val="000000"/>
                <w:sz w:val="20"/>
                <w:szCs w:val="20"/>
                <w:lang w:val="en-GB"/>
              </w:rPr>
            </w:pPr>
            <w:r w:rsidRPr="004427F5">
              <w:rPr>
                <w:rFonts w:ascii="Arial" w:eastAsia="Times New Roman" w:hAnsi="Arial" w:cs="Arial"/>
                <w:iCs/>
                <w:sz w:val="20"/>
                <w:szCs w:val="20"/>
                <w:lang w:eastAsia="es-ES"/>
              </w:rPr>
              <w:t>N/A</w:t>
            </w:r>
          </w:p>
        </w:tc>
        <w:tc>
          <w:tcPr>
            <w:tcW w:w="839" w:type="pct"/>
            <w:vAlign w:val="center"/>
          </w:tcPr>
          <w:p w14:paraId="2CE9BF70" w14:textId="77777777" w:rsidR="00F479EB" w:rsidRPr="00861E19" w:rsidRDefault="00F479EB" w:rsidP="00207C68">
            <w:pPr>
              <w:snapToGrid w:val="0"/>
              <w:spacing w:after="0" w:line="240" w:lineRule="auto"/>
              <w:rPr>
                <w:rFonts w:ascii="Arial" w:eastAsia="Times New Roman" w:hAnsi="Arial" w:cs="Arial"/>
                <w:iCs/>
                <w:sz w:val="20"/>
                <w:szCs w:val="20"/>
                <w:lang w:eastAsia="es-ES"/>
              </w:rPr>
            </w:pPr>
            <w:r>
              <w:rPr>
                <w:rFonts w:ascii="Arial" w:eastAsia="Times New Roman" w:hAnsi="Arial" w:cs="Arial"/>
                <w:iCs/>
                <w:sz w:val="20"/>
                <w:szCs w:val="20"/>
                <w:lang w:eastAsia="es-ES"/>
              </w:rPr>
              <w:t>N/A</w:t>
            </w:r>
          </w:p>
        </w:tc>
      </w:tr>
      <w:tr w:rsidR="00F479EB" w:rsidRPr="00097AC9" w14:paraId="2CE9BF78" w14:textId="77777777" w:rsidTr="00F11616">
        <w:tc>
          <w:tcPr>
            <w:tcW w:w="774" w:type="pct"/>
            <w:vAlign w:val="center"/>
          </w:tcPr>
          <w:p w14:paraId="2CE9BF72" w14:textId="77777777" w:rsidR="00F479EB" w:rsidRPr="00861E19" w:rsidRDefault="00F479EB" w:rsidP="00097AC9">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Expense Center Parent</w:t>
            </w:r>
          </w:p>
        </w:tc>
        <w:tc>
          <w:tcPr>
            <w:tcW w:w="707" w:type="pct"/>
          </w:tcPr>
          <w:p w14:paraId="2CE9BF73" w14:textId="77777777" w:rsidR="00F479EB" w:rsidRPr="00861E19" w:rsidRDefault="00F479EB" w:rsidP="00097AC9">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Expense Center Parent</w:t>
            </w:r>
          </w:p>
        </w:tc>
        <w:tc>
          <w:tcPr>
            <w:tcW w:w="755" w:type="pct"/>
            <w:vAlign w:val="center"/>
          </w:tcPr>
          <w:p w14:paraId="2CE9BF74"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Is equal to/is In</w:t>
            </w:r>
          </w:p>
        </w:tc>
        <w:tc>
          <w:tcPr>
            <w:tcW w:w="561" w:type="pct"/>
            <w:vAlign w:val="center"/>
          </w:tcPr>
          <w:p w14:paraId="2CE9BF75" w14:textId="77777777" w:rsidR="00F479EB" w:rsidRPr="00861E19" w:rsidRDefault="00F479EB" w:rsidP="00097AC9">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Dashboard</w:t>
            </w:r>
          </w:p>
        </w:tc>
        <w:tc>
          <w:tcPr>
            <w:tcW w:w="1364" w:type="pct"/>
          </w:tcPr>
          <w:p w14:paraId="2CE9BF76" w14:textId="77777777" w:rsidR="00F479EB" w:rsidRPr="00861E19" w:rsidRDefault="00F479EB" w:rsidP="00097AC9">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N/A</w:t>
            </w:r>
          </w:p>
        </w:tc>
        <w:tc>
          <w:tcPr>
            <w:tcW w:w="839" w:type="pct"/>
            <w:vAlign w:val="center"/>
          </w:tcPr>
          <w:p w14:paraId="2CE9BF77" w14:textId="77777777" w:rsidR="00F479EB" w:rsidRPr="00861E19" w:rsidRDefault="00F479EB" w:rsidP="00097AC9">
            <w:pPr>
              <w:snapToGrid w:val="0"/>
              <w:spacing w:after="0" w:line="240" w:lineRule="auto"/>
              <w:rPr>
                <w:rFonts w:ascii="Arial" w:eastAsia="Times New Roman" w:hAnsi="Arial" w:cs="Arial"/>
                <w:iCs/>
                <w:sz w:val="20"/>
                <w:szCs w:val="20"/>
                <w:lang w:eastAsia="es-ES"/>
              </w:rPr>
            </w:pPr>
            <w:r w:rsidRPr="00861E19">
              <w:rPr>
                <w:rFonts w:ascii="Arial" w:hAnsi="Arial" w:cs="Arial"/>
                <w:sz w:val="20"/>
                <w:szCs w:val="20"/>
              </w:rPr>
              <w:t>N/A</w:t>
            </w:r>
          </w:p>
        </w:tc>
      </w:tr>
      <w:tr w:rsidR="00F479EB" w:rsidRPr="00097AC9" w14:paraId="2CE9BF7F" w14:textId="77777777" w:rsidTr="00F11616">
        <w:tc>
          <w:tcPr>
            <w:tcW w:w="774" w:type="pct"/>
            <w:vAlign w:val="center"/>
          </w:tcPr>
          <w:p w14:paraId="2CE9BF79" w14:textId="77777777" w:rsidR="00F479EB" w:rsidRPr="00861E19" w:rsidRDefault="00F479EB" w:rsidP="00097AC9">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Prime Parent</w:t>
            </w:r>
          </w:p>
        </w:tc>
        <w:tc>
          <w:tcPr>
            <w:tcW w:w="707" w:type="pct"/>
          </w:tcPr>
          <w:p w14:paraId="2CE9BF7A" w14:textId="77777777" w:rsidR="00F479EB" w:rsidRPr="00861E19" w:rsidRDefault="00F479EB" w:rsidP="00097AC9">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Prime Parent</w:t>
            </w:r>
          </w:p>
        </w:tc>
        <w:tc>
          <w:tcPr>
            <w:tcW w:w="755" w:type="pct"/>
            <w:vAlign w:val="center"/>
          </w:tcPr>
          <w:p w14:paraId="2CE9BF7B"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Is equal to/is In</w:t>
            </w:r>
          </w:p>
        </w:tc>
        <w:tc>
          <w:tcPr>
            <w:tcW w:w="561" w:type="pct"/>
            <w:vAlign w:val="center"/>
          </w:tcPr>
          <w:p w14:paraId="2CE9BF7C"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Dashboard</w:t>
            </w:r>
          </w:p>
        </w:tc>
        <w:tc>
          <w:tcPr>
            <w:tcW w:w="1364" w:type="pct"/>
          </w:tcPr>
          <w:p w14:paraId="2CE9BF7D"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N/A</w:t>
            </w:r>
          </w:p>
        </w:tc>
        <w:tc>
          <w:tcPr>
            <w:tcW w:w="839" w:type="pct"/>
            <w:vAlign w:val="center"/>
          </w:tcPr>
          <w:p w14:paraId="2CE9BF7E" w14:textId="77777777" w:rsidR="00F479EB" w:rsidRPr="00861E19" w:rsidRDefault="00F479EB" w:rsidP="00097AC9">
            <w:pPr>
              <w:snapToGrid w:val="0"/>
              <w:spacing w:after="0" w:line="240" w:lineRule="auto"/>
              <w:rPr>
                <w:rFonts w:ascii="Arial" w:eastAsia="Times New Roman" w:hAnsi="Arial" w:cs="Arial"/>
                <w:iCs/>
                <w:sz w:val="20"/>
                <w:szCs w:val="20"/>
                <w:lang w:eastAsia="es-ES"/>
              </w:rPr>
            </w:pPr>
            <w:r w:rsidRPr="00861E19">
              <w:rPr>
                <w:rFonts w:ascii="Arial" w:hAnsi="Arial" w:cs="Arial"/>
                <w:sz w:val="20"/>
                <w:szCs w:val="20"/>
              </w:rPr>
              <w:t>N/A</w:t>
            </w:r>
          </w:p>
        </w:tc>
      </w:tr>
      <w:tr w:rsidR="00F479EB" w:rsidRPr="00097AC9" w14:paraId="2CE9BF86" w14:textId="77777777" w:rsidTr="00F11616">
        <w:trPr>
          <w:trHeight w:val="656"/>
        </w:trPr>
        <w:tc>
          <w:tcPr>
            <w:tcW w:w="774" w:type="pct"/>
            <w:vAlign w:val="center"/>
          </w:tcPr>
          <w:p w14:paraId="2CE9BF80" w14:textId="77777777" w:rsidR="00F479EB" w:rsidRPr="00861E19" w:rsidRDefault="00F479EB" w:rsidP="00097AC9">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Asset Major Category</w:t>
            </w:r>
          </w:p>
        </w:tc>
        <w:tc>
          <w:tcPr>
            <w:tcW w:w="707" w:type="pct"/>
          </w:tcPr>
          <w:p w14:paraId="2CE9BF81" w14:textId="77777777" w:rsidR="00F479EB" w:rsidRPr="00861E19" w:rsidRDefault="00F479EB" w:rsidP="00097AC9">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Asset Major Category</w:t>
            </w:r>
          </w:p>
        </w:tc>
        <w:tc>
          <w:tcPr>
            <w:tcW w:w="755" w:type="pct"/>
            <w:vAlign w:val="center"/>
          </w:tcPr>
          <w:p w14:paraId="2CE9BF82"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Is equal to/is In</w:t>
            </w:r>
          </w:p>
        </w:tc>
        <w:tc>
          <w:tcPr>
            <w:tcW w:w="561" w:type="pct"/>
            <w:vAlign w:val="center"/>
          </w:tcPr>
          <w:p w14:paraId="2CE9BF83"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Dashboard</w:t>
            </w:r>
          </w:p>
        </w:tc>
        <w:tc>
          <w:tcPr>
            <w:tcW w:w="1364" w:type="pct"/>
          </w:tcPr>
          <w:p w14:paraId="2CE9BF84" w14:textId="77777777" w:rsidR="00F479EB" w:rsidRPr="00861E19" w:rsidRDefault="00F479EB" w:rsidP="00097AC9">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N/A</w:t>
            </w:r>
          </w:p>
        </w:tc>
        <w:tc>
          <w:tcPr>
            <w:tcW w:w="839" w:type="pct"/>
            <w:vAlign w:val="center"/>
          </w:tcPr>
          <w:p w14:paraId="2CE9BF85" w14:textId="77777777" w:rsidR="00F479EB" w:rsidRPr="00861E19" w:rsidRDefault="00F479EB" w:rsidP="00097AC9">
            <w:pPr>
              <w:snapToGrid w:val="0"/>
              <w:spacing w:after="0" w:line="240" w:lineRule="auto"/>
              <w:rPr>
                <w:rFonts w:ascii="Arial" w:eastAsia="Times New Roman" w:hAnsi="Arial" w:cs="Arial"/>
                <w:iCs/>
                <w:sz w:val="20"/>
                <w:szCs w:val="20"/>
                <w:lang w:eastAsia="es-ES"/>
              </w:rPr>
            </w:pPr>
            <w:r w:rsidRPr="00861E19">
              <w:rPr>
                <w:rFonts w:ascii="Arial" w:hAnsi="Arial" w:cs="Arial"/>
                <w:sz w:val="20"/>
                <w:szCs w:val="20"/>
              </w:rPr>
              <w:t>N/A</w:t>
            </w:r>
          </w:p>
        </w:tc>
      </w:tr>
      <w:tr w:rsidR="00F479EB" w:rsidRPr="00097AC9" w14:paraId="2CE9BF8D" w14:textId="77777777" w:rsidTr="00F11616">
        <w:trPr>
          <w:trHeight w:val="656"/>
        </w:trPr>
        <w:tc>
          <w:tcPr>
            <w:tcW w:w="774" w:type="pct"/>
            <w:vAlign w:val="center"/>
          </w:tcPr>
          <w:p w14:paraId="2CE9BF87"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Expense Center</w:t>
            </w:r>
          </w:p>
        </w:tc>
        <w:tc>
          <w:tcPr>
            <w:tcW w:w="707" w:type="pct"/>
          </w:tcPr>
          <w:p w14:paraId="2CE9BF88"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Expense Center</w:t>
            </w:r>
          </w:p>
        </w:tc>
        <w:tc>
          <w:tcPr>
            <w:tcW w:w="755" w:type="pct"/>
            <w:vAlign w:val="center"/>
          </w:tcPr>
          <w:p w14:paraId="2CE9BF89"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Is equal to/is In</w:t>
            </w:r>
          </w:p>
        </w:tc>
        <w:tc>
          <w:tcPr>
            <w:tcW w:w="561" w:type="pct"/>
            <w:vAlign w:val="center"/>
          </w:tcPr>
          <w:p w14:paraId="2CE9BF8A"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Dashboard</w:t>
            </w:r>
          </w:p>
        </w:tc>
        <w:tc>
          <w:tcPr>
            <w:tcW w:w="1364" w:type="pct"/>
          </w:tcPr>
          <w:p w14:paraId="2CE9BF8B" w14:textId="77777777" w:rsidR="00F479EB" w:rsidRPr="00861E19" w:rsidRDefault="00F479EB" w:rsidP="00097AC9">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N/A</w:t>
            </w:r>
          </w:p>
        </w:tc>
        <w:tc>
          <w:tcPr>
            <w:tcW w:w="839" w:type="pct"/>
            <w:vAlign w:val="center"/>
          </w:tcPr>
          <w:p w14:paraId="2CE9BF8C" w14:textId="77777777" w:rsidR="00F479EB" w:rsidRPr="00861E19" w:rsidRDefault="00F479EB" w:rsidP="00097AC9">
            <w:pPr>
              <w:snapToGrid w:val="0"/>
              <w:spacing w:after="0" w:line="240" w:lineRule="auto"/>
              <w:rPr>
                <w:rFonts w:ascii="Arial" w:eastAsia="Times New Roman" w:hAnsi="Arial" w:cs="Arial"/>
                <w:iCs/>
                <w:sz w:val="20"/>
                <w:szCs w:val="20"/>
                <w:lang w:eastAsia="es-ES"/>
              </w:rPr>
            </w:pPr>
            <w:r w:rsidRPr="00861E19">
              <w:rPr>
                <w:rFonts w:ascii="Arial" w:hAnsi="Arial" w:cs="Arial"/>
                <w:sz w:val="20"/>
                <w:szCs w:val="20"/>
              </w:rPr>
              <w:t>N/A</w:t>
            </w:r>
          </w:p>
        </w:tc>
      </w:tr>
      <w:tr w:rsidR="00F479EB" w:rsidRPr="00097AC9" w14:paraId="2CE9BF94" w14:textId="77777777" w:rsidTr="00F11616">
        <w:trPr>
          <w:trHeight w:val="656"/>
        </w:trPr>
        <w:tc>
          <w:tcPr>
            <w:tcW w:w="774" w:type="pct"/>
            <w:vAlign w:val="center"/>
          </w:tcPr>
          <w:p w14:paraId="2CE9BF8E"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Prime</w:t>
            </w:r>
          </w:p>
        </w:tc>
        <w:tc>
          <w:tcPr>
            <w:tcW w:w="707" w:type="pct"/>
          </w:tcPr>
          <w:p w14:paraId="2CE9BF8F"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Prime</w:t>
            </w:r>
          </w:p>
        </w:tc>
        <w:tc>
          <w:tcPr>
            <w:tcW w:w="755" w:type="pct"/>
            <w:vAlign w:val="center"/>
          </w:tcPr>
          <w:p w14:paraId="2CE9BF90"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Is equal to/is In</w:t>
            </w:r>
          </w:p>
        </w:tc>
        <w:tc>
          <w:tcPr>
            <w:tcW w:w="561" w:type="pct"/>
            <w:vAlign w:val="center"/>
          </w:tcPr>
          <w:p w14:paraId="2CE9BF91"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Dashboard</w:t>
            </w:r>
          </w:p>
        </w:tc>
        <w:tc>
          <w:tcPr>
            <w:tcW w:w="1364" w:type="pct"/>
          </w:tcPr>
          <w:p w14:paraId="2CE9BF92"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N/A</w:t>
            </w:r>
          </w:p>
        </w:tc>
        <w:tc>
          <w:tcPr>
            <w:tcW w:w="839" w:type="pct"/>
            <w:vAlign w:val="center"/>
          </w:tcPr>
          <w:p w14:paraId="2CE9BF93" w14:textId="77777777" w:rsidR="00F479EB" w:rsidRPr="00861E19" w:rsidRDefault="00F479EB" w:rsidP="00912A98">
            <w:pPr>
              <w:snapToGrid w:val="0"/>
              <w:spacing w:after="0" w:line="240" w:lineRule="auto"/>
              <w:rPr>
                <w:rFonts w:ascii="Arial" w:eastAsia="Times New Roman" w:hAnsi="Arial" w:cs="Arial"/>
                <w:iCs/>
                <w:sz w:val="20"/>
                <w:szCs w:val="20"/>
                <w:lang w:eastAsia="es-ES"/>
              </w:rPr>
            </w:pPr>
            <w:r w:rsidRPr="00861E19">
              <w:rPr>
                <w:rFonts w:ascii="Arial" w:hAnsi="Arial" w:cs="Arial"/>
                <w:sz w:val="20"/>
                <w:szCs w:val="20"/>
              </w:rPr>
              <w:t>N/A</w:t>
            </w:r>
          </w:p>
        </w:tc>
      </w:tr>
      <w:tr w:rsidR="00F479EB" w:rsidRPr="00097AC9" w14:paraId="2CE9BF9B" w14:textId="77777777" w:rsidTr="00F11616">
        <w:trPr>
          <w:trHeight w:val="656"/>
        </w:trPr>
        <w:tc>
          <w:tcPr>
            <w:tcW w:w="774" w:type="pct"/>
            <w:vAlign w:val="center"/>
          </w:tcPr>
          <w:p w14:paraId="2CE9BF95"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Asset Number</w:t>
            </w:r>
          </w:p>
        </w:tc>
        <w:tc>
          <w:tcPr>
            <w:tcW w:w="707" w:type="pct"/>
          </w:tcPr>
          <w:p w14:paraId="2CE9BF96"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Asset Number</w:t>
            </w:r>
          </w:p>
        </w:tc>
        <w:tc>
          <w:tcPr>
            <w:tcW w:w="755" w:type="pct"/>
            <w:vAlign w:val="center"/>
          </w:tcPr>
          <w:p w14:paraId="2CE9BF97"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Is equal to/is In</w:t>
            </w:r>
          </w:p>
        </w:tc>
        <w:tc>
          <w:tcPr>
            <w:tcW w:w="561" w:type="pct"/>
            <w:vAlign w:val="center"/>
          </w:tcPr>
          <w:p w14:paraId="2CE9BF98"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Dashboard</w:t>
            </w:r>
          </w:p>
        </w:tc>
        <w:tc>
          <w:tcPr>
            <w:tcW w:w="1364" w:type="pct"/>
          </w:tcPr>
          <w:p w14:paraId="2CE9BF99"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N/A</w:t>
            </w:r>
          </w:p>
        </w:tc>
        <w:tc>
          <w:tcPr>
            <w:tcW w:w="839" w:type="pct"/>
            <w:vAlign w:val="center"/>
          </w:tcPr>
          <w:p w14:paraId="2CE9BF9A" w14:textId="77777777" w:rsidR="00F479EB" w:rsidRPr="00861E19" w:rsidRDefault="00F479EB" w:rsidP="00912A98">
            <w:pPr>
              <w:snapToGrid w:val="0"/>
              <w:spacing w:after="0" w:line="240" w:lineRule="auto"/>
              <w:rPr>
                <w:rFonts w:ascii="Arial" w:eastAsia="Times New Roman" w:hAnsi="Arial" w:cs="Arial"/>
                <w:iCs/>
                <w:sz w:val="20"/>
                <w:szCs w:val="20"/>
                <w:lang w:eastAsia="es-ES"/>
              </w:rPr>
            </w:pPr>
            <w:r w:rsidRPr="00861E19">
              <w:rPr>
                <w:rFonts w:ascii="Arial" w:hAnsi="Arial" w:cs="Arial"/>
                <w:sz w:val="20"/>
                <w:szCs w:val="20"/>
              </w:rPr>
              <w:t>N/A</w:t>
            </w:r>
          </w:p>
        </w:tc>
      </w:tr>
      <w:tr w:rsidR="00F479EB" w:rsidRPr="00097AC9" w14:paraId="2CE9BFA2" w14:textId="77777777" w:rsidTr="00F11616">
        <w:trPr>
          <w:trHeight w:val="656"/>
        </w:trPr>
        <w:tc>
          <w:tcPr>
            <w:tcW w:w="774" w:type="pct"/>
            <w:vAlign w:val="center"/>
          </w:tcPr>
          <w:p w14:paraId="2CE9BF9C" w14:textId="77777777" w:rsidR="00F479EB" w:rsidRPr="00861E19" w:rsidRDefault="00F479EB" w:rsidP="00912A98">
            <w:pPr>
              <w:spacing w:after="120" w:line="240" w:lineRule="auto"/>
              <w:rPr>
                <w:rFonts w:ascii="Arial" w:hAnsi="Arial" w:cs="Arial"/>
                <w:sz w:val="20"/>
                <w:szCs w:val="20"/>
              </w:rPr>
            </w:pPr>
            <w:r>
              <w:rPr>
                <w:rFonts w:ascii="Arial" w:hAnsi="Arial" w:cs="Arial"/>
                <w:sz w:val="20"/>
                <w:szCs w:val="20"/>
              </w:rPr>
              <w:t>Asset Classification</w:t>
            </w:r>
          </w:p>
        </w:tc>
        <w:tc>
          <w:tcPr>
            <w:tcW w:w="707" w:type="pct"/>
          </w:tcPr>
          <w:p w14:paraId="2CE9BF9D" w14:textId="77777777" w:rsidR="00F479EB" w:rsidRPr="00861E19" w:rsidRDefault="00F479EB" w:rsidP="00912A98">
            <w:pPr>
              <w:spacing w:after="120" w:line="240" w:lineRule="auto"/>
              <w:rPr>
                <w:rFonts w:ascii="Arial" w:hAnsi="Arial" w:cs="Arial"/>
                <w:sz w:val="20"/>
                <w:szCs w:val="20"/>
              </w:rPr>
            </w:pPr>
            <w:r>
              <w:rPr>
                <w:rFonts w:ascii="Arial" w:hAnsi="Arial" w:cs="Arial"/>
                <w:sz w:val="20"/>
                <w:szCs w:val="20"/>
              </w:rPr>
              <w:t>Asset Classification</w:t>
            </w:r>
          </w:p>
        </w:tc>
        <w:tc>
          <w:tcPr>
            <w:tcW w:w="755" w:type="pct"/>
            <w:vAlign w:val="center"/>
          </w:tcPr>
          <w:p w14:paraId="2CE9BF9E" w14:textId="77777777" w:rsidR="00F479EB" w:rsidRPr="00861E19" w:rsidRDefault="00F479EB" w:rsidP="00912A98">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Is equal to/is in</w:t>
            </w:r>
          </w:p>
        </w:tc>
        <w:tc>
          <w:tcPr>
            <w:tcW w:w="561" w:type="pct"/>
            <w:vAlign w:val="center"/>
          </w:tcPr>
          <w:p w14:paraId="2CE9BF9F" w14:textId="77777777" w:rsidR="00F479EB" w:rsidRPr="00861E19" w:rsidRDefault="00F479EB" w:rsidP="00912A98">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Dashboard</w:t>
            </w:r>
          </w:p>
        </w:tc>
        <w:tc>
          <w:tcPr>
            <w:tcW w:w="1364" w:type="pct"/>
          </w:tcPr>
          <w:p w14:paraId="2CE9BFA0" w14:textId="77777777" w:rsidR="00F479EB" w:rsidRPr="00861E19" w:rsidRDefault="00F479EB" w:rsidP="00912A98">
            <w:pPr>
              <w:spacing w:after="120" w:line="240" w:lineRule="auto"/>
              <w:rPr>
                <w:rFonts w:ascii="Arial" w:hAnsi="Arial" w:cs="Arial"/>
                <w:sz w:val="20"/>
                <w:szCs w:val="20"/>
              </w:rPr>
            </w:pPr>
            <w:r>
              <w:rPr>
                <w:rFonts w:ascii="Arial" w:hAnsi="Arial" w:cs="Arial"/>
                <w:sz w:val="20"/>
                <w:szCs w:val="20"/>
              </w:rPr>
              <w:t>‘Profit and Loss’</w:t>
            </w:r>
          </w:p>
        </w:tc>
        <w:tc>
          <w:tcPr>
            <w:tcW w:w="839" w:type="pct"/>
            <w:vAlign w:val="center"/>
          </w:tcPr>
          <w:p w14:paraId="2CE9BFA1" w14:textId="77777777" w:rsidR="00F479EB" w:rsidRPr="00861E19" w:rsidRDefault="00F479EB" w:rsidP="00912A98">
            <w:pPr>
              <w:snapToGrid w:val="0"/>
              <w:spacing w:after="0" w:line="240" w:lineRule="auto"/>
              <w:rPr>
                <w:rFonts w:ascii="Arial" w:hAnsi="Arial" w:cs="Arial"/>
                <w:sz w:val="20"/>
                <w:szCs w:val="20"/>
              </w:rPr>
            </w:pPr>
            <w:r>
              <w:rPr>
                <w:rFonts w:ascii="Arial" w:hAnsi="Arial" w:cs="Arial"/>
                <w:sz w:val="20"/>
                <w:szCs w:val="20"/>
              </w:rPr>
              <w:t>N/A</w:t>
            </w:r>
          </w:p>
        </w:tc>
      </w:tr>
      <w:tr w:rsidR="00F479EB" w:rsidRPr="00097AC9" w14:paraId="2CE9BFA9" w14:textId="77777777" w:rsidTr="00F11616">
        <w:trPr>
          <w:trHeight w:val="656"/>
        </w:trPr>
        <w:tc>
          <w:tcPr>
            <w:tcW w:w="774" w:type="pct"/>
            <w:vAlign w:val="center"/>
          </w:tcPr>
          <w:p w14:paraId="2CE9BFA3" w14:textId="77777777" w:rsidR="00F479EB" w:rsidRPr="00861E19" w:rsidRDefault="00F479EB" w:rsidP="0010248E">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Asset Minor Category</w:t>
            </w:r>
          </w:p>
        </w:tc>
        <w:tc>
          <w:tcPr>
            <w:tcW w:w="707" w:type="pct"/>
          </w:tcPr>
          <w:p w14:paraId="2CE9BFA4"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Asset Minor Category</w:t>
            </w:r>
          </w:p>
        </w:tc>
        <w:tc>
          <w:tcPr>
            <w:tcW w:w="755" w:type="pct"/>
            <w:vAlign w:val="center"/>
          </w:tcPr>
          <w:p w14:paraId="2CE9BFA5"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Is equal to/is In</w:t>
            </w:r>
          </w:p>
        </w:tc>
        <w:tc>
          <w:tcPr>
            <w:tcW w:w="561" w:type="pct"/>
            <w:vAlign w:val="center"/>
          </w:tcPr>
          <w:p w14:paraId="2CE9BFA6"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eastAsia="Times New Roman" w:hAnsi="Arial" w:cs="Arial"/>
                <w:color w:val="000000"/>
                <w:sz w:val="20"/>
                <w:szCs w:val="20"/>
                <w:lang w:val="en-GB"/>
              </w:rPr>
              <w:t>Dashboard</w:t>
            </w:r>
          </w:p>
        </w:tc>
        <w:tc>
          <w:tcPr>
            <w:tcW w:w="1364" w:type="pct"/>
          </w:tcPr>
          <w:p w14:paraId="2CE9BFA7" w14:textId="77777777" w:rsidR="00F479EB" w:rsidRPr="00861E19" w:rsidRDefault="00F479EB" w:rsidP="00912A98">
            <w:pPr>
              <w:spacing w:after="120" w:line="240" w:lineRule="auto"/>
              <w:rPr>
                <w:rFonts w:ascii="Arial" w:eastAsia="Times New Roman" w:hAnsi="Arial" w:cs="Arial"/>
                <w:color w:val="000000"/>
                <w:sz w:val="20"/>
                <w:szCs w:val="20"/>
                <w:lang w:val="en-GB"/>
              </w:rPr>
            </w:pPr>
            <w:r w:rsidRPr="00861E19">
              <w:rPr>
                <w:rFonts w:ascii="Arial" w:hAnsi="Arial" w:cs="Arial"/>
                <w:sz w:val="20"/>
                <w:szCs w:val="20"/>
              </w:rPr>
              <w:t>N/A</w:t>
            </w:r>
          </w:p>
        </w:tc>
        <w:tc>
          <w:tcPr>
            <w:tcW w:w="839" w:type="pct"/>
            <w:vAlign w:val="center"/>
          </w:tcPr>
          <w:p w14:paraId="2CE9BFA8" w14:textId="77777777" w:rsidR="00F479EB" w:rsidRPr="00861E19" w:rsidRDefault="00F479EB" w:rsidP="00912A98">
            <w:pPr>
              <w:snapToGrid w:val="0"/>
              <w:spacing w:after="0" w:line="240" w:lineRule="auto"/>
              <w:rPr>
                <w:rFonts w:ascii="Arial" w:eastAsia="Times New Roman" w:hAnsi="Arial" w:cs="Arial"/>
                <w:iCs/>
                <w:sz w:val="20"/>
                <w:szCs w:val="20"/>
                <w:lang w:eastAsia="es-ES"/>
              </w:rPr>
            </w:pPr>
            <w:r w:rsidRPr="00861E19">
              <w:rPr>
                <w:rFonts w:ascii="Arial" w:hAnsi="Arial" w:cs="Arial"/>
                <w:sz w:val="20"/>
                <w:szCs w:val="20"/>
              </w:rPr>
              <w:t>N/A</w:t>
            </w:r>
          </w:p>
        </w:tc>
      </w:tr>
      <w:tr w:rsidR="00415D21" w:rsidRPr="00097AC9" w14:paraId="2CE9BFB0" w14:textId="77777777" w:rsidTr="00353598">
        <w:trPr>
          <w:trHeight w:val="656"/>
        </w:trPr>
        <w:tc>
          <w:tcPr>
            <w:tcW w:w="774" w:type="pct"/>
            <w:vAlign w:val="center"/>
          </w:tcPr>
          <w:p w14:paraId="2CE9BFAA" w14:textId="77777777" w:rsidR="00415D21" w:rsidRPr="00861E19" w:rsidRDefault="00415D21" w:rsidP="0010248E">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PO Number</w:t>
            </w:r>
          </w:p>
        </w:tc>
        <w:tc>
          <w:tcPr>
            <w:tcW w:w="707" w:type="pct"/>
            <w:vAlign w:val="center"/>
          </w:tcPr>
          <w:p w14:paraId="2CE9BFAB" w14:textId="77777777" w:rsidR="00415D21" w:rsidRPr="00861E19" w:rsidRDefault="00415D21" w:rsidP="00912A98">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PO Number</w:t>
            </w:r>
          </w:p>
        </w:tc>
        <w:tc>
          <w:tcPr>
            <w:tcW w:w="755" w:type="pct"/>
          </w:tcPr>
          <w:p w14:paraId="2CE9BFAC" w14:textId="77777777" w:rsidR="00415D21" w:rsidRPr="00861E19" w:rsidRDefault="00415D21" w:rsidP="00912A98">
            <w:pPr>
              <w:spacing w:after="120" w:line="240" w:lineRule="auto"/>
              <w:rPr>
                <w:rFonts w:ascii="Arial" w:eastAsia="Times New Roman" w:hAnsi="Arial" w:cs="Arial"/>
                <w:color w:val="000000"/>
                <w:sz w:val="20"/>
                <w:szCs w:val="20"/>
                <w:lang w:val="en-GB"/>
              </w:rPr>
            </w:pPr>
            <w:r w:rsidRPr="00AE6D55">
              <w:rPr>
                <w:rFonts w:ascii="Arial" w:eastAsia="Times New Roman" w:hAnsi="Arial" w:cs="Arial"/>
                <w:color w:val="000000"/>
                <w:sz w:val="20"/>
                <w:szCs w:val="20"/>
                <w:lang w:val="en-GB"/>
              </w:rPr>
              <w:t>Is equal to/is in</w:t>
            </w:r>
          </w:p>
        </w:tc>
        <w:tc>
          <w:tcPr>
            <w:tcW w:w="561" w:type="pct"/>
          </w:tcPr>
          <w:p w14:paraId="2CE9BFAD" w14:textId="77777777" w:rsidR="00415D21" w:rsidRPr="00861E19" w:rsidRDefault="00415D21" w:rsidP="00912A98">
            <w:pPr>
              <w:spacing w:after="120" w:line="240" w:lineRule="auto"/>
              <w:rPr>
                <w:rFonts w:ascii="Arial" w:eastAsia="Times New Roman" w:hAnsi="Arial" w:cs="Arial"/>
                <w:color w:val="000000"/>
                <w:sz w:val="20"/>
                <w:szCs w:val="20"/>
                <w:lang w:val="en-GB"/>
              </w:rPr>
            </w:pPr>
            <w:r w:rsidRPr="004B036A">
              <w:rPr>
                <w:rFonts w:ascii="Arial" w:eastAsia="Times New Roman" w:hAnsi="Arial" w:cs="Arial"/>
                <w:color w:val="000000"/>
                <w:sz w:val="20"/>
                <w:szCs w:val="20"/>
                <w:lang w:val="en-GB"/>
              </w:rPr>
              <w:t>Dashboard</w:t>
            </w:r>
          </w:p>
        </w:tc>
        <w:tc>
          <w:tcPr>
            <w:tcW w:w="1364" w:type="pct"/>
          </w:tcPr>
          <w:p w14:paraId="2CE9BFAE" w14:textId="77777777" w:rsidR="00415D21" w:rsidRPr="00861E19" w:rsidRDefault="00415D21" w:rsidP="00912A98">
            <w:pPr>
              <w:spacing w:after="120" w:line="240" w:lineRule="auto"/>
              <w:rPr>
                <w:rFonts w:ascii="Arial" w:hAnsi="Arial" w:cs="Arial"/>
                <w:sz w:val="20"/>
                <w:szCs w:val="20"/>
              </w:rPr>
            </w:pPr>
            <w:r w:rsidRPr="00861E19">
              <w:rPr>
                <w:rFonts w:ascii="Arial" w:hAnsi="Arial" w:cs="Arial"/>
                <w:sz w:val="20"/>
                <w:szCs w:val="20"/>
              </w:rPr>
              <w:t>N/A</w:t>
            </w:r>
          </w:p>
        </w:tc>
        <w:tc>
          <w:tcPr>
            <w:tcW w:w="839" w:type="pct"/>
            <w:vAlign w:val="center"/>
          </w:tcPr>
          <w:p w14:paraId="2CE9BFAF" w14:textId="77777777" w:rsidR="00415D21" w:rsidRPr="00861E19" w:rsidRDefault="00415D21" w:rsidP="00912A98">
            <w:pPr>
              <w:snapToGrid w:val="0"/>
              <w:spacing w:after="0" w:line="240" w:lineRule="auto"/>
              <w:rPr>
                <w:rFonts w:ascii="Arial" w:hAnsi="Arial" w:cs="Arial"/>
                <w:sz w:val="20"/>
                <w:szCs w:val="20"/>
              </w:rPr>
            </w:pPr>
            <w:r w:rsidRPr="00861E19">
              <w:rPr>
                <w:rFonts w:ascii="Arial" w:hAnsi="Arial" w:cs="Arial"/>
                <w:sz w:val="20"/>
                <w:szCs w:val="20"/>
              </w:rPr>
              <w:t>N/A</w:t>
            </w:r>
          </w:p>
        </w:tc>
      </w:tr>
      <w:tr w:rsidR="00415D21" w:rsidRPr="00097AC9" w14:paraId="2CE9BFB7" w14:textId="77777777" w:rsidTr="00353598">
        <w:trPr>
          <w:trHeight w:val="656"/>
        </w:trPr>
        <w:tc>
          <w:tcPr>
            <w:tcW w:w="774" w:type="pct"/>
            <w:vAlign w:val="center"/>
          </w:tcPr>
          <w:p w14:paraId="2CE9BFB1" w14:textId="77777777" w:rsidR="00415D21" w:rsidRPr="00861E19" w:rsidRDefault="00415D21" w:rsidP="0010248E">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lastRenderedPageBreak/>
              <w:t>Supplier Name</w:t>
            </w:r>
          </w:p>
        </w:tc>
        <w:tc>
          <w:tcPr>
            <w:tcW w:w="707" w:type="pct"/>
            <w:vAlign w:val="center"/>
          </w:tcPr>
          <w:p w14:paraId="2CE9BFB2" w14:textId="77777777" w:rsidR="00415D21" w:rsidRPr="00861E19" w:rsidRDefault="00415D21" w:rsidP="00912A98">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Supplier Name</w:t>
            </w:r>
          </w:p>
        </w:tc>
        <w:tc>
          <w:tcPr>
            <w:tcW w:w="755" w:type="pct"/>
          </w:tcPr>
          <w:p w14:paraId="2CE9BFB3" w14:textId="77777777" w:rsidR="00415D21" w:rsidRPr="00861E19" w:rsidRDefault="00415D21" w:rsidP="00912A98">
            <w:pPr>
              <w:spacing w:after="120" w:line="240" w:lineRule="auto"/>
              <w:rPr>
                <w:rFonts w:ascii="Arial" w:eastAsia="Times New Roman" w:hAnsi="Arial" w:cs="Arial"/>
                <w:color w:val="000000"/>
                <w:sz w:val="20"/>
                <w:szCs w:val="20"/>
                <w:lang w:val="en-GB"/>
              </w:rPr>
            </w:pPr>
            <w:r w:rsidRPr="00AE6D55">
              <w:rPr>
                <w:rFonts w:ascii="Arial" w:eastAsia="Times New Roman" w:hAnsi="Arial" w:cs="Arial"/>
                <w:color w:val="000000"/>
                <w:sz w:val="20"/>
                <w:szCs w:val="20"/>
                <w:lang w:val="en-GB"/>
              </w:rPr>
              <w:t>Is equal to/is in</w:t>
            </w:r>
          </w:p>
        </w:tc>
        <w:tc>
          <w:tcPr>
            <w:tcW w:w="561" w:type="pct"/>
          </w:tcPr>
          <w:p w14:paraId="2CE9BFB4" w14:textId="77777777" w:rsidR="00415D21" w:rsidRPr="00861E19" w:rsidRDefault="00415D21" w:rsidP="00912A98">
            <w:pPr>
              <w:spacing w:after="120" w:line="240" w:lineRule="auto"/>
              <w:rPr>
                <w:rFonts w:ascii="Arial" w:eastAsia="Times New Roman" w:hAnsi="Arial" w:cs="Arial"/>
                <w:color w:val="000000"/>
                <w:sz w:val="20"/>
                <w:szCs w:val="20"/>
                <w:lang w:val="en-GB"/>
              </w:rPr>
            </w:pPr>
            <w:r w:rsidRPr="004B036A">
              <w:rPr>
                <w:rFonts w:ascii="Arial" w:eastAsia="Times New Roman" w:hAnsi="Arial" w:cs="Arial"/>
                <w:color w:val="000000"/>
                <w:sz w:val="20"/>
                <w:szCs w:val="20"/>
                <w:lang w:val="en-GB"/>
              </w:rPr>
              <w:t>Dashboard</w:t>
            </w:r>
          </w:p>
        </w:tc>
        <w:tc>
          <w:tcPr>
            <w:tcW w:w="1364" w:type="pct"/>
          </w:tcPr>
          <w:p w14:paraId="2CE9BFB5" w14:textId="77777777" w:rsidR="00415D21" w:rsidRPr="00861E19" w:rsidRDefault="00415D21" w:rsidP="00912A98">
            <w:pPr>
              <w:spacing w:after="120" w:line="240" w:lineRule="auto"/>
              <w:rPr>
                <w:rFonts w:ascii="Arial" w:hAnsi="Arial" w:cs="Arial"/>
                <w:sz w:val="20"/>
                <w:szCs w:val="20"/>
              </w:rPr>
            </w:pPr>
            <w:r w:rsidRPr="00861E19">
              <w:rPr>
                <w:rFonts w:ascii="Arial" w:hAnsi="Arial" w:cs="Arial"/>
                <w:sz w:val="20"/>
                <w:szCs w:val="20"/>
              </w:rPr>
              <w:t>N/A</w:t>
            </w:r>
          </w:p>
        </w:tc>
        <w:tc>
          <w:tcPr>
            <w:tcW w:w="839" w:type="pct"/>
            <w:vAlign w:val="center"/>
          </w:tcPr>
          <w:p w14:paraId="2CE9BFB6" w14:textId="77777777" w:rsidR="00415D21" w:rsidRPr="00861E19" w:rsidRDefault="00415D21" w:rsidP="00912A98">
            <w:pPr>
              <w:snapToGrid w:val="0"/>
              <w:spacing w:after="0" w:line="240" w:lineRule="auto"/>
              <w:rPr>
                <w:rFonts w:ascii="Arial" w:hAnsi="Arial" w:cs="Arial"/>
                <w:sz w:val="20"/>
                <w:szCs w:val="20"/>
              </w:rPr>
            </w:pPr>
            <w:r w:rsidRPr="00861E19">
              <w:rPr>
                <w:rFonts w:ascii="Arial" w:hAnsi="Arial" w:cs="Arial"/>
                <w:sz w:val="20"/>
                <w:szCs w:val="20"/>
              </w:rPr>
              <w:t>N/A</w:t>
            </w:r>
          </w:p>
        </w:tc>
      </w:tr>
      <w:tr w:rsidR="00415D21" w:rsidRPr="00097AC9" w14:paraId="2CE9BFBE" w14:textId="77777777" w:rsidTr="00353598">
        <w:trPr>
          <w:trHeight w:val="656"/>
        </w:trPr>
        <w:tc>
          <w:tcPr>
            <w:tcW w:w="774" w:type="pct"/>
            <w:vAlign w:val="center"/>
          </w:tcPr>
          <w:p w14:paraId="2CE9BFB8" w14:textId="77777777" w:rsidR="00415D21" w:rsidRPr="00861E19" w:rsidRDefault="00415D21" w:rsidP="0010248E">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Supplier Number</w:t>
            </w:r>
          </w:p>
        </w:tc>
        <w:tc>
          <w:tcPr>
            <w:tcW w:w="707" w:type="pct"/>
            <w:vAlign w:val="center"/>
          </w:tcPr>
          <w:p w14:paraId="2CE9BFB9" w14:textId="77777777" w:rsidR="00415D21" w:rsidRPr="00861E19" w:rsidRDefault="00415D21" w:rsidP="00912A98">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Supplier Number</w:t>
            </w:r>
          </w:p>
        </w:tc>
        <w:tc>
          <w:tcPr>
            <w:tcW w:w="755" w:type="pct"/>
          </w:tcPr>
          <w:p w14:paraId="2CE9BFBA" w14:textId="77777777" w:rsidR="00415D21" w:rsidRPr="00861E19" w:rsidRDefault="00415D21" w:rsidP="00912A98">
            <w:pPr>
              <w:spacing w:after="120" w:line="240" w:lineRule="auto"/>
              <w:rPr>
                <w:rFonts w:ascii="Arial" w:eastAsia="Times New Roman" w:hAnsi="Arial" w:cs="Arial"/>
                <w:color w:val="000000"/>
                <w:sz w:val="20"/>
                <w:szCs w:val="20"/>
                <w:lang w:val="en-GB"/>
              </w:rPr>
            </w:pPr>
            <w:r w:rsidRPr="00AE6D55">
              <w:rPr>
                <w:rFonts w:ascii="Arial" w:eastAsia="Times New Roman" w:hAnsi="Arial" w:cs="Arial"/>
                <w:color w:val="000000"/>
                <w:sz w:val="20"/>
                <w:szCs w:val="20"/>
                <w:lang w:val="en-GB"/>
              </w:rPr>
              <w:t>Is equal to/is in</w:t>
            </w:r>
          </w:p>
        </w:tc>
        <w:tc>
          <w:tcPr>
            <w:tcW w:w="561" w:type="pct"/>
          </w:tcPr>
          <w:p w14:paraId="2CE9BFBB" w14:textId="77777777" w:rsidR="00415D21" w:rsidRPr="00861E19" w:rsidRDefault="00415D21" w:rsidP="00912A98">
            <w:pPr>
              <w:spacing w:after="120" w:line="240" w:lineRule="auto"/>
              <w:rPr>
                <w:rFonts w:ascii="Arial" w:eastAsia="Times New Roman" w:hAnsi="Arial" w:cs="Arial"/>
                <w:color w:val="000000"/>
                <w:sz w:val="20"/>
                <w:szCs w:val="20"/>
                <w:lang w:val="en-GB"/>
              </w:rPr>
            </w:pPr>
            <w:r w:rsidRPr="004B036A">
              <w:rPr>
                <w:rFonts w:ascii="Arial" w:eastAsia="Times New Roman" w:hAnsi="Arial" w:cs="Arial"/>
                <w:color w:val="000000"/>
                <w:sz w:val="20"/>
                <w:szCs w:val="20"/>
                <w:lang w:val="en-GB"/>
              </w:rPr>
              <w:t>Dashboard</w:t>
            </w:r>
          </w:p>
        </w:tc>
        <w:tc>
          <w:tcPr>
            <w:tcW w:w="1364" w:type="pct"/>
          </w:tcPr>
          <w:p w14:paraId="2CE9BFBC" w14:textId="77777777" w:rsidR="00415D21" w:rsidRPr="00861E19" w:rsidRDefault="00415D21" w:rsidP="00912A98">
            <w:pPr>
              <w:spacing w:after="120" w:line="240" w:lineRule="auto"/>
              <w:rPr>
                <w:rFonts w:ascii="Arial" w:hAnsi="Arial" w:cs="Arial"/>
                <w:sz w:val="20"/>
                <w:szCs w:val="20"/>
              </w:rPr>
            </w:pPr>
            <w:r w:rsidRPr="00861E19">
              <w:rPr>
                <w:rFonts w:ascii="Arial" w:hAnsi="Arial" w:cs="Arial"/>
                <w:sz w:val="20"/>
                <w:szCs w:val="20"/>
              </w:rPr>
              <w:t>N/A</w:t>
            </w:r>
          </w:p>
        </w:tc>
        <w:tc>
          <w:tcPr>
            <w:tcW w:w="839" w:type="pct"/>
            <w:vAlign w:val="center"/>
          </w:tcPr>
          <w:p w14:paraId="2CE9BFBD" w14:textId="77777777" w:rsidR="00415D21" w:rsidRPr="00861E19" w:rsidRDefault="00415D21" w:rsidP="00912A98">
            <w:pPr>
              <w:snapToGrid w:val="0"/>
              <w:spacing w:after="0" w:line="240" w:lineRule="auto"/>
              <w:rPr>
                <w:rFonts w:ascii="Arial" w:hAnsi="Arial" w:cs="Arial"/>
                <w:sz w:val="20"/>
                <w:szCs w:val="20"/>
              </w:rPr>
            </w:pPr>
            <w:r w:rsidRPr="00861E19">
              <w:rPr>
                <w:rFonts w:ascii="Arial" w:hAnsi="Arial" w:cs="Arial"/>
                <w:sz w:val="20"/>
                <w:szCs w:val="20"/>
              </w:rPr>
              <w:t>N/A</w:t>
            </w:r>
          </w:p>
        </w:tc>
      </w:tr>
      <w:tr w:rsidR="003B29CC" w:rsidRPr="00097AC9" w14:paraId="2DD53239" w14:textId="77777777" w:rsidTr="00A6751C">
        <w:trPr>
          <w:trHeight w:val="656"/>
        </w:trPr>
        <w:tc>
          <w:tcPr>
            <w:tcW w:w="774" w:type="pct"/>
            <w:vAlign w:val="center"/>
          </w:tcPr>
          <w:p w14:paraId="55B915C1" w14:textId="66F48866" w:rsidR="003B29CC" w:rsidRPr="003B29CC" w:rsidRDefault="003B29CC" w:rsidP="0010248E">
            <w:pPr>
              <w:spacing w:after="120" w:line="240" w:lineRule="auto"/>
              <w:rPr>
                <w:rFonts w:ascii="Arial" w:eastAsia="Times New Roman" w:hAnsi="Arial" w:cs="Arial"/>
                <w:color w:val="4A442A" w:themeColor="background2" w:themeShade="40"/>
                <w:sz w:val="20"/>
                <w:szCs w:val="20"/>
                <w:u w:val="single"/>
                <w:lang w:val="en-GB"/>
              </w:rPr>
            </w:pPr>
            <w:r w:rsidRPr="003B29CC">
              <w:rPr>
                <w:rFonts w:ascii="Arial" w:eastAsia="Times New Roman" w:hAnsi="Arial" w:cs="Arial"/>
                <w:color w:val="4A442A" w:themeColor="background2" w:themeShade="40"/>
                <w:sz w:val="20"/>
                <w:szCs w:val="20"/>
                <w:u w:val="single"/>
                <w:lang w:val="en-GB"/>
              </w:rPr>
              <w:t>Location Code</w:t>
            </w:r>
          </w:p>
        </w:tc>
        <w:tc>
          <w:tcPr>
            <w:tcW w:w="707" w:type="pct"/>
            <w:vAlign w:val="center"/>
          </w:tcPr>
          <w:p w14:paraId="38846049" w14:textId="4E21AD23" w:rsidR="003B29CC" w:rsidRPr="003B29CC" w:rsidRDefault="003B29CC" w:rsidP="00912A98">
            <w:pPr>
              <w:spacing w:after="120" w:line="240" w:lineRule="auto"/>
              <w:rPr>
                <w:rFonts w:ascii="Arial" w:eastAsia="Times New Roman" w:hAnsi="Arial" w:cs="Arial"/>
                <w:color w:val="4A442A" w:themeColor="background2" w:themeShade="40"/>
                <w:sz w:val="20"/>
                <w:szCs w:val="20"/>
                <w:u w:val="single"/>
                <w:lang w:val="en-GB"/>
              </w:rPr>
            </w:pPr>
            <w:r w:rsidRPr="003B29CC">
              <w:rPr>
                <w:rFonts w:ascii="Arial" w:eastAsia="Times New Roman" w:hAnsi="Arial" w:cs="Arial"/>
                <w:color w:val="4A442A" w:themeColor="background2" w:themeShade="40"/>
                <w:sz w:val="20"/>
                <w:szCs w:val="20"/>
                <w:u w:val="single"/>
                <w:lang w:val="en-GB"/>
              </w:rPr>
              <w:t>Location Code</w:t>
            </w:r>
          </w:p>
        </w:tc>
        <w:tc>
          <w:tcPr>
            <w:tcW w:w="755" w:type="pct"/>
          </w:tcPr>
          <w:p w14:paraId="496E9BD2" w14:textId="22F2D7DD" w:rsidR="003B29CC" w:rsidRPr="00787874" w:rsidRDefault="00787874" w:rsidP="00912A98">
            <w:pPr>
              <w:spacing w:after="120" w:line="240" w:lineRule="auto"/>
              <w:rPr>
                <w:rFonts w:ascii="Arial" w:eastAsia="Times New Roman" w:hAnsi="Arial" w:cs="Arial"/>
                <w:color w:val="4A442A" w:themeColor="background2" w:themeShade="40"/>
                <w:sz w:val="20"/>
                <w:szCs w:val="20"/>
                <w:u w:val="single"/>
                <w:lang w:val="en-GB"/>
              </w:rPr>
            </w:pPr>
            <w:r w:rsidRPr="00787874">
              <w:rPr>
                <w:rFonts w:ascii="Arial" w:eastAsia="Times New Roman" w:hAnsi="Arial" w:cs="Arial"/>
                <w:color w:val="4A442A" w:themeColor="background2" w:themeShade="40"/>
                <w:sz w:val="20"/>
                <w:szCs w:val="20"/>
                <w:u w:val="single"/>
                <w:lang w:val="en-GB"/>
              </w:rPr>
              <w:t>Is equal to/is in</w:t>
            </w:r>
          </w:p>
        </w:tc>
        <w:tc>
          <w:tcPr>
            <w:tcW w:w="561" w:type="pct"/>
          </w:tcPr>
          <w:p w14:paraId="335CB62F" w14:textId="13C6510D" w:rsidR="003B29CC" w:rsidRPr="00787874" w:rsidRDefault="00787874" w:rsidP="00912A98">
            <w:pPr>
              <w:spacing w:after="120" w:line="240" w:lineRule="auto"/>
              <w:rPr>
                <w:rFonts w:ascii="Arial" w:hAnsi="Arial" w:cs="Arial"/>
                <w:color w:val="4A442A" w:themeColor="background2" w:themeShade="40"/>
                <w:sz w:val="20"/>
                <w:szCs w:val="20"/>
                <w:u w:val="single"/>
              </w:rPr>
            </w:pPr>
            <w:r>
              <w:rPr>
                <w:rFonts w:ascii="Arial" w:hAnsi="Arial" w:cs="Arial"/>
                <w:color w:val="4A442A" w:themeColor="background2" w:themeShade="40"/>
                <w:sz w:val="20"/>
                <w:szCs w:val="20"/>
                <w:u w:val="single"/>
              </w:rPr>
              <w:t>Dashboard</w:t>
            </w:r>
          </w:p>
        </w:tc>
        <w:tc>
          <w:tcPr>
            <w:tcW w:w="1364" w:type="pct"/>
          </w:tcPr>
          <w:p w14:paraId="06C5FC53" w14:textId="38170B7C" w:rsidR="003B29CC" w:rsidRPr="00787874" w:rsidRDefault="00787874" w:rsidP="00912A98">
            <w:pPr>
              <w:spacing w:after="120" w:line="240" w:lineRule="auto"/>
              <w:rPr>
                <w:rFonts w:ascii="Arial" w:hAnsi="Arial" w:cs="Arial"/>
                <w:color w:val="4A442A" w:themeColor="background2" w:themeShade="40"/>
                <w:sz w:val="20"/>
                <w:szCs w:val="20"/>
                <w:u w:val="single"/>
              </w:rPr>
            </w:pPr>
            <w:r w:rsidRPr="00787874">
              <w:rPr>
                <w:rFonts w:ascii="Arial" w:hAnsi="Arial" w:cs="Arial"/>
                <w:color w:val="4A442A" w:themeColor="background2" w:themeShade="40"/>
                <w:sz w:val="20"/>
                <w:szCs w:val="20"/>
                <w:u w:val="single"/>
              </w:rPr>
              <w:t>N/A</w:t>
            </w:r>
          </w:p>
        </w:tc>
        <w:tc>
          <w:tcPr>
            <w:tcW w:w="839" w:type="pct"/>
            <w:vAlign w:val="center"/>
          </w:tcPr>
          <w:p w14:paraId="746DA80F" w14:textId="36F51E4A" w:rsidR="003B29CC" w:rsidRPr="00787874" w:rsidRDefault="00787874" w:rsidP="00912A98">
            <w:pPr>
              <w:snapToGrid w:val="0"/>
              <w:spacing w:after="0" w:line="240" w:lineRule="auto"/>
              <w:rPr>
                <w:rFonts w:ascii="Arial" w:hAnsi="Arial" w:cs="Arial"/>
                <w:color w:val="4A442A" w:themeColor="background2" w:themeShade="40"/>
                <w:sz w:val="20"/>
                <w:szCs w:val="20"/>
                <w:u w:val="single"/>
              </w:rPr>
            </w:pPr>
            <w:r w:rsidRPr="00787874">
              <w:rPr>
                <w:rFonts w:ascii="Arial" w:hAnsi="Arial" w:cs="Arial"/>
                <w:color w:val="4A442A" w:themeColor="background2" w:themeShade="40"/>
                <w:sz w:val="20"/>
                <w:szCs w:val="20"/>
                <w:u w:val="single"/>
              </w:rPr>
              <w:t>N/A</w:t>
            </w:r>
          </w:p>
        </w:tc>
      </w:tr>
    </w:tbl>
    <w:p w14:paraId="2CE9BFBF" w14:textId="77777777" w:rsidR="00097AC9" w:rsidRPr="00097AC9" w:rsidRDefault="00097AC9" w:rsidP="006229E3">
      <w:pPr>
        <w:pStyle w:val="Heading2"/>
        <w:rPr>
          <w:lang w:bidi="hi-IN"/>
        </w:rPr>
      </w:pPr>
      <w:bookmarkStart w:id="66" w:name="_Toc365550646"/>
      <w:bookmarkStart w:id="67" w:name="_Toc370294241"/>
      <w:bookmarkStart w:id="68" w:name="_Toc423403406"/>
      <w:bookmarkStart w:id="69" w:name="_Toc435801153"/>
      <w:r w:rsidRPr="00097AC9">
        <w:rPr>
          <w:lang w:bidi="hi-IN"/>
        </w:rPr>
        <w:t>Head</w:t>
      </w:r>
      <w:bookmarkEnd w:id="66"/>
      <w:bookmarkEnd w:id="67"/>
      <w:r w:rsidRPr="00097AC9">
        <w:rPr>
          <w:lang w:bidi="hi-IN"/>
        </w:rPr>
        <w:t>er</w:t>
      </w:r>
      <w:bookmarkEnd w:id="68"/>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7212"/>
      </w:tblGrid>
      <w:tr w:rsidR="00097AC9" w:rsidRPr="00097AC9" w14:paraId="2CE9BFC2" w14:textId="77777777" w:rsidTr="00E36B51">
        <w:trPr>
          <w:trHeight w:val="253"/>
        </w:trPr>
        <w:tc>
          <w:tcPr>
            <w:tcW w:w="1616" w:type="pct"/>
            <w:shd w:val="clear" w:color="auto" w:fill="D9D9D9"/>
          </w:tcPr>
          <w:p w14:paraId="2CE9BFC0"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Report Name</w:t>
            </w:r>
          </w:p>
        </w:tc>
        <w:tc>
          <w:tcPr>
            <w:tcW w:w="3384" w:type="pct"/>
            <w:shd w:val="clear" w:color="auto" w:fill="D9D9D9"/>
          </w:tcPr>
          <w:p w14:paraId="2CE9BFC1"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Report Location</w:t>
            </w:r>
          </w:p>
        </w:tc>
      </w:tr>
      <w:tr w:rsidR="00A353AC" w:rsidRPr="00097AC9" w14:paraId="2CE9BFC5" w14:textId="77777777" w:rsidTr="00E36B51">
        <w:trPr>
          <w:trHeight w:val="413"/>
        </w:trPr>
        <w:tc>
          <w:tcPr>
            <w:tcW w:w="1616" w:type="pct"/>
            <w:vAlign w:val="center"/>
          </w:tcPr>
          <w:p w14:paraId="2CE9BFC3" w14:textId="77777777" w:rsidR="00A353AC" w:rsidRPr="000D1F23" w:rsidRDefault="00283704" w:rsidP="00097AC9">
            <w:pPr>
              <w:spacing w:after="0" w:line="240" w:lineRule="auto"/>
              <w:rPr>
                <w:rFonts w:ascii="Arial" w:eastAsia="Times New Roman" w:hAnsi="Arial" w:cs="Arial"/>
                <w:sz w:val="20"/>
                <w:szCs w:val="20"/>
                <w:lang w:eastAsia="es-ES"/>
              </w:rPr>
            </w:pPr>
            <w:r>
              <w:rPr>
                <w:rFonts w:ascii="Arial" w:hAnsi="Arial" w:cs="Arial"/>
                <w:color w:val="000000"/>
                <w:sz w:val="20"/>
                <w:szCs w:val="20"/>
              </w:rPr>
              <w:t>Cigna Fixed Asset</w:t>
            </w:r>
          </w:p>
        </w:tc>
        <w:tc>
          <w:tcPr>
            <w:tcW w:w="3384" w:type="pct"/>
          </w:tcPr>
          <w:p w14:paraId="2CE9BFC4" w14:textId="77777777" w:rsidR="00A353AC" w:rsidRPr="00BD4197" w:rsidRDefault="00BD4197" w:rsidP="008629E0">
            <w:pPr>
              <w:spacing w:after="120" w:line="240" w:lineRule="auto"/>
              <w:rPr>
                <w:rFonts w:ascii="Arial" w:eastAsia="Times New Roman" w:hAnsi="Arial" w:cs="Arial"/>
                <w:color w:val="000000"/>
                <w:sz w:val="20"/>
                <w:szCs w:val="20"/>
                <w:lang w:val="en-GB"/>
              </w:rPr>
            </w:pPr>
            <w:r w:rsidRPr="00BD4197">
              <w:rPr>
                <w:rFonts w:ascii="Arial" w:hAnsi="Arial" w:cs="Arial"/>
                <w:sz w:val="20"/>
                <w:szCs w:val="20"/>
              </w:rPr>
              <w:t>/shared/Cigna Custom Financials/Cigna Fixed Asset</w:t>
            </w:r>
            <w:r w:rsidR="00CD0842">
              <w:rPr>
                <w:rFonts w:ascii="Arial" w:hAnsi="Arial" w:cs="Arial"/>
                <w:sz w:val="20"/>
                <w:szCs w:val="20"/>
              </w:rPr>
              <w:t>/Reports</w:t>
            </w:r>
          </w:p>
        </w:tc>
      </w:tr>
    </w:tbl>
    <w:p w14:paraId="2CE9BFC6" w14:textId="77777777" w:rsidR="00097AC9" w:rsidRPr="00097AC9" w:rsidRDefault="00097AC9" w:rsidP="00097AC9">
      <w:pPr>
        <w:suppressAutoHyphens/>
        <w:spacing w:before="120" w:after="120" w:line="240" w:lineRule="auto"/>
        <w:rPr>
          <w:rFonts w:ascii="Arial" w:eastAsia="Times New Roman" w:hAnsi="Arial" w:cs="Arial"/>
          <w:kern w:val="1"/>
          <w:sz w:val="20"/>
          <w:szCs w:val="20"/>
          <w:lang w:eastAsia="hi-IN" w:bidi="hi-IN"/>
        </w:rPr>
      </w:pPr>
    </w:p>
    <w:p w14:paraId="2CE9BFC7" w14:textId="77777777" w:rsidR="00097AC9" w:rsidRPr="00097AC9" w:rsidRDefault="00097AC9" w:rsidP="000858C2">
      <w:pPr>
        <w:pStyle w:val="Heading2"/>
        <w:rPr>
          <w:lang w:bidi="hi-IN"/>
        </w:rPr>
      </w:pPr>
      <w:bookmarkStart w:id="70" w:name="__RefHeading__59_1165727718"/>
      <w:bookmarkStart w:id="71" w:name="_Toc365550647"/>
      <w:bookmarkStart w:id="72" w:name="_Toc370294242"/>
      <w:bookmarkStart w:id="73" w:name="_Toc423403407"/>
      <w:bookmarkStart w:id="74" w:name="_Toc435801154"/>
      <w:bookmarkEnd w:id="70"/>
      <w:r w:rsidRPr="00097AC9">
        <w:rPr>
          <w:lang w:bidi="hi-IN"/>
        </w:rPr>
        <w:t xml:space="preserve">Data </w:t>
      </w:r>
      <w:bookmarkEnd w:id="71"/>
      <w:bookmarkEnd w:id="72"/>
      <w:r w:rsidRPr="00097AC9">
        <w:rPr>
          <w:lang w:bidi="hi-IN"/>
        </w:rPr>
        <w:t>Fields</w:t>
      </w:r>
      <w:bookmarkEnd w:id="73"/>
      <w:bookmarkEnd w:id="74"/>
    </w:p>
    <w:p w14:paraId="2CE9BFC8" w14:textId="77777777" w:rsidR="00097AC9" w:rsidRPr="00097AC9" w:rsidRDefault="00097AC9" w:rsidP="00097AC9">
      <w:pPr>
        <w:suppressAutoHyphens/>
        <w:spacing w:before="120" w:after="120" w:line="240" w:lineRule="auto"/>
        <w:ind w:left="2520"/>
        <w:rPr>
          <w:rFonts w:ascii="Book Antiqua" w:eastAsia="Times New Roman" w:hAnsi="Book Antiqua"/>
          <w:kern w:val="1"/>
          <w:sz w:val="20"/>
          <w:szCs w:val="20"/>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952"/>
        <w:gridCol w:w="959"/>
        <w:gridCol w:w="6246"/>
        <w:gridCol w:w="726"/>
        <w:gridCol w:w="821"/>
      </w:tblGrid>
      <w:tr w:rsidR="007E48A5" w:rsidRPr="00097AC9" w14:paraId="2CE9BFCF" w14:textId="77777777" w:rsidTr="00216786">
        <w:trPr>
          <w:trHeight w:val="237"/>
        </w:trPr>
        <w:tc>
          <w:tcPr>
            <w:tcW w:w="446" w:type="pct"/>
            <w:shd w:val="clear" w:color="auto" w:fill="D9D9D9"/>
          </w:tcPr>
          <w:p w14:paraId="2CE9BFC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Column Name</w:t>
            </w:r>
          </w:p>
        </w:tc>
        <w:tc>
          <w:tcPr>
            <w:tcW w:w="446" w:type="pct"/>
            <w:shd w:val="clear" w:color="auto" w:fill="D9D9D9"/>
          </w:tcPr>
          <w:p w14:paraId="2CE9BFCA"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Column Description</w:t>
            </w:r>
          </w:p>
        </w:tc>
        <w:tc>
          <w:tcPr>
            <w:tcW w:w="449" w:type="pct"/>
            <w:shd w:val="clear" w:color="auto" w:fill="D9D9D9"/>
          </w:tcPr>
          <w:p w14:paraId="2CE9BFCB"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Calculated?</w:t>
            </w:r>
          </w:p>
        </w:tc>
        <w:tc>
          <w:tcPr>
            <w:tcW w:w="2935" w:type="pct"/>
            <w:shd w:val="clear" w:color="auto" w:fill="D9D9D9"/>
          </w:tcPr>
          <w:p w14:paraId="2CE9BFCC"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BMM Expression</w:t>
            </w:r>
          </w:p>
        </w:tc>
        <w:tc>
          <w:tcPr>
            <w:tcW w:w="340" w:type="pct"/>
            <w:shd w:val="clear" w:color="auto" w:fill="D9D9D9"/>
          </w:tcPr>
          <w:p w14:paraId="2CE9BFCD"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Variable Name</w:t>
            </w:r>
          </w:p>
        </w:tc>
        <w:tc>
          <w:tcPr>
            <w:tcW w:w="384" w:type="pct"/>
            <w:shd w:val="clear" w:color="auto" w:fill="D9D9D9"/>
          </w:tcPr>
          <w:p w14:paraId="2CE9BFCE"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Comment</w:t>
            </w:r>
          </w:p>
        </w:tc>
      </w:tr>
      <w:tr w:rsidR="008871A9" w:rsidRPr="00097AC9" w14:paraId="2CE9BFD6" w14:textId="77777777" w:rsidTr="00216786">
        <w:trPr>
          <w:trHeight w:val="237"/>
        </w:trPr>
        <w:tc>
          <w:tcPr>
            <w:tcW w:w="446" w:type="pct"/>
          </w:tcPr>
          <w:p w14:paraId="2CE9BFD0" w14:textId="77777777" w:rsidR="008871A9" w:rsidRPr="00861E19" w:rsidRDefault="008871A9" w:rsidP="00912A98">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Period</w:t>
            </w:r>
            <w:r w:rsidR="005E45AA" w:rsidRPr="00861E19">
              <w:rPr>
                <w:rFonts w:ascii="Arial" w:eastAsia="Times New Roman" w:hAnsi="Arial" w:cs="Arial"/>
                <w:color w:val="000000"/>
                <w:sz w:val="20"/>
                <w:szCs w:val="20"/>
                <w:lang w:eastAsia="es-ES"/>
              </w:rPr>
              <w:t xml:space="preserve"> Name</w:t>
            </w:r>
          </w:p>
        </w:tc>
        <w:tc>
          <w:tcPr>
            <w:tcW w:w="446" w:type="pct"/>
          </w:tcPr>
          <w:p w14:paraId="2CE9BFD1" w14:textId="77777777" w:rsidR="008871A9" w:rsidRPr="00861E19" w:rsidRDefault="008871A9" w:rsidP="00912A98">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Period</w:t>
            </w:r>
          </w:p>
        </w:tc>
        <w:tc>
          <w:tcPr>
            <w:tcW w:w="449" w:type="pct"/>
          </w:tcPr>
          <w:p w14:paraId="2CE9BFD2" w14:textId="77777777" w:rsidR="008871A9" w:rsidRPr="00861E19" w:rsidRDefault="008871A9" w:rsidP="00912A98">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BFD3" w14:textId="77777777" w:rsidR="008871A9" w:rsidRPr="00861E19" w:rsidRDefault="008871A9" w:rsidP="00912A98">
            <w:pPr>
              <w:spacing w:after="0" w:line="240" w:lineRule="auto"/>
              <w:rPr>
                <w:rFonts w:ascii="Arial" w:eastAsia="Times New Roman" w:hAnsi="Arial" w:cs="Arial"/>
                <w:color w:val="000000"/>
                <w:sz w:val="20"/>
                <w:szCs w:val="20"/>
                <w:lang w:eastAsia="es-ES"/>
              </w:rPr>
            </w:pPr>
            <w:r w:rsidRPr="00861E19">
              <w:rPr>
                <w:rFonts w:ascii="Arial" w:hAnsi="Arial" w:cs="Arial"/>
                <w:color w:val="000000"/>
                <w:sz w:val="20"/>
                <w:szCs w:val="20"/>
              </w:rPr>
              <w:t>"Oracle Data Warehouse"."Catalog"."dbo"."Dim_W_MCAL_DAY_D_Fiscal_Day"."MCAL_PERIOD_NAME"</w:t>
            </w:r>
          </w:p>
        </w:tc>
        <w:tc>
          <w:tcPr>
            <w:tcW w:w="340" w:type="pct"/>
          </w:tcPr>
          <w:p w14:paraId="2CE9BFD4" w14:textId="77777777" w:rsidR="008871A9" w:rsidRPr="00861E19" w:rsidRDefault="000861A7"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BFD5" w14:textId="77777777" w:rsidR="008871A9" w:rsidRPr="00861E19" w:rsidRDefault="000861A7"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FB2FC8" w:rsidRPr="00097AC9" w14:paraId="2CE9BFDD" w14:textId="77777777" w:rsidTr="00216786">
        <w:trPr>
          <w:trHeight w:val="237"/>
        </w:trPr>
        <w:tc>
          <w:tcPr>
            <w:tcW w:w="446" w:type="pct"/>
          </w:tcPr>
          <w:p w14:paraId="2CE9BFD7" w14:textId="77777777" w:rsidR="00FB2FC8" w:rsidRPr="00861E19" w:rsidRDefault="00FB2FC8" w:rsidP="00CF0EC7">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Asset Book</w:t>
            </w:r>
            <w:r w:rsidR="00CB2975" w:rsidRPr="00861E19">
              <w:rPr>
                <w:rFonts w:ascii="Arial" w:eastAsia="Times New Roman" w:hAnsi="Arial" w:cs="Arial"/>
                <w:color w:val="000000"/>
                <w:sz w:val="20"/>
                <w:szCs w:val="20"/>
                <w:lang w:eastAsia="es-ES"/>
              </w:rPr>
              <w:t xml:space="preserve"> </w:t>
            </w:r>
            <w:r w:rsidR="00CF0EC7" w:rsidRPr="00861E19">
              <w:rPr>
                <w:rFonts w:ascii="Arial" w:eastAsia="Times New Roman" w:hAnsi="Arial" w:cs="Arial"/>
                <w:color w:val="000000"/>
                <w:sz w:val="20"/>
                <w:szCs w:val="20"/>
                <w:lang w:eastAsia="es-ES"/>
              </w:rPr>
              <w:t>Name</w:t>
            </w:r>
          </w:p>
        </w:tc>
        <w:tc>
          <w:tcPr>
            <w:tcW w:w="446" w:type="pct"/>
          </w:tcPr>
          <w:p w14:paraId="2CE9BFD8" w14:textId="77777777" w:rsidR="00FB2FC8" w:rsidRPr="00861E19" w:rsidRDefault="001A7352" w:rsidP="00912A98">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 xml:space="preserve">Asset </w:t>
            </w:r>
            <w:r w:rsidR="00FB2FC8" w:rsidRPr="00861E19">
              <w:rPr>
                <w:rFonts w:ascii="Arial" w:eastAsia="Times New Roman" w:hAnsi="Arial" w:cs="Arial"/>
                <w:color w:val="000000"/>
                <w:sz w:val="20"/>
                <w:szCs w:val="20"/>
                <w:lang w:eastAsia="es-ES"/>
              </w:rPr>
              <w:t>Book Name</w:t>
            </w:r>
          </w:p>
        </w:tc>
        <w:tc>
          <w:tcPr>
            <w:tcW w:w="449" w:type="pct"/>
          </w:tcPr>
          <w:p w14:paraId="2CE9BFD9" w14:textId="77777777" w:rsidR="00FB2FC8" w:rsidRPr="00861E19" w:rsidRDefault="00A53EB6" w:rsidP="00912A98">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BFDA" w14:textId="77777777" w:rsidR="00FB2FC8" w:rsidRPr="00861E19" w:rsidRDefault="008F58F2" w:rsidP="00912A98">
            <w:pPr>
              <w:spacing w:after="0" w:line="240" w:lineRule="auto"/>
              <w:rPr>
                <w:rFonts w:ascii="Arial" w:eastAsia="Times New Roman" w:hAnsi="Arial" w:cs="Arial"/>
                <w:sz w:val="20"/>
                <w:szCs w:val="20"/>
                <w:lang w:eastAsia="es-ES"/>
              </w:rPr>
            </w:pPr>
            <w:r w:rsidRPr="00861E19">
              <w:rPr>
                <w:rFonts w:ascii="Arial" w:hAnsi="Arial" w:cs="Arial"/>
                <w:sz w:val="20"/>
                <w:szCs w:val="20"/>
              </w:rPr>
              <w:t>"Oracle Data Warehouse"."Catalog"."dbo"."Dim_W_ASSET_BOOK_D"."BOOK_CODE"</w:t>
            </w:r>
          </w:p>
        </w:tc>
        <w:tc>
          <w:tcPr>
            <w:tcW w:w="340" w:type="pct"/>
          </w:tcPr>
          <w:p w14:paraId="2CE9BFDB" w14:textId="77777777" w:rsidR="00FB2FC8" w:rsidRPr="00861E19" w:rsidRDefault="000861A7"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BFDC" w14:textId="77777777" w:rsidR="00FB2FC8" w:rsidRPr="00861E19" w:rsidRDefault="000861A7"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FB2FC8" w:rsidRPr="00097AC9" w14:paraId="2CE9BFE4" w14:textId="77777777" w:rsidTr="00216786">
        <w:trPr>
          <w:trHeight w:val="237"/>
        </w:trPr>
        <w:tc>
          <w:tcPr>
            <w:tcW w:w="446" w:type="pct"/>
          </w:tcPr>
          <w:p w14:paraId="2CE9BFDE" w14:textId="77777777" w:rsidR="00FB2FC8" w:rsidRPr="00861E19" w:rsidRDefault="00A8228F" w:rsidP="00912A98">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Ledger Name</w:t>
            </w:r>
          </w:p>
        </w:tc>
        <w:tc>
          <w:tcPr>
            <w:tcW w:w="446" w:type="pct"/>
          </w:tcPr>
          <w:p w14:paraId="2CE9BFDF" w14:textId="77777777" w:rsidR="00FB2FC8" w:rsidRPr="00861E19" w:rsidRDefault="00A8228F" w:rsidP="00912A98">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Ledger Name</w:t>
            </w:r>
          </w:p>
        </w:tc>
        <w:tc>
          <w:tcPr>
            <w:tcW w:w="449" w:type="pct"/>
          </w:tcPr>
          <w:p w14:paraId="2CE9BFE0" w14:textId="77777777" w:rsidR="00FB2FC8" w:rsidRPr="00861E19" w:rsidRDefault="00A8228F" w:rsidP="00912A98">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BFE1" w14:textId="77777777" w:rsidR="00FB2FC8" w:rsidRPr="00861E19" w:rsidRDefault="00A8228F" w:rsidP="00912A98">
            <w:pPr>
              <w:spacing w:after="0" w:line="240" w:lineRule="auto"/>
              <w:rPr>
                <w:rFonts w:ascii="Arial" w:eastAsia="Times New Roman" w:hAnsi="Arial" w:cs="Arial"/>
                <w:color w:val="000000"/>
                <w:sz w:val="20"/>
                <w:szCs w:val="20"/>
                <w:lang w:eastAsia="es-ES"/>
              </w:rPr>
            </w:pPr>
            <w:r w:rsidRPr="00861E19">
              <w:rPr>
                <w:rFonts w:ascii="Arial" w:hAnsi="Arial" w:cs="Arial"/>
                <w:color w:val="000000"/>
                <w:sz w:val="20"/>
                <w:szCs w:val="20"/>
              </w:rPr>
              <w:t>"Oracle Data Warehouse"."Catalog"."dbo"."Dim_W_LEDGER_D_Ledger"."LEDGER_NAME"</w:t>
            </w:r>
          </w:p>
        </w:tc>
        <w:tc>
          <w:tcPr>
            <w:tcW w:w="340" w:type="pct"/>
          </w:tcPr>
          <w:p w14:paraId="2CE9BFE2" w14:textId="77777777" w:rsidR="00FB2FC8" w:rsidRPr="00861E19" w:rsidRDefault="000861A7"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BFE3" w14:textId="77777777" w:rsidR="00FB2FC8" w:rsidRPr="00861E19" w:rsidRDefault="000861A7"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FB2FC8" w:rsidRPr="00097AC9" w14:paraId="2CE9BFEB" w14:textId="77777777" w:rsidTr="00216786">
        <w:trPr>
          <w:trHeight w:val="237"/>
        </w:trPr>
        <w:tc>
          <w:tcPr>
            <w:tcW w:w="446" w:type="pct"/>
          </w:tcPr>
          <w:p w14:paraId="2CE9BFE5" w14:textId="77777777" w:rsidR="00FB2FC8" w:rsidRPr="00861E19" w:rsidRDefault="00FB2FC8" w:rsidP="00912A98">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Asset Number</w:t>
            </w:r>
          </w:p>
        </w:tc>
        <w:tc>
          <w:tcPr>
            <w:tcW w:w="446" w:type="pct"/>
          </w:tcPr>
          <w:p w14:paraId="2CE9BFE6" w14:textId="77777777" w:rsidR="00FB2FC8" w:rsidRPr="00861E19" w:rsidRDefault="00FB2FC8" w:rsidP="00912A98">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Asset Number</w:t>
            </w:r>
          </w:p>
        </w:tc>
        <w:tc>
          <w:tcPr>
            <w:tcW w:w="449" w:type="pct"/>
          </w:tcPr>
          <w:p w14:paraId="2CE9BFE7" w14:textId="77777777" w:rsidR="00FB2FC8" w:rsidRPr="00861E19" w:rsidRDefault="00FB2FC8" w:rsidP="00912A98">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BFE8" w14:textId="77777777" w:rsidR="00FB2FC8" w:rsidRPr="00861E19" w:rsidRDefault="00FB2FC8" w:rsidP="00912A98">
            <w:pPr>
              <w:spacing w:after="0" w:line="240" w:lineRule="auto"/>
              <w:rPr>
                <w:rFonts w:ascii="Arial" w:eastAsia="Times New Roman" w:hAnsi="Arial" w:cs="Arial"/>
                <w:color w:val="000000"/>
                <w:sz w:val="20"/>
                <w:szCs w:val="20"/>
                <w:lang w:eastAsia="es-ES"/>
              </w:rPr>
            </w:pPr>
            <w:r w:rsidRPr="00861E19">
              <w:rPr>
                <w:rFonts w:ascii="Arial" w:hAnsi="Arial" w:cs="Arial"/>
                <w:color w:val="000000"/>
                <w:sz w:val="20"/>
                <w:szCs w:val="20"/>
              </w:rPr>
              <w:t>"Oracle Data Warehouse"."Catalog"."dbo"."Dim_W_FIXED_ASSET_D"."ASSET_NUMBER"</w:t>
            </w:r>
          </w:p>
        </w:tc>
        <w:tc>
          <w:tcPr>
            <w:tcW w:w="340" w:type="pct"/>
          </w:tcPr>
          <w:p w14:paraId="2CE9BFE9" w14:textId="77777777" w:rsidR="00FB2FC8" w:rsidRPr="00861E19" w:rsidRDefault="000861A7"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BFEA" w14:textId="77777777" w:rsidR="00FB2FC8" w:rsidRPr="00861E19" w:rsidRDefault="000861A7"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17892935" w14:textId="77777777" w:rsidTr="00216786">
        <w:trPr>
          <w:trHeight w:val="237"/>
        </w:trPr>
        <w:tc>
          <w:tcPr>
            <w:tcW w:w="446" w:type="pct"/>
          </w:tcPr>
          <w:p w14:paraId="708B9958" w14:textId="468B9A8B" w:rsidR="00787874" w:rsidRPr="00B91716" w:rsidRDefault="00787874" w:rsidP="00912A98">
            <w:pPr>
              <w:spacing w:after="0" w:line="240" w:lineRule="auto"/>
              <w:rPr>
                <w:rFonts w:ascii="Arial" w:eastAsia="Times New Roman" w:hAnsi="Arial" w:cs="Arial"/>
                <w:color w:val="4A442A" w:themeColor="background2" w:themeShade="40"/>
                <w:sz w:val="20"/>
                <w:szCs w:val="20"/>
                <w:u w:val="single"/>
                <w:lang w:eastAsia="es-ES"/>
              </w:rPr>
            </w:pPr>
            <w:r w:rsidRPr="00B91716">
              <w:rPr>
                <w:rFonts w:ascii="Arial" w:eastAsia="Times New Roman" w:hAnsi="Arial" w:cs="Arial"/>
                <w:color w:val="4A442A" w:themeColor="background2" w:themeShade="40"/>
                <w:sz w:val="20"/>
                <w:szCs w:val="20"/>
                <w:u w:val="single"/>
                <w:lang w:eastAsia="es-ES"/>
              </w:rPr>
              <w:t xml:space="preserve">PO Number </w:t>
            </w:r>
          </w:p>
        </w:tc>
        <w:tc>
          <w:tcPr>
            <w:tcW w:w="446" w:type="pct"/>
          </w:tcPr>
          <w:p w14:paraId="3686BC2E" w14:textId="74B4B41D" w:rsidR="00787874" w:rsidRPr="00B91716" w:rsidRDefault="00787874" w:rsidP="00912A98">
            <w:pPr>
              <w:spacing w:after="0" w:line="240" w:lineRule="auto"/>
              <w:rPr>
                <w:rFonts w:ascii="Arial" w:eastAsia="Times New Roman" w:hAnsi="Arial" w:cs="Arial"/>
                <w:color w:val="4A442A" w:themeColor="background2" w:themeShade="40"/>
                <w:sz w:val="20"/>
                <w:szCs w:val="20"/>
                <w:u w:val="single"/>
                <w:lang w:eastAsia="es-ES"/>
              </w:rPr>
            </w:pPr>
            <w:r w:rsidRPr="00B91716">
              <w:rPr>
                <w:rFonts w:ascii="Arial" w:eastAsia="Times New Roman" w:hAnsi="Arial" w:cs="Arial"/>
                <w:color w:val="4A442A" w:themeColor="background2" w:themeShade="40"/>
                <w:sz w:val="20"/>
                <w:szCs w:val="20"/>
                <w:u w:val="single"/>
                <w:lang w:eastAsia="es-ES"/>
              </w:rPr>
              <w:t>PO Number</w:t>
            </w:r>
          </w:p>
        </w:tc>
        <w:tc>
          <w:tcPr>
            <w:tcW w:w="449" w:type="pct"/>
          </w:tcPr>
          <w:p w14:paraId="69EE0A3F" w14:textId="536EB2C5" w:rsidR="00787874" w:rsidRPr="00B91716" w:rsidRDefault="00787874" w:rsidP="00912A98">
            <w:pPr>
              <w:spacing w:after="0" w:line="240" w:lineRule="auto"/>
              <w:rPr>
                <w:rFonts w:ascii="Arial" w:eastAsia="Times New Roman" w:hAnsi="Arial" w:cs="Arial"/>
                <w:color w:val="4A442A" w:themeColor="background2" w:themeShade="40"/>
                <w:sz w:val="20"/>
                <w:szCs w:val="20"/>
                <w:u w:val="single"/>
                <w:lang w:eastAsia="es-ES"/>
              </w:rPr>
            </w:pPr>
            <w:r w:rsidRPr="00B91716">
              <w:rPr>
                <w:rFonts w:ascii="Arial" w:eastAsia="Times New Roman" w:hAnsi="Arial" w:cs="Arial"/>
                <w:color w:val="4A442A" w:themeColor="background2" w:themeShade="40"/>
                <w:sz w:val="20"/>
                <w:szCs w:val="20"/>
                <w:u w:val="single"/>
                <w:lang w:eastAsia="es-ES"/>
              </w:rPr>
              <w:t>No</w:t>
            </w:r>
          </w:p>
        </w:tc>
        <w:tc>
          <w:tcPr>
            <w:tcW w:w="2935" w:type="pct"/>
          </w:tcPr>
          <w:p w14:paraId="6C0C1569" w14:textId="5AA0CD7E" w:rsidR="00787874" w:rsidRPr="00B91716" w:rsidRDefault="00787874" w:rsidP="00B91716">
            <w:pPr>
              <w:spacing w:after="0" w:line="240" w:lineRule="auto"/>
              <w:rPr>
                <w:rFonts w:ascii="Arial" w:hAnsi="Arial" w:cs="Arial"/>
                <w:color w:val="4A442A" w:themeColor="background2" w:themeShade="40"/>
                <w:sz w:val="20"/>
                <w:szCs w:val="20"/>
                <w:u w:val="single"/>
              </w:rPr>
            </w:pPr>
            <w:r w:rsidRPr="00B91716">
              <w:rPr>
                <w:rFonts w:ascii="Arial" w:hAnsi="Arial" w:cs="Arial"/>
                <w:color w:val="4A442A" w:themeColor="background2" w:themeShade="40"/>
                <w:sz w:val="20"/>
                <w:szCs w:val="20"/>
                <w:u w:val="single"/>
              </w:rPr>
              <w:t>"Oracle Data Warehouse"."Catalog"."dbo"."Dim_W_FIXED_ASSET_D"."</w:t>
            </w:r>
            <w:r w:rsidR="00B91716">
              <w:rPr>
                <w:rFonts w:ascii="Arial" w:hAnsi="Arial" w:cs="Arial"/>
                <w:color w:val="4A442A" w:themeColor="background2" w:themeShade="40"/>
                <w:sz w:val="20"/>
                <w:szCs w:val="20"/>
                <w:u w:val="single"/>
              </w:rPr>
              <w:t>PO Number</w:t>
            </w:r>
            <w:r w:rsidRPr="00B91716">
              <w:rPr>
                <w:rFonts w:ascii="Arial" w:hAnsi="Arial" w:cs="Arial"/>
                <w:color w:val="4A442A" w:themeColor="background2" w:themeShade="40"/>
                <w:sz w:val="20"/>
                <w:szCs w:val="20"/>
                <w:u w:val="single"/>
              </w:rPr>
              <w:t>"</w:t>
            </w:r>
          </w:p>
        </w:tc>
        <w:tc>
          <w:tcPr>
            <w:tcW w:w="340" w:type="pct"/>
          </w:tcPr>
          <w:p w14:paraId="269E4705" w14:textId="1432B7FA" w:rsidR="00787874" w:rsidRPr="00861E19" w:rsidRDefault="00787874" w:rsidP="00097AC9">
            <w:pPr>
              <w:spacing w:after="0" w:line="240" w:lineRule="auto"/>
              <w:rPr>
                <w:rFonts w:ascii="Arial" w:hAnsi="Arial" w:cs="Arial"/>
                <w:sz w:val="20"/>
                <w:szCs w:val="20"/>
              </w:rPr>
            </w:pPr>
            <w:r>
              <w:rPr>
                <w:rFonts w:ascii="Arial" w:hAnsi="Arial" w:cs="Arial"/>
                <w:sz w:val="20"/>
                <w:szCs w:val="20"/>
              </w:rPr>
              <w:t>N/A</w:t>
            </w:r>
          </w:p>
        </w:tc>
        <w:tc>
          <w:tcPr>
            <w:tcW w:w="384" w:type="pct"/>
          </w:tcPr>
          <w:p w14:paraId="2117579F" w14:textId="78C8A571" w:rsidR="00787874" w:rsidRPr="00861E19" w:rsidRDefault="00787874" w:rsidP="00097AC9">
            <w:pPr>
              <w:spacing w:after="0" w:line="240" w:lineRule="auto"/>
              <w:rPr>
                <w:rFonts w:ascii="Arial" w:hAnsi="Arial" w:cs="Arial"/>
                <w:sz w:val="20"/>
                <w:szCs w:val="20"/>
              </w:rPr>
            </w:pPr>
            <w:r>
              <w:rPr>
                <w:rFonts w:ascii="Arial" w:hAnsi="Arial" w:cs="Arial"/>
                <w:sz w:val="20"/>
                <w:szCs w:val="20"/>
              </w:rPr>
              <w:t>N/A</w:t>
            </w:r>
          </w:p>
        </w:tc>
      </w:tr>
      <w:tr w:rsidR="00787874" w:rsidRPr="00097AC9" w14:paraId="64B9F431" w14:textId="77777777" w:rsidTr="00216786">
        <w:trPr>
          <w:trHeight w:val="237"/>
        </w:trPr>
        <w:tc>
          <w:tcPr>
            <w:tcW w:w="446" w:type="pct"/>
          </w:tcPr>
          <w:p w14:paraId="41F2A169" w14:textId="62A8F6AF" w:rsidR="00787874" w:rsidRPr="00B91716" w:rsidRDefault="00787874" w:rsidP="00912A98">
            <w:pPr>
              <w:spacing w:after="0" w:line="240" w:lineRule="auto"/>
              <w:rPr>
                <w:rFonts w:ascii="Arial" w:eastAsia="Times New Roman" w:hAnsi="Arial" w:cs="Arial"/>
                <w:color w:val="4A442A" w:themeColor="background2" w:themeShade="40"/>
                <w:sz w:val="20"/>
                <w:szCs w:val="20"/>
                <w:u w:val="single"/>
                <w:lang w:eastAsia="es-ES"/>
              </w:rPr>
            </w:pPr>
            <w:r w:rsidRPr="00B91716">
              <w:rPr>
                <w:rFonts w:ascii="Arial" w:eastAsia="Times New Roman" w:hAnsi="Arial" w:cs="Arial"/>
                <w:color w:val="4A442A" w:themeColor="background2" w:themeShade="40"/>
                <w:sz w:val="20"/>
                <w:szCs w:val="20"/>
                <w:u w:val="single"/>
                <w:lang w:eastAsia="es-ES"/>
              </w:rPr>
              <w:t>Supplier Name</w:t>
            </w:r>
          </w:p>
        </w:tc>
        <w:tc>
          <w:tcPr>
            <w:tcW w:w="446" w:type="pct"/>
          </w:tcPr>
          <w:p w14:paraId="1426FFBB" w14:textId="070C857F" w:rsidR="00787874" w:rsidRPr="00B91716" w:rsidRDefault="00787874" w:rsidP="00912A98">
            <w:pPr>
              <w:spacing w:after="0" w:line="240" w:lineRule="auto"/>
              <w:rPr>
                <w:rFonts w:ascii="Arial" w:eastAsia="Times New Roman" w:hAnsi="Arial" w:cs="Arial"/>
                <w:color w:val="4A442A" w:themeColor="background2" w:themeShade="40"/>
                <w:sz w:val="20"/>
                <w:szCs w:val="20"/>
                <w:u w:val="single"/>
                <w:lang w:eastAsia="es-ES"/>
              </w:rPr>
            </w:pPr>
            <w:r w:rsidRPr="00B91716">
              <w:rPr>
                <w:rFonts w:ascii="Arial" w:eastAsia="Times New Roman" w:hAnsi="Arial" w:cs="Arial"/>
                <w:color w:val="4A442A" w:themeColor="background2" w:themeShade="40"/>
                <w:sz w:val="20"/>
                <w:szCs w:val="20"/>
                <w:u w:val="single"/>
                <w:lang w:eastAsia="es-ES"/>
              </w:rPr>
              <w:t>Supplier Name</w:t>
            </w:r>
          </w:p>
        </w:tc>
        <w:tc>
          <w:tcPr>
            <w:tcW w:w="449" w:type="pct"/>
          </w:tcPr>
          <w:p w14:paraId="372D6ED8" w14:textId="066A1E86" w:rsidR="00787874" w:rsidRPr="00B91716" w:rsidRDefault="00787874" w:rsidP="00912A98">
            <w:pPr>
              <w:spacing w:after="0" w:line="240" w:lineRule="auto"/>
              <w:rPr>
                <w:rFonts w:ascii="Arial" w:eastAsia="Times New Roman" w:hAnsi="Arial" w:cs="Arial"/>
                <w:color w:val="4A442A" w:themeColor="background2" w:themeShade="40"/>
                <w:sz w:val="20"/>
                <w:szCs w:val="20"/>
                <w:u w:val="single"/>
                <w:lang w:eastAsia="es-ES"/>
              </w:rPr>
            </w:pPr>
            <w:r w:rsidRPr="00B91716">
              <w:rPr>
                <w:rFonts w:ascii="Arial" w:eastAsia="Times New Roman" w:hAnsi="Arial" w:cs="Arial"/>
                <w:color w:val="4A442A" w:themeColor="background2" w:themeShade="40"/>
                <w:sz w:val="20"/>
                <w:szCs w:val="20"/>
                <w:u w:val="single"/>
                <w:lang w:eastAsia="es-ES"/>
              </w:rPr>
              <w:t>No</w:t>
            </w:r>
          </w:p>
        </w:tc>
        <w:tc>
          <w:tcPr>
            <w:tcW w:w="2935" w:type="pct"/>
          </w:tcPr>
          <w:p w14:paraId="65021A00" w14:textId="68C643B1" w:rsidR="00787874" w:rsidRPr="00B91716" w:rsidRDefault="0002277F" w:rsidP="00912A98">
            <w:pPr>
              <w:spacing w:after="0" w:line="240" w:lineRule="auto"/>
              <w:rPr>
                <w:rFonts w:ascii="Arial" w:hAnsi="Arial" w:cs="Arial"/>
                <w:color w:val="4A442A" w:themeColor="background2" w:themeShade="40"/>
                <w:sz w:val="20"/>
                <w:szCs w:val="20"/>
                <w:u w:val="single"/>
              </w:rPr>
            </w:pPr>
            <w:r w:rsidRPr="00B91716">
              <w:rPr>
                <w:rFonts w:ascii="Arial" w:hAnsi="Arial" w:cs="Arial"/>
                <w:color w:val="4A442A" w:themeColor="background2" w:themeShade="40"/>
                <w:sz w:val="20"/>
                <w:szCs w:val="20"/>
                <w:u w:val="single"/>
              </w:rPr>
              <w:t>CASE WHEN "Core"."Dim - Supplier"."Supplier Name"='Unspecified' THEN NULL ELSE "Core"."Dim - Supplier"."Supplier Name" END</w:t>
            </w:r>
          </w:p>
        </w:tc>
        <w:tc>
          <w:tcPr>
            <w:tcW w:w="340" w:type="pct"/>
          </w:tcPr>
          <w:p w14:paraId="1CAC616C" w14:textId="26C81C12" w:rsidR="00787874" w:rsidRPr="00861E19" w:rsidRDefault="00787874" w:rsidP="00097AC9">
            <w:pPr>
              <w:spacing w:after="0" w:line="240" w:lineRule="auto"/>
              <w:rPr>
                <w:rFonts w:ascii="Arial" w:hAnsi="Arial" w:cs="Arial"/>
                <w:sz w:val="20"/>
                <w:szCs w:val="20"/>
              </w:rPr>
            </w:pPr>
            <w:r>
              <w:rPr>
                <w:rFonts w:ascii="Arial" w:hAnsi="Arial" w:cs="Arial"/>
                <w:sz w:val="20"/>
                <w:szCs w:val="20"/>
              </w:rPr>
              <w:t>N/A</w:t>
            </w:r>
          </w:p>
        </w:tc>
        <w:tc>
          <w:tcPr>
            <w:tcW w:w="384" w:type="pct"/>
          </w:tcPr>
          <w:p w14:paraId="1C222389" w14:textId="65E99DA0" w:rsidR="00787874" w:rsidRPr="00861E19" w:rsidRDefault="00787874" w:rsidP="00097AC9">
            <w:pPr>
              <w:spacing w:after="0" w:line="240" w:lineRule="auto"/>
              <w:rPr>
                <w:rFonts w:ascii="Arial" w:hAnsi="Arial" w:cs="Arial"/>
                <w:sz w:val="20"/>
                <w:szCs w:val="20"/>
              </w:rPr>
            </w:pPr>
            <w:r>
              <w:rPr>
                <w:rFonts w:ascii="Arial" w:hAnsi="Arial" w:cs="Arial"/>
                <w:sz w:val="20"/>
                <w:szCs w:val="20"/>
              </w:rPr>
              <w:t>N/A</w:t>
            </w:r>
          </w:p>
        </w:tc>
      </w:tr>
      <w:tr w:rsidR="00787874" w:rsidRPr="00097AC9" w14:paraId="47542B39" w14:textId="77777777" w:rsidTr="00216786">
        <w:trPr>
          <w:trHeight w:val="237"/>
        </w:trPr>
        <w:tc>
          <w:tcPr>
            <w:tcW w:w="446" w:type="pct"/>
          </w:tcPr>
          <w:p w14:paraId="550A0D93" w14:textId="3021B5CD" w:rsidR="00787874" w:rsidRPr="00B91716" w:rsidRDefault="00787874" w:rsidP="00912A98">
            <w:pPr>
              <w:spacing w:after="0" w:line="240" w:lineRule="auto"/>
              <w:rPr>
                <w:rFonts w:ascii="Arial" w:eastAsia="Times New Roman" w:hAnsi="Arial" w:cs="Arial"/>
                <w:color w:val="4A442A" w:themeColor="background2" w:themeShade="40"/>
                <w:sz w:val="20"/>
                <w:szCs w:val="20"/>
                <w:u w:val="single"/>
                <w:lang w:eastAsia="es-ES"/>
              </w:rPr>
            </w:pPr>
            <w:r w:rsidRPr="00B91716">
              <w:rPr>
                <w:rFonts w:ascii="Arial" w:eastAsia="Times New Roman" w:hAnsi="Arial" w:cs="Arial"/>
                <w:color w:val="4A442A" w:themeColor="background2" w:themeShade="40"/>
                <w:sz w:val="20"/>
                <w:szCs w:val="20"/>
                <w:u w:val="single"/>
                <w:lang w:eastAsia="es-ES"/>
              </w:rPr>
              <w:t xml:space="preserve">Supplier Number </w:t>
            </w:r>
          </w:p>
        </w:tc>
        <w:tc>
          <w:tcPr>
            <w:tcW w:w="446" w:type="pct"/>
          </w:tcPr>
          <w:p w14:paraId="7DB79CC9" w14:textId="18483904" w:rsidR="00787874" w:rsidRPr="00B91716" w:rsidRDefault="00787874" w:rsidP="00912A98">
            <w:pPr>
              <w:spacing w:after="0" w:line="240" w:lineRule="auto"/>
              <w:rPr>
                <w:rFonts w:ascii="Arial" w:eastAsia="Times New Roman" w:hAnsi="Arial" w:cs="Arial"/>
                <w:color w:val="4A442A" w:themeColor="background2" w:themeShade="40"/>
                <w:sz w:val="20"/>
                <w:szCs w:val="20"/>
                <w:u w:val="single"/>
                <w:lang w:eastAsia="es-ES"/>
              </w:rPr>
            </w:pPr>
            <w:r w:rsidRPr="00B91716">
              <w:rPr>
                <w:rFonts w:ascii="Arial" w:eastAsia="Times New Roman" w:hAnsi="Arial" w:cs="Arial"/>
                <w:color w:val="4A442A" w:themeColor="background2" w:themeShade="40"/>
                <w:sz w:val="20"/>
                <w:szCs w:val="20"/>
                <w:u w:val="single"/>
                <w:lang w:eastAsia="es-ES"/>
              </w:rPr>
              <w:t>Supplier Number</w:t>
            </w:r>
          </w:p>
        </w:tc>
        <w:tc>
          <w:tcPr>
            <w:tcW w:w="449" w:type="pct"/>
          </w:tcPr>
          <w:p w14:paraId="0806C9CD" w14:textId="1708F5F0" w:rsidR="00787874" w:rsidRPr="00B91716" w:rsidRDefault="00B16CAA" w:rsidP="00912A98">
            <w:pPr>
              <w:spacing w:after="0" w:line="240" w:lineRule="auto"/>
              <w:rPr>
                <w:rFonts w:ascii="Arial" w:eastAsia="Times New Roman" w:hAnsi="Arial" w:cs="Arial"/>
                <w:color w:val="4A442A" w:themeColor="background2" w:themeShade="40"/>
                <w:sz w:val="20"/>
                <w:szCs w:val="20"/>
                <w:u w:val="single"/>
                <w:lang w:eastAsia="es-ES"/>
              </w:rPr>
            </w:pPr>
            <w:r w:rsidRPr="00B91716">
              <w:rPr>
                <w:rFonts w:ascii="Arial" w:eastAsia="Times New Roman" w:hAnsi="Arial" w:cs="Arial"/>
                <w:color w:val="4A442A" w:themeColor="background2" w:themeShade="40"/>
                <w:sz w:val="20"/>
                <w:szCs w:val="20"/>
                <w:u w:val="single"/>
                <w:lang w:eastAsia="es-ES"/>
              </w:rPr>
              <w:t>No</w:t>
            </w:r>
          </w:p>
        </w:tc>
        <w:tc>
          <w:tcPr>
            <w:tcW w:w="2935" w:type="pct"/>
          </w:tcPr>
          <w:p w14:paraId="07787DD7" w14:textId="135F77E5" w:rsidR="00787874" w:rsidRPr="00B91716" w:rsidRDefault="0002277F" w:rsidP="00912A98">
            <w:pPr>
              <w:spacing w:after="0" w:line="240" w:lineRule="auto"/>
              <w:rPr>
                <w:rFonts w:ascii="Arial" w:hAnsi="Arial" w:cs="Arial"/>
                <w:color w:val="4A442A" w:themeColor="background2" w:themeShade="40"/>
                <w:sz w:val="20"/>
                <w:szCs w:val="20"/>
                <w:u w:val="single"/>
              </w:rPr>
            </w:pPr>
            <w:r w:rsidRPr="00B91716">
              <w:rPr>
                <w:rFonts w:ascii="Arial" w:hAnsi="Arial" w:cs="Arial"/>
                <w:color w:val="4A442A" w:themeColor="background2" w:themeShade="40"/>
                <w:sz w:val="20"/>
                <w:szCs w:val="20"/>
                <w:u w:val="single"/>
              </w:rPr>
              <w:t xml:space="preserve">CASE WHEN </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Core</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 xml:space="preserve">Dim </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 xml:space="preserve"> Supplier</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Supplier Number</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Unspecified</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 xml:space="preserve"> THEN NULL ELSE </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Core</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 xml:space="preserve">Dim </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 xml:space="preserve"> Supplier</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Supplier Number</w:t>
            </w:r>
            <w:r w:rsidR="00B91716" w:rsidRPr="00B91716">
              <w:rPr>
                <w:rFonts w:ascii="Arial" w:hAnsi="Arial" w:cs="Arial"/>
                <w:color w:val="4A442A" w:themeColor="background2" w:themeShade="40"/>
                <w:sz w:val="20"/>
                <w:szCs w:val="20"/>
                <w:u w:val="single"/>
              </w:rPr>
              <w:t>”</w:t>
            </w:r>
            <w:r w:rsidRPr="00B91716">
              <w:rPr>
                <w:rFonts w:ascii="Arial" w:hAnsi="Arial" w:cs="Arial"/>
                <w:color w:val="4A442A" w:themeColor="background2" w:themeShade="40"/>
                <w:sz w:val="20"/>
                <w:szCs w:val="20"/>
                <w:u w:val="single"/>
              </w:rPr>
              <w:t xml:space="preserve"> END</w:t>
            </w:r>
          </w:p>
        </w:tc>
        <w:tc>
          <w:tcPr>
            <w:tcW w:w="340" w:type="pct"/>
          </w:tcPr>
          <w:p w14:paraId="348055B5" w14:textId="56759534" w:rsidR="00787874" w:rsidRPr="00861E19" w:rsidRDefault="00787874" w:rsidP="00097AC9">
            <w:pPr>
              <w:spacing w:after="0" w:line="240" w:lineRule="auto"/>
              <w:rPr>
                <w:rFonts w:ascii="Arial" w:hAnsi="Arial" w:cs="Arial"/>
                <w:sz w:val="20"/>
                <w:szCs w:val="20"/>
              </w:rPr>
            </w:pPr>
            <w:r>
              <w:rPr>
                <w:rFonts w:ascii="Arial" w:hAnsi="Arial" w:cs="Arial"/>
                <w:sz w:val="20"/>
                <w:szCs w:val="20"/>
              </w:rPr>
              <w:t>N/A</w:t>
            </w:r>
          </w:p>
        </w:tc>
        <w:tc>
          <w:tcPr>
            <w:tcW w:w="384" w:type="pct"/>
          </w:tcPr>
          <w:p w14:paraId="3A64C7DD" w14:textId="77E9E2A6" w:rsidR="00787874" w:rsidRPr="00861E19" w:rsidRDefault="00787874" w:rsidP="00097AC9">
            <w:pPr>
              <w:spacing w:after="0" w:line="240" w:lineRule="auto"/>
              <w:rPr>
                <w:rFonts w:ascii="Arial" w:hAnsi="Arial" w:cs="Arial"/>
                <w:sz w:val="20"/>
                <w:szCs w:val="20"/>
              </w:rPr>
            </w:pPr>
            <w:r>
              <w:rPr>
                <w:rFonts w:ascii="Arial" w:hAnsi="Arial" w:cs="Arial"/>
                <w:sz w:val="20"/>
                <w:szCs w:val="20"/>
              </w:rPr>
              <w:t>N/A</w:t>
            </w:r>
          </w:p>
        </w:tc>
      </w:tr>
      <w:tr w:rsidR="00787874" w:rsidRPr="00097AC9" w14:paraId="2CE9BFF2" w14:textId="77777777" w:rsidTr="00216786">
        <w:trPr>
          <w:trHeight w:val="237"/>
        </w:trPr>
        <w:tc>
          <w:tcPr>
            <w:tcW w:w="446" w:type="pct"/>
          </w:tcPr>
          <w:p w14:paraId="2CE9BFEC"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Date Placed in Service</w:t>
            </w:r>
          </w:p>
        </w:tc>
        <w:tc>
          <w:tcPr>
            <w:tcW w:w="446" w:type="pct"/>
          </w:tcPr>
          <w:p w14:paraId="2CE9BFED"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Date Place in Service</w:t>
            </w:r>
          </w:p>
        </w:tc>
        <w:tc>
          <w:tcPr>
            <w:tcW w:w="449" w:type="pct"/>
          </w:tcPr>
          <w:p w14:paraId="2CE9BFEE"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BFEF" w14:textId="48672559" w:rsidR="00787874" w:rsidRPr="00861E19" w:rsidRDefault="00B91716" w:rsidP="00097AC9">
            <w:pPr>
              <w:spacing w:after="0" w:line="240" w:lineRule="auto"/>
              <w:rPr>
                <w:rFonts w:ascii="Arial" w:eastAsia="Times New Roman" w:hAnsi="Arial" w:cs="Arial"/>
                <w:color w:val="000000"/>
                <w:sz w:val="20"/>
                <w:szCs w:val="20"/>
                <w:lang w:eastAsia="es-ES"/>
              </w:rPr>
            </w:pPr>
            <w:r>
              <w:rPr>
                <w:rFonts w:ascii="Arial" w:hAnsi="Arial" w:cs="Arial"/>
                <w:color w:val="000000"/>
                <w:sz w:val="20"/>
                <w:szCs w:val="20"/>
              </w:rPr>
              <w:t>“</w:t>
            </w:r>
            <w:r w:rsidR="00787874" w:rsidRPr="00861E19">
              <w:rPr>
                <w:rFonts w:ascii="Arial" w:hAnsi="Arial" w:cs="Arial"/>
                <w:color w:val="000000"/>
                <w:sz w:val="20"/>
                <w:szCs w:val="20"/>
              </w:rPr>
              <w:t>Oracle Data Warehouse</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Catalog</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dbo</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Dim_W_FIXED_ASSET_D</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DATE_PLACED_IN_SERVICE</w:t>
            </w:r>
            <w:r>
              <w:rPr>
                <w:rFonts w:ascii="Arial" w:hAnsi="Arial" w:cs="Arial"/>
                <w:color w:val="000000"/>
                <w:sz w:val="20"/>
                <w:szCs w:val="20"/>
              </w:rPr>
              <w:t>”</w:t>
            </w:r>
          </w:p>
        </w:tc>
        <w:tc>
          <w:tcPr>
            <w:tcW w:w="340" w:type="pct"/>
          </w:tcPr>
          <w:p w14:paraId="2CE9BFF0"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BFF1"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BFF9" w14:textId="77777777" w:rsidTr="00216786">
        <w:trPr>
          <w:trHeight w:val="237"/>
        </w:trPr>
        <w:tc>
          <w:tcPr>
            <w:tcW w:w="446" w:type="pct"/>
          </w:tcPr>
          <w:p w14:paraId="2CE9BFF3"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Tag Number</w:t>
            </w:r>
          </w:p>
        </w:tc>
        <w:tc>
          <w:tcPr>
            <w:tcW w:w="446" w:type="pct"/>
          </w:tcPr>
          <w:p w14:paraId="2CE9BFF4"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Tag Number</w:t>
            </w:r>
          </w:p>
        </w:tc>
        <w:tc>
          <w:tcPr>
            <w:tcW w:w="449" w:type="pct"/>
          </w:tcPr>
          <w:p w14:paraId="2CE9BFF5"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BFF6" w14:textId="618B3303" w:rsidR="00787874" w:rsidRPr="00861E19" w:rsidRDefault="00B91716" w:rsidP="004B3F60">
            <w:pPr>
              <w:spacing w:after="0" w:line="240" w:lineRule="auto"/>
              <w:rPr>
                <w:rFonts w:ascii="Arial" w:hAnsi="Arial" w:cs="Arial"/>
                <w:sz w:val="20"/>
                <w:szCs w:val="20"/>
              </w:rPr>
            </w:pPr>
            <w:r>
              <w:rPr>
                <w:rFonts w:ascii="Arial" w:hAnsi="Arial" w:cs="Arial"/>
                <w:sz w:val="20"/>
                <w:szCs w:val="20"/>
              </w:rPr>
              <w:t>“</w:t>
            </w:r>
            <w:r w:rsidR="00787874" w:rsidRPr="00861E19">
              <w:rPr>
                <w:rFonts w:ascii="Arial" w:hAnsi="Arial" w:cs="Arial"/>
                <w:sz w:val="20"/>
                <w:szCs w:val="20"/>
              </w:rPr>
              <w:t>Oracle Data Warehouse</w:t>
            </w:r>
            <w:r>
              <w:rPr>
                <w:rFonts w:ascii="Arial" w:hAnsi="Arial" w:cs="Arial"/>
                <w:sz w:val="20"/>
                <w:szCs w:val="20"/>
              </w:rPr>
              <w:t>”</w:t>
            </w:r>
            <w:r w:rsidR="00787874" w:rsidRPr="00861E19">
              <w:rPr>
                <w:rFonts w:ascii="Arial" w:hAnsi="Arial" w:cs="Arial"/>
                <w:sz w:val="20"/>
                <w:szCs w:val="20"/>
              </w:rPr>
              <w:t>.</w:t>
            </w:r>
            <w:r>
              <w:rPr>
                <w:rFonts w:ascii="Arial" w:hAnsi="Arial" w:cs="Arial"/>
                <w:sz w:val="20"/>
                <w:szCs w:val="20"/>
              </w:rPr>
              <w:t>”</w:t>
            </w:r>
            <w:r w:rsidR="00787874" w:rsidRPr="00861E19">
              <w:rPr>
                <w:rFonts w:ascii="Arial" w:hAnsi="Arial" w:cs="Arial"/>
                <w:sz w:val="20"/>
                <w:szCs w:val="20"/>
              </w:rPr>
              <w:t>Catalog</w:t>
            </w:r>
            <w:r>
              <w:rPr>
                <w:rFonts w:ascii="Arial" w:hAnsi="Arial" w:cs="Arial"/>
                <w:sz w:val="20"/>
                <w:szCs w:val="20"/>
              </w:rPr>
              <w:t>”</w:t>
            </w:r>
            <w:r w:rsidR="00787874" w:rsidRPr="00861E19">
              <w:rPr>
                <w:rFonts w:ascii="Arial" w:hAnsi="Arial" w:cs="Arial"/>
                <w:sz w:val="20"/>
                <w:szCs w:val="20"/>
              </w:rPr>
              <w:t>.</w:t>
            </w:r>
            <w:r>
              <w:rPr>
                <w:rFonts w:ascii="Arial" w:hAnsi="Arial" w:cs="Arial"/>
                <w:sz w:val="20"/>
                <w:szCs w:val="20"/>
              </w:rPr>
              <w:t>”</w:t>
            </w:r>
            <w:r w:rsidR="00787874" w:rsidRPr="00861E19">
              <w:rPr>
                <w:rFonts w:ascii="Arial" w:hAnsi="Arial" w:cs="Arial"/>
                <w:sz w:val="20"/>
                <w:szCs w:val="20"/>
              </w:rPr>
              <w:t>dbo</w:t>
            </w:r>
            <w:r>
              <w:rPr>
                <w:rFonts w:ascii="Arial" w:hAnsi="Arial" w:cs="Arial"/>
                <w:sz w:val="20"/>
                <w:szCs w:val="20"/>
              </w:rPr>
              <w:t>”</w:t>
            </w:r>
            <w:r w:rsidR="00787874" w:rsidRPr="00861E19">
              <w:rPr>
                <w:rFonts w:ascii="Arial" w:hAnsi="Arial" w:cs="Arial"/>
                <w:sz w:val="20"/>
                <w:szCs w:val="20"/>
              </w:rPr>
              <w:t>.</w:t>
            </w:r>
            <w:r>
              <w:rPr>
                <w:rFonts w:ascii="Arial" w:hAnsi="Arial" w:cs="Arial"/>
                <w:sz w:val="20"/>
                <w:szCs w:val="20"/>
              </w:rPr>
              <w:t>”</w:t>
            </w:r>
            <w:r w:rsidR="00787874" w:rsidRPr="00861E19">
              <w:rPr>
                <w:rFonts w:ascii="Arial" w:hAnsi="Arial" w:cs="Arial"/>
                <w:sz w:val="20"/>
                <w:szCs w:val="20"/>
              </w:rPr>
              <w:t>Dim_W_FIXED_ASSET_D</w:t>
            </w:r>
            <w:r>
              <w:rPr>
                <w:rFonts w:ascii="Arial" w:hAnsi="Arial" w:cs="Arial"/>
                <w:sz w:val="20"/>
                <w:szCs w:val="20"/>
              </w:rPr>
              <w:t>”</w:t>
            </w:r>
            <w:r w:rsidR="00787874" w:rsidRPr="00861E19">
              <w:rPr>
                <w:rFonts w:ascii="Arial" w:hAnsi="Arial" w:cs="Arial"/>
                <w:sz w:val="20"/>
                <w:szCs w:val="20"/>
              </w:rPr>
              <w:t>.</w:t>
            </w:r>
            <w:r>
              <w:rPr>
                <w:rFonts w:ascii="Arial" w:hAnsi="Arial" w:cs="Arial"/>
                <w:sz w:val="20"/>
                <w:szCs w:val="20"/>
              </w:rPr>
              <w:t>”</w:t>
            </w:r>
            <w:r w:rsidR="00787874" w:rsidRPr="00861E19">
              <w:rPr>
                <w:rFonts w:ascii="Arial" w:hAnsi="Arial" w:cs="Arial"/>
                <w:sz w:val="20"/>
                <w:szCs w:val="20"/>
              </w:rPr>
              <w:t>TAG_NUMBER</w:t>
            </w:r>
            <w:r>
              <w:rPr>
                <w:rFonts w:ascii="Arial" w:hAnsi="Arial" w:cs="Arial"/>
                <w:sz w:val="20"/>
                <w:szCs w:val="20"/>
              </w:rPr>
              <w:t>”</w:t>
            </w:r>
          </w:p>
        </w:tc>
        <w:tc>
          <w:tcPr>
            <w:tcW w:w="340" w:type="pct"/>
          </w:tcPr>
          <w:p w14:paraId="2CE9BFF7"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BFF8"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00" w14:textId="77777777" w:rsidTr="00216786">
        <w:trPr>
          <w:trHeight w:val="237"/>
        </w:trPr>
        <w:tc>
          <w:tcPr>
            <w:tcW w:w="446" w:type="pct"/>
          </w:tcPr>
          <w:p w14:paraId="2CE9BFFA"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lastRenderedPageBreak/>
              <w:t>Lease Number</w:t>
            </w:r>
          </w:p>
        </w:tc>
        <w:tc>
          <w:tcPr>
            <w:tcW w:w="446" w:type="pct"/>
          </w:tcPr>
          <w:p w14:paraId="2CE9BFFB" w14:textId="77777777" w:rsidR="00787874" w:rsidRPr="00861E19" w:rsidRDefault="00787874" w:rsidP="00C800D5">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Lease Number</w:t>
            </w:r>
          </w:p>
        </w:tc>
        <w:tc>
          <w:tcPr>
            <w:tcW w:w="449" w:type="pct"/>
          </w:tcPr>
          <w:p w14:paraId="2CE9BFFC"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BFFD" w14:textId="68C31E7C" w:rsidR="00787874" w:rsidRPr="00861E19" w:rsidRDefault="00B91716" w:rsidP="00097AC9">
            <w:pPr>
              <w:spacing w:after="0" w:line="240" w:lineRule="auto"/>
              <w:rPr>
                <w:rFonts w:ascii="Arial" w:hAnsi="Arial" w:cs="Arial"/>
                <w:color w:val="000000"/>
                <w:sz w:val="20"/>
                <w:szCs w:val="20"/>
              </w:rPr>
            </w:pPr>
            <w:r>
              <w:rPr>
                <w:rFonts w:ascii="Arial" w:hAnsi="Arial" w:cs="Arial"/>
                <w:color w:val="000000"/>
                <w:sz w:val="20"/>
                <w:szCs w:val="20"/>
              </w:rPr>
              <w:t>“</w:t>
            </w:r>
            <w:r w:rsidR="00787874" w:rsidRPr="00861E19">
              <w:rPr>
                <w:rFonts w:ascii="Arial" w:hAnsi="Arial" w:cs="Arial"/>
                <w:color w:val="000000"/>
                <w:sz w:val="20"/>
                <w:szCs w:val="20"/>
              </w:rPr>
              <w:t>Oracle Data Warehouse</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Catalog</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dbo</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Dim_W_FIXED_ASSET_D</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LEASE_CODE</w:t>
            </w:r>
            <w:r>
              <w:rPr>
                <w:rFonts w:ascii="Arial" w:hAnsi="Arial" w:cs="Arial"/>
                <w:color w:val="000000"/>
                <w:sz w:val="20"/>
                <w:szCs w:val="20"/>
              </w:rPr>
              <w:t>”</w:t>
            </w:r>
          </w:p>
        </w:tc>
        <w:tc>
          <w:tcPr>
            <w:tcW w:w="340" w:type="pct"/>
          </w:tcPr>
          <w:p w14:paraId="2CE9BFFE"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BFFF"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07" w14:textId="77777777" w:rsidTr="00216786">
        <w:trPr>
          <w:trHeight w:val="237"/>
        </w:trPr>
        <w:tc>
          <w:tcPr>
            <w:tcW w:w="446" w:type="pct"/>
          </w:tcPr>
          <w:p w14:paraId="2CE9C001"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Serial Number</w:t>
            </w:r>
          </w:p>
        </w:tc>
        <w:tc>
          <w:tcPr>
            <w:tcW w:w="446" w:type="pct"/>
          </w:tcPr>
          <w:p w14:paraId="2CE9C002" w14:textId="77777777" w:rsidR="00787874" w:rsidRPr="00861E19" w:rsidRDefault="00787874" w:rsidP="00295BE3">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Serial Number</w:t>
            </w:r>
          </w:p>
        </w:tc>
        <w:tc>
          <w:tcPr>
            <w:tcW w:w="449" w:type="pct"/>
          </w:tcPr>
          <w:p w14:paraId="2CE9C003"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04" w14:textId="634A6712" w:rsidR="00787874" w:rsidRPr="00861E19" w:rsidRDefault="00B91716" w:rsidP="00244412">
            <w:pPr>
              <w:autoSpaceDE w:val="0"/>
              <w:autoSpaceDN w:val="0"/>
              <w:adjustRightInd w:val="0"/>
              <w:spacing w:after="0" w:line="240" w:lineRule="auto"/>
              <w:rPr>
                <w:rFonts w:ascii="Arial" w:eastAsia="Times New Roman" w:hAnsi="Arial" w:cs="Arial"/>
                <w:color w:val="000000"/>
                <w:sz w:val="20"/>
                <w:szCs w:val="20"/>
                <w:lang w:eastAsia="es-ES"/>
              </w:rPr>
            </w:pPr>
            <w:r>
              <w:rPr>
                <w:rFonts w:ascii="Arial" w:hAnsi="Arial" w:cs="Arial"/>
                <w:color w:val="000000"/>
                <w:sz w:val="20"/>
                <w:szCs w:val="20"/>
              </w:rPr>
              <w:t>“</w:t>
            </w:r>
            <w:r w:rsidR="00787874" w:rsidRPr="00861E19">
              <w:rPr>
                <w:rFonts w:ascii="Arial" w:hAnsi="Arial" w:cs="Arial"/>
                <w:color w:val="000000"/>
                <w:sz w:val="20"/>
                <w:szCs w:val="20"/>
              </w:rPr>
              <w:t>Oracle Data Warehouse</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Catalog</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dbo</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Dim_W_FIXED_ASSET_D</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SERIAL_NUMBER</w:t>
            </w:r>
            <w:r>
              <w:rPr>
                <w:rFonts w:ascii="Arial" w:hAnsi="Arial" w:cs="Arial"/>
                <w:color w:val="000000"/>
                <w:sz w:val="20"/>
                <w:szCs w:val="20"/>
              </w:rPr>
              <w:t>”</w:t>
            </w:r>
          </w:p>
        </w:tc>
        <w:tc>
          <w:tcPr>
            <w:tcW w:w="340" w:type="pct"/>
          </w:tcPr>
          <w:p w14:paraId="2CE9C005"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06"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0F" w14:textId="77777777" w:rsidTr="00216786">
        <w:trPr>
          <w:trHeight w:val="237"/>
        </w:trPr>
        <w:tc>
          <w:tcPr>
            <w:tcW w:w="446" w:type="pct"/>
          </w:tcPr>
          <w:p w14:paraId="2CE9C008"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Description</w:t>
            </w:r>
          </w:p>
        </w:tc>
        <w:tc>
          <w:tcPr>
            <w:tcW w:w="446" w:type="pct"/>
          </w:tcPr>
          <w:p w14:paraId="2CE9C009" w14:textId="77777777" w:rsidR="00787874" w:rsidRPr="00861E19" w:rsidRDefault="00787874" w:rsidP="00295BE3">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Description</w:t>
            </w:r>
          </w:p>
        </w:tc>
        <w:tc>
          <w:tcPr>
            <w:tcW w:w="449" w:type="pct"/>
          </w:tcPr>
          <w:p w14:paraId="2CE9C00A"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0B" w14:textId="0DF80F7E" w:rsidR="00787874" w:rsidRPr="00861E19" w:rsidRDefault="00B91716" w:rsidP="007E297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t>
            </w:r>
            <w:r w:rsidR="00787874" w:rsidRPr="00861E19">
              <w:rPr>
                <w:rFonts w:ascii="Arial" w:hAnsi="Arial" w:cs="Arial"/>
                <w:color w:val="000000"/>
                <w:sz w:val="20"/>
                <w:szCs w:val="20"/>
              </w:rPr>
              <w:t>Oracle Data Warehouse</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Catalog</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dbo</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Dim_W_FIXED_ASSET_D_TL</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ASSET_DESCR</w:t>
            </w:r>
            <w:r>
              <w:rPr>
                <w:rFonts w:ascii="Arial" w:hAnsi="Arial" w:cs="Arial"/>
                <w:color w:val="000000"/>
                <w:sz w:val="20"/>
                <w:szCs w:val="20"/>
              </w:rPr>
              <w:t>”</w:t>
            </w:r>
          </w:p>
          <w:p w14:paraId="2CE9C00C" w14:textId="77777777" w:rsidR="00787874" w:rsidRPr="00861E19" w:rsidRDefault="00787874" w:rsidP="00244412">
            <w:pPr>
              <w:autoSpaceDE w:val="0"/>
              <w:autoSpaceDN w:val="0"/>
              <w:adjustRightInd w:val="0"/>
              <w:spacing w:after="0" w:line="240" w:lineRule="auto"/>
              <w:rPr>
                <w:rFonts w:ascii="Arial" w:hAnsi="Arial" w:cs="Arial"/>
                <w:color w:val="000000"/>
                <w:sz w:val="20"/>
                <w:szCs w:val="20"/>
              </w:rPr>
            </w:pPr>
          </w:p>
        </w:tc>
        <w:tc>
          <w:tcPr>
            <w:tcW w:w="340" w:type="pct"/>
          </w:tcPr>
          <w:p w14:paraId="2CE9C00D"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0E"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16" w14:textId="77777777" w:rsidTr="00216786">
        <w:trPr>
          <w:trHeight w:val="237"/>
        </w:trPr>
        <w:tc>
          <w:tcPr>
            <w:tcW w:w="446" w:type="pct"/>
          </w:tcPr>
          <w:p w14:paraId="2CE9C010"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Cost</w:t>
            </w:r>
          </w:p>
        </w:tc>
        <w:tc>
          <w:tcPr>
            <w:tcW w:w="446" w:type="pct"/>
          </w:tcPr>
          <w:p w14:paraId="2CE9C011" w14:textId="77777777" w:rsidR="00787874" w:rsidRPr="00861E19" w:rsidRDefault="00787874" w:rsidP="00295BE3">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Cost</w:t>
            </w:r>
          </w:p>
        </w:tc>
        <w:tc>
          <w:tcPr>
            <w:tcW w:w="449" w:type="pct"/>
          </w:tcPr>
          <w:p w14:paraId="2CE9C012"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13" w14:textId="7DE2CEE5" w:rsidR="00787874" w:rsidRPr="00861E19" w:rsidRDefault="00787874" w:rsidP="007E2976">
            <w:pPr>
              <w:autoSpaceDE w:val="0"/>
              <w:autoSpaceDN w:val="0"/>
              <w:adjustRightInd w:val="0"/>
              <w:spacing w:after="0" w:line="240" w:lineRule="auto"/>
              <w:rPr>
                <w:rFonts w:ascii="Arial" w:hAnsi="Arial" w:cs="Arial"/>
                <w:color w:val="000000"/>
                <w:sz w:val="20"/>
                <w:szCs w:val="20"/>
              </w:rPr>
            </w:pPr>
            <w:r>
              <w:rPr>
                <w:rFonts w:ascii="MS Shell Dlg 2" w:hAnsi="MS Shell Dlg 2" w:cs="MS Shell Dlg 2"/>
                <w:color w:val="C319C3"/>
                <w:sz w:val="17"/>
                <w:szCs w:val="17"/>
              </w:rPr>
              <w:t>INDEXCOL</w:t>
            </w:r>
            <w:r>
              <w:rPr>
                <w:rFonts w:ascii="MS Shell Dlg 2" w:hAnsi="MS Shell Dlg 2" w:cs="MS Shell Dlg 2"/>
                <w:sz w:val="17"/>
                <w:szCs w:val="17"/>
              </w:rPr>
              <w:t xml:space="preserve">( </w:t>
            </w:r>
            <w:r>
              <w:rPr>
                <w:rFonts w:ascii="MS Shell Dlg 2" w:hAnsi="MS Shell Dlg 2" w:cs="MS Shell Dlg 2"/>
                <w:color w:val="C319C3"/>
                <w:sz w:val="17"/>
                <w:szCs w:val="17"/>
              </w:rPr>
              <w:t>CASE</w:t>
            </w:r>
            <w:r>
              <w:rPr>
                <w:rFonts w:ascii="MS Shell Dlg 2" w:hAnsi="MS Shell Dlg 2" w:cs="MS Shell Dlg 2"/>
                <w:sz w:val="17"/>
                <w:szCs w:val="17"/>
              </w:rPr>
              <w:t xml:space="preserve">  </w:t>
            </w:r>
            <w:r>
              <w:rPr>
                <w:rFonts w:ascii="MS Shell Dlg 2" w:hAnsi="MS Shell Dlg 2" w:cs="MS Shell Dlg 2"/>
                <w:color w:val="C319C3"/>
                <w:sz w:val="17"/>
                <w:szCs w:val="17"/>
              </w:rPr>
              <w:t>VALUEOF</w:t>
            </w:r>
            <w:r>
              <w:rPr>
                <w:rFonts w:ascii="MS Shell Dlg 2" w:hAnsi="MS Shell Dlg 2" w:cs="MS Shell Dlg 2"/>
                <w:sz w:val="17"/>
                <w:szCs w:val="17"/>
              </w:rPr>
              <w:t>(NQ_SESSION.</w:t>
            </w:r>
            <w:r w:rsidR="00B91716">
              <w:rPr>
                <w:rFonts w:ascii="MS Shell Dlg 2" w:hAnsi="MS Shell Dlg 2" w:cs="MS Shell Dlg 2"/>
                <w:color w:val="0000FF"/>
                <w:sz w:val="17"/>
                <w:szCs w:val="17"/>
              </w:rPr>
              <w:t>”</w:t>
            </w:r>
            <w:r>
              <w:rPr>
                <w:rFonts w:ascii="MS Shell Dlg 2" w:hAnsi="MS Shell Dlg 2" w:cs="MS Shell Dlg 2"/>
                <w:color w:val="0000FF"/>
                <w:sz w:val="17"/>
                <w:szCs w:val="17"/>
              </w:rPr>
              <w:t>PREFERRED_CURRENCY</w:t>
            </w:r>
            <w:r w:rsidR="00B91716">
              <w:rPr>
                <w:rFonts w:ascii="MS Shell Dlg 2" w:hAnsi="MS Shell Dlg 2" w:cs="MS Shell Dlg 2"/>
                <w:color w:val="0000FF"/>
                <w:sz w:val="17"/>
                <w:szCs w:val="17"/>
              </w:rPr>
              <w:t>”</w:t>
            </w:r>
            <w:r>
              <w:rPr>
                <w:rFonts w:ascii="MS Shell Dlg 2" w:hAnsi="MS Shell Dlg 2" w:cs="MS Shell Dlg 2"/>
                <w:sz w:val="17"/>
                <w:szCs w:val="17"/>
              </w:rPr>
              <w:t xml:space="preserve">) </w:t>
            </w:r>
            <w:r>
              <w:rPr>
                <w:rFonts w:ascii="MS Shell Dlg 2" w:hAnsi="MS Shell Dlg 2" w:cs="MS Shell Dlg 2"/>
                <w:color w:val="C319C3"/>
                <w:sz w:val="17"/>
                <w:szCs w:val="17"/>
              </w:rPr>
              <w:t>WHEN</w:t>
            </w:r>
            <w:r>
              <w:rPr>
                <w:rFonts w:ascii="MS Shell Dlg 2" w:hAnsi="MS Shell Dlg 2" w:cs="MS Shell Dlg 2"/>
                <w:sz w:val="17"/>
                <w:szCs w:val="17"/>
              </w:rPr>
              <w:t xml:space="preserve"> </w:t>
            </w:r>
            <w:r w:rsidR="00B91716">
              <w:rPr>
                <w:rFonts w:ascii="MS Shell Dlg 2" w:hAnsi="MS Shell Dlg 2" w:cs="MS Shell Dlg 2"/>
                <w:color w:val="0000FF"/>
                <w:sz w:val="17"/>
                <w:szCs w:val="17"/>
              </w:rPr>
              <w:t>‘</w:t>
            </w:r>
            <w:r>
              <w:rPr>
                <w:rFonts w:ascii="MS Shell Dlg 2" w:hAnsi="MS Shell Dlg 2" w:cs="MS Shell Dlg 2"/>
                <w:color w:val="0000FF"/>
                <w:sz w:val="17"/>
                <w:szCs w:val="17"/>
              </w:rPr>
              <w:t>Local Currency</w:t>
            </w:r>
            <w:r w:rsidR="00B91716">
              <w:rPr>
                <w:rFonts w:ascii="MS Shell Dlg 2" w:hAnsi="MS Shell Dlg 2" w:cs="MS Shell Dlg 2"/>
                <w:color w:val="0000FF"/>
                <w:sz w:val="17"/>
                <w:szCs w:val="17"/>
              </w:rPr>
              <w:t>’</w:t>
            </w:r>
            <w:r>
              <w:rPr>
                <w:rFonts w:ascii="MS Shell Dlg 2" w:hAnsi="MS Shell Dlg 2" w:cs="MS Shell Dlg 2"/>
                <w:sz w:val="17"/>
                <w:szCs w:val="17"/>
              </w:rPr>
              <w:t xml:space="preserve"> </w:t>
            </w:r>
            <w:r>
              <w:rPr>
                <w:rFonts w:ascii="MS Shell Dlg 2" w:hAnsi="MS Shell Dlg 2" w:cs="MS Shell Dlg 2"/>
                <w:color w:val="C319C3"/>
                <w:sz w:val="17"/>
                <w:szCs w:val="17"/>
              </w:rPr>
              <w:t>THEN</w:t>
            </w:r>
            <w:r>
              <w:rPr>
                <w:rFonts w:ascii="MS Shell Dlg 2" w:hAnsi="MS Shell Dlg 2" w:cs="MS Shell Dlg 2"/>
                <w:sz w:val="17"/>
                <w:szCs w:val="17"/>
              </w:rPr>
              <w:t xml:space="preserve"> 0 </w:t>
            </w:r>
            <w:r>
              <w:rPr>
                <w:rFonts w:ascii="MS Shell Dlg 2" w:hAnsi="MS Shell Dlg 2" w:cs="MS Shell Dlg 2"/>
                <w:color w:val="C319C3"/>
                <w:sz w:val="17"/>
                <w:szCs w:val="17"/>
              </w:rPr>
              <w:t>WHEN</w:t>
            </w:r>
            <w:r>
              <w:rPr>
                <w:rFonts w:ascii="MS Shell Dlg 2" w:hAnsi="MS Shell Dlg 2" w:cs="MS Shell Dlg 2"/>
                <w:sz w:val="17"/>
                <w:szCs w:val="17"/>
              </w:rPr>
              <w:t xml:space="preserve"> </w:t>
            </w:r>
            <w:r w:rsidR="00B91716">
              <w:rPr>
                <w:rFonts w:ascii="MS Shell Dlg 2" w:hAnsi="MS Shell Dlg 2" w:cs="MS Shell Dlg 2"/>
                <w:color w:val="0000FF"/>
                <w:sz w:val="17"/>
                <w:szCs w:val="17"/>
              </w:rPr>
              <w:t>‘</w:t>
            </w:r>
            <w:r>
              <w:rPr>
                <w:rFonts w:ascii="MS Shell Dlg 2" w:hAnsi="MS Shell Dlg 2" w:cs="MS Shell Dlg 2"/>
                <w:color w:val="0000FF"/>
                <w:sz w:val="17"/>
                <w:szCs w:val="17"/>
              </w:rPr>
              <w:t>Document Currency</w:t>
            </w:r>
            <w:r w:rsidR="00B91716">
              <w:rPr>
                <w:rFonts w:ascii="MS Shell Dlg 2" w:hAnsi="MS Shell Dlg 2" w:cs="MS Shell Dlg 2"/>
                <w:color w:val="0000FF"/>
                <w:sz w:val="17"/>
                <w:szCs w:val="17"/>
              </w:rPr>
              <w:t>’</w:t>
            </w:r>
            <w:r>
              <w:rPr>
                <w:rFonts w:ascii="MS Shell Dlg 2" w:hAnsi="MS Shell Dlg 2" w:cs="MS Shell Dlg 2"/>
                <w:sz w:val="17"/>
                <w:szCs w:val="17"/>
              </w:rPr>
              <w:t xml:space="preserve"> </w:t>
            </w:r>
            <w:r>
              <w:rPr>
                <w:rFonts w:ascii="MS Shell Dlg 2" w:hAnsi="MS Shell Dlg 2" w:cs="MS Shell Dlg 2"/>
                <w:color w:val="C319C3"/>
                <w:sz w:val="17"/>
                <w:szCs w:val="17"/>
              </w:rPr>
              <w:t>THEN</w:t>
            </w:r>
            <w:r>
              <w:rPr>
                <w:rFonts w:ascii="MS Shell Dlg 2" w:hAnsi="MS Shell Dlg 2" w:cs="MS Shell Dlg 2"/>
                <w:sz w:val="17"/>
                <w:szCs w:val="17"/>
              </w:rPr>
              <w:t xml:space="preserve"> 1 </w:t>
            </w:r>
            <w:r>
              <w:rPr>
                <w:rFonts w:ascii="MS Shell Dlg 2" w:hAnsi="MS Shell Dlg 2" w:cs="MS Shell Dlg 2"/>
                <w:color w:val="C319C3"/>
                <w:sz w:val="17"/>
                <w:szCs w:val="17"/>
              </w:rPr>
              <w:t>WHEN</w:t>
            </w:r>
            <w:r>
              <w:rPr>
                <w:rFonts w:ascii="MS Shell Dlg 2" w:hAnsi="MS Shell Dlg 2" w:cs="MS Shell Dlg 2"/>
                <w:sz w:val="17"/>
                <w:szCs w:val="17"/>
              </w:rPr>
              <w:t xml:space="preserve"> </w:t>
            </w:r>
            <w:r w:rsidR="00B91716">
              <w:rPr>
                <w:rFonts w:ascii="MS Shell Dlg 2" w:hAnsi="MS Shell Dlg 2" w:cs="MS Shell Dlg 2"/>
                <w:color w:val="0000FF"/>
                <w:sz w:val="17"/>
                <w:szCs w:val="17"/>
              </w:rPr>
              <w:t>‘</w:t>
            </w:r>
            <w:r>
              <w:rPr>
                <w:rFonts w:ascii="MS Shell Dlg 2" w:hAnsi="MS Shell Dlg 2" w:cs="MS Shell Dlg 2"/>
                <w:color w:val="0000FF"/>
                <w:sz w:val="17"/>
                <w:szCs w:val="17"/>
              </w:rPr>
              <w:t>Global Currency 1</w:t>
            </w:r>
            <w:r w:rsidR="00B91716">
              <w:rPr>
                <w:rFonts w:ascii="MS Shell Dlg 2" w:hAnsi="MS Shell Dlg 2" w:cs="MS Shell Dlg 2"/>
                <w:color w:val="0000FF"/>
                <w:sz w:val="17"/>
                <w:szCs w:val="17"/>
              </w:rPr>
              <w:t>’</w:t>
            </w:r>
            <w:r>
              <w:rPr>
                <w:rFonts w:ascii="MS Shell Dlg 2" w:hAnsi="MS Shell Dlg 2" w:cs="MS Shell Dlg 2"/>
                <w:sz w:val="17"/>
                <w:szCs w:val="17"/>
              </w:rPr>
              <w:t xml:space="preserve"> </w:t>
            </w:r>
            <w:r>
              <w:rPr>
                <w:rFonts w:ascii="MS Shell Dlg 2" w:hAnsi="MS Shell Dlg 2" w:cs="MS Shell Dlg 2"/>
                <w:color w:val="C319C3"/>
                <w:sz w:val="17"/>
                <w:szCs w:val="17"/>
              </w:rPr>
              <w:t>THEN</w:t>
            </w:r>
            <w:r>
              <w:rPr>
                <w:rFonts w:ascii="MS Shell Dlg 2" w:hAnsi="MS Shell Dlg 2" w:cs="MS Shell Dlg 2"/>
                <w:sz w:val="17"/>
                <w:szCs w:val="17"/>
              </w:rPr>
              <w:t xml:space="preserve"> 2 </w:t>
            </w:r>
            <w:r>
              <w:rPr>
                <w:rFonts w:ascii="MS Shell Dlg 2" w:hAnsi="MS Shell Dlg 2" w:cs="MS Shell Dlg 2"/>
                <w:color w:val="C319C3"/>
                <w:sz w:val="17"/>
                <w:szCs w:val="17"/>
              </w:rPr>
              <w:t>WHEN</w:t>
            </w:r>
            <w:r>
              <w:rPr>
                <w:rFonts w:ascii="MS Shell Dlg 2" w:hAnsi="MS Shell Dlg 2" w:cs="MS Shell Dlg 2"/>
                <w:sz w:val="17"/>
                <w:szCs w:val="17"/>
              </w:rPr>
              <w:t xml:space="preserve"> </w:t>
            </w:r>
            <w:r w:rsidR="00B91716">
              <w:rPr>
                <w:rFonts w:ascii="MS Shell Dlg 2" w:hAnsi="MS Shell Dlg 2" w:cs="MS Shell Dlg 2"/>
                <w:color w:val="0000FF"/>
                <w:sz w:val="17"/>
                <w:szCs w:val="17"/>
              </w:rPr>
              <w:t>‘</w:t>
            </w:r>
            <w:r>
              <w:rPr>
                <w:rFonts w:ascii="MS Shell Dlg 2" w:hAnsi="MS Shell Dlg 2" w:cs="MS Shell Dlg 2"/>
                <w:color w:val="0000FF"/>
                <w:sz w:val="17"/>
                <w:szCs w:val="17"/>
              </w:rPr>
              <w:t>Global Currency 2</w:t>
            </w:r>
            <w:r w:rsidR="00B91716">
              <w:rPr>
                <w:rFonts w:ascii="MS Shell Dlg 2" w:hAnsi="MS Shell Dlg 2" w:cs="MS Shell Dlg 2"/>
                <w:color w:val="0000FF"/>
                <w:sz w:val="17"/>
                <w:szCs w:val="17"/>
              </w:rPr>
              <w:t>’</w:t>
            </w:r>
            <w:r>
              <w:rPr>
                <w:rFonts w:ascii="MS Shell Dlg 2" w:hAnsi="MS Shell Dlg 2" w:cs="MS Shell Dlg 2"/>
                <w:sz w:val="17"/>
                <w:szCs w:val="17"/>
              </w:rPr>
              <w:t xml:space="preserve"> </w:t>
            </w:r>
            <w:r>
              <w:rPr>
                <w:rFonts w:ascii="MS Shell Dlg 2" w:hAnsi="MS Shell Dlg 2" w:cs="MS Shell Dlg 2"/>
                <w:color w:val="C319C3"/>
                <w:sz w:val="17"/>
                <w:szCs w:val="17"/>
              </w:rPr>
              <w:t>THEN</w:t>
            </w:r>
            <w:r>
              <w:rPr>
                <w:rFonts w:ascii="MS Shell Dlg 2" w:hAnsi="MS Shell Dlg 2" w:cs="MS Shell Dlg 2"/>
                <w:sz w:val="17"/>
                <w:szCs w:val="17"/>
              </w:rPr>
              <w:t xml:space="preserve"> 3 </w:t>
            </w:r>
            <w:r>
              <w:rPr>
                <w:rFonts w:ascii="MS Shell Dlg 2" w:hAnsi="MS Shell Dlg 2" w:cs="MS Shell Dlg 2"/>
                <w:color w:val="C319C3"/>
                <w:sz w:val="17"/>
                <w:szCs w:val="17"/>
              </w:rPr>
              <w:t>WHEN</w:t>
            </w:r>
            <w:r>
              <w:rPr>
                <w:rFonts w:ascii="MS Shell Dlg 2" w:hAnsi="MS Shell Dlg 2" w:cs="MS Shell Dlg 2"/>
                <w:sz w:val="17"/>
                <w:szCs w:val="17"/>
              </w:rPr>
              <w:t xml:space="preserve"> </w:t>
            </w:r>
            <w:r w:rsidR="00B91716">
              <w:rPr>
                <w:rFonts w:ascii="MS Shell Dlg 2" w:hAnsi="MS Shell Dlg 2" w:cs="MS Shell Dlg 2"/>
                <w:color w:val="0000FF"/>
                <w:sz w:val="17"/>
                <w:szCs w:val="17"/>
              </w:rPr>
              <w:t>‘</w:t>
            </w:r>
            <w:r>
              <w:rPr>
                <w:rFonts w:ascii="MS Shell Dlg 2" w:hAnsi="MS Shell Dlg 2" w:cs="MS Shell Dlg 2"/>
                <w:color w:val="0000FF"/>
                <w:sz w:val="17"/>
                <w:szCs w:val="17"/>
              </w:rPr>
              <w:t>Global Currency 3</w:t>
            </w:r>
            <w:r w:rsidR="00B91716">
              <w:rPr>
                <w:rFonts w:ascii="MS Shell Dlg 2" w:hAnsi="MS Shell Dlg 2" w:cs="MS Shell Dlg 2"/>
                <w:color w:val="0000FF"/>
                <w:sz w:val="17"/>
                <w:szCs w:val="17"/>
              </w:rPr>
              <w:t>’</w:t>
            </w:r>
            <w:r>
              <w:rPr>
                <w:rFonts w:ascii="MS Shell Dlg 2" w:hAnsi="MS Shell Dlg 2" w:cs="MS Shell Dlg 2"/>
                <w:sz w:val="17"/>
                <w:szCs w:val="17"/>
              </w:rPr>
              <w:t xml:space="preserve"> </w:t>
            </w:r>
            <w:r>
              <w:rPr>
                <w:rFonts w:ascii="MS Shell Dlg 2" w:hAnsi="MS Shell Dlg 2" w:cs="MS Shell Dlg 2"/>
                <w:color w:val="C319C3"/>
                <w:sz w:val="17"/>
                <w:szCs w:val="17"/>
              </w:rPr>
              <w:t>THEN</w:t>
            </w:r>
            <w:r>
              <w:rPr>
                <w:rFonts w:ascii="MS Shell Dlg 2" w:hAnsi="MS Shell Dlg 2" w:cs="MS Shell Dlg 2"/>
                <w:sz w:val="17"/>
                <w:szCs w:val="17"/>
              </w:rPr>
              <w:t xml:space="preserve"> 4 </w:t>
            </w:r>
            <w:r>
              <w:rPr>
                <w:rFonts w:ascii="MS Shell Dlg 2" w:hAnsi="MS Shell Dlg 2" w:cs="MS Shell Dlg 2"/>
                <w:color w:val="C319C3"/>
                <w:sz w:val="17"/>
                <w:szCs w:val="17"/>
              </w:rPr>
              <w:t>ELSE</w:t>
            </w:r>
            <w:r>
              <w:rPr>
                <w:rFonts w:ascii="MS Shell Dlg 2" w:hAnsi="MS Shell Dlg 2" w:cs="MS Shell Dlg 2"/>
                <w:sz w:val="17"/>
                <w:szCs w:val="17"/>
              </w:rPr>
              <w:t xml:space="preserve"> 5 </w:t>
            </w:r>
            <w:r>
              <w:rPr>
                <w:rFonts w:ascii="MS Shell Dlg 2" w:hAnsi="MS Shell Dlg 2" w:cs="MS Shell Dlg 2"/>
                <w:color w:val="C319C3"/>
                <w:sz w:val="17"/>
                <w:szCs w:val="17"/>
              </w:rPr>
              <w:t>END</w:t>
            </w:r>
            <w:r>
              <w:rPr>
                <w:rFonts w:ascii="MS Shell Dlg 2" w:hAnsi="MS Shell Dlg 2" w:cs="MS Shell Dlg 2"/>
                <w:sz w:val="17"/>
                <w:szCs w:val="17"/>
              </w:rPr>
              <w:t xml:space="preserve"> , </w:t>
            </w:r>
            <w:r w:rsidR="00B91716">
              <w:rPr>
                <w:rFonts w:ascii="MS Shell Dlg 2" w:hAnsi="MS Shell Dlg 2" w:cs="MS Shell Dlg 2"/>
                <w:color w:val="0000FF"/>
                <w:sz w:val="17"/>
                <w:szCs w:val="17"/>
              </w:rPr>
              <w:t>“</w:t>
            </w:r>
            <w:r>
              <w:rPr>
                <w:rFonts w:ascii="MS Shell Dlg 2" w:hAnsi="MS Shell Dlg 2" w:cs="MS Shell Dlg 2"/>
                <w:color w:val="0000FF"/>
                <w:sz w:val="17"/>
                <w:szCs w:val="17"/>
              </w:rPr>
              <w:t>Oracle Data Warehouse</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Catalog</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dbo</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Fact_W_FA_BALANCE_F</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CURRENT_COST_LOC_AMT</w:t>
            </w:r>
            <w:r w:rsidR="00B91716">
              <w:rPr>
                <w:rFonts w:ascii="MS Shell Dlg 2" w:hAnsi="MS Shell Dlg 2" w:cs="MS Shell Dlg 2"/>
                <w:color w:val="0000FF"/>
                <w:sz w:val="17"/>
                <w:szCs w:val="17"/>
              </w:rPr>
              <w:t>”</w:t>
            </w:r>
            <w:r>
              <w:rPr>
                <w:rFonts w:ascii="MS Shell Dlg 2" w:hAnsi="MS Shell Dlg 2" w:cs="MS Shell Dlg 2"/>
                <w:sz w:val="17"/>
                <w:szCs w:val="17"/>
              </w:rPr>
              <w:t xml:space="preserve">, </w:t>
            </w:r>
            <w:r w:rsidR="00B91716">
              <w:rPr>
                <w:rFonts w:ascii="MS Shell Dlg 2" w:hAnsi="MS Shell Dlg 2" w:cs="MS Shell Dlg 2"/>
                <w:color w:val="0000FF"/>
                <w:sz w:val="17"/>
                <w:szCs w:val="17"/>
              </w:rPr>
              <w:t>“</w:t>
            </w:r>
            <w:r>
              <w:rPr>
                <w:rFonts w:ascii="MS Shell Dlg 2" w:hAnsi="MS Shell Dlg 2" w:cs="MS Shell Dlg 2"/>
                <w:color w:val="0000FF"/>
                <w:sz w:val="17"/>
                <w:szCs w:val="17"/>
              </w:rPr>
              <w:t>Oracle Data Warehouse</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Catalog</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dbo</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Fact_W_FA_BALANCE_F</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CURRENT_COST_DOC_AMT</w:t>
            </w:r>
            <w:r w:rsidR="00B91716">
              <w:rPr>
                <w:rFonts w:ascii="MS Shell Dlg 2" w:hAnsi="MS Shell Dlg 2" w:cs="MS Shell Dlg 2"/>
                <w:color w:val="0000FF"/>
                <w:sz w:val="17"/>
                <w:szCs w:val="17"/>
              </w:rPr>
              <w:t>”</w:t>
            </w:r>
            <w:r>
              <w:rPr>
                <w:rFonts w:ascii="MS Shell Dlg 2" w:hAnsi="MS Shell Dlg 2" w:cs="MS Shell Dlg 2"/>
                <w:sz w:val="17"/>
                <w:szCs w:val="17"/>
              </w:rPr>
              <w:t xml:space="preserve">, </w:t>
            </w:r>
            <w:r w:rsidR="00B91716">
              <w:rPr>
                <w:rFonts w:ascii="MS Shell Dlg 2" w:hAnsi="MS Shell Dlg 2" w:cs="MS Shell Dlg 2"/>
                <w:color w:val="0000FF"/>
                <w:sz w:val="17"/>
                <w:szCs w:val="17"/>
              </w:rPr>
              <w:t>“</w:t>
            </w:r>
            <w:r>
              <w:rPr>
                <w:rFonts w:ascii="MS Shell Dlg 2" w:hAnsi="MS Shell Dlg 2" w:cs="MS Shell Dlg 2"/>
                <w:color w:val="0000FF"/>
                <w:sz w:val="17"/>
                <w:szCs w:val="17"/>
              </w:rPr>
              <w:t>Oracle Data Warehouse</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Catalog</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dbo</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Fact_W_FA_BALANCE_F</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CURRENT_COST_GLOBAL1_AMT</w:t>
            </w:r>
            <w:r w:rsidR="00B91716">
              <w:rPr>
                <w:rFonts w:ascii="MS Shell Dlg 2" w:hAnsi="MS Shell Dlg 2" w:cs="MS Shell Dlg 2"/>
                <w:color w:val="0000FF"/>
                <w:sz w:val="17"/>
                <w:szCs w:val="17"/>
              </w:rPr>
              <w:t>”</w:t>
            </w:r>
            <w:r>
              <w:rPr>
                <w:rFonts w:ascii="MS Shell Dlg 2" w:hAnsi="MS Shell Dlg 2" w:cs="MS Shell Dlg 2"/>
                <w:sz w:val="17"/>
                <w:szCs w:val="17"/>
              </w:rPr>
              <w:t xml:space="preserve">, </w:t>
            </w:r>
            <w:r w:rsidR="00B91716">
              <w:rPr>
                <w:rFonts w:ascii="MS Shell Dlg 2" w:hAnsi="MS Shell Dlg 2" w:cs="MS Shell Dlg 2"/>
                <w:color w:val="0000FF"/>
                <w:sz w:val="17"/>
                <w:szCs w:val="17"/>
              </w:rPr>
              <w:t>“</w:t>
            </w:r>
            <w:r>
              <w:rPr>
                <w:rFonts w:ascii="MS Shell Dlg 2" w:hAnsi="MS Shell Dlg 2" w:cs="MS Shell Dlg 2"/>
                <w:color w:val="0000FF"/>
                <w:sz w:val="17"/>
                <w:szCs w:val="17"/>
              </w:rPr>
              <w:t>Oracle Data Warehouse</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Catalog</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dbo</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Fact_W_FA_BALANCE_F</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CURRENT_COST_GLOBAL2_AMT</w:t>
            </w:r>
            <w:r w:rsidR="00B91716">
              <w:rPr>
                <w:rFonts w:ascii="MS Shell Dlg 2" w:hAnsi="MS Shell Dlg 2" w:cs="MS Shell Dlg 2"/>
                <w:color w:val="0000FF"/>
                <w:sz w:val="17"/>
                <w:szCs w:val="17"/>
              </w:rPr>
              <w:t>”</w:t>
            </w:r>
            <w:r>
              <w:rPr>
                <w:rFonts w:ascii="MS Shell Dlg 2" w:hAnsi="MS Shell Dlg 2" w:cs="MS Shell Dlg 2"/>
                <w:sz w:val="17"/>
                <w:szCs w:val="17"/>
              </w:rPr>
              <w:t xml:space="preserve">, </w:t>
            </w:r>
            <w:r w:rsidR="00B91716">
              <w:rPr>
                <w:rFonts w:ascii="MS Shell Dlg 2" w:hAnsi="MS Shell Dlg 2" w:cs="MS Shell Dlg 2"/>
                <w:color w:val="0000FF"/>
                <w:sz w:val="17"/>
                <w:szCs w:val="17"/>
              </w:rPr>
              <w:t>“</w:t>
            </w:r>
            <w:r>
              <w:rPr>
                <w:rFonts w:ascii="MS Shell Dlg 2" w:hAnsi="MS Shell Dlg 2" w:cs="MS Shell Dlg 2"/>
                <w:color w:val="0000FF"/>
                <w:sz w:val="17"/>
                <w:szCs w:val="17"/>
              </w:rPr>
              <w:t>Oracle Data Warehouse</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Catalog</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dbo</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Fact_W_FA_BALANCE_F</w:t>
            </w:r>
            <w:r w:rsidR="00B91716">
              <w:rPr>
                <w:rFonts w:ascii="MS Shell Dlg 2" w:hAnsi="MS Shell Dlg 2" w:cs="MS Shell Dlg 2"/>
                <w:color w:val="0000FF"/>
                <w:sz w:val="17"/>
                <w:szCs w:val="17"/>
              </w:rPr>
              <w:t>”</w:t>
            </w:r>
            <w:r>
              <w:rPr>
                <w:rFonts w:ascii="MS Shell Dlg 2" w:hAnsi="MS Shell Dlg 2" w:cs="MS Shell Dlg 2"/>
                <w:sz w:val="17"/>
                <w:szCs w:val="17"/>
              </w:rPr>
              <w:t>.</w:t>
            </w:r>
            <w:r w:rsidR="00B91716">
              <w:rPr>
                <w:rFonts w:ascii="MS Shell Dlg 2" w:hAnsi="MS Shell Dlg 2" w:cs="MS Shell Dlg 2"/>
                <w:color w:val="0000FF"/>
                <w:sz w:val="17"/>
                <w:szCs w:val="17"/>
              </w:rPr>
              <w:t>”</w:t>
            </w:r>
            <w:r>
              <w:rPr>
                <w:rFonts w:ascii="MS Shell Dlg 2" w:hAnsi="MS Shell Dlg 2" w:cs="MS Shell Dlg 2"/>
                <w:color w:val="0000FF"/>
                <w:sz w:val="17"/>
                <w:szCs w:val="17"/>
              </w:rPr>
              <w:t>CURRENT_COST_GLOBAL3_AMT</w:t>
            </w:r>
            <w:r w:rsidR="00B91716">
              <w:rPr>
                <w:rFonts w:ascii="MS Shell Dlg 2" w:hAnsi="MS Shell Dlg 2" w:cs="MS Shell Dlg 2"/>
                <w:color w:val="0000FF"/>
                <w:sz w:val="17"/>
                <w:szCs w:val="17"/>
              </w:rPr>
              <w:t>”</w:t>
            </w:r>
            <w:r>
              <w:rPr>
                <w:rFonts w:ascii="MS Shell Dlg 2" w:hAnsi="MS Shell Dlg 2" w:cs="MS Shell Dlg 2"/>
                <w:sz w:val="17"/>
                <w:szCs w:val="17"/>
              </w:rPr>
              <w:t xml:space="preserve">,  </w:t>
            </w:r>
            <w:r>
              <w:rPr>
                <w:rFonts w:ascii="MS Shell Dlg 2" w:hAnsi="MS Shell Dlg 2" w:cs="MS Shell Dlg 2"/>
                <w:color w:val="C319C3"/>
                <w:sz w:val="17"/>
                <w:szCs w:val="17"/>
              </w:rPr>
              <w:t>CAST</w:t>
            </w:r>
            <w:r>
              <w:rPr>
                <w:rFonts w:ascii="MS Shell Dlg 2" w:hAnsi="MS Shell Dlg 2" w:cs="MS Shell Dlg 2"/>
                <w:sz w:val="17"/>
                <w:szCs w:val="17"/>
              </w:rPr>
              <w:t xml:space="preserve"> ( </w:t>
            </w:r>
            <w:r>
              <w:rPr>
                <w:rFonts w:ascii="MS Shell Dlg 2" w:hAnsi="MS Shell Dlg 2" w:cs="MS Shell Dlg 2"/>
                <w:color w:val="C319C3"/>
                <w:sz w:val="17"/>
                <w:szCs w:val="17"/>
              </w:rPr>
              <w:t>NULL</w:t>
            </w:r>
            <w:r>
              <w:rPr>
                <w:rFonts w:ascii="MS Shell Dlg 2" w:hAnsi="MS Shell Dlg 2" w:cs="MS Shell Dlg 2"/>
                <w:sz w:val="17"/>
                <w:szCs w:val="17"/>
              </w:rPr>
              <w:t xml:space="preserve">  </w:t>
            </w:r>
            <w:r>
              <w:rPr>
                <w:rFonts w:ascii="MS Shell Dlg 2" w:hAnsi="MS Shell Dlg 2" w:cs="MS Shell Dlg 2"/>
                <w:color w:val="C319C3"/>
                <w:sz w:val="17"/>
                <w:szCs w:val="17"/>
              </w:rPr>
              <w:t>AS</w:t>
            </w:r>
            <w:r>
              <w:rPr>
                <w:rFonts w:ascii="MS Shell Dlg 2" w:hAnsi="MS Shell Dlg 2" w:cs="MS Shell Dlg 2"/>
                <w:sz w:val="17"/>
                <w:szCs w:val="17"/>
              </w:rPr>
              <w:t xml:space="preserve"> </w:t>
            </w:r>
            <w:r>
              <w:rPr>
                <w:rFonts w:ascii="MS Shell Dlg 2" w:hAnsi="MS Shell Dlg 2" w:cs="MS Shell Dlg 2"/>
                <w:color w:val="C319C3"/>
                <w:sz w:val="17"/>
                <w:szCs w:val="17"/>
              </w:rPr>
              <w:t>DOUBLE</w:t>
            </w:r>
            <w:r>
              <w:rPr>
                <w:rFonts w:ascii="MS Shell Dlg 2" w:hAnsi="MS Shell Dlg 2" w:cs="MS Shell Dlg 2"/>
                <w:sz w:val="17"/>
                <w:szCs w:val="17"/>
              </w:rPr>
              <w:t xml:space="preserve"> </w:t>
            </w:r>
            <w:r>
              <w:rPr>
                <w:rFonts w:ascii="MS Shell Dlg 2" w:hAnsi="MS Shell Dlg 2" w:cs="MS Shell Dlg 2"/>
                <w:color w:val="C319C3"/>
                <w:sz w:val="17"/>
                <w:szCs w:val="17"/>
              </w:rPr>
              <w:t>PRECISION</w:t>
            </w:r>
            <w:r>
              <w:rPr>
                <w:rFonts w:ascii="MS Shell Dlg 2" w:hAnsi="MS Shell Dlg 2" w:cs="MS Shell Dlg 2"/>
                <w:sz w:val="17"/>
                <w:szCs w:val="17"/>
              </w:rPr>
              <w:t xml:space="preserve"> ))</w:t>
            </w:r>
            <w:r w:rsidR="00B91716">
              <w:rPr>
                <w:rFonts w:ascii="Arial" w:hAnsi="Arial" w:cs="Arial"/>
                <w:color w:val="000000"/>
                <w:sz w:val="20"/>
                <w:szCs w:val="20"/>
              </w:rPr>
              <w:t>”””””””””</w:t>
            </w:r>
          </w:p>
        </w:tc>
        <w:tc>
          <w:tcPr>
            <w:tcW w:w="340" w:type="pct"/>
          </w:tcPr>
          <w:p w14:paraId="2CE9C014"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15"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1D" w14:textId="77777777" w:rsidTr="00216786">
        <w:trPr>
          <w:trHeight w:val="237"/>
        </w:trPr>
        <w:tc>
          <w:tcPr>
            <w:tcW w:w="446" w:type="pct"/>
          </w:tcPr>
          <w:p w14:paraId="2CE9C017"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Depreciation Start Date</w:t>
            </w:r>
          </w:p>
        </w:tc>
        <w:tc>
          <w:tcPr>
            <w:tcW w:w="446" w:type="pct"/>
          </w:tcPr>
          <w:p w14:paraId="2CE9C018" w14:textId="77777777" w:rsidR="00787874" w:rsidRPr="00861E19" w:rsidRDefault="00787874" w:rsidP="00295BE3">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Depreciation Start Date</w:t>
            </w:r>
          </w:p>
        </w:tc>
        <w:tc>
          <w:tcPr>
            <w:tcW w:w="449" w:type="pct"/>
          </w:tcPr>
          <w:p w14:paraId="2CE9C019"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1A" w14:textId="7454FAC3" w:rsidR="00787874" w:rsidRPr="00861E19" w:rsidRDefault="00B91716" w:rsidP="007E297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t>
            </w:r>
            <w:r w:rsidR="00787874" w:rsidRPr="00861E19">
              <w:rPr>
                <w:rFonts w:ascii="Arial" w:hAnsi="Arial" w:cs="Arial"/>
                <w:color w:val="000000"/>
                <w:sz w:val="20"/>
                <w:szCs w:val="20"/>
              </w:rPr>
              <w:t>Oracle Data Warehouse</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Catalog</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dbo</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Dim_W_FIXED_ASSET_D</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DEPRECIATION_START_DATE</w:t>
            </w:r>
            <w:r>
              <w:rPr>
                <w:rFonts w:ascii="Arial" w:hAnsi="Arial" w:cs="Arial"/>
                <w:color w:val="000000"/>
                <w:sz w:val="20"/>
                <w:szCs w:val="20"/>
              </w:rPr>
              <w:t>”</w:t>
            </w:r>
          </w:p>
        </w:tc>
        <w:tc>
          <w:tcPr>
            <w:tcW w:w="340" w:type="pct"/>
          </w:tcPr>
          <w:p w14:paraId="2CE9C01B"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1C"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27" w14:textId="77777777" w:rsidTr="00216786">
        <w:trPr>
          <w:trHeight w:val="237"/>
        </w:trPr>
        <w:tc>
          <w:tcPr>
            <w:tcW w:w="446" w:type="pct"/>
          </w:tcPr>
          <w:p w14:paraId="2CE9C01E"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Remaining Life</w:t>
            </w:r>
          </w:p>
        </w:tc>
        <w:tc>
          <w:tcPr>
            <w:tcW w:w="446" w:type="pct"/>
          </w:tcPr>
          <w:p w14:paraId="2CE9C01F"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Remaining Life In Months</w:t>
            </w:r>
          </w:p>
        </w:tc>
        <w:tc>
          <w:tcPr>
            <w:tcW w:w="449" w:type="pct"/>
          </w:tcPr>
          <w:p w14:paraId="2CE9C020"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21" w14:textId="3F968C8C" w:rsidR="00787874" w:rsidRPr="00861E19" w:rsidRDefault="00787874" w:rsidP="004B3F60">
            <w:pPr>
              <w:autoSpaceDE w:val="0"/>
              <w:autoSpaceDN w:val="0"/>
              <w:adjustRightInd w:val="0"/>
              <w:spacing w:after="0" w:line="240" w:lineRule="auto"/>
              <w:rPr>
                <w:rFonts w:ascii="Arial" w:hAnsi="Arial" w:cs="Arial"/>
                <w:color w:val="000000"/>
                <w:sz w:val="20"/>
                <w:szCs w:val="20"/>
              </w:rPr>
            </w:pPr>
            <w:r w:rsidRPr="00861E19">
              <w:rPr>
                <w:rFonts w:ascii="Arial" w:hAnsi="Arial" w:cs="Arial"/>
                <w:color w:val="000000"/>
                <w:sz w:val="20"/>
                <w:szCs w:val="20"/>
              </w:rPr>
              <w:t xml:space="preserve">CASE WHEN </w:t>
            </w:r>
            <w:r w:rsidR="00B91716">
              <w:rPr>
                <w:rFonts w:ascii="Arial" w:hAnsi="Arial" w:cs="Arial"/>
                <w:color w:val="000000"/>
                <w:sz w:val="20"/>
                <w:szCs w:val="20"/>
              </w:rPr>
              <w:t>“</w:t>
            </w:r>
            <w:r w:rsidRPr="00861E19">
              <w:rPr>
                <w:rFonts w:ascii="Arial" w:hAnsi="Arial" w:cs="Arial"/>
                <w:color w:val="000000"/>
                <w:sz w:val="20"/>
                <w:szCs w:val="20"/>
              </w:rPr>
              <w:t>Oracle Data 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Dim_W_FIXED_ASSET_D</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TOTAL_LIFE_IN_MONTHS</w:t>
            </w:r>
            <w:r w:rsidR="00B91716">
              <w:rPr>
                <w:rFonts w:ascii="Arial" w:hAnsi="Arial" w:cs="Arial"/>
                <w:color w:val="000000"/>
                <w:sz w:val="20"/>
                <w:szCs w:val="20"/>
              </w:rPr>
              <w:t>”</w:t>
            </w:r>
            <w:r w:rsidRPr="00861E19">
              <w:rPr>
                <w:rFonts w:ascii="Arial" w:hAnsi="Arial" w:cs="Arial"/>
                <w:color w:val="000000"/>
                <w:sz w:val="20"/>
                <w:szCs w:val="20"/>
              </w:rPr>
              <w:t xml:space="preserve">  - (TimeStampDiff(SQL_TSI_MONTH ,  </w:t>
            </w:r>
            <w:r w:rsidR="00B91716">
              <w:rPr>
                <w:rFonts w:ascii="Arial" w:hAnsi="Arial" w:cs="Arial"/>
                <w:color w:val="000000"/>
                <w:sz w:val="20"/>
                <w:szCs w:val="20"/>
              </w:rPr>
              <w:t>“</w:t>
            </w:r>
            <w:r w:rsidRPr="00861E19">
              <w:rPr>
                <w:rFonts w:ascii="Arial" w:hAnsi="Arial" w:cs="Arial"/>
                <w:color w:val="000000"/>
                <w:sz w:val="20"/>
                <w:szCs w:val="20"/>
              </w:rPr>
              <w:t>Oracle Data 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Dim_W_FIXED_ASSET_D</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DATE_PLACED_IN_SERVICE</w:t>
            </w:r>
            <w:r w:rsidR="00B91716">
              <w:rPr>
                <w:rFonts w:ascii="Arial" w:hAnsi="Arial" w:cs="Arial"/>
                <w:color w:val="000000"/>
                <w:sz w:val="20"/>
                <w:szCs w:val="20"/>
              </w:rPr>
              <w:t>”</w:t>
            </w:r>
            <w:r w:rsidRPr="00861E19">
              <w:rPr>
                <w:rFonts w:ascii="Arial" w:hAnsi="Arial" w:cs="Arial"/>
                <w:color w:val="000000"/>
                <w:sz w:val="20"/>
                <w:szCs w:val="20"/>
              </w:rPr>
              <w:t>, current_date  )) &lt;0 THEN 0</w:t>
            </w:r>
          </w:p>
          <w:p w14:paraId="2CE9C022" w14:textId="77777777" w:rsidR="00787874" w:rsidRPr="00861E19" w:rsidRDefault="00787874" w:rsidP="004B3F60">
            <w:pPr>
              <w:autoSpaceDE w:val="0"/>
              <w:autoSpaceDN w:val="0"/>
              <w:adjustRightInd w:val="0"/>
              <w:spacing w:after="0" w:line="240" w:lineRule="auto"/>
              <w:rPr>
                <w:rFonts w:ascii="Arial" w:hAnsi="Arial" w:cs="Arial"/>
                <w:color w:val="000000"/>
                <w:sz w:val="20"/>
                <w:szCs w:val="20"/>
              </w:rPr>
            </w:pPr>
            <w:r w:rsidRPr="00861E19">
              <w:rPr>
                <w:rFonts w:ascii="Arial" w:hAnsi="Arial" w:cs="Arial"/>
                <w:color w:val="000000"/>
                <w:sz w:val="20"/>
                <w:szCs w:val="20"/>
              </w:rPr>
              <w:t xml:space="preserve">ELSE </w:t>
            </w:r>
          </w:p>
          <w:p w14:paraId="2CE9C023" w14:textId="6E3BCA09" w:rsidR="00787874" w:rsidRPr="00861E19" w:rsidRDefault="00787874" w:rsidP="004B3F60">
            <w:pPr>
              <w:autoSpaceDE w:val="0"/>
              <w:autoSpaceDN w:val="0"/>
              <w:adjustRightInd w:val="0"/>
              <w:spacing w:after="0" w:line="240" w:lineRule="auto"/>
              <w:rPr>
                <w:rFonts w:ascii="Arial" w:hAnsi="Arial" w:cs="Arial"/>
                <w:color w:val="000000"/>
                <w:sz w:val="20"/>
                <w:szCs w:val="20"/>
              </w:rPr>
            </w:pPr>
            <w:r w:rsidRPr="00861E19">
              <w:rPr>
                <w:rFonts w:ascii="Arial" w:hAnsi="Arial" w:cs="Arial"/>
                <w:color w:val="000000"/>
                <w:sz w:val="20"/>
                <w:szCs w:val="20"/>
              </w:rPr>
              <w:t xml:space="preserve"> </w:t>
            </w:r>
            <w:r w:rsidR="00B91716">
              <w:rPr>
                <w:rFonts w:ascii="Arial" w:hAnsi="Arial" w:cs="Arial"/>
                <w:color w:val="000000"/>
                <w:sz w:val="20"/>
                <w:szCs w:val="20"/>
              </w:rPr>
              <w:t>“</w:t>
            </w:r>
            <w:r w:rsidRPr="00861E19">
              <w:rPr>
                <w:rFonts w:ascii="Arial" w:hAnsi="Arial" w:cs="Arial"/>
                <w:color w:val="000000"/>
                <w:sz w:val="20"/>
                <w:szCs w:val="20"/>
              </w:rPr>
              <w:t>Oracle Data 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Dim_W_FIXED_ASSET_D</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TOTAL_LIFE_IN_MONTHS</w:t>
            </w:r>
            <w:r w:rsidR="00B91716">
              <w:rPr>
                <w:rFonts w:ascii="Arial" w:hAnsi="Arial" w:cs="Arial"/>
                <w:color w:val="000000"/>
                <w:sz w:val="20"/>
                <w:szCs w:val="20"/>
              </w:rPr>
              <w:t>”</w:t>
            </w:r>
            <w:r w:rsidRPr="00861E19">
              <w:rPr>
                <w:rFonts w:ascii="Arial" w:hAnsi="Arial" w:cs="Arial"/>
                <w:color w:val="000000"/>
                <w:sz w:val="20"/>
                <w:szCs w:val="20"/>
              </w:rPr>
              <w:t xml:space="preserve">  - (TimeStampDiff(SQL_TSI_MONTH,  </w:t>
            </w:r>
            <w:r w:rsidR="00B91716">
              <w:rPr>
                <w:rFonts w:ascii="Arial" w:hAnsi="Arial" w:cs="Arial"/>
                <w:color w:val="000000"/>
                <w:sz w:val="20"/>
                <w:szCs w:val="20"/>
              </w:rPr>
              <w:t>“</w:t>
            </w:r>
            <w:r w:rsidRPr="00861E19">
              <w:rPr>
                <w:rFonts w:ascii="Arial" w:hAnsi="Arial" w:cs="Arial"/>
                <w:color w:val="000000"/>
                <w:sz w:val="20"/>
                <w:szCs w:val="20"/>
              </w:rPr>
              <w:t>Oracle Data 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Dim_W_FIXED_ASSET_D</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DATE_PLACED_IN_SERVICE</w:t>
            </w:r>
            <w:r w:rsidR="00B91716">
              <w:rPr>
                <w:rFonts w:ascii="Arial" w:hAnsi="Arial" w:cs="Arial"/>
                <w:color w:val="000000"/>
                <w:sz w:val="20"/>
                <w:szCs w:val="20"/>
              </w:rPr>
              <w:t>”</w:t>
            </w:r>
            <w:r w:rsidRPr="00861E19">
              <w:rPr>
                <w:rFonts w:ascii="Arial" w:hAnsi="Arial" w:cs="Arial"/>
                <w:color w:val="000000"/>
                <w:sz w:val="20"/>
                <w:szCs w:val="20"/>
              </w:rPr>
              <w:t xml:space="preserve">, current_date   )) </w:t>
            </w:r>
          </w:p>
          <w:p w14:paraId="2CE9C024" w14:textId="77777777" w:rsidR="00787874" w:rsidRPr="00861E19" w:rsidRDefault="00787874" w:rsidP="004B3F60">
            <w:pPr>
              <w:autoSpaceDE w:val="0"/>
              <w:autoSpaceDN w:val="0"/>
              <w:adjustRightInd w:val="0"/>
              <w:spacing w:after="0" w:line="240" w:lineRule="auto"/>
              <w:rPr>
                <w:rFonts w:ascii="Arial" w:eastAsia="Times New Roman" w:hAnsi="Arial" w:cs="Arial"/>
                <w:color w:val="000000"/>
                <w:sz w:val="20"/>
                <w:szCs w:val="20"/>
                <w:lang w:eastAsia="es-ES"/>
              </w:rPr>
            </w:pPr>
            <w:r w:rsidRPr="00861E19">
              <w:rPr>
                <w:rFonts w:ascii="Arial" w:hAnsi="Arial" w:cs="Arial"/>
                <w:color w:val="000000"/>
                <w:sz w:val="20"/>
                <w:szCs w:val="20"/>
              </w:rPr>
              <w:t>END</w:t>
            </w:r>
          </w:p>
        </w:tc>
        <w:tc>
          <w:tcPr>
            <w:tcW w:w="340" w:type="pct"/>
          </w:tcPr>
          <w:p w14:paraId="2CE9C025"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26"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2E" w14:textId="77777777" w:rsidTr="00216786">
        <w:trPr>
          <w:trHeight w:val="237"/>
        </w:trPr>
        <w:tc>
          <w:tcPr>
            <w:tcW w:w="446" w:type="pct"/>
          </w:tcPr>
          <w:p w14:paraId="2CE9C028"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Asset Major Category</w:t>
            </w:r>
          </w:p>
        </w:tc>
        <w:tc>
          <w:tcPr>
            <w:tcW w:w="446" w:type="pct"/>
          </w:tcPr>
          <w:p w14:paraId="2CE9C029"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Asset Major Category</w:t>
            </w:r>
          </w:p>
        </w:tc>
        <w:tc>
          <w:tcPr>
            <w:tcW w:w="449" w:type="pct"/>
          </w:tcPr>
          <w:p w14:paraId="2CE9C02A"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2B" w14:textId="1674C4D1" w:rsidR="00787874" w:rsidRPr="00861E19" w:rsidRDefault="00B91716" w:rsidP="005175CC">
            <w:pPr>
              <w:autoSpaceDE w:val="0"/>
              <w:autoSpaceDN w:val="0"/>
              <w:adjustRightInd w:val="0"/>
              <w:spacing w:after="0" w:line="240" w:lineRule="auto"/>
              <w:rPr>
                <w:rFonts w:ascii="Arial" w:eastAsia="Times New Roman" w:hAnsi="Arial" w:cs="Arial"/>
                <w:color w:val="000000"/>
                <w:sz w:val="20"/>
                <w:szCs w:val="20"/>
                <w:lang w:eastAsia="es-ES"/>
              </w:rPr>
            </w:pPr>
            <w:r>
              <w:rPr>
                <w:rFonts w:ascii="Arial" w:hAnsi="Arial" w:cs="Arial"/>
                <w:color w:val="000000"/>
                <w:sz w:val="20"/>
                <w:szCs w:val="20"/>
              </w:rPr>
              <w:t>“</w:t>
            </w:r>
            <w:r w:rsidR="00787874" w:rsidRPr="00861E19">
              <w:rPr>
                <w:rFonts w:ascii="Arial" w:hAnsi="Arial" w:cs="Arial"/>
                <w:color w:val="000000"/>
                <w:sz w:val="20"/>
                <w:szCs w:val="20"/>
              </w:rPr>
              <w:t>Oracle Data Warehouse</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Catalog</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dbo</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Dim_W_ASSET_CATEGORY_D</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MAJOR_CATEGORY</w:t>
            </w:r>
            <w:r>
              <w:rPr>
                <w:rFonts w:ascii="Arial" w:hAnsi="Arial" w:cs="Arial"/>
                <w:color w:val="000000"/>
                <w:sz w:val="20"/>
                <w:szCs w:val="20"/>
              </w:rPr>
              <w:t>”</w:t>
            </w:r>
          </w:p>
        </w:tc>
        <w:tc>
          <w:tcPr>
            <w:tcW w:w="340" w:type="pct"/>
          </w:tcPr>
          <w:p w14:paraId="2CE9C02C"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2D"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35" w14:textId="77777777" w:rsidTr="00216786">
        <w:trPr>
          <w:trHeight w:val="237"/>
        </w:trPr>
        <w:tc>
          <w:tcPr>
            <w:tcW w:w="446" w:type="pct"/>
          </w:tcPr>
          <w:p w14:paraId="2CE9C02F"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Asset Minor Category</w:t>
            </w:r>
          </w:p>
        </w:tc>
        <w:tc>
          <w:tcPr>
            <w:tcW w:w="446" w:type="pct"/>
          </w:tcPr>
          <w:p w14:paraId="2CE9C030"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Asset Minor Category</w:t>
            </w:r>
          </w:p>
        </w:tc>
        <w:tc>
          <w:tcPr>
            <w:tcW w:w="449" w:type="pct"/>
          </w:tcPr>
          <w:p w14:paraId="2CE9C031"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32" w14:textId="6EB794F0" w:rsidR="00787874" w:rsidRPr="00861E19" w:rsidRDefault="00B91716" w:rsidP="005175CC">
            <w:pPr>
              <w:autoSpaceDE w:val="0"/>
              <w:autoSpaceDN w:val="0"/>
              <w:adjustRightInd w:val="0"/>
              <w:spacing w:after="0" w:line="240" w:lineRule="auto"/>
              <w:rPr>
                <w:rFonts w:ascii="Arial" w:eastAsia="Times New Roman" w:hAnsi="Arial" w:cs="Arial"/>
                <w:color w:val="000000"/>
                <w:sz w:val="20"/>
                <w:szCs w:val="20"/>
                <w:lang w:eastAsia="es-ES"/>
              </w:rPr>
            </w:pPr>
            <w:r>
              <w:rPr>
                <w:rFonts w:ascii="Arial" w:hAnsi="Arial" w:cs="Arial"/>
                <w:color w:val="000000"/>
                <w:sz w:val="20"/>
                <w:szCs w:val="20"/>
              </w:rPr>
              <w:t>“</w:t>
            </w:r>
            <w:r w:rsidR="00787874" w:rsidRPr="00861E19">
              <w:rPr>
                <w:rFonts w:ascii="Arial" w:hAnsi="Arial" w:cs="Arial"/>
                <w:color w:val="000000"/>
                <w:sz w:val="20"/>
                <w:szCs w:val="20"/>
              </w:rPr>
              <w:t>Oracle Data Warehouse</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Catalog</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dbo</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Dim_W_ASSET_CATEGORY_D</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MINOR_CATEGORY</w:t>
            </w:r>
            <w:r>
              <w:rPr>
                <w:rFonts w:ascii="Arial" w:hAnsi="Arial" w:cs="Arial"/>
                <w:color w:val="000000"/>
                <w:sz w:val="20"/>
                <w:szCs w:val="20"/>
              </w:rPr>
              <w:t>”</w:t>
            </w:r>
          </w:p>
        </w:tc>
        <w:tc>
          <w:tcPr>
            <w:tcW w:w="340" w:type="pct"/>
          </w:tcPr>
          <w:p w14:paraId="2CE9C033"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34"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3C" w14:textId="77777777" w:rsidTr="00216786">
        <w:trPr>
          <w:trHeight w:val="237"/>
        </w:trPr>
        <w:tc>
          <w:tcPr>
            <w:tcW w:w="446" w:type="pct"/>
          </w:tcPr>
          <w:p w14:paraId="2CE9C036"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Input Ledger Co</w:t>
            </w:r>
          </w:p>
        </w:tc>
        <w:tc>
          <w:tcPr>
            <w:tcW w:w="446" w:type="pct"/>
          </w:tcPr>
          <w:p w14:paraId="2CE9C037"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Balance Segment Name</w:t>
            </w:r>
          </w:p>
        </w:tc>
        <w:tc>
          <w:tcPr>
            <w:tcW w:w="449" w:type="pct"/>
          </w:tcPr>
          <w:p w14:paraId="2CE9C038"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39" w14:textId="4046F5E6" w:rsidR="00787874" w:rsidRPr="00861E19" w:rsidRDefault="00787874" w:rsidP="005175CC">
            <w:pPr>
              <w:autoSpaceDE w:val="0"/>
              <w:autoSpaceDN w:val="0"/>
              <w:adjustRightInd w:val="0"/>
              <w:spacing w:after="0" w:line="240" w:lineRule="auto"/>
              <w:rPr>
                <w:rFonts w:ascii="Arial" w:hAnsi="Arial" w:cs="Arial"/>
                <w:color w:val="000000"/>
                <w:sz w:val="20"/>
                <w:szCs w:val="20"/>
              </w:rPr>
            </w:pPr>
            <w:r w:rsidRPr="00861E19">
              <w:rPr>
                <w:rFonts w:ascii="Arial" w:hAnsi="Arial" w:cs="Arial"/>
                <w:color w:val="000000"/>
                <w:sz w:val="20"/>
                <w:szCs w:val="20"/>
              </w:rPr>
              <w:t xml:space="preserve">LOOKUP( DENSE </w:t>
            </w:r>
            <w:r w:rsidR="00B91716">
              <w:rPr>
                <w:rFonts w:ascii="Arial" w:hAnsi="Arial" w:cs="Arial"/>
                <w:color w:val="000000"/>
                <w:sz w:val="20"/>
                <w:szCs w:val="20"/>
              </w:rPr>
              <w:t>“</w:t>
            </w:r>
            <w:r w:rsidRPr="00861E19">
              <w:rPr>
                <w:rFonts w:ascii="Arial" w:hAnsi="Arial" w:cs="Arial"/>
                <w:color w:val="000000"/>
                <w:sz w:val="20"/>
                <w:szCs w:val="20"/>
              </w:rPr>
              <w:t>Oracle Data 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 xml:space="preserve">Lookup </w:t>
            </w:r>
            <w:r w:rsidR="00B91716">
              <w:rPr>
                <w:rFonts w:ascii="Arial" w:hAnsi="Arial" w:cs="Arial"/>
                <w:color w:val="000000"/>
                <w:sz w:val="20"/>
                <w:szCs w:val="20"/>
              </w:rPr>
              <w:t>–</w:t>
            </w:r>
            <w:r w:rsidRPr="00861E19">
              <w:rPr>
                <w:rFonts w:ascii="Arial" w:hAnsi="Arial" w:cs="Arial"/>
                <w:color w:val="000000"/>
                <w:sz w:val="20"/>
                <w:szCs w:val="20"/>
              </w:rPr>
              <w:t xml:space="preserve"> Domain GL Segment Values</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Segment_Name</w:t>
            </w:r>
            <w:r w:rsidR="00B91716">
              <w:rPr>
                <w:rFonts w:ascii="Arial" w:hAnsi="Arial" w:cs="Arial"/>
                <w:color w:val="000000"/>
                <w:sz w:val="20"/>
                <w:szCs w:val="20"/>
              </w:rPr>
              <w:t>”</w:t>
            </w:r>
            <w:r w:rsidRPr="00861E19">
              <w:rPr>
                <w:rFonts w:ascii="Arial" w:hAnsi="Arial" w:cs="Arial"/>
                <w:color w:val="000000"/>
                <w:sz w:val="20"/>
                <w:szCs w:val="20"/>
              </w:rPr>
              <w:t xml:space="preserve">, </w:t>
            </w:r>
            <w:r w:rsidR="00B91716">
              <w:rPr>
                <w:rFonts w:ascii="Arial" w:hAnsi="Arial" w:cs="Arial"/>
                <w:color w:val="000000"/>
                <w:sz w:val="20"/>
                <w:szCs w:val="20"/>
              </w:rPr>
              <w:t>“</w:t>
            </w:r>
            <w:r w:rsidRPr="00861E19">
              <w:rPr>
                <w:rFonts w:ascii="Arial" w:hAnsi="Arial" w:cs="Arial"/>
                <w:color w:val="000000"/>
                <w:sz w:val="20"/>
                <w:szCs w:val="20"/>
              </w:rPr>
              <w:t>Oracle Data 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Dim_W_BALANCING_SEGMENT_D</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INTEGRATION_ID</w:t>
            </w:r>
            <w:r w:rsidR="00B91716">
              <w:rPr>
                <w:rFonts w:ascii="Arial" w:hAnsi="Arial" w:cs="Arial"/>
                <w:color w:val="000000"/>
                <w:sz w:val="20"/>
                <w:szCs w:val="20"/>
              </w:rPr>
              <w:t>”</w:t>
            </w:r>
            <w:r w:rsidRPr="00861E19">
              <w:rPr>
                <w:rFonts w:ascii="Arial" w:hAnsi="Arial" w:cs="Arial"/>
                <w:color w:val="000000"/>
                <w:sz w:val="20"/>
                <w:szCs w:val="20"/>
              </w:rPr>
              <w:t>,  VALUEOF(NQ_SESSION.</w:t>
            </w:r>
            <w:r w:rsidR="00B91716">
              <w:rPr>
                <w:rFonts w:ascii="Arial" w:hAnsi="Arial" w:cs="Arial"/>
                <w:color w:val="000000"/>
                <w:sz w:val="20"/>
                <w:szCs w:val="20"/>
              </w:rPr>
              <w:t>”</w:t>
            </w:r>
            <w:r w:rsidRPr="00861E19">
              <w:rPr>
                <w:rFonts w:ascii="Arial" w:hAnsi="Arial" w:cs="Arial"/>
                <w:color w:val="000000"/>
                <w:sz w:val="20"/>
                <w:szCs w:val="20"/>
              </w:rPr>
              <w:t>USER_LANGUAGE_CODE</w:t>
            </w:r>
            <w:r w:rsidR="00B91716">
              <w:rPr>
                <w:rFonts w:ascii="Arial" w:hAnsi="Arial" w:cs="Arial"/>
                <w:color w:val="000000"/>
                <w:sz w:val="20"/>
                <w:szCs w:val="20"/>
              </w:rPr>
              <w:t>”</w:t>
            </w:r>
            <w:r w:rsidRPr="00861E19">
              <w:rPr>
                <w:rFonts w:ascii="Arial" w:hAnsi="Arial" w:cs="Arial"/>
                <w:color w:val="000000"/>
                <w:sz w:val="20"/>
                <w:szCs w:val="20"/>
              </w:rPr>
              <w:t xml:space="preserve">), </w:t>
            </w:r>
            <w:r w:rsidR="00B91716">
              <w:rPr>
                <w:rFonts w:ascii="Arial" w:hAnsi="Arial" w:cs="Arial"/>
                <w:color w:val="000000"/>
                <w:sz w:val="20"/>
                <w:szCs w:val="20"/>
              </w:rPr>
              <w:t>“</w:t>
            </w:r>
            <w:r w:rsidRPr="00861E19">
              <w:rPr>
                <w:rFonts w:ascii="Arial" w:hAnsi="Arial" w:cs="Arial"/>
                <w:color w:val="000000"/>
                <w:sz w:val="20"/>
                <w:szCs w:val="20"/>
              </w:rPr>
              <w:t xml:space="preserve">Oracle </w:t>
            </w:r>
            <w:r w:rsidRPr="00861E19">
              <w:rPr>
                <w:rFonts w:ascii="Arial" w:hAnsi="Arial" w:cs="Arial"/>
                <w:color w:val="000000"/>
                <w:sz w:val="20"/>
                <w:szCs w:val="20"/>
              </w:rPr>
              <w:lastRenderedPageBreak/>
              <w:t>Data 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Dim_W_BALANCING_SEGMENT_D</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DATASOURCE_NUM_ID</w:t>
            </w:r>
            <w:r w:rsidR="00B91716">
              <w:rPr>
                <w:rFonts w:ascii="Arial" w:hAnsi="Arial" w:cs="Arial"/>
                <w:color w:val="000000"/>
                <w:sz w:val="20"/>
                <w:szCs w:val="20"/>
              </w:rPr>
              <w:t>”</w:t>
            </w:r>
            <w:r w:rsidRPr="00861E19">
              <w:rPr>
                <w:rFonts w:ascii="Arial" w:hAnsi="Arial" w:cs="Arial"/>
                <w:color w:val="000000"/>
                <w:sz w:val="20"/>
                <w:szCs w:val="20"/>
              </w:rPr>
              <w:t>)</w:t>
            </w:r>
          </w:p>
        </w:tc>
        <w:tc>
          <w:tcPr>
            <w:tcW w:w="340" w:type="pct"/>
          </w:tcPr>
          <w:p w14:paraId="2CE9C03A"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lastRenderedPageBreak/>
              <w:t>N/A</w:t>
            </w:r>
          </w:p>
        </w:tc>
        <w:tc>
          <w:tcPr>
            <w:tcW w:w="384" w:type="pct"/>
          </w:tcPr>
          <w:p w14:paraId="2CE9C03B"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43" w14:textId="77777777" w:rsidTr="00216786">
        <w:trPr>
          <w:trHeight w:val="237"/>
        </w:trPr>
        <w:tc>
          <w:tcPr>
            <w:tcW w:w="446" w:type="pct"/>
          </w:tcPr>
          <w:p w14:paraId="2CE9C03D"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lastRenderedPageBreak/>
              <w:t>Expense Center</w:t>
            </w:r>
          </w:p>
        </w:tc>
        <w:tc>
          <w:tcPr>
            <w:tcW w:w="446" w:type="pct"/>
          </w:tcPr>
          <w:p w14:paraId="2CE9C03E" w14:textId="77777777" w:rsidR="00787874" w:rsidRPr="00861E19" w:rsidRDefault="00787874" w:rsidP="007E51C4">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Cost Center Number</w:t>
            </w:r>
          </w:p>
        </w:tc>
        <w:tc>
          <w:tcPr>
            <w:tcW w:w="449" w:type="pct"/>
          </w:tcPr>
          <w:p w14:paraId="2CE9C03F"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40" w14:textId="40270087" w:rsidR="00787874" w:rsidRPr="00861E19" w:rsidRDefault="00B91716" w:rsidP="000D347A">
            <w:pPr>
              <w:autoSpaceDE w:val="0"/>
              <w:autoSpaceDN w:val="0"/>
              <w:adjustRightInd w:val="0"/>
              <w:spacing w:after="0" w:line="240" w:lineRule="auto"/>
              <w:rPr>
                <w:rFonts w:ascii="Arial" w:eastAsia="Times New Roman" w:hAnsi="Arial" w:cs="Arial"/>
                <w:color w:val="000000"/>
                <w:sz w:val="20"/>
                <w:szCs w:val="20"/>
                <w:lang w:eastAsia="es-ES"/>
              </w:rPr>
            </w:pPr>
            <w:r>
              <w:rPr>
                <w:rFonts w:ascii="Arial" w:hAnsi="Arial" w:cs="Arial"/>
                <w:color w:val="000000"/>
                <w:sz w:val="20"/>
                <w:szCs w:val="20"/>
              </w:rPr>
              <w:t>“</w:t>
            </w:r>
            <w:r w:rsidR="00787874" w:rsidRPr="00861E19">
              <w:rPr>
                <w:rFonts w:ascii="Arial" w:hAnsi="Arial" w:cs="Arial"/>
                <w:color w:val="000000"/>
                <w:sz w:val="20"/>
                <w:szCs w:val="20"/>
              </w:rPr>
              <w:t>Oracle Data Warehouse</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Catalog</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dbo</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Dim_W_COST_CENTER_D</w:t>
            </w:r>
            <w:r>
              <w:rPr>
                <w:rFonts w:ascii="Arial" w:hAnsi="Arial" w:cs="Arial"/>
                <w:color w:val="000000"/>
                <w:sz w:val="20"/>
                <w:szCs w:val="20"/>
              </w:rPr>
              <w:t>”</w:t>
            </w:r>
            <w:r w:rsidR="00787874" w:rsidRPr="00861E19">
              <w:rPr>
                <w:rFonts w:ascii="Arial" w:hAnsi="Arial" w:cs="Arial"/>
                <w:color w:val="000000"/>
                <w:sz w:val="20"/>
                <w:szCs w:val="20"/>
              </w:rPr>
              <w:t>.</w:t>
            </w:r>
            <w:r>
              <w:rPr>
                <w:rFonts w:ascii="Arial" w:hAnsi="Arial" w:cs="Arial"/>
                <w:color w:val="000000"/>
                <w:sz w:val="20"/>
                <w:szCs w:val="20"/>
              </w:rPr>
              <w:t>”</w:t>
            </w:r>
            <w:r w:rsidR="00787874" w:rsidRPr="00861E19">
              <w:rPr>
                <w:rFonts w:ascii="Arial" w:hAnsi="Arial" w:cs="Arial"/>
                <w:color w:val="000000"/>
                <w:sz w:val="20"/>
                <w:szCs w:val="20"/>
              </w:rPr>
              <w:t>COST_CENTER_VAL_CODE</w:t>
            </w:r>
            <w:r>
              <w:rPr>
                <w:rFonts w:ascii="Arial" w:hAnsi="Arial" w:cs="Arial"/>
                <w:color w:val="000000"/>
                <w:sz w:val="20"/>
                <w:szCs w:val="20"/>
              </w:rPr>
              <w:t>”</w:t>
            </w:r>
          </w:p>
        </w:tc>
        <w:tc>
          <w:tcPr>
            <w:tcW w:w="340" w:type="pct"/>
          </w:tcPr>
          <w:p w14:paraId="2CE9C041"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42"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4A" w14:textId="77777777" w:rsidTr="00216786">
        <w:trPr>
          <w:trHeight w:val="237"/>
        </w:trPr>
        <w:tc>
          <w:tcPr>
            <w:tcW w:w="446" w:type="pct"/>
          </w:tcPr>
          <w:p w14:paraId="2CE9C044"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Cost Pool</w:t>
            </w:r>
          </w:p>
        </w:tc>
        <w:tc>
          <w:tcPr>
            <w:tcW w:w="446" w:type="pct"/>
          </w:tcPr>
          <w:p w14:paraId="2CE9C045" w14:textId="77777777" w:rsidR="00787874" w:rsidRPr="00861E19" w:rsidRDefault="00787874" w:rsidP="007E51C4">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Cost Pool</w:t>
            </w:r>
          </w:p>
        </w:tc>
        <w:tc>
          <w:tcPr>
            <w:tcW w:w="449" w:type="pct"/>
          </w:tcPr>
          <w:p w14:paraId="2CE9C046"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No</w:t>
            </w:r>
          </w:p>
        </w:tc>
        <w:tc>
          <w:tcPr>
            <w:tcW w:w="2935" w:type="pct"/>
          </w:tcPr>
          <w:p w14:paraId="2CE9C047" w14:textId="2D182D56" w:rsidR="00787874" w:rsidRPr="00861E19" w:rsidRDefault="00787874" w:rsidP="000D347A">
            <w:pPr>
              <w:autoSpaceDE w:val="0"/>
              <w:autoSpaceDN w:val="0"/>
              <w:adjustRightInd w:val="0"/>
              <w:spacing w:after="0" w:line="240" w:lineRule="auto"/>
              <w:rPr>
                <w:rFonts w:ascii="Arial" w:hAnsi="Arial" w:cs="Arial"/>
                <w:color w:val="000000"/>
                <w:sz w:val="20"/>
                <w:szCs w:val="20"/>
              </w:rPr>
            </w:pPr>
            <w:r w:rsidRPr="00502D46">
              <w:rPr>
                <w:rFonts w:ascii="Arial" w:hAnsi="Arial" w:cs="Arial"/>
                <w:color w:val="000000"/>
                <w:sz w:val="20"/>
                <w:szCs w:val="20"/>
              </w:rPr>
              <w:t xml:space="preserve">CASE WHEN  </w:t>
            </w:r>
            <w:r w:rsidR="00B91716">
              <w:rPr>
                <w:rFonts w:ascii="Arial" w:hAnsi="Arial" w:cs="Arial"/>
                <w:color w:val="000000"/>
                <w:sz w:val="20"/>
                <w:szCs w:val="20"/>
              </w:rPr>
              <w:t>“</w:t>
            </w:r>
            <w:r w:rsidRPr="00502D46">
              <w:rPr>
                <w:rFonts w:ascii="Arial" w:hAnsi="Arial" w:cs="Arial"/>
                <w:color w:val="000000"/>
                <w:sz w:val="20"/>
                <w:szCs w:val="20"/>
              </w:rPr>
              <w:t>Core</w:t>
            </w:r>
            <w:r w:rsidR="00B91716">
              <w:rPr>
                <w:rFonts w:ascii="Arial" w:hAnsi="Arial" w:cs="Arial"/>
                <w:color w:val="000000"/>
                <w:sz w:val="20"/>
                <w:szCs w:val="20"/>
              </w:rPr>
              <w:t>”</w:t>
            </w:r>
            <w:r w:rsidRPr="00502D46">
              <w:rPr>
                <w:rFonts w:ascii="Arial" w:hAnsi="Arial" w:cs="Arial"/>
                <w:color w:val="000000"/>
                <w:sz w:val="20"/>
                <w:szCs w:val="20"/>
              </w:rPr>
              <w:t>.</w:t>
            </w:r>
            <w:r w:rsidR="00B91716">
              <w:rPr>
                <w:rFonts w:ascii="Arial" w:hAnsi="Arial" w:cs="Arial"/>
                <w:color w:val="000000"/>
                <w:sz w:val="20"/>
                <w:szCs w:val="20"/>
              </w:rPr>
              <w:t>”</w:t>
            </w:r>
            <w:r w:rsidRPr="00502D46">
              <w:rPr>
                <w:rFonts w:ascii="Arial" w:hAnsi="Arial" w:cs="Arial"/>
                <w:color w:val="000000"/>
                <w:sz w:val="20"/>
                <w:szCs w:val="20"/>
              </w:rPr>
              <w:t xml:space="preserve">Dim </w:t>
            </w:r>
            <w:r w:rsidR="00B91716">
              <w:rPr>
                <w:rFonts w:ascii="Arial" w:hAnsi="Arial" w:cs="Arial"/>
                <w:color w:val="000000"/>
                <w:sz w:val="20"/>
                <w:szCs w:val="20"/>
              </w:rPr>
              <w:t>–</w:t>
            </w:r>
            <w:r w:rsidRPr="00502D46">
              <w:rPr>
                <w:rFonts w:ascii="Arial" w:hAnsi="Arial" w:cs="Arial"/>
                <w:color w:val="000000"/>
                <w:sz w:val="20"/>
                <w:szCs w:val="20"/>
              </w:rPr>
              <w:t xml:space="preserve"> Prealloc Cost Pool</w:t>
            </w:r>
            <w:r w:rsidR="00B91716">
              <w:rPr>
                <w:rFonts w:ascii="Arial" w:hAnsi="Arial" w:cs="Arial"/>
                <w:color w:val="000000"/>
                <w:sz w:val="20"/>
                <w:szCs w:val="20"/>
              </w:rPr>
              <w:t>”</w:t>
            </w:r>
            <w:r w:rsidRPr="00502D46">
              <w:rPr>
                <w:rFonts w:ascii="Arial" w:hAnsi="Arial" w:cs="Arial"/>
                <w:color w:val="000000"/>
                <w:sz w:val="20"/>
                <w:szCs w:val="20"/>
              </w:rPr>
              <w:t>.</w:t>
            </w:r>
            <w:r w:rsidR="00B91716">
              <w:rPr>
                <w:rFonts w:ascii="Arial" w:hAnsi="Arial" w:cs="Arial"/>
                <w:color w:val="000000"/>
                <w:sz w:val="20"/>
                <w:szCs w:val="20"/>
              </w:rPr>
              <w:t>”</w:t>
            </w:r>
            <w:r w:rsidRPr="00502D46">
              <w:rPr>
                <w:rFonts w:ascii="Arial" w:hAnsi="Arial" w:cs="Arial"/>
                <w:color w:val="000000"/>
                <w:sz w:val="20"/>
                <w:szCs w:val="20"/>
              </w:rPr>
              <w:t>Cost Pool Code</w:t>
            </w:r>
            <w:r w:rsidR="00B91716">
              <w:rPr>
                <w:rFonts w:ascii="Arial" w:hAnsi="Arial" w:cs="Arial"/>
                <w:color w:val="000000"/>
                <w:sz w:val="20"/>
                <w:szCs w:val="20"/>
              </w:rPr>
              <w:t>”</w:t>
            </w:r>
            <w:r w:rsidRPr="00502D46">
              <w:rPr>
                <w:rFonts w:ascii="Arial" w:hAnsi="Arial" w:cs="Arial"/>
                <w:color w:val="000000"/>
                <w:sz w:val="20"/>
                <w:szCs w:val="20"/>
              </w:rPr>
              <w:t xml:space="preserve"> =</w:t>
            </w:r>
            <w:r w:rsidR="00B91716">
              <w:rPr>
                <w:rFonts w:ascii="Arial" w:hAnsi="Arial" w:cs="Arial"/>
                <w:color w:val="000000"/>
                <w:sz w:val="20"/>
                <w:szCs w:val="20"/>
              </w:rPr>
              <w:t>’</w:t>
            </w:r>
            <w:r w:rsidRPr="00502D46">
              <w:rPr>
                <w:rFonts w:ascii="Arial" w:hAnsi="Arial" w:cs="Arial"/>
                <w:color w:val="000000"/>
                <w:sz w:val="20"/>
                <w:szCs w:val="20"/>
              </w:rPr>
              <w:t>__NOT_APPLICABLE__</w:t>
            </w:r>
            <w:r w:rsidR="00B91716">
              <w:rPr>
                <w:rFonts w:ascii="Arial" w:hAnsi="Arial" w:cs="Arial"/>
                <w:color w:val="000000"/>
                <w:sz w:val="20"/>
                <w:szCs w:val="20"/>
              </w:rPr>
              <w:t>’</w:t>
            </w:r>
            <w:r w:rsidRPr="00502D46">
              <w:rPr>
                <w:rFonts w:ascii="Arial" w:hAnsi="Arial" w:cs="Arial"/>
                <w:color w:val="000000"/>
                <w:sz w:val="20"/>
                <w:szCs w:val="20"/>
              </w:rPr>
              <w:t xml:space="preserve"> THEN NULL ELSE   </w:t>
            </w:r>
            <w:r w:rsidR="00B91716">
              <w:rPr>
                <w:rFonts w:ascii="Arial" w:hAnsi="Arial" w:cs="Arial"/>
                <w:color w:val="000000"/>
                <w:sz w:val="20"/>
                <w:szCs w:val="20"/>
              </w:rPr>
              <w:t>“</w:t>
            </w:r>
            <w:r w:rsidRPr="00502D46">
              <w:rPr>
                <w:rFonts w:ascii="Arial" w:hAnsi="Arial" w:cs="Arial"/>
                <w:color w:val="000000"/>
                <w:sz w:val="20"/>
                <w:szCs w:val="20"/>
              </w:rPr>
              <w:t>Core</w:t>
            </w:r>
            <w:r w:rsidR="00B91716">
              <w:rPr>
                <w:rFonts w:ascii="Arial" w:hAnsi="Arial" w:cs="Arial"/>
                <w:color w:val="000000"/>
                <w:sz w:val="20"/>
                <w:szCs w:val="20"/>
              </w:rPr>
              <w:t>”</w:t>
            </w:r>
            <w:r w:rsidRPr="00502D46">
              <w:rPr>
                <w:rFonts w:ascii="Arial" w:hAnsi="Arial" w:cs="Arial"/>
                <w:color w:val="000000"/>
                <w:sz w:val="20"/>
                <w:szCs w:val="20"/>
              </w:rPr>
              <w:t>.</w:t>
            </w:r>
            <w:r w:rsidR="00B91716">
              <w:rPr>
                <w:rFonts w:ascii="Arial" w:hAnsi="Arial" w:cs="Arial"/>
                <w:color w:val="000000"/>
                <w:sz w:val="20"/>
                <w:szCs w:val="20"/>
              </w:rPr>
              <w:t>”</w:t>
            </w:r>
            <w:r w:rsidRPr="00502D46">
              <w:rPr>
                <w:rFonts w:ascii="Arial" w:hAnsi="Arial" w:cs="Arial"/>
                <w:color w:val="000000"/>
                <w:sz w:val="20"/>
                <w:szCs w:val="20"/>
              </w:rPr>
              <w:t xml:space="preserve">Dim </w:t>
            </w:r>
            <w:r w:rsidR="00B91716">
              <w:rPr>
                <w:rFonts w:ascii="Arial" w:hAnsi="Arial" w:cs="Arial"/>
                <w:color w:val="000000"/>
                <w:sz w:val="20"/>
                <w:szCs w:val="20"/>
              </w:rPr>
              <w:t>–</w:t>
            </w:r>
            <w:r w:rsidRPr="00502D46">
              <w:rPr>
                <w:rFonts w:ascii="Arial" w:hAnsi="Arial" w:cs="Arial"/>
                <w:color w:val="000000"/>
                <w:sz w:val="20"/>
                <w:szCs w:val="20"/>
              </w:rPr>
              <w:t xml:space="preserve"> Prealloc Cost Pool</w:t>
            </w:r>
            <w:r w:rsidR="00B91716">
              <w:rPr>
                <w:rFonts w:ascii="Arial" w:hAnsi="Arial" w:cs="Arial"/>
                <w:color w:val="000000"/>
                <w:sz w:val="20"/>
                <w:szCs w:val="20"/>
              </w:rPr>
              <w:t>”</w:t>
            </w:r>
            <w:r w:rsidRPr="00502D46">
              <w:rPr>
                <w:rFonts w:ascii="Arial" w:hAnsi="Arial" w:cs="Arial"/>
                <w:color w:val="000000"/>
                <w:sz w:val="20"/>
                <w:szCs w:val="20"/>
              </w:rPr>
              <w:t>.</w:t>
            </w:r>
            <w:r w:rsidR="00B91716">
              <w:rPr>
                <w:rFonts w:ascii="Arial" w:hAnsi="Arial" w:cs="Arial"/>
                <w:color w:val="000000"/>
                <w:sz w:val="20"/>
                <w:szCs w:val="20"/>
              </w:rPr>
              <w:t>”</w:t>
            </w:r>
            <w:r w:rsidRPr="00502D46">
              <w:rPr>
                <w:rFonts w:ascii="Arial" w:hAnsi="Arial" w:cs="Arial"/>
                <w:color w:val="000000"/>
                <w:sz w:val="20"/>
                <w:szCs w:val="20"/>
              </w:rPr>
              <w:t>Cost Pool Code</w:t>
            </w:r>
            <w:r w:rsidR="00B91716">
              <w:rPr>
                <w:rFonts w:ascii="Arial" w:hAnsi="Arial" w:cs="Arial"/>
                <w:color w:val="000000"/>
                <w:sz w:val="20"/>
                <w:szCs w:val="20"/>
              </w:rPr>
              <w:t>”</w:t>
            </w:r>
            <w:r w:rsidRPr="00502D46">
              <w:rPr>
                <w:rFonts w:ascii="Arial" w:hAnsi="Arial" w:cs="Arial"/>
                <w:color w:val="000000"/>
                <w:sz w:val="20"/>
                <w:szCs w:val="20"/>
              </w:rPr>
              <w:t xml:space="preserve">  END</w:t>
            </w:r>
          </w:p>
        </w:tc>
        <w:tc>
          <w:tcPr>
            <w:tcW w:w="340" w:type="pct"/>
          </w:tcPr>
          <w:p w14:paraId="2CE9C048" w14:textId="77777777" w:rsidR="00787874" w:rsidRPr="00861E19" w:rsidRDefault="00787874" w:rsidP="00097AC9">
            <w:pPr>
              <w:spacing w:after="0" w:line="240" w:lineRule="auto"/>
              <w:rPr>
                <w:rFonts w:ascii="Arial" w:hAnsi="Arial" w:cs="Arial"/>
                <w:sz w:val="20"/>
                <w:szCs w:val="20"/>
              </w:rPr>
            </w:pPr>
            <w:r w:rsidRPr="00861E19">
              <w:rPr>
                <w:rFonts w:ascii="Arial" w:hAnsi="Arial" w:cs="Arial"/>
                <w:sz w:val="20"/>
                <w:szCs w:val="20"/>
              </w:rPr>
              <w:t>N/A</w:t>
            </w:r>
          </w:p>
        </w:tc>
        <w:tc>
          <w:tcPr>
            <w:tcW w:w="384" w:type="pct"/>
          </w:tcPr>
          <w:p w14:paraId="2CE9C049" w14:textId="77777777" w:rsidR="00787874" w:rsidRPr="00861E19" w:rsidRDefault="00787874" w:rsidP="00097AC9">
            <w:pPr>
              <w:spacing w:after="0" w:line="240" w:lineRule="auto"/>
              <w:rPr>
                <w:rFonts w:ascii="Arial" w:hAnsi="Arial" w:cs="Arial"/>
                <w:sz w:val="20"/>
                <w:szCs w:val="20"/>
              </w:rPr>
            </w:pPr>
            <w:r w:rsidRPr="00861E19">
              <w:rPr>
                <w:rFonts w:ascii="Arial" w:hAnsi="Arial" w:cs="Arial"/>
                <w:sz w:val="20"/>
                <w:szCs w:val="20"/>
              </w:rPr>
              <w:t>N/A</w:t>
            </w:r>
          </w:p>
        </w:tc>
      </w:tr>
      <w:tr w:rsidR="00787874" w:rsidRPr="00097AC9" w14:paraId="2CE9C051" w14:textId="77777777" w:rsidTr="00216786">
        <w:trPr>
          <w:trHeight w:val="237"/>
        </w:trPr>
        <w:tc>
          <w:tcPr>
            <w:tcW w:w="446" w:type="pct"/>
          </w:tcPr>
          <w:p w14:paraId="2CE9C04B" w14:textId="77777777" w:rsidR="00787874" w:rsidRPr="00861E19" w:rsidRDefault="00787874" w:rsidP="003D25FC">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Asset Location</w:t>
            </w:r>
          </w:p>
        </w:tc>
        <w:tc>
          <w:tcPr>
            <w:tcW w:w="446" w:type="pct"/>
          </w:tcPr>
          <w:p w14:paraId="2CE9C04C"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Asset Location</w:t>
            </w:r>
          </w:p>
        </w:tc>
        <w:tc>
          <w:tcPr>
            <w:tcW w:w="449" w:type="pct"/>
          </w:tcPr>
          <w:p w14:paraId="2CE9C04D"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4E" w14:textId="7109D767" w:rsidR="00787874" w:rsidRPr="00861E19" w:rsidRDefault="00B91716" w:rsidP="00AF7B54">
            <w:pPr>
              <w:autoSpaceDE w:val="0"/>
              <w:autoSpaceDN w:val="0"/>
              <w:adjustRightInd w:val="0"/>
              <w:spacing w:after="0" w:line="240" w:lineRule="auto"/>
              <w:rPr>
                <w:rFonts w:ascii="Arial" w:eastAsia="Times New Roman" w:hAnsi="Arial" w:cs="Arial"/>
                <w:sz w:val="20"/>
                <w:szCs w:val="20"/>
                <w:lang w:eastAsia="es-ES"/>
              </w:rPr>
            </w:pPr>
            <w:r>
              <w:rPr>
                <w:rFonts w:ascii="Arial" w:hAnsi="Arial" w:cs="Arial"/>
                <w:sz w:val="20"/>
                <w:szCs w:val="20"/>
              </w:rPr>
              <w:t>“</w:t>
            </w:r>
            <w:r w:rsidR="00787874" w:rsidRPr="00861E19">
              <w:rPr>
                <w:rFonts w:ascii="Arial" w:hAnsi="Arial" w:cs="Arial"/>
                <w:sz w:val="20"/>
                <w:szCs w:val="20"/>
              </w:rPr>
              <w:t>Oracle Data Warehouse</w:t>
            </w:r>
            <w:r>
              <w:rPr>
                <w:rFonts w:ascii="Arial" w:hAnsi="Arial" w:cs="Arial"/>
                <w:sz w:val="20"/>
                <w:szCs w:val="20"/>
              </w:rPr>
              <w:t>”</w:t>
            </w:r>
            <w:r w:rsidR="00787874" w:rsidRPr="00861E19">
              <w:rPr>
                <w:rFonts w:ascii="Arial" w:hAnsi="Arial" w:cs="Arial"/>
                <w:sz w:val="20"/>
                <w:szCs w:val="20"/>
              </w:rPr>
              <w:t>.</w:t>
            </w:r>
            <w:r>
              <w:rPr>
                <w:rFonts w:ascii="Arial" w:hAnsi="Arial" w:cs="Arial"/>
                <w:sz w:val="20"/>
                <w:szCs w:val="20"/>
              </w:rPr>
              <w:t>”</w:t>
            </w:r>
            <w:r w:rsidR="00787874" w:rsidRPr="00861E19">
              <w:rPr>
                <w:rFonts w:ascii="Arial" w:hAnsi="Arial" w:cs="Arial"/>
                <w:sz w:val="20"/>
                <w:szCs w:val="20"/>
              </w:rPr>
              <w:t>Catalog</w:t>
            </w:r>
            <w:r>
              <w:rPr>
                <w:rFonts w:ascii="Arial" w:hAnsi="Arial" w:cs="Arial"/>
                <w:sz w:val="20"/>
                <w:szCs w:val="20"/>
              </w:rPr>
              <w:t>”</w:t>
            </w:r>
            <w:r w:rsidR="00787874" w:rsidRPr="00861E19">
              <w:rPr>
                <w:rFonts w:ascii="Arial" w:hAnsi="Arial" w:cs="Arial"/>
                <w:sz w:val="20"/>
                <w:szCs w:val="20"/>
              </w:rPr>
              <w:t>.</w:t>
            </w:r>
            <w:r>
              <w:rPr>
                <w:rFonts w:ascii="Arial" w:hAnsi="Arial" w:cs="Arial"/>
                <w:sz w:val="20"/>
                <w:szCs w:val="20"/>
              </w:rPr>
              <w:t>”</w:t>
            </w:r>
            <w:r w:rsidR="00787874" w:rsidRPr="00861E19">
              <w:rPr>
                <w:rFonts w:ascii="Arial" w:hAnsi="Arial" w:cs="Arial"/>
                <w:sz w:val="20"/>
                <w:szCs w:val="20"/>
              </w:rPr>
              <w:t>dbo</w:t>
            </w:r>
            <w:r>
              <w:rPr>
                <w:rFonts w:ascii="Arial" w:hAnsi="Arial" w:cs="Arial"/>
                <w:sz w:val="20"/>
                <w:szCs w:val="20"/>
              </w:rPr>
              <w:t>”</w:t>
            </w:r>
            <w:r w:rsidR="00787874" w:rsidRPr="00861E19">
              <w:rPr>
                <w:rFonts w:ascii="Arial" w:hAnsi="Arial" w:cs="Arial"/>
                <w:sz w:val="20"/>
                <w:szCs w:val="20"/>
              </w:rPr>
              <w:t>.</w:t>
            </w:r>
            <w:r>
              <w:rPr>
                <w:rFonts w:ascii="Arial" w:hAnsi="Arial" w:cs="Arial"/>
                <w:sz w:val="20"/>
                <w:szCs w:val="20"/>
              </w:rPr>
              <w:t>”</w:t>
            </w:r>
            <w:r w:rsidR="00787874" w:rsidRPr="00861E19">
              <w:rPr>
                <w:rFonts w:ascii="Arial" w:hAnsi="Arial" w:cs="Arial"/>
                <w:sz w:val="20"/>
                <w:szCs w:val="20"/>
              </w:rPr>
              <w:t>Dim_W_ASSET_LOCATION_D</w:t>
            </w:r>
            <w:r>
              <w:rPr>
                <w:rFonts w:ascii="Arial" w:hAnsi="Arial" w:cs="Arial"/>
                <w:sz w:val="20"/>
                <w:szCs w:val="20"/>
              </w:rPr>
              <w:t>”</w:t>
            </w:r>
            <w:r w:rsidR="00787874" w:rsidRPr="00861E19">
              <w:rPr>
                <w:rFonts w:ascii="Arial" w:hAnsi="Arial" w:cs="Arial"/>
                <w:sz w:val="20"/>
                <w:szCs w:val="20"/>
              </w:rPr>
              <w:t>.</w:t>
            </w:r>
            <w:r>
              <w:rPr>
                <w:rFonts w:ascii="Arial" w:hAnsi="Arial" w:cs="Arial"/>
                <w:sz w:val="20"/>
                <w:szCs w:val="20"/>
              </w:rPr>
              <w:t>”</w:t>
            </w:r>
            <w:r w:rsidR="00787874" w:rsidRPr="00861E19">
              <w:rPr>
                <w:rFonts w:ascii="Arial" w:hAnsi="Arial" w:cs="Arial"/>
                <w:sz w:val="20"/>
                <w:szCs w:val="20"/>
              </w:rPr>
              <w:t>CONCATENATED_SEGMENT_VALUE</w:t>
            </w:r>
            <w:r>
              <w:rPr>
                <w:rFonts w:ascii="Arial" w:hAnsi="Arial" w:cs="Arial"/>
                <w:sz w:val="20"/>
                <w:szCs w:val="20"/>
              </w:rPr>
              <w:t>”</w:t>
            </w:r>
          </w:p>
        </w:tc>
        <w:tc>
          <w:tcPr>
            <w:tcW w:w="340" w:type="pct"/>
          </w:tcPr>
          <w:p w14:paraId="2CE9C04F"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50"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6A" w14:textId="77777777" w:rsidTr="00216786">
        <w:trPr>
          <w:trHeight w:val="237"/>
        </w:trPr>
        <w:tc>
          <w:tcPr>
            <w:tcW w:w="446" w:type="pct"/>
          </w:tcPr>
          <w:p w14:paraId="2CE9C052"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Units</w:t>
            </w:r>
          </w:p>
        </w:tc>
        <w:tc>
          <w:tcPr>
            <w:tcW w:w="446" w:type="pct"/>
          </w:tcPr>
          <w:p w14:paraId="2CE9C053" w14:textId="012828D2" w:rsidR="00787874" w:rsidRPr="00861E19" w:rsidRDefault="009B577D" w:rsidP="00A52EA4">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Un</w:t>
            </w:r>
            <w:bookmarkStart w:id="75" w:name="_GoBack"/>
            <w:bookmarkEnd w:id="75"/>
            <w:r>
              <w:rPr>
                <w:rFonts w:ascii="Arial" w:eastAsia="Times New Roman" w:hAnsi="Arial" w:cs="Arial"/>
                <w:color w:val="000000"/>
                <w:sz w:val="20"/>
                <w:szCs w:val="20"/>
                <w:lang w:eastAsia="es-ES"/>
              </w:rPr>
              <w:t>its</w:t>
            </w:r>
          </w:p>
        </w:tc>
        <w:tc>
          <w:tcPr>
            <w:tcW w:w="449" w:type="pct"/>
          </w:tcPr>
          <w:p w14:paraId="2CE9C054"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7D019267" w14:textId="189A521E" w:rsidR="00787874" w:rsidRDefault="00787874" w:rsidP="0025002B">
            <w:pPr>
              <w:autoSpaceDE w:val="0"/>
              <w:autoSpaceDN w:val="0"/>
              <w:adjustRightInd w:val="0"/>
              <w:spacing w:after="0" w:line="240" w:lineRule="auto"/>
              <w:rPr>
                <w:rFonts w:ascii="MS Shell Dlg 2" w:hAnsi="MS Shell Dlg 2" w:cs="MS Shell Dlg 2"/>
                <w:color w:val="C319C3"/>
                <w:sz w:val="17"/>
                <w:szCs w:val="17"/>
              </w:rPr>
            </w:pPr>
          </w:p>
          <w:p w14:paraId="684763D3" w14:textId="77777777" w:rsidR="0025002B" w:rsidRDefault="0025002B" w:rsidP="0025002B">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case</w:t>
            </w:r>
            <w:r>
              <w:rPr>
                <w:rFonts w:ascii="MS Shell Dlg 2" w:hAnsi="MS Shell Dlg 2" w:cs="MS Shell Dlg 2"/>
                <w:sz w:val="17"/>
                <w:szCs w:val="17"/>
              </w:rPr>
              <w:t xml:space="preserve"> </w:t>
            </w:r>
          </w:p>
          <w:p w14:paraId="15CD89F2" w14:textId="77777777" w:rsidR="0025002B" w:rsidRDefault="0025002B" w:rsidP="0025002B">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 </w:t>
            </w:r>
            <w:r>
              <w:rPr>
                <w:rFonts w:ascii="MS Shell Dlg 2" w:hAnsi="MS Shell Dlg 2" w:cs="MS Shell Dlg 2"/>
                <w:color w:val="C319C3"/>
                <w:sz w:val="17"/>
                <w:szCs w:val="17"/>
              </w:rPr>
              <w:t>when</w:t>
            </w:r>
            <w:r>
              <w:rPr>
                <w:rFonts w:ascii="MS Shell Dlg 2" w:hAnsi="MS Shell Dlg 2" w:cs="MS Shell Dlg 2"/>
                <w:sz w:val="17"/>
                <w:szCs w:val="17"/>
              </w:rPr>
              <w:t xml:space="preserve"> </w:t>
            </w:r>
          </w:p>
          <w:p w14:paraId="0931B8CC" w14:textId="77777777" w:rsidR="0025002B" w:rsidRDefault="0025002B" w:rsidP="0025002B">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            (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"Fact_W_FA_BALANCE_F"</w:t>
            </w:r>
            <w:r>
              <w:rPr>
                <w:rFonts w:ascii="MS Shell Dlg 2" w:hAnsi="MS Shell Dlg 2" w:cs="MS Shell Dlg 2"/>
                <w:sz w:val="17"/>
                <w:szCs w:val="17"/>
              </w:rPr>
              <w:t>.</w:t>
            </w:r>
            <w:r>
              <w:rPr>
                <w:rFonts w:ascii="MS Shell Dlg 2" w:hAnsi="MS Shell Dlg 2" w:cs="MS Shell Dlg 2"/>
                <w:color w:val="0000FF"/>
                <w:sz w:val="17"/>
                <w:szCs w:val="17"/>
              </w:rPr>
              <w:t>"INEFFECTIVE_DT_WID"</w:t>
            </w:r>
            <w:r>
              <w:rPr>
                <w:rFonts w:ascii="MS Shell Dlg 2" w:hAnsi="MS Shell Dlg 2" w:cs="MS Shell Dlg 2"/>
                <w:sz w:val="17"/>
                <w:szCs w:val="17"/>
              </w:rPr>
              <w:t xml:space="preserve"> = 0 </w:t>
            </w:r>
          </w:p>
          <w:p w14:paraId="538B2035" w14:textId="77777777" w:rsidR="0025002B" w:rsidRDefault="0025002B" w:rsidP="0025002B">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       </w:t>
            </w:r>
            <w:r>
              <w:rPr>
                <w:rFonts w:ascii="MS Shell Dlg 2" w:hAnsi="MS Shell Dlg 2" w:cs="MS Shell Dlg 2"/>
                <w:color w:val="C319C3"/>
                <w:sz w:val="17"/>
                <w:szCs w:val="17"/>
              </w:rPr>
              <w:t>OR</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"Fact_W_FA_BALANCE_F"</w:t>
            </w:r>
            <w:r>
              <w:rPr>
                <w:rFonts w:ascii="MS Shell Dlg 2" w:hAnsi="MS Shell Dlg 2" w:cs="MS Shell Dlg 2"/>
                <w:sz w:val="17"/>
                <w:szCs w:val="17"/>
              </w:rPr>
              <w:t>.</w:t>
            </w:r>
            <w:r>
              <w:rPr>
                <w:rFonts w:ascii="MS Shell Dlg 2" w:hAnsi="MS Shell Dlg 2" w:cs="MS Shell Dlg 2"/>
                <w:color w:val="0000FF"/>
                <w:sz w:val="17"/>
                <w:szCs w:val="17"/>
              </w:rPr>
              <w:t>"INEFFECTIVE_DT_WID"</w:t>
            </w:r>
            <w:r>
              <w:rPr>
                <w:rFonts w:ascii="MS Shell Dlg 2" w:hAnsi="MS Shell Dlg 2" w:cs="MS Shell Dlg 2"/>
                <w:sz w:val="17"/>
                <w:szCs w:val="17"/>
              </w:rPr>
              <w:t xml:space="preserve"> &gt;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"Fact_W_FA_BALANCE_F"</w:t>
            </w:r>
            <w:r>
              <w:rPr>
                <w:rFonts w:ascii="MS Shell Dlg 2" w:hAnsi="MS Shell Dlg 2" w:cs="MS Shell Dlg 2"/>
                <w:sz w:val="17"/>
                <w:szCs w:val="17"/>
              </w:rPr>
              <w:t>.</w:t>
            </w:r>
            <w:r>
              <w:rPr>
                <w:rFonts w:ascii="MS Shell Dlg 2" w:hAnsi="MS Shell Dlg 2" w:cs="MS Shell Dlg 2"/>
                <w:color w:val="0000FF"/>
                <w:sz w:val="17"/>
                <w:szCs w:val="17"/>
              </w:rPr>
              <w:t>"BALANCE_DT_WID"</w:t>
            </w:r>
            <w:r>
              <w:rPr>
                <w:rFonts w:ascii="MS Shell Dlg 2" w:hAnsi="MS Shell Dlg 2" w:cs="MS Shell Dlg 2"/>
                <w:sz w:val="17"/>
                <w:szCs w:val="17"/>
              </w:rPr>
              <w:t xml:space="preserve"> </w:t>
            </w:r>
          </w:p>
          <w:p w14:paraId="1B5F70A4" w14:textId="77777777" w:rsidR="0025002B" w:rsidRDefault="0025002B" w:rsidP="0025002B">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       </w:t>
            </w:r>
            <w:r>
              <w:rPr>
                <w:rFonts w:ascii="MS Shell Dlg 2" w:hAnsi="MS Shell Dlg 2" w:cs="MS Shell Dlg 2"/>
                <w:color w:val="C319C3"/>
                <w:sz w:val="17"/>
                <w:szCs w:val="17"/>
              </w:rPr>
              <w:t>OR</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"Fact_W_FA_BALANCE_F"</w:t>
            </w:r>
            <w:r>
              <w:rPr>
                <w:rFonts w:ascii="MS Shell Dlg 2" w:hAnsi="MS Shell Dlg 2" w:cs="MS Shell Dlg 2"/>
                <w:sz w:val="17"/>
                <w:szCs w:val="17"/>
              </w:rPr>
              <w:t>.</w:t>
            </w:r>
            <w:r>
              <w:rPr>
                <w:rFonts w:ascii="MS Shell Dlg 2" w:hAnsi="MS Shell Dlg 2" w:cs="MS Shell Dlg 2"/>
                <w:color w:val="0000FF"/>
                <w:sz w:val="17"/>
                <w:szCs w:val="17"/>
              </w:rPr>
              <w:t>"INEFFECTIVE_DT_WID"</w:t>
            </w:r>
            <w:r>
              <w:rPr>
                <w:rFonts w:ascii="MS Shell Dlg 2" w:hAnsi="MS Shell Dlg 2" w:cs="MS Shell Dlg 2"/>
                <w:sz w:val="17"/>
                <w:szCs w:val="17"/>
              </w:rPr>
              <w:t xml:space="preserve"> </w:t>
            </w:r>
            <w:r>
              <w:rPr>
                <w:rFonts w:ascii="MS Shell Dlg 2" w:hAnsi="MS Shell Dlg 2" w:cs="MS Shell Dlg 2"/>
                <w:color w:val="C319C3"/>
                <w:sz w:val="17"/>
                <w:szCs w:val="17"/>
              </w:rPr>
              <w:t>is</w:t>
            </w:r>
            <w:r>
              <w:rPr>
                <w:rFonts w:ascii="MS Shell Dlg 2" w:hAnsi="MS Shell Dlg 2" w:cs="MS Shell Dlg 2"/>
                <w:sz w:val="17"/>
                <w:szCs w:val="17"/>
              </w:rPr>
              <w:t xml:space="preserve"> </w:t>
            </w:r>
            <w:r>
              <w:rPr>
                <w:rFonts w:ascii="MS Shell Dlg 2" w:hAnsi="MS Shell Dlg 2" w:cs="MS Shell Dlg 2"/>
                <w:color w:val="C319C3"/>
                <w:sz w:val="17"/>
                <w:szCs w:val="17"/>
              </w:rPr>
              <w:t>null</w:t>
            </w:r>
            <w:r>
              <w:rPr>
                <w:rFonts w:ascii="MS Shell Dlg 2" w:hAnsi="MS Shell Dlg 2" w:cs="MS Shell Dlg 2"/>
                <w:sz w:val="17"/>
                <w:szCs w:val="17"/>
              </w:rPr>
              <w:t xml:space="preserve"> )</w:t>
            </w:r>
          </w:p>
          <w:p w14:paraId="3770FFD2" w14:textId="77777777" w:rsidR="0025002B" w:rsidRDefault="0025002B" w:rsidP="0025002B">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 </w:t>
            </w:r>
            <w:r>
              <w:rPr>
                <w:rFonts w:ascii="MS Shell Dlg 2" w:hAnsi="MS Shell Dlg 2" w:cs="MS Shell Dlg 2"/>
                <w:color w:val="C319C3"/>
                <w:sz w:val="17"/>
                <w:szCs w:val="17"/>
              </w:rPr>
              <w:t>then</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"Fact_W_FA_BALANCE_F"</w:t>
            </w:r>
            <w:r>
              <w:rPr>
                <w:rFonts w:ascii="MS Shell Dlg 2" w:hAnsi="MS Shell Dlg 2" w:cs="MS Shell Dlg 2"/>
                <w:sz w:val="17"/>
                <w:szCs w:val="17"/>
              </w:rPr>
              <w:t>.</w:t>
            </w:r>
            <w:r>
              <w:rPr>
                <w:rFonts w:ascii="MS Shell Dlg 2" w:hAnsi="MS Shell Dlg 2" w:cs="MS Shell Dlg 2"/>
                <w:color w:val="0000FF"/>
                <w:sz w:val="17"/>
                <w:szCs w:val="17"/>
              </w:rPr>
              <w:t>"X_UNITS"</w:t>
            </w:r>
            <w:r>
              <w:rPr>
                <w:rFonts w:ascii="MS Shell Dlg 2" w:hAnsi="MS Shell Dlg 2" w:cs="MS Shell Dlg 2"/>
                <w:sz w:val="17"/>
                <w:szCs w:val="17"/>
              </w:rPr>
              <w:t xml:space="preserve"> </w:t>
            </w:r>
          </w:p>
          <w:p w14:paraId="0512F6A1" w14:textId="77777777" w:rsidR="0025002B" w:rsidRDefault="0025002B" w:rsidP="0025002B">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when</w:t>
            </w:r>
            <w:r>
              <w:rPr>
                <w:rFonts w:ascii="MS Shell Dlg 2" w:hAnsi="MS Shell Dlg 2" w:cs="MS Shell Dlg 2"/>
                <w:sz w:val="17"/>
                <w:szCs w:val="17"/>
              </w:rPr>
              <w:t xml:space="preserve"> (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"Fact_W_FA_BALANCE_F"</w:t>
            </w:r>
            <w:r>
              <w:rPr>
                <w:rFonts w:ascii="MS Shell Dlg 2" w:hAnsi="MS Shell Dlg 2" w:cs="MS Shell Dlg 2"/>
                <w:sz w:val="17"/>
                <w:szCs w:val="17"/>
              </w:rPr>
              <w:t>.</w:t>
            </w:r>
            <w:r>
              <w:rPr>
                <w:rFonts w:ascii="MS Shell Dlg 2" w:hAnsi="MS Shell Dlg 2" w:cs="MS Shell Dlg 2"/>
                <w:color w:val="0000FF"/>
                <w:sz w:val="17"/>
                <w:szCs w:val="17"/>
              </w:rPr>
              <w:t>"INEFFECTIVE_DT_WID"</w:t>
            </w:r>
            <w:r>
              <w:rPr>
                <w:rFonts w:ascii="MS Shell Dlg 2" w:hAnsi="MS Shell Dlg 2" w:cs="MS Shell Dlg 2"/>
                <w:sz w:val="17"/>
                <w:szCs w:val="17"/>
              </w:rPr>
              <w:t xml:space="preserve"> =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"Fact_W_FA_BALANCE_F"</w:t>
            </w:r>
            <w:r>
              <w:rPr>
                <w:rFonts w:ascii="MS Shell Dlg 2" w:hAnsi="MS Shell Dlg 2" w:cs="MS Shell Dlg 2"/>
                <w:sz w:val="17"/>
                <w:szCs w:val="17"/>
              </w:rPr>
              <w:t>.</w:t>
            </w:r>
            <w:r>
              <w:rPr>
                <w:rFonts w:ascii="MS Shell Dlg 2" w:hAnsi="MS Shell Dlg 2" w:cs="MS Shell Dlg 2"/>
                <w:color w:val="0000FF"/>
                <w:sz w:val="17"/>
                <w:szCs w:val="17"/>
              </w:rPr>
              <w:t>"BALANCE_DT_WID"</w:t>
            </w:r>
            <w:r>
              <w:rPr>
                <w:rFonts w:ascii="MS Shell Dlg 2" w:hAnsi="MS Shell Dlg 2" w:cs="MS Shell Dlg 2"/>
                <w:sz w:val="17"/>
                <w:szCs w:val="17"/>
              </w:rPr>
              <w:t xml:space="preserve"> </w:t>
            </w:r>
          </w:p>
          <w:p w14:paraId="438C4213" w14:textId="77777777" w:rsidR="0025002B" w:rsidRDefault="0025002B" w:rsidP="0025002B">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       </w:t>
            </w:r>
            <w:r>
              <w:rPr>
                <w:rFonts w:ascii="MS Shell Dlg 2" w:hAnsi="MS Shell Dlg 2" w:cs="MS Shell Dlg 2"/>
                <w:color w:val="C319C3"/>
                <w:sz w:val="17"/>
                <w:szCs w:val="17"/>
              </w:rPr>
              <w:t>AND</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"Fact_W_FA_BALANCE_F"</w:t>
            </w:r>
            <w:r>
              <w:rPr>
                <w:rFonts w:ascii="MS Shell Dlg 2" w:hAnsi="MS Shell Dlg 2" w:cs="MS Shell Dlg 2"/>
                <w:sz w:val="17"/>
                <w:szCs w:val="17"/>
              </w:rPr>
              <w:t>.</w:t>
            </w:r>
            <w:r>
              <w:rPr>
                <w:rFonts w:ascii="MS Shell Dlg 2" w:hAnsi="MS Shell Dlg 2" w:cs="MS Shell Dlg 2"/>
                <w:color w:val="0000FF"/>
                <w:sz w:val="17"/>
                <w:szCs w:val="17"/>
              </w:rPr>
              <w:t>"X_CUSTOM"</w:t>
            </w:r>
            <w:r>
              <w:rPr>
                <w:rFonts w:ascii="MS Shell Dlg 2" w:hAnsi="MS Shell Dlg 2" w:cs="MS Shell Dlg 2"/>
                <w:sz w:val="17"/>
                <w:szCs w:val="17"/>
              </w:rPr>
              <w:t xml:space="preserve"> = </w:t>
            </w:r>
            <w:r>
              <w:rPr>
                <w:rFonts w:ascii="MS Shell Dlg 2" w:hAnsi="MS Shell Dlg 2" w:cs="MS Shell Dlg 2"/>
                <w:color w:val="0000FF"/>
                <w:sz w:val="17"/>
                <w:szCs w:val="17"/>
              </w:rPr>
              <w:t>'NEW'</w:t>
            </w:r>
            <w:r>
              <w:rPr>
                <w:rFonts w:ascii="MS Shell Dlg 2" w:hAnsi="MS Shell Dlg 2" w:cs="MS Shell Dlg 2"/>
                <w:sz w:val="17"/>
                <w:szCs w:val="17"/>
              </w:rPr>
              <w:t xml:space="preserve"> )</w:t>
            </w:r>
          </w:p>
          <w:p w14:paraId="76CFA698" w14:textId="77777777" w:rsidR="0025002B" w:rsidRDefault="0025002B" w:rsidP="0025002B">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THEN</w:t>
            </w:r>
            <w:r>
              <w:rPr>
                <w:rFonts w:ascii="MS Shell Dlg 2" w:hAnsi="MS Shell Dlg 2" w:cs="MS Shell Dlg 2"/>
                <w:sz w:val="17"/>
                <w:szCs w:val="17"/>
              </w:rPr>
              <w:t xml:space="preserve">  </w:t>
            </w:r>
            <w:r>
              <w:rPr>
                <w:rFonts w:ascii="MS Shell Dlg 2" w:hAnsi="MS Shell Dlg 2" w:cs="MS Shell Dlg 2"/>
                <w:color w:val="0000FF"/>
                <w:sz w:val="17"/>
                <w:szCs w:val="17"/>
              </w:rPr>
              <w:t>"Oracle Data Warehouse"</w:t>
            </w:r>
            <w:r>
              <w:rPr>
                <w:rFonts w:ascii="MS Shell Dlg 2" w:hAnsi="MS Shell Dlg 2" w:cs="MS Shell Dlg 2"/>
                <w:sz w:val="17"/>
                <w:szCs w:val="17"/>
              </w:rPr>
              <w:t>.</w:t>
            </w:r>
            <w:r>
              <w:rPr>
                <w:rFonts w:ascii="MS Shell Dlg 2" w:hAnsi="MS Shell Dlg 2" w:cs="MS Shell Dlg 2"/>
                <w:color w:val="0000FF"/>
                <w:sz w:val="17"/>
                <w:szCs w:val="17"/>
              </w:rPr>
              <w:t>"Catalog"</w:t>
            </w:r>
            <w:r>
              <w:rPr>
                <w:rFonts w:ascii="MS Shell Dlg 2" w:hAnsi="MS Shell Dlg 2" w:cs="MS Shell Dlg 2"/>
                <w:sz w:val="17"/>
                <w:szCs w:val="17"/>
              </w:rPr>
              <w:t>.</w:t>
            </w:r>
            <w:r>
              <w:rPr>
                <w:rFonts w:ascii="MS Shell Dlg 2" w:hAnsi="MS Shell Dlg 2" w:cs="MS Shell Dlg 2"/>
                <w:color w:val="0000FF"/>
                <w:sz w:val="17"/>
                <w:szCs w:val="17"/>
              </w:rPr>
              <w:t>"dbo"</w:t>
            </w:r>
            <w:r>
              <w:rPr>
                <w:rFonts w:ascii="MS Shell Dlg 2" w:hAnsi="MS Shell Dlg 2" w:cs="MS Shell Dlg 2"/>
                <w:sz w:val="17"/>
                <w:szCs w:val="17"/>
              </w:rPr>
              <w:t>.</w:t>
            </w:r>
            <w:r>
              <w:rPr>
                <w:rFonts w:ascii="MS Shell Dlg 2" w:hAnsi="MS Shell Dlg 2" w:cs="MS Shell Dlg 2"/>
                <w:color w:val="0000FF"/>
                <w:sz w:val="17"/>
                <w:szCs w:val="17"/>
              </w:rPr>
              <w:t>"Fact_W_FA_BALANCE_F"</w:t>
            </w:r>
            <w:r>
              <w:rPr>
                <w:rFonts w:ascii="MS Shell Dlg 2" w:hAnsi="MS Shell Dlg 2" w:cs="MS Shell Dlg 2"/>
                <w:sz w:val="17"/>
                <w:szCs w:val="17"/>
              </w:rPr>
              <w:t>.</w:t>
            </w:r>
            <w:r>
              <w:rPr>
                <w:rFonts w:ascii="MS Shell Dlg 2" w:hAnsi="MS Shell Dlg 2" w:cs="MS Shell Dlg 2"/>
                <w:color w:val="0000FF"/>
                <w:sz w:val="17"/>
                <w:szCs w:val="17"/>
              </w:rPr>
              <w:t>"X_UNITS"</w:t>
            </w:r>
            <w:r>
              <w:rPr>
                <w:rFonts w:ascii="MS Shell Dlg 2" w:hAnsi="MS Shell Dlg 2" w:cs="MS Shell Dlg 2"/>
                <w:sz w:val="17"/>
                <w:szCs w:val="17"/>
              </w:rPr>
              <w:t xml:space="preserve"> </w:t>
            </w:r>
          </w:p>
          <w:p w14:paraId="1737114E" w14:textId="77777777" w:rsidR="0025002B" w:rsidRDefault="0025002B" w:rsidP="0025002B">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color w:val="C319C3"/>
                <w:sz w:val="17"/>
                <w:szCs w:val="17"/>
              </w:rPr>
              <w:t>else</w:t>
            </w:r>
            <w:r>
              <w:rPr>
                <w:rFonts w:ascii="MS Shell Dlg 2" w:hAnsi="MS Shell Dlg 2" w:cs="MS Shell Dlg 2"/>
                <w:sz w:val="17"/>
                <w:szCs w:val="17"/>
              </w:rPr>
              <w:t xml:space="preserve"> 0</w:t>
            </w:r>
          </w:p>
          <w:p w14:paraId="369F8905" w14:textId="77777777" w:rsidR="0025002B" w:rsidRDefault="0025002B" w:rsidP="0025002B">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 </w:t>
            </w:r>
            <w:r>
              <w:rPr>
                <w:rFonts w:ascii="MS Shell Dlg 2" w:hAnsi="MS Shell Dlg 2" w:cs="MS Shell Dlg 2"/>
                <w:color w:val="C319C3"/>
                <w:sz w:val="17"/>
                <w:szCs w:val="17"/>
              </w:rPr>
              <w:t>end</w:t>
            </w:r>
          </w:p>
          <w:p w14:paraId="21585AB0" w14:textId="77777777" w:rsidR="0025002B" w:rsidRDefault="0025002B" w:rsidP="0025002B">
            <w:pPr>
              <w:autoSpaceDE w:val="0"/>
              <w:autoSpaceDN w:val="0"/>
              <w:adjustRightInd w:val="0"/>
              <w:spacing w:after="0" w:line="240" w:lineRule="auto"/>
              <w:rPr>
                <w:ins w:id="76" w:author="Sarkar, Siddhartha  (CTR)      A8SUW" w:date="2016-10-07T18:20:00Z"/>
                <w:rFonts w:ascii="MS Shell Dlg 2" w:hAnsi="MS Shell Dlg 2" w:cs="MS Shell Dlg 2"/>
                <w:sz w:val="17"/>
                <w:szCs w:val="17"/>
              </w:rPr>
            </w:pPr>
          </w:p>
          <w:p w14:paraId="2CE9C067" w14:textId="405A71D4" w:rsidR="0025002B" w:rsidRPr="00861E19" w:rsidRDefault="0025002B" w:rsidP="00715329">
            <w:pPr>
              <w:autoSpaceDE w:val="0"/>
              <w:autoSpaceDN w:val="0"/>
              <w:adjustRightInd w:val="0"/>
              <w:spacing w:after="0" w:line="240" w:lineRule="auto"/>
              <w:rPr>
                <w:rFonts w:ascii="Arial" w:eastAsia="Times New Roman" w:hAnsi="Arial" w:cs="Arial"/>
                <w:color w:val="000000"/>
                <w:sz w:val="20"/>
                <w:szCs w:val="20"/>
                <w:lang w:eastAsia="es-ES"/>
              </w:rPr>
            </w:pPr>
          </w:p>
        </w:tc>
        <w:tc>
          <w:tcPr>
            <w:tcW w:w="340" w:type="pct"/>
          </w:tcPr>
          <w:p w14:paraId="2CE9C068"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69"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71" w14:textId="77777777" w:rsidTr="00216786">
        <w:trPr>
          <w:trHeight w:val="237"/>
        </w:trPr>
        <w:tc>
          <w:tcPr>
            <w:tcW w:w="446" w:type="pct"/>
          </w:tcPr>
          <w:p w14:paraId="2CE9C06B"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Period Depreciation</w:t>
            </w:r>
          </w:p>
        </w:tc>
        <w:tc>
          <w:tcPr>
            <w:tcW w:w="446" w:type="pct"/>
          </w:tcPr>
          <w:p w14:paraId="2CE9C06C"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Period Depreciation</w:t>
            </w:r>
          </w:p>
        </w:tc>
        <w:tc>
          <w:tcPr>
            <w:tcW w:w="449" w:type="pct"/>
          </w:tcPr>
          <w:p w14:paraId="2CE9C06D"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6E" w14:textId="4A66FB16" w:rsidR="00787874" w:rsidRPr="00861E19" w:rsidRDefault="00787874" w:rsidP="00E52F36">
            <w:pPr>
              <w:autoSpaceDE w:val="0"/>
              <w:autoSpaceDN w:val="0"/>
              <w:adjustRightInd w:val="0"/>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CASE WHEN TODATE(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Core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Fact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Fins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Asset Depreciation</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Total Depreciation Amount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Core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Date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Fiscal Calendar</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Fiscal Period</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IS NULL THEN 0 ELSE TODATE(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Core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Fact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Fins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Asset Depreciation</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Total Depreciation Amount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Core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Date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Fiscal Calendar</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Fiscal Period</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END</w:t>
            </w:r>
          </w:p>
        </w:tc>
        <w:tc>
          <w:tcPr>
            <w:tcW w:w="340" w:type="pct"/>
          </w:tcPr>
          <w:p w14:paraId="2CE9C06F"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70"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78" w14:textId="77777777" w:rsidTr="00216786">
        <w:trPr>
          <w:trHeight w:val="237"/>
        </w:trPr>
        <w:tc>
          <w:tcPr>
            <w:tcW w:w="446" w:type="pct"/>
          </w:tcPr>
          <w:p w14:paraId="2CE9C072"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YTD Depreciation</w:t>
            </w:r>
          </w:p>
        </w:tc>
        <w:tc>
          <w:tcPr>
            <w:tcW w:w="446" w:type="pct"/>
          </w:tcPr>
          <w:p w14:paraId="2CE9C073"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YTD Depreciation</w:t>
            </w:r>
          </w:p>
        </w:tc>
        <w:tc>
          <w:tcPr>
            <w:tcW w:w="449" w:type="pct"/>
          </w:tcPr>
          <w:p w14:paraId="2CE9C074"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75" w14:textId="60C4833E" w:rsidR="00787874" w:rsidRPr="00861E19" w:rsidRDefault="00787874" w:rsidP="004201D5">
            <w:pPr>
              <w:autoSpaceDE w:val="0"/>
              <w:autoSpaceDN w:val="0"/>
              <w:adjustRightInd w:val="0"/>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CASE WHEN TODATE(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Core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Fact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Fins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Asset Depreciation</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Total Depreciation Amount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Core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Date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Fiscal Calendar</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Fiscal Year</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IS NULL THEN 0 ELSE TODATE(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Core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Fact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Fins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Asset Depreciation</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Total Depreciation Amount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Core</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Date </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xml:space="preserve"> Fiscal Calendar</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Fiscal Year</w:t>
            </w:r>
            <w:r w:rsidR="00B91716">
              <w:rPr>
                <w:rFonts w:ascii="Arial" w:eastAsia="Times New Roman" w:hAnsi="Arial" w:cs="Arial"/>
                <w:color w:val="000000"/>
                <w:sz w:val="20"/>
                <w:szCs w:val="20"/>
                <w:lang w:eastAsia="es-ES"/>
              </w:rPr>
              <w:t>”</w:t>
            </w:r>
            <w:r w:rsidRPr="00861E19">
              <w:rPr>
                <w:rFonts w:ascii="Arial" w:eastAsia="Times New Roman" w:hAnsi="Arial" w:cs="Arial"/>
                <w:color w:val="000000"/>
                <w:sz w:val="20"/>
                <w:szCs w:val="20"/>
                <w:lang w:eastAsia="es-ES"/>
              </w:rPr>
              <w:t>) END</w:t>
            </w:r>
          </w:p>
        </w:tc>
        <w:tc>
          <w:tcPr>
            <w:tcW w:w="340" w:type="pct"/>
          </w:tcPr>
          <w:p w14:paraId="2CE9C076"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77"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7F" w14:textId="77777777" w:rsidTr="00216786">
        <w:trPr>
          <w:trHeight w:val="237"/>
        </w:trPr>
        <w:tc>
          <w:tcPr>
            <w:tcW w:w="446" w:type="pct"/>
          </w:tcPr>
          <w:p w14:paraId="2CE9C079"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LTD Depreciation</w:t>
            </w:r>
          </w:p>
        </w:tc>
        <w:tc>
          <w:tcPr>
            <w:tcW w:w="446" w:type="pct"/>
          </w:tcPr>
          <w:p w14:paraId="2CE9C07A"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LTD Depreciation</w:t>
            </w:r>
          </w:p>
        </w:tc>
        <w:tc>
          <w:tcPr>
            <w:tcW w:w="449" w:type="pct"/>
          </w:tcPr>
          <w:p w14:paraId="2CE9C07B"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7C" w14:textId="39436394" w:rsidR="00787874" w:rsidRPr="00861E19" w:rsidRDefault="00787874" w:rsidP="00D04EBE">
            <w:pPr>
              <w:autoSpaceDE w:val="0"/>
              <w:autoSpaceDN w:val="0"/>
              <w:adjustRightInd w:val="0"/>
              <w:spacing w:after="0" w:line="240" w:lineRule="auto"/>
              <w:rPr>
                <w:rFonts w:ascii="Arial" w:eastAsia="Times New Roman" w:hAnsi="Arial" w:cs="Arial"/>
                <w:color w:val="000000"/>
                <w:sz w:val="20"/>
                <w:szCs w:val="20"/>
                <w:lang w:eastAsia="es-ES"/>
              </w:rPr>
            </w:pPr>
            <w:r w:rsidRPr="00861E19">
              <w:rPr>
                <w:rFonts w:ascii="Arial" w:hAnsi="Arial" w:cs="Arial"/>
                <w:color w:val="000000"/>
                <w:sz w:val="20"/>
                <w:szCs w:val="20"/>
              </w:rPr>
              <w:t>INDEXCOL( CASE  VALUEOF(NQ_SESSION.</w:t>
            </w:r>
            <w:r w:rsidR="00B91716">
              <w:rPr>
                <w:rFonts w:ascii="Arial" w:hAnsi="Arial" w:cs="Arial"/>
                <w:color w:val="000000"/>
                <w:sz w:val="20"/>
                <w:szCs w:val="20"/>
              </w:rPr>
              <w:t>”</w:t>
            </w:r>
            <w:r w:rsidRPr="00861E19">
              <w:rPr>
                <w:rFonts w:ascii="Arial" w:hAnsi="Arial" w:cs="Arial"/>
                <w:color w:val="000000"/>
                <w:sz w:val="20"/>
                <w:szCs w:val="20"/>
              </w:rPr>
              <w:t>PREFERRED_CURRENCY</w:t>
            </w:r>
            <w:r w:rsidR="00B91716">
              <w:rPr>
                <w:rFonts w:ascii="Arial" w:hAnsi="Arial" w:cs="Arial"/>
                <w:color w:val="000000"/>
                <w:sz w:val="20"/>
                <w:szCs w:val="20"/>
              </w:rPr>
              <w:t>”</w:t>
            </w:r>
            <w:r w:rsidRPr="00861E19">
              <w:rPr>
                <w:rFonts w:ascii="Arial" w:hAnsi="Arial" w:cs="Arial"/>
                <w:color w:val="000000"/>
                <w:sz w:val="20"/>
                <w:szCs w:val="20"/>
              </w:rPr>
              <w:t xml:space="preserve">) WHEN </w:t>
            </w:r>
            <w:r w:rsidR="00B91716">
              <w:rPr>
                <w:rFonts w:ascii="Arial" w:hAnsi="Arial" w:cs="Arial"/>
                <w:color w:val="000000"/>
                <w:sz w:val="20"/>
                <w:szCs w:val="20"/>
              </w:rPr>
              <w:t>‘</w:t>
            </w:r>
            <w:r w:rsidRPr="00861E19">
              <w:rPr>
                <w:rFonts w:ascii="Arial" w:hAnsi="Arial" w:cs="Arial"/>
                <w:color w:val="000000"/>
                <w:sz w:val="20"/>
                <w:szCs w:val="20"/>
              </w:rPr>
              <w:t>Local Currency</w:t>
            </w:r>
            <w:r w:rsidR="00B91716">
              <w:rPr>
                <w:rFonts w:ascii="Arial" w:hAnsi="Arial" w:cs="Arial"/>
                <w:color w:val="000000"/>
                <w:sz w:val="20"/>
                <w:szCs w:val="20"/>
              </w:rPr>
              <w:t>’</w:t>
            </w:r>
            <w:r w:rsidRPr="00861E19">
              <w:rPr>
                <w:rFonts w:ascii="Arial" w:hAnsi="Arial" w:cs="Arial"/>
                <w:color w:val="000000"/>
                <w:sz w:val="20"/>
                <w:szCs w:val="20"/>
              </w:rPr>
              <w:t xml:space="preserve"> THEN 0 WHEN </w:t>
            </w:r>
            <w:r w:rsidR="00B91716">
              <w:rPr>
                <w:rFonts w:ascii="Arial" w:hAnsi="Arial" w:cs="Arial"/>
                <w:color w:val="000000"/>
                <w:sz w:val="20"/>
                <w:szCs w:val="20"/>
              </w:rPr>
              <w:t>‘</w:t>
            </w:r>
            <w:r w:rsidRPr="00861E19">
              <w:rPr>
                <w:rFonts w:ascii="Arial" w:hAnsi="Arial" w:cs="Arial"/>
                <w:color w:val="000000"/>
                <w:sz w:val="20"/>
                <w:szCs w:val="20"/>
              </w:rPr>
              <w:t>Document Currency</w:t>
            </w:r>
            <w:r w:rsidR="00B91716">
              <w:rPr>
                <w:rFonts w:ascii="Arial" w:hAnsi="Arial" w:cs="Arial"/>
                <w:color w:val="000000"/>
                <w:sz w:val="20"/>
                <w:szCs w:val="20"/>
              </w:rPr>
              <w:t>’</w:t>
            </w:r>
            <w:r w:rsidRPr="00861E19">
              <w:rPr>
                <w:rFonts w:ascii="Arial" w:hAnsi="Arial" w:cs="Arial"/>
                <w:color w:val="000000"/>
                <w:sz w:val="20"/>
                <w:szCs w:val="20"/>
              </w:rPr>
              <w:t xml:space="preserve"> THEN 1 WHEN </w:t>
            </w:r>
            <w:r w:rsidR="00B91716">
              <w:rPr>
                <w:rFonts w:ascii="Arial" w:hAnsi="Arial" w:cs="Arial"/>
                <w:color w:val="000000"/>
                <w:sz w:val="20"/>
                <w:szCs w:val="20"/>
              </w:rPr>
              <w:t>‘</w:t>
            </w:r>
            <w:r w:rsidRPr="00861E19">
              <w:rPr>
                <w:rFonts w:ascii="Arial" w:hAnsi="Arial" w:cs="Arial"/>
                <w:color w:val="000000"/>
                <w:sz w:val="20"/>
                <w:szCs w:val="20"/>
              </w:rPr>
              <w:t>Global Currency 1</w:t>
            </w:r>
            <w:r w:rsidR="00B91716">
              <w:rPr>
                <w:rFonts w:ascii="Arial" w:hAnsi="Arial" w:cs="Arial"/>
                <w:color w:val="000000"/>
                <w:sz w:val="20"/>
                <w:szCs w:val="20"/>
              </w:rPr>
              <w:t>’</w:t>
            </w:r>
            <w:r w:rsidRPr="00861E19">
              <w:rPr>
                <w:rFonts w:ascii="Arial" w:hAnsi="Arial" w:cs="Arial"/>
                <w:color w:val="000000"/>
                <w:sz w:val="20"/>
                <w:szCs w:val="20"/>
              </w:rPr>
              <w:t xml:space="preserve"> THEN 2 WHEN </w:t>
            </w:r>
            <w:r w:rsidR="00B91716">
              <w:rPr>
                <w:rFonts w:ascii="Arial" w:hAnsi="Arial" w:cs="Arial"/>
                <w:color w:val="000000"/>
                <w:sz w:val="20"/>
                <w:szCs w:val="20"/>
              </w:rPr>
              <w:t>‘</w:t>
            </w:r>
            <w:r w:rsidRPr="00861E19">
              <w:rPr>
                <w:rFonts w:ascii="Arial" w:hAnsi="Arial" w:cs="Arial"/>
                <w:color w:val="000000"/>
                <w:sz w:val="20"/>
                <w:szCs w:val="20"/>
              </w:rPr>
              <w:t>Global Currency 2</w:t>
            </w:r>
            <w:r w:rsidR="00B91716">
              <w:rPr>
                <w:rFonts w:ascii="Arial" w:hAnsi="Arial" w:cs="Arial"/>
                <w:color w:val="000000"/>
                <w:sz w:val="20"/>
                <w:szCs w:val="20"/>
              </w:rPr>
              <w:t>’</w:t>
            </w:r>
            <w:r w:rsidRPr="00861E19">
              <w:rPr>
                <w:rFonts w:ascii="Arial" w:hAnsi="Arial" w:cs="Arial"/>
                <w:color w:val="000000"/>
                <w:sz w:val="20"/>
                <w:szCs w:val="20"/>
              </w:rPr>
              <w:t xml:space="preserve"> THEN 3 WHEN </w:t>
            </w:r>
            <w:r w:rsidR="00B91716">
              <w:rPr>
                <w:rFonts w:ascii="Arial" w:hAnsi="Arial" w:cs="Arial"/>
                <w:color w:val="000000"/>
                <w:sz w:val="20"/>
                <w:szCs w:val="20"/>
              </w:rPr>
              <w:t>‘</w:t>
            </w:r>
            <w:r w:rsidRPr="00861E19">
              <w:rPr>
                <w:rFonts w:ascii="Arial" w:hAnsi="Arial" w:cs="Arial"/>
                <w:color w:val="000000"/>
                <w:sz w:val="20"/>
                <w:szCs w:val="20"/>
              </w:rPr>
              <w:t>Global Currency 3</w:t>
            </w:r>
            <w:r w:rsidR="00B91716">
              <w:rPr>
                <w:rFonts w:ascii="Arial" w:hAnsi="Arial" w:cs="Arial"/>
                <w:color w:val="000000"/>
                <w:sz w:val="20"/>
                <w:szCs w:val="20"/>
              </w:rPr>
              <w:t>’</w:t>
            </w:r>
            <w:r w:rsidRPr="00861E19">
              <w:rPr>
                <w:rFonts w:ascii="Arial" w:hAnsi="Arial" w:cs="Arial"/>
                <w:color w:val="000000"/>
                <w:sz w:val="20"/>
                <w:szCs w:val="20"/>
              </w:rPr>
              <w:t xml:space="preserve"> THEN 4 ELSE 5 END , </w:t>
            </w:r>
            <w:r w:rsidR="00B91716">
              <w:rPr>
                <w:rFonts w:ascii="Arial" w:hAnsi="Arial" w:cs="Arial"/>
                <w:color w:val="000000"/>
                <w:sz w:val="20"/>
                <w:szCs w:val="20"/>
              </w:rPr>
              <w:t>“</w:t>
            </w:r>
            <w:r w:rsidRPr="00861E19">
              <w:rPr>
                <w:rFonts w:ascii="Arial" w:hAnsi="Arial" w:cs="Arial"/>
                <w:color w:val="000000"/>
                <w:sz w:val="20"/>
                <w:szCs w:val="20"/>
              </w:rPr>
              <w:t xml:space="preserve">Oracle Data </w:t>
            </w:r>
            <w:r w:rsidRPr="00861E19">
              <w:rPr>
                <w:rFonts w:ascii="Arial" w:hAnsi="Arial" w:cs="Arial"/>
                <w:color w:val="000000"/>
                <w:sz w:val="20"/>
                <w:szCs w:val="20"/>
              </w:rPr>
              <w:lastRenderedPageBreak/>
              <w:t>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Fact_W_FA_BALANCE_F</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ACC_DEPRN_LOC_AMT</w:t>
            </w:r>
            <w:r w:rsidR="00B91716">
              <w:rPr>
                <w:rFonts w:ascii="Arial" w:hAnsi="Arial" w:cs="Arial"/>
                <w:color w:val="000000"/>
                <w:sz w:val="20"/>
                <w:szCs w:val="20"/>
              </w:rPr>
              <w:t>”</w:t>
            </w:r>
            <w:r w:rsidRPr="00861E19">
              <w:rPr>
                <w:rFonts w:ascii="Arial" w:hAnsi="Arial" w:cs="Arial"/>
                <w:color w:val="000000"/>
                <w:sz w:val="20"/>
                <w:szCs w:val="20"/>
              </w:rPr>
              <w:t xml:space="preserve">, </w:t>
            </w:r>
            <w:r w:rsidR="00B91716">
              <w:rPr>
                <w:rFonts w:ascii="Arial" w:hAnsi="Arial" w:cs="Arial"/>
                <w:color w:val="000000"/>
                <w:sz w:val="20"/>
                <w:szCs w:val="20"/>
              </w:rPr>
              <w:t>“</w:t>
            </w:r>
            <w:r w:rsidRPr="00861E19">
              <w:rPr>
                <w:rFonts w:ascii="Arial" w:hAnsi="Arial" w:cs="Arial"/>
                <w:color w:val="000000"/>
                <w:sz w:val="20"/>
                <w:szCs w:val="20"/>
              </w:rPr>
              <w:t>Oracle Data 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Fact_W_FA_BALANCE_F</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ACC_DEPRN_DOC_AMT</w:t>
            </w:r>
            <w:r w:rsidR="00B91716">
              <w:rPr>
                <w:rFonts w:ascii="Arial" w:hAnsi="Arial" w:cs="Arial"/>
                <w:color w:val="000000"/>
                <w:sz w:val="20"/>
                <w:szCs w:val="20"/>
              </w:rPr>
              <w:t>”</w:t>
            </w:r>
            <w:r w:rsidRPr="00861E19">
              <w:rPr>
                <w:rFonts w:ascii="Arial" w:hAnsi="Arial" w:cs="Arial"/>
                <w:color w:val="000000"/>
                <w:sz w:val="20"/>
                <w:szCs w:val="20"/>
              </w:rPr>
              <w:t xml:space="preserve">, </w:t>
            </w:r>
            <w:r w:rsidR="00B91716">
              <w:rPr>
                <w:rFonts w:ascii="Arial" w:hAnsi="Arial" w:cs="Arial"/>
                <w:color w:val="000000"/>
                <w:sz w:val="20"/>
                <w:szCs w:val="20"/>
              </w:rPr>
              <w:t>“</w:t>
            </w:r>
            <w:r w:rsidRPr="00861E19">
              <w:rPr>
                <w:rFonts w:ascii="Arial" w:hAnsi="Arial" w:cs="Arial"/>
                <w:color w:val="000000"/>
                <w:sz w:val="20"/>
                <w:szCs w:val="20"/>
              </w:rPr>
              <w:t>Oracle Data 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Fact_W_FA_BALANCE_F</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ACC_DEPRN_GLOBAL1_AMT</w:t>
            </w:r>
            <w:r w:rsidR="00B91716">
              <w:rPr>
                <w:rFonts w:ascii="Arial" w:hAnsi="Arial" w:cs="Arial"/>
                <w:color w:val="000000"/>
                <w:sz w:val="20"/>
                <w:szCs w:val="20"/>
              </w:rPr>
              <w:t>”</w:t>
            </w:r>
            <w:r w:rsidRPr="00861E19">
              <w:rPr>
                <w:rFonts w:ascii="Arial" w:hAnsi="Arial" w:cs="Arial"/>
                <w:color w:val="000000"/>
                <w:sz w:val="20"/>
                <w:szCs w:val="20"/>
              </w:rPr>
              <w:t xml:space="preserve">, </w:t>
            </w:r>
            <w:r w:rsidR="00B91716">
              <w:rPr>
                <w:rFonts w:ascii="Arial" w:hAnsi="Arial" w:cs="Arial"/>
                <w:color w:val="000000"/>
                <w:sz w:val="20"/>
                <w:szCs w:val="20"/>
              </w:rPr>
              <w:t>“</w:t>
            </w:r>
            <w:r w:rsidRPr="00861E19">
              <w:rPr>
                <w:rFonts w:ascii="Arial" w:hAnsi="Arial" w:cs="Arial"/>
                <w:color w:val="000000"/>
                <w:sz w:val="20"/>
                <w:szCs w:val="20"/>
              </w:rPr>
              <w:t>Oracle Data 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Fact_W_FA_BALANCE_F</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ACC_DEPRN_GLOBAL2_AMT</w:t>
            </w:r>
            <w:r w:rsidR="00B91716">
              <w:rPr>
                <w:rFonts w:ascii="Arial" w:hAnsi="Arial" w:cs="Arial"/>
                <w:color w:val="000000"/>
                <w:sz w:val="20"/>
                <w:szCs w:val="20"/>
              </w:rPr>
              <w:t>”</w:t>
            </w:r>
            <w:r w:rsidRPr="00861E19">
              <w:rPr>
                <w:rFonts w:ascii="Arial" w:hAnsi="Arial" w:cs="Arial"/>
                <w:color w:val="000000"/>
                <w:sz w:val="20"/>
                <w:szCs w:val="20"/>
              </w:rPr>
              <w:t xml:space="preserve">, </w:t>
            </w:r>
            <w:r w:rsidR="00B91716">
              <w:rPr>
                <w:rFonts w:ascii="Arial" w:hAnsi="Arial" w:cs="Arial"/>
                <w:color w:val="000000"/>
                <w:sz w:val="20"/>
                <w:szCs w:val="20"/>
              </w:rPr>
              <w:t>“</w:t>
            </w:r>
            <w:r w:rsidRPr="00861E19">
              <w:rPr>
                <w:rFonts w:ascii="Arial" w:hAnsi="Arial" w:cs="Arial"/>
                <w:color w:val="000000"/>
                <w:sz w:val="20"/>
                <w:szCs w:val="20"/>
              </w:rPr>
              <w:t>Oracle Data Warehouse</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Catalog</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dbo</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Fact_W_FA_BALANCE_F</w:t>
            </w:r>
            <w:r w:rsidR="00B91716">
              <w:rPr>
                <w:rFonts w:ascii="Arial" w:hAnsi="Arial" w:cs="Arial"/>
                <w:color w:val="000000"/>
                <w:sz w:val="20"/>
                <w:szCs w:val="20"/>
              </w:rPr>
              <w:t>”</w:t>
            </w:r>
            <w:r w:rsidRPr="00861E19">
              <w:rPr>
                <w:rFonts w:ascii="Arial" w:hAnsi="Arial" w:cs="Arial"/>
                <w:color w:val="000000"/>
                <w:sz w:val="20"/>
                <w:szCs w:val="20"/>
              </w:rPr>
              <w:t>.</w:t>
            </w:r>
            <w:r w:rsidR="00B91716">
              <w:rPr>
                <w:rFonts w:ascii="Arial" w:hAnsi="Arial" w:cs="Arial"/>
                <w:color w:val="000000"/>
                <w:sz w:val="20"/>
                <w:szCs w:val="20"/>
              </w:rPr>
              <w:t>”</w:t>
            </w:r>
            <w:r w:rsidRPr="00861E19">
              <w:rPr>
                <w:rFonts w:ascii="Arial" w:hAnsi="Arial" w:cs="Arial"/>
                <w:color w:val="000000"/>
                <w:sz w:val="20"/>
                <w:szCs w:val="20"/>
              </w:rPr>
              <w:t>ACC_DEPRN_GLOBAL3_AMT</w:t>
            </w:r>
            <w:r w:rsidR="00B91716">
              <w:rPr>
                <w:rFonts w:ascii="Arial" w:hAnsi="Arial" w:cs="Arial"/>
                <w:color w:val="000000"/>
                <w:sz w:val="20"/>
                <w:szCs w:val="20"/>
              </w:rPr>
              <w:t>”</w:t>
            </w:r>
            <w:r w:rsidRPr="00861E19">
              <w:rPr>
                <w:rFonts w:ascii="Arial" w:hAnsi="Arial" w:cs="Arial"/>
                <w:color w:val="000000"/>
                <w:sz w:val="20"/>
                <w:szCs w:val="20"/>
              </w:rPr>
              <w:t>,  CAST ( NULL  AS DOUBLE PRECISION ))</w:t>
            </w:r>
          </w:p>
        </w:tc>
        <w:tc>
          <w:tcPr>
            <w:tcW w:w="340" w:type="pct"/>
          </w:tcPr>
          <w:p w14:paraId="2CE9C07D"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lastRenderedPageBreak/>
              <w:t>N/A</w:t>
            </w:r>
          </w:p>
        </w:tc>
        <w:tc>
          <w:tcPr>
            <w:tcW w:w="384" w:type="pct"/>
          </w:tcPr>
          <w:p w14:paraId="2CE9C07E"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14:paraId="2CE9C086" w14:textId="77777777" w:rsidTr="00216786">
        <w:trPr>
          <w:trHeight w:val="237"/>
        </w:trPr>
        <w:tc>
          <w:tcPr>
            <w:tcW w:w="446" w:type="pct"/>
          </w:tcPr>
          <w:p w14:paraId="2CE9C080"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lastRenderedPageBreak/>
              <w:t>NBV</w:t>
            </w:r>
          </w:p>
        </w:tc>
        <w:tc>
          <w:tcPr>
            <w:tcW w:w="446" w:type="pct"/>
          </w:tcPr>
          <w:p w14:paraId="2CE9C081" w14:textId="77777777" w:rsidR="00787874" w:rsidRPr="00861E19" w:rsidRDefault="00787874" w:rsidP="004B3F60">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Net Book Value</w:t>
            </w:r>
          </w:p>
        </w:tc>
        <w:tc>
          <w:tcPr>
            <w:tcW w:w="449" w:type="pct"/>
          </w:tcPr>
          <w:p w14:paraId="2CE9C082" w14:textId="77777777" w:rsidR="00787874" w:rsidRPr="00861E19" w:rsidRDefault="00787874" w:rsidP="00097AC9">
            <w:pPr>
              <w:spacing w:after="0" w:line="240" w:lineRule="auto"/>
              <w:rPr>
                <w:rFonts w:ascii="Arial" w:eastAsia="Times New Roman" w:hAnsi="Arial" w:cs="Arial"/>
                <w:color w:val="000000"/>
                <w:sz w:val="20"/>
                <w:szCs w:val="20"/>
                <w:lang w:eastAsia="es-ES"/>
              </w:rPr>
            </w:pPr>
            <w:r w:rsidRPr="00861E19">
              <w:rPr>
                <w:rFonts w:ascii="Arial" w:eastAsia="Times New Roman" w:hAnsi="Arial" w:cs="Arial"/>
                <w:color w:val="000000"/>
                <w:sz w:val="20"/>
                <w:szCs w:val="20"/>
                <w:lang w:eastAsia="es-ES"/>
              </w:rPr>
              <w:t>No</w:t>
            </w:r>
          </w:p>
        </w:tc>
        <w:tc>
          <w:tcPr>
            <w:tcW w:w="2935" w:type="pct"/>
          </w:tcPr>
          <w:p w14:paraId="2CE9C083" w14:textId="3CC2626F" w:rsidR="00787874" w:rsidRPr="00861E19" w:rsidRDefault="00B91716" w:rsidP="00097AC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Core</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 xml:space="preserve">Fact </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 xml:space="preserve"> Fins </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 xml:space="preserve"> Asset Balance</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Current Cost</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 xml:space="preserve"> </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 xml:space="preserve"> </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Core</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 xml:space="preserve">Fact </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 xml:space="preserve"> Fins </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 xml:space="preserve"> Asset Balance</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w:t>
            </w:r>
            <w:r>
              <w:rPr>
                <w:rFonts w:ascii="Arial" w:eastAsia="Times New Roman" w:hAnsi="Arial" w:cs="Arial"/>
                <w:color w:val="000000"/>
                <w:sz w:val="20"/>
                <w:szCs w:val="20"/>
                <w:lang w:eastAsia="es-ES"/>
              </w:rPr>
              <w:t>”</w:t>
            </w:r>
            <w:r w:rsidR="00787874" w:rsidRPr="00861E19">
              <w:rPr>
                <w:rFonts w:ascii="Arial" w:eastAsia="Times New Roman" w:hAnsi="Arial" w:cs="Arial"/>
                <w:color w:val="000000"/>
                <w:sz w:val="20"/>
                <w:szCs w:val="20"/>
                <w:lang w:eastAsia="es-ES"/>
              </w:rPr>
              <w:t>Accumulated Depreciation Amount</w:t>
            </w:r>
            <w:r>
              <w:rPr>
                <w:rFonts w:ascii="Arial" w:eastAsia="Times New Roman" w:hAnsi="Arial" w:cs="Arial"/>
                <w:color w:val="000000"/>
                <w:sz w:val="20"/>
                <w:szCs w:val="20"/>
                <w:lang w:eastAsia="es-ES"/>
              </w:rPr>
              <w:t>”</w:t>
            </w:r>
          </w:p>
        </w:tc>
        <w:tc>
          <w:tcPr>
            <w:tcW w:w="340" w:type="pct"/>
          </w:tcPr>
          <w:p w14:paraId="2CE9C084"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c>
          <w:tcPr>
            <w:tcW w:w="384" w:type="pct"/>
          </w:tcPr>
          <w:p w14:paraId="2CE9C085" w14:textId="77777777" w:rsidR="00787874" w:rsidRPr="00861E19" w:rsidRDefault="00787874" w:rsidP="00097AC9">
            <w:pPr>
              <w:spacing w:after="0" w:line="240" w:lineRule="auto"/>
              <w:rPr>
                <w:rFonts w:ascii="Arial" w:eastAsia="Times New Roman" w:hAnsi="Arial" w:cs="Arial"/>
                <w:sz w:val="20"/>
                <w:szCs w:val="20"/>
                <w:lang w:eastAsia="es-ES"/>
              </w:rPr>
            </w:pPr>
            <w:r w:rsidRPr="00861E19">
              <w:rPr>
                <w:rFonts w:ascii="Arial" w:hAnsi="Arial" w:cs="Arial"/>
                <w:sz w:val="20"/>
                <w:szCs w:val="20"/>
              </w:rPr>
              <w:t>N/A</w:t>
            </w:r>
          </w:p>
        </w:tc>
      </w:tr>
      <w:tr w:rsidR="00787874" w:rsidRPr="00097AC9" w:rsidDel="003011E5" w14:paraId="2CE9C09B" w14:textId="77777777" w:rsidTr="00216786">
        <w:trPr>
          <w:trHeight w:val="237"/>
        </w:trPr>
        <w:tc>
          <w:tcPr>
            <w:tcW w:w="446" w:type="pct"/>
          </w:tcPr>
          <w:p w14:paraId="2CE9C095" w14:textId="77777777" w:rsidR="00787874" w:rsidRPr="00F479EB" w:rsidDel="003011E5" w:rsidRDefault="00787874" w:rsidP="00097AC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Depreciation Method</w:t>
            </w:r>
          </w:p>
        </w:tc>
        <w:tc>
          <w:tcPr>
            <w:tcW w:w="446" w:type="pct"/>
          </w:tcPr>
          <w:p w14:paraId="2CE9C096" w14:textId="77777777" w:rsidR="00787874" w:rsidRPr="00F479EB" w:rsidDel="003011E5" w:rsidRDefault="00787874" w:rsidP="004B3F60">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Depreciation Method</w:t>
            </w:r>
          </w:p>
        </w:tc>
        <w:tc>
          <w:tcPr>
            <w:tcW w:w="449" w:type="pct"/>
          </w:tcPr>
          <w:p w14:paraId="2CE9C097" w14:textId="77777777" w:rsidR="00787874" w:rsidRPr="00502D46" w:rsidDel="003011E5" w:rsidRDefault="00787874" w:rsidP="00097AC9">
            <w:pPr>
              <w:spacing w:after="0" w:line="240" w:lineRule="auto"/>
              <w:rPr>
                <w:rFonts w:ascii="Arial" w:eastAsia="Times New Roman" w:hAnsi="Arial" w:cs="Arial"/>
                <w:color w:val="000000"/>
                <w:sz w:val="20"/>
                <w:szCs w:val="20"/>
                <w:lang w:eastAsia="es-ES"/>
              </w:rPr>
            </w:pPr>
            <w:r w:rsidRPr="00502D46">
              <w:rPr>
                <w:rFonts w:ascii="Arial" w:eastAsia="Times New Roman" w:hAnsi="Arial" w:cs="Arial"/>
                <w:color w:val="000000"/>
                <w:sz w:val="20"/>
                <w:szCs w:val="20"/>
                <w:lang w:eastAsia="es-ES"/>
              </w:rPr>
              <w:t>No</w:t>
            </w:r>
          </w:p>
        </w:tc>
        <w:tc>
          <w:tcPr>
            <w:tcW w:w="2935" w:type="pct"/>
          </w:tcPr>
          <w:p w14:paraId="2CE9C098" w14:textId="77777777" w:rsidR="00787874" w:rsidRPr="00502D46" w:rsidDel="003011E5" w:rsidRDefault="00787874" w:rsidP="00097AC9">
            <w:pPr>
              <w:spacing w:after="0" w:line="240" w:lineRule="auto"/>
              <w:rPr>
                <w:rFonts w:ascii="Arial" w:eastAsia="Times New Roman" w:hAnsi="Arial" w:cs="Arial"/>
                <w:color w:val="000000"/>
                <w:sz w:val="20"/>
                <w:szCs w:val="20"/>
                <w:lang w:eastAsia="es-ES"/>
              </w:rPr>
            </w:pPr>
            <w:r w:rsidRPr="00A6751C">
              <w:rPr>
                <w:rFonts w:ascii="Arial" w:eastAsia="Times New Roman" w:hAnsi="Arial" w:cs="Arial"/>
                <w:color w:val="000000"/>
                <w:sz w:val="20"/>
                <w:szCs w:val="20"/>
                <w:lang w:eastAsia="es-ES"/>
              </w:rPr>
              <w:t>Dim_W_FIXED_ASSET_D.X_DEPRN_METHOD_CODE</w:t>
            </w:r>
          </w:p>
        </w:tc>
        <w:tc>
          <w:tcPr>
            <w:tcW w:w="340" w:type="pct"/>
          </w:tcPr>
          <w:p w14:paraId="2CE9C099" w14:textId="77777777" w:rsidR="00787874" w:rsidRPr="00861E19" w:rsidDel="003011E5" w:rsidRDefault="00787874" w:rsidP="00097AC9">
            <w:pPr>
              <w:spacing w:after="0" w:line="240" w:lineRule="auto"/>
              <w:rPr>
                <w:rFonts w:ascii="Arial" w:hAnsi="Arial" w:cs="Arial"/>
                <w:sz w:val="20"/>
                <w:szCs w:val="20"/>
              </w:rPr>
            </w:pPr>
            <w:r>
              <w:rPr>
                <w:rFonts w:ascii="Arial" w:hAnsi="Arial" w:cs="Arial"/>
                <w:sz w:val="20"/>
                <w:szCs w:val="20"/>
              </w:rPr>
              <w:t>N/A</w:t>
            </w:r>
          </w:p>
        </w:tc>
        <w:tc>
          <w:tcPr>
            <w:tcW w:w="384" w:type="pct"/>
          </w:tcPr>
          <w:p w14:paraId="2CE9C09A" w14:textId="77777777" w:rsidR="00787874" w:rsidRPr="00861E19" w:rsidDel="003011E5" w:rsidRDefault="00787874" w:rsidP="00097AC9">
            <w:pPr>
              <w:spacing w:after="0" w:line="240" w:lineRule="auto"/>
              <w:rPr>
                <w:rFonts w:ascii="Arial" w:hAnsi="Arial" w:cs="Arial"/>
                <w:sz w:val="20"/>
                <w:szCs w:val="20"/>
              </w:rPr>
            </w:pPr>
            <w:r>
              <w:rPr>
                <w:rFonts w:ascii="Arial" w:hAnsi="Arial" w:cs="Arial"/>
                <w:sz w:val="20"/>
                <w:szCs w:val="20"/>
              </w:rPr>
              <w:t>N/A</w:t>
            </w:r>
          </w:p>
        </w:tc>
      </w:tr>
    </w:tbl>
    <w:p w14:paraId="2CE9C09C" w14:textId="77777777" w:rsidR="00097AC9" w:rsidRDefault="00097AC9" w:rsidP="007C62FA">
      <w:pPr>
        <w:pStyle w:val="Heading2"/>
        <w:rPr>
          <w:lang w:bidi="hi-IN"/>
        </w:rPr>
      </w:pPr>
      <w:bookmarkStart w:id="77" w:name="_Toc365550649"/>
      <w:bookmarkStart w:id="78" w:name="_Toc370294243"/>
      <w:bookmarkStart w:id="79" w:name="_Toc423403408"/>
      <w:bookmarkStart w:id="80" w:name="_Toc435801155"/>
      <w:r w:rsidRPr="00097AC9">
        <w:rPr>
          <w:lang w:bidi="hi-IN"/>
        </w:rPr>
        <w:t>Report Filters</w:t>
      </w:r>
      <w:bookmarkEnd w:id="77"/>
      <w:bookmarkEnd w:id="78"/>
      <w:bookmarkEnd w:id="79"/>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8"/>
        <w:gridCol w:w="6918"/>
      </w:tblGrid>
      <w:tr w:rsidR="00E0212C" w:rsidRPr="00097AC9" w14:paraId="2CE9C09F" w14:textId="77777777" w:rsidTr="00216786">
        <w:trPr>
          <w:trHeight w:val="281"/>
        </w:trPr>
        <w:tc>
          <w:tcPr>
            <w:tcW w:w="1754" w:type="pct"/>
            <w:shd w:val="clear" w:color="auto" w:fill="D9D9D9"/>
          </w:tcPr>
          <w:p w14:paraId="2CE9C09D" w14:textId="77777777" w:rsidR="00E0212C" w:rsidRPr="00097AC9" w:rsidRDefault="00E0212C" w:rsidP="007E4150">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Column Name</w:t>
            </w:r>
          </w:p>
        </w:tc>
        <w:tc>
          <w:tcPr>
            <w:tcW w:w="3246" w:type="pct"/>
            <w:shd w:val="clear" w:color="auto" w:fill="D9D9D9"/>
          </w:tcPr>
          <w:p w14:paraId="2CE9C09E" w14:textId="77777777" w:rsidR="00E0212C" w:rsidRPr="00097AC9" w:rsidRDefault="00E0212C" w:rsidP="007E4150">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Filter Condition</w:t>
            </w:r>
          </w:p>
        </w:tc>
      </w:tr>
      <w:tr w:rsidR="00321D55" w:rsidRPr="00097AC9" w14:paraId="2CE9C0A2" w14:textId="77777777" w:rsidTr="00216786">
        <w:trPr>
          <w:trHeight w:val="281"/>
        </w:trPr>
        <w:tc>
          <w:tcPr>
            <w:tcW w:w="1754" w:type="pct"/>
            <w:vAlign w:val="center"/>
          </w:tcPr>
          <w:p w14:paraId="2CE9C0A0" w14:textId="77777777" w:rsidR="00321D55" w:rsidRPr="0054618D" w:rsidRDefault="00321D55" w:rsidP="002B3183">
            <w:pPr>
              <w:spacing w:after="120" w:line="240" w:lineRule="auto"/>
              <w:rPr>
                <w:rFonts w:ascii="Arial" w:eastAsia="Times New Roman" w:hAnsi="Arial" w:cs="Arial"/>
                <w:color w:val="000000"/>
                <w:sz w:val="20"/>
                <w:szCs w:val="20"/>
                <w:lang w:val="en-GB"/>
              </w:rPr>
            </w:pPr>
            <w:r w:rsidRPr="0054618D">
              <w:rPr>
                <w:rFonts w:ascii="Arial" w:hAnsi="Arial" w:cs="Arial"/>
                <w:sz w:val="20"/>
                <w:szCs w:val="20"/>
              </w:rPr>
              <w:t>Ledger Name</w:t>
            </w:r>
          </w:p>
        </w:tc>
        <w:tc>
          <w:tcPr>
            <w:tcW w:w="3246" w:type="pct"/>
          </w:tcPr>
          <w:p w14:paraId="2CE9C0A1" w14:textId="77777777" w:rsidR="00321D55" w:rsidRPr="00116A10" w:rsidRDefault="00F14CC4" w:rsidP="00F14CC4">
            <w:pPr>
              <w:spacing w:after="120" w:line="240" w:lineRule="auto"/>
              <w:rPr>
                <w:rFonts w:ascii="Arial" w:eastAsia="Times New Roman" w:hAnsi="Arial" w:cs="Arial"/>
                <w:color w:val="000000"/>
                <w:sz w:val="20"/>
                <w:szCs w:val="20"/>
                <w:lang w:val="en-GB"/>
              </w:rPr>
            </w:pPr>
            <w:r>
              <w:rPr>
                <w:rFonts w:ascii="Arial" w:eastAsia="Times New Roman" w:hAnsi="Arial"/>
                <w:color w:val="000000"/>
                <w:sz w:val="20"/>
                <w:szCs w:val="20"/>
                <w:lang w:val="en-GB"/>
              </w:rPr>
              <w:t>CIGNA_GAAP_ENTERPRISE</w:t>
            </w:r>
          </w:p>
        </w:tc>
      </w:tr>
      <w:tr w:rsidR="00321D55" w:rsidRPr="00097AC9" w14:paraId="2CE9C0A5" w14:textId="77777777" w:rsidTr="00216786">
        <w:trPr>
          <w:trHeight w:val="281"/>
        </w:trPr>
        <w:tc>
          <w:tcPr>
            <w:tcW w:w="1754" w:type="pct"/>
            <w:vAlign w:val="center"/>
          </w:tcPr>
          <w:p w14:paraId="2CE9C0A3" w14:textId="77777777" w:rsidR="00321D55" w:rsidRPr="0054618D" w:rsidRDefault="00D80839" w:rsidP="002B3183">
            <w:pPr>
              <w:spacing w:after="120" w:line="240" w:lineRule="auto"/>
              <w:rPr>
                <w:rFonts w:ascii="Arial" w:eastAsia="Times New Roman" w:hAnsi="Arial" w:cs="Arial"/>
                <w:color w:val="000000"/>
                <w:sz w:val="20"/>
                <w:szCs w:val="20"/>
                <w:lang w:val="en-GB"/>
              </w:rPr>
            </w:pPr>
            <w:r w:rsidRPr="0054618D">
              <w:rPr>
                <w:rFonts w:ascii="Arial" w:hAnsi="Arial" w:cs="Arial"/>
                <w:sz w:val="20"/>
                <w:szCs w:val="20"/>
              </w:rPr>
              <w:t xml:space="preserve">Fiscal </w:t>
            </w:r>
            <w:r w:rsidR="009D76F5" w:rsidRPr="0054618D">
              <w:rPr>
                <w:rFonts w:ascii="Arial" w:hAnsi="Arial" w:cs="Arial"/>
                <w:sz w:val="20"/>
                <w:szCs w:val="20"/>
              </w:rPr>
              <w:t>Period</w:t>
            </w:r>
          </w:p>
        </w:tc>
        <w:tc>
          <w:tcPr>
            <w:tcW w:w="3246" w:type="pct"/>
          </w:tcPr>
          <w:p w14:paraId="2CE9C0A4" w14:textId="77777777" w:rsidR="00321D55" w:rsidRPr="00116A10" w:rsidRDefault="009D76F5" w:rsidP="007E4150">
            <w:pPr>
              <w:spacing w:after="120" w:line="240" w:lineRule="auto"/>
              <w:rPr>
                <w:rFonts w:ascii="Arial" w:eastAsia="Times New Roman" w:hAnsi="Arial" w:cs="Arial"/>
                <w:color w:val="000000"/>
                <w:sz w:val="20"/>
                <w:szCs w:val="20"/>
                <w:lang w:val="en-GB"/>
              </w:rPr>
            </w:pPr>
            <w:r w:rsidRPr="00234C28">
              <w:rPr>
                <w:rFonts w:ascii="Arial" w:eastAsia="Times New Roman" w:hAnsi="Arial"/>
                <w:color w:val="000000"/>
                <w:sz w:val="20"/>
                <w:szCs w:val="20"/>
                <w:lang w:val="en-GB"/>
              </w:rPr>
              <w:t>CIGNA_CURRENT_PERIOD</w:t>
            </w:r>
          </w:p>
        </w:tc>
      </w:tr>
      <w:tr w:rsidR="00321D55" w:rsidRPr="00097AC9" w14:paraId="2CE9C0A8" w14:textId="77777777" w:rsidTr="00216786">
        <w:trPr>
          <w:trHeight w:val="281"/>
        </w:trPr>
        <w:tc>
          <w:tcPr>
            <w:tcW w:w="1754" w:type="pct"/>
            <w:vAlign w:val="center"/>
          </w:tcPr>
          <w:p w14:paraId="2CE9C0A6" w14:textId="77777777" w:rsidR="00321D55" w:rsidRPr="0054618D" w:rsidRDefault="00321D55" w:rsidP="002B3183">
            <w:pPr>
              <w:spacing w:after="120" w:line="240" w:lineRule="auto"/>
              <w:rPr>
                <w:rFonts w:ascii="Arial" w:eastAsia="Times New Roman" w:hAnsi="Arial" w:cs="Arial"/>
                <w:color w:val="000000"/>
                <w:sz w:val="20"/>
                <w:szCs w:val="20"/>
                <w:lang w:val="en-GB"/>
              </w:rPr>
            </w:pPr>
            <w:r w:rsidRPr="0054618D">
              <w:rPr>
                <w:rFonts w:ascii="Arial" w:hAnsi="Arial" w:cs="Arial"/>
                <w:sz w:val="20"/>
                <w:szCs w:val="20"/>
              </w:rPr>
              <w:t>Book</w:t>
            </w:r>
            <w:r w:rsidR="00043721" w:rsidRPr="0054618D">
              <w:rPr>
                <w:rFonts w:ascii="Arial" w:hAnsi="Arial" w:cs="Arial"/>
                <w:sz w:val="20"/>
                <w:szCs w:val="20"/>
              </w:rPr>
              <w:t xml:space="preserve"> Code</w:t>
            </w:r>
          </w:p>
        </w:tc>
        <w:tc>
          <w:tcPr>
            <w:tcW w:w="3246" w:type="pct"/>
          </w:tcPr>
          <w:p w14:paraId="2CE9C0A7" w14:textId="77777777" w:rsidR="00321D55" w:rsidRPr="00C25524" w:rsidRDefault="00C25524" w:rsidP="007E4150">
            <w:pPr>
              <w:spacing w:after="120" w:line="240" w:lineRule="auto"/>
              <w:rPr>
                <w:rFonts w:ascii="Arial" w:eastAsia="Times New Roman" w:hAnsi="Arial" w:cs="Arial"/>
                <w:b/>
                <w:color w:val="000000"/>
                <w:sz w:val="20"/>
                <w:szCs w:val="20"/>
                <w:lang w:val="en-GB"/>
              </w:rPr>
            </w:pPr>
            <w:r w:rsidRPr="00C25524">
              <w:rPr>
                <w:rStyle w:val="filtervaluespan1"/>
                <w:rFonts w:ascii="Arial" w:hAnsi="Arial" w:cs="Arial"/>
                <w:b w:val="0"/>
                <w:sz w:val="20"/>
                <w:szCs w:val="20"/>
              </w:rPr>
              <w:t>CIGNA_FINANCIAL</w:t>
            </w:r>
          </w:p>
        </w:tc>
      </w:tr>
      <w:tr w:rsidR="00027B74" w:rsidRPr="00097AC9" w14:paraId="2CE9C0AB" w14:textId="77777777" w:rsidTr="00216786">
        <w:trPr>
          <w:trHeight w:val="281"/>
        </w:trPr>
        <w:tc>
          <w:tcPr>
            <w:tcW w:w="1754" w:type="pct"/>
            <w:vAlign w:val="center"/>
          </w:tcPr>
          <w:p w14:paraId="2CE9C0A9" w14:textId="77777777" w:rsidR="00027B74" w:rsidRPr="0054618D" w:rsidRDefault="00027B74" w:rsidP="002B3183">
            <w:pPr>
              <w:spacing w:after="120" w:line="240" w:lineRule="auto"/>
              <w:rPr>
                <w:rFonts w:ascii="Arial" w:hAnsi="Arial" w:cs="Arial"/>
                <w:sz w:val="20"/>
                <w:szCs w:val="20"/>
              </w:rPr>
            </w:pPr>
            <w:r w:rsidRPr="0054618D">
              <w:rPr>
                <w:rFonts w:ascii="Arial" w:hAnsi="Arial" w:cs="Arial"/>
                <w:color w:val="000000"/>
                <w:sz w:val="20"/>
                <w:szCs w:val="20"/>
              </w:rPr>
              <w:t>Prime Parent</w:t>
            </w:r>
          </w:p>
        </w:tc>
        <w:tc>
          <w:tcPr>
            <w:tcW w:w="3246" w:type="pct"/>
          </w:tcPr>
          <w:p w14:paraId="2CE9C0AA" w14:textId="77777777" w:rsidR="00027B74" w:rsidRPr="00C25524" w:rsidRDefault="00027B74" w:rsidP="007E4150">
            <w:pPr>
              <w:spacing w:after="120" w:line="240" w:lineRule="auto"/>
              <w:rPr>
                <w:rStyle w:val="filtervaluespan1"/>
                <w:rFonts w:ascii="Arial" w:hAnsi="Arial" w:cs="Arial"/>
                <w:b w:val="0"/>
                <w:sz w:val="20"/>
                <w:szCs w:val="20"/>
              </w:rPr>
            </w:pPr>
            <w:r w:rsidRPr="00116A10">
              <w:rPr>
                <w:rFonts w:ascii="Arial" w:eastAsia="Times New Roman" w:hAnsi="Arial" w:cs="Arial"/>
                <w:color w:val="000000"/>
                <w:sz w:val="20"/>
                <w:szCs w:val="20"/>
                <w:lang w:val="en-GB"/>
              </w:rPr>
              <w:t>Is Prompted</w:t>
            </w:r>
          </w:p>
        </w:tc>
      </w:tr>
      <w:tr w:rsidR="00EF780F" w:rsidRPr="00097AC9" w14:paraId="2CE9C0AE" w14:textId="77777777" w:rsidTr="00216786">
        <w:trPr>
          <w:trHeight w:val="281"/>
        </w:trPr>
        <w:tc>
          <w:tcPr>
            <w:tcW w:w="1754" w:type="pct"/>
            <w:vAlign w:val="center"/>
          </w:tcPr>
          <w:p w14:paraId="2CE9C0AC" w14:textId="77777777" w:rsidR="00EF780F" w:rsidRPr="0054618D" w:rsidRDefault="00EF780F" w:rsidP="002B3183">
            <w:pPr>
              <w:spacing w:after="120" w:line="240" w:lineRule="auto"/>
              <w:rPr>
                <w:rFonts w:ascii="Arial" w:hAnsi="Arial" w:cs="Arial"/>
                <w:color w:val="000000"/>
                <w:sz w:val="20"/>
                <w:szCs w:val="20"/>
              </w:rPr>
            </w:pPr>
            <w:r w:rsidRPr="0054618D">
              <w:rPr>
                <w:rFonts w:ascii="Arial" w:hAnsi="Arial" w:cs="Arial"/>
                <w:color w:val="000000"/>
                <w:sz w:val="20"/>
                <w:szCs w:val="20"/>
              </w:rPr>
              <w:t>Account Code</w:t>
            </w:r>
          </w:p>
        </w:tc>
        <w:tc>
          <w:tcPr>
            <w:tcW w:w="3246" w:type="pct"/>
          </w:tcPr>
          <w:p w14:paraId="2CE9C0AD" w14:textId="77777777" w:rsidR="00EF780F" w:rsidRPr="00116A10" w:rsidRDefault="00EF780F" w:rsidP="007E4150">
            <w:pPr>
              <w:spacing w:after="120" w:line="240" w:lineRule="auto"/>
              <w:rPr>
                <w:rFonts w:ascii="Arial" w:eastAsia="Times New Roman" w:hAnsi="Arial" w:cs="Arial"/>
                <w:color w:val="000000"/>
                <w:sz w:val="20"/>
                <w:szCs w:val="20"/>
                <w:lang w:val="en-GB"/>
              </w:rPr>
            </w:pPr>
            <w:r w:rsidRPr="00116A10">
              <w:rPr>
                <w:rFonts w:ascii="Arial" w:eastAsia="Times New Roman" w:hAnsi="Arial" w:cs="Arial"/>
                <w:color w:val="000000"/>
                <w:sz w:val="20"/>
                <w:szCs w:val="20"/>
                <w:lang w:val="en-GB"/>
              </w:rPr>
              <w:t>Is Prompted</w:t>
            </w:r>
          </w:p>
        </w:tc>
      </w:tr>
      <w:tr w:rsidR="006A0319" w:rsidRPr="00097AC9" w14:paraId="2CE9C0B1" w14:textId="77777777" w:rsidTr="00216786">
        <w:trPr>
          <w:trHeight w:val="281"/>
        </w:trPr>
        <w:tc>
          <w:tcPr>
            <w:tcW w:w="1754" w:type="pct"/>
            <w:vAlign w:val="center"/>
          </w:tcPr>
          <w:p w14:paraId="2CE9C0AF" w14:textId="77777777" w:rsidR="006A0319" w:rsidRPr="0054618D" w:rsidRDefault="006A0319" w:rsidP="002B3183">
            <w:pPr>
              <w:spacing w:after="120" w:line="240" w:lineRule="auto"/>
              <w:rPr>
                <w:rFonts w:ascii="Arial" w:hAnsi="Arial" w:cs="Arial"/>
                <w:color w:val="000000"/>
                <w:sz w:val="20"/>
                <w:szCs w:val="20"/>
              </w:rPr>
            </w:pPr>
            <w:r w:rsidRPr="0054618D">
              <w:rPr>
                <w:rFonts w:ascii="Arial" w:hAnsi="Arial" w:cs="Arial"/>
                <w:color w:val="000000"/>
                <w:sz w:val="20"/>
                <w:szCs w:val="20"/>
              </w:rPr>
              <w:t>Cost Center Number</w:t>
            </w:r>
          </w:p>
        </w:tc>
        <w:tc>
          <w:tcPr>
            <w:tcW w:w="3246" w:type="pct"/>
          </w:tcPr>
          <w:p w14:paraId="2CE9C0B0" w14:textId="77777777" w:rsidR="006A0319" w:rsidRPr="00116A10" w:rsidRDefault="006A0319" w:rsidP="007E4150">
            <w:pPr>
              <w:spacing w:after="120" w:line="240" w:lineRule="auto"/>
              <w:rPr>
                <w:rFonts w:ascii="Arial" w:eastAsia="Times New Roman" w:hAnsi="Arial" w:cs="Arial"/>
                <w:color w:val="000000"/>
                <w:sz w:val="20"/>
                <w:szCs w:val="20"/>
                <w:lang w:val="en-GB"/>
              </w:rPr>
            </w:pPr>
            <w:r w:rsidRPr="00116A10">
              <w:rPr>
                <w:rFonts w:ascii="Arial" w:eastAsia="Times New Roman" w:hAnsi="Arial" w:cs="Arial"/>
                <w:color w:val="000000"/>
                <w:sz w:val="20"/>
                <w:szCs w:val="20"/>
                <w:lang w:val="en-GB"/>
              </w:rPr>
              <w:t>Is Prompted</w:t>
            </w:r>
          </w:p>
        </w:tc>
      </w:tr>
      <w:tr w:rsidR="00321D55" w:rsidRPr="00097AC9" w14:paraId="2CE9C0B4" w14:textId="77777777" w:rsidTr="00216786">
        <w:trPr>
          <w:trHeight w:val="281"/>
        </w:trPr>
        <w:tc>
          <w:tcPr>
            <w:tcW w:w="1754" w:type="pct"/>
            <w:vAlign w:val="center"/>
          </w:tcPr>
          <w:p w14:paraId="2CE9C0B2" w14:textId="77777777" w:rsidR="00321D55" w:rsidRPr="0054618D" w:rsidRDefault="00321D55" w:rsidP="002B3183">
            <w:pPr>
              <w:spacing w:after="120" w:line="240" w:lineRule="auto"/>
              <w:rPr>
                <w:rFonts w:ascii="Arial" w:eastAsia="Times New Roman" w:hAnsi="Arial" w:cs="Arial"/>
                <w:color w:val="000000"/>
                <w:sz w:val="20"/>
                <w:szCs w:val="20"/>
                <w:lang w:val="en-GB"/>
              </w:rPr>
            </w:pPr>
            <w:r w:rsidRPr="0054618D">
              <w:rPr>
                <w:rFonts w:ascii="Arial" w:hAnsi="Arial" w:cs="Arial"/>
                <w:sz w:val="20"/>
                <w:szCs w:val="20"/>
              </w:rPr>
              <w:t>Asset Number</w:t>
            </w:r>
          </w:p>
        </w:tc>
        <w:tc>
          <w:tcPr>
            <w:tcW w:w="3246" w:type="pct"/>
          </w:tcPr>
          <w:p w14:paraId="2CE9C0B3" w14:textId="77777777" w:rsidR="00321D55" w:rsidRPr="00116A10" w:rsidRDefault="00321D55" w:rsidP="007E4150">
            <w:pPr>
              <w:spacing w:after="120" w:line="240" w:lineRule="auto"/>
              <w:rPr>
                <w:rFonts w:ascii="Arial" w:eastAsia="Times New Roman" w:hAnsi="Arial" w:cs="Arial"/>
                <w:color w:val="000000"/>
                <w:sz w:val="20"/>
                <w:szCs w:val="20"/>
                <w:lang w:val="en-GB"/>
              </w:rPr>
            </w:pPr>
            <w:r w:rsidRPr="00116A10">
              <w:rPr>
                <w:rFonts w:ascii="Arial" w:eastAsia="Times New Roman" w:hAnsi="Arial" w:cs="Arial"/>
                <w:color w:val="000000"/>
                <w:sz w:val="20"/>
                <w:szCs w:val="20"/>
                <w:lang w:val="en-GB"/>
              </w:rPr>
              <w:t>Is Prompted</w:t>
            </w:r>
          </w:p>
        </w:tc>
      </w:tr>
      <w:tr w:rsidR="00321D55" w:rsidRPr="00097AC9" w14:paraId="2CE9C0B7" w14:textId="77777777" w:rsidTr="00216786">
        <w:trPr>
          <w:trHeight w:val="281"/>
        </w:trPr>
        <w:tc>
          <w:tcPr>
            <w:tcW w:w="1754" w:type="pct"/>
            <w:vAlign w:val="center"/>
          </w:tcPr>
          <w:p w14:paraId="2CE9C0B5" w14:textId="77777777" w:rsidR="00321D55" w:rsidRPr="0054618D" w:rsidRDefault="009D76F5" w:rsidP="002B3183">
            <w:pPr>
              <w:spacing w:after="120" w:line="240" w:lineRule="auto"/>
              <w:rPr>
                <w:rFonts w:ascii="Arial" w:eastAsia="Times New Roman" w:hAnsi="Arial" w:cs="Arial"/>
                <w:color w:val="000000"/>
                <w:sz w:val="20"/>
                <w:szCs w:val="20"/>
                <w:lang w:val="en-GB"/>
              </w:rPr>
            </w:pPr>
            <w:r w:rsidRPr="0054618D">
              <w:rPr>
                <w:rFonts w:ascii="Arial" w:hAnsi="Arial" w:cs="Arial"/>
                <w:sz w:val="20"/>
                <w:szCs w:val="20"/>
              </w:rPr>
              <w:t xml:space="preserve">Expense Center  </w:t>
            </w:r>
            <w:r w:rsidR="00EA4E38" w:rsidRPr="0054618D">
              <w:rPr>
                <w:rFonts w:ascii="Arial" w:hAnsi="Arial" w:cs="Arial"/>
                <w:sz w:val="20"/>
                <w:szCs w:val="20"/>
              </w:rPr>
              <w:t>Parent</w:t>
            </w:r>
          </w:p>
        </w:tc>
        <w:tc>
          <w:tcPr>
            <w:tcW w:w="3246" w:type="pct"/>
          </w:tcPr>
          <w:p w14:paraId="2CE9C0B6" w14:textId="77777777" w:rsidR="00321D55" w:rsidRPr="009D76F5" w:rsidRDefault="009D76F5" w:rsidP="000F7375">
            <w:pPr>
              <w:spacing w:after="120" w:line="240" w:lineRule="auto"/>
              <w:rPr>
                <w:rFonts w:ascii="Arial" w:eastAsia="Times New Roman" w:hAnsi="Arial" w:cs="Arial"/>
                <w:b/>
                <w:color w:val="000000"/>
                <w:sz w:val="20"/>
                <w:szCs w:val="20"/>
                <w:lang w:val="en-GB"/>
              </w:rPr>
            </w:pPr>
            <w:r w:rsidRPr="00116A10">
              <w:rPr>
                <w:rFonts w:ascii="Arial" w:eastAsia="Times New Roman" w:hAnsi="Arial" w:cs="Arial"/>
                <w:color w:val="000000"/>
                <w:sz w:val="20"/>
                <w:szCs w:val="20"/>
                <w:lang w:val="en-GB"/>
              </w:rPr>
              <w:t>Is Prompted</w:t>
            </w:r>
          </w:p>
        </w:tc>
      </w:tr>
      <w:tr w:rsidR="00321D55" w:rsidRPr="00097AC9" w14:paraId="2CE9C0BA" w14:textId="77777777" w:rsidTr="00216786">
        <w:trPr>
          <w:trHeight w:val="332"/>
        </w:trPr>
        <w:tc>
          <w:tcPr>
            <w:tcW w:w="1754" w:type="pct"/>
            <w:vAlign w:val="center"/>
          </w:tcPr>
          <w:p w14:paraId="2CE9C0B8" w14:textId="77777777" w:rsidR="00321D55" w:rsidRPr="0054618D" w:rsidRDefault="00240F0D" w:rsidP="002B3183">
            <w:pPr>
              <w:spacing w:after="120" w:line="240" w:lineRule="auto"/>
              <w:rPr>
                <w:rFonts w:ascii="Arial" w:hAnsi="Arial" w:cs="Arial"/>
                <w:sz w:val="20"/>
                <w:szCs w:val="20"/>
              </w:rPr>
            </w:pPr>
            <w:r w:rsidRPr="0054618D">
              <w:rPr>
                <w:rFonts w:ascii="Arial" w:hAnsi="Arial" w:cs="Arial"/>
                <w:color w:val="000000"/>
                <w:sz w:val="20"/>
                <w:szCs w:val="20"/>
              </w:rPr>
              <w:t>Major Category</w:t>
            </w:r>
          </w:p>
        </w:tc>
        <w:tc>
          <w:tcPr>
            <w:tcW w:w="3246" w:type="pct"/>
          </w:tcPr>
          <w:p w14:paraId="2CE9C0B9" w14:textId="77777777" w:rsidR="00321D55" w:rsidRPr="00116A10" w:rsidRDefault="007D749B" w:rsidP="007E4150">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Is Prompted</w:t>
            </w:r>
          </w:p>
        </w:tc>
      </w:tr>
      <w:tr w:rsidR="00240F0D" w:rsidRPr="00097AC9" w14:paraId="2CE9C0BD" w14:textId="77777777" w:rsidTr="00216786">
        <w:trPr>
          <w:trHeight w:val="332"/>
        </w:trPr>
        <w:tc>
          <w:tcPr>
            <w:tcW w:w="1754" w:type="pct"/>
            <w:vAlign w:val="center"/>
          </w:tcPr>
          <w:p w14:paraId="2CE9C0BB" w14:textId="77777777" w:rsidR="00240F0D" w:rsidRPr="0054618D" w:rsidRDefault="00EF4DD9" w:rsidP="007F7C2E">
            <w:pPr>
              <w:spacing w:after="120" w:line="240" w:lineRule="auto"/>
              <w:rPr>
                <w:rFonts w:ascii="Arial" w:hAnsi="Arial" w:cs="Arial"/>
                <w:sz w:val="20"/>
                <w:szCs w:val="20"/>
              </w:rPr>
            </w:pPr>
            <w:r w:rsidRPr="0054618D">
              <w:rPr>
                <w:rFonts w:ascii="Arial" w:hAnsi="Arial" w:cs="Arial"/>
                <w:color w:val="000000"/>
                <w:sz w:val="20"/>
                <w:szCs w:val="20"/>
              </w:rPr>
              <w:t>Mino</w:t>
            </w:r>
            <w:r w:rsidR="00240F0D" w:rsidRPr="0054618D">
              <w:rPr>
                <w:rFonts w:ascii="Arial" w:hAnsi="Arial" w:cs="Arial"/>
                <w:color w:val="000000"/>
                <w:sz w:val="20"/>
                <w:szCs w:val="20"/>
              </w:rPr>
              <w:t>r Category</w:t>
            </w:r>
          </w:p>
        </w:tc>
        <w:tc>
          <w:tcPr>
            <w:tcW w:w="3246" w:type="pct"/>
          </w:tcPr>
          <w:p w14:paraId="2CE9C0BC" w14:textId="77777777" w:rsidR="00240F0D" w:rsidRPr="00116A10" w:rsidRDefault="00240F0D" w:rsidP="00912A98">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Is Prompted</w:t>
            </w:r>
          </w:p>
        </w:tc>
      </w:tr>
      <w:tr w:rsidR="00EB310F" w:rsidRPr="00097AC9" w14:paraId="2CE9C0C0" w14:textId="77777777" w:rsidTr="00216786">
        <w:trPr>
          <w:trHeight w:val="332"/>
        </w:trPr>
        <w:tc>
          <w:tcPr>
            <w:tcW w:w="1754" w:type="pct"/>
            <w:vAlign w:val="center"/>
          </w:tcPr>
          <w:p w14:paraId="2CE9C0BE" w14:textId="77777777" w:rsidR="00EB310F" w:rsidRPr="0054618D" w:rsidRDefault="00EB310F" w:rsidP="007F7C2E">
            <w:pPr>
              <w:spacing w:after="120" w:line="240" w:lineRule="auto"/>
              <w:rPr>
                <w:rFonts w:ascii="Arial" w:hAnsi="Arial" w:cs="Arial"/>
                <w:color w:val="000000"/>
                <w:sz w:val="20"/>
                <w:szCs w:val="20"/>
              </w:rPr>
            </w:pPr>
            <w:r>
              <w:rPr>
                <w:rFonts w:ascii="Arial" w:hAnsi="Arial" w:cs="Arial"/>
                <w:color w:val="000000"/>
                <w:sz w:val="20"/>
                <w:szCs w:val="20"/>
              </w:rPr>
              <w:t>PO Number</w:t>
            </w:r>
          </w:p>
        </w:tc>
        <w:tc>
          <w:tcPr>
            <w:tcW w:w="3246" w:type="pct"/>
          </w:tcPr>
          <w:p w14:paraId="2CE9C0BF" w14:textId="77777777" w:rsidR="00EB310F" w:rsidRDefault="00EB310F" w:rsidP="00912A98">
            <w:pPr>
              <w:spacing w:after="120" w:line="240" w:lineRule="auto"/>
              <w:rPr>
                <w:rFonts w:ascii="Arial" w:eastAsia="Times New Roman" w:hAnsi="Arial" w:cs="Arial"/>
                <w:color w:val="000000"/>
                <w:sz w:val="20"/>
                <w:szCs w:val="20"/>
                <w:lang w:val="en-GB"/>
              </w:rPr>
            </w:pPr>
            <w:r w:rsidRPr="007A06BF">
              <w:rPr>
                <w:rFonts w:ascii="Arial" w:eastAsia="Times New Roman" w:hAnsi="Arial" w:cs="Arial"/>
                <w:color w:val="000000"/>
                <w:sz w:val="20"/>
                <w:szCs w:val="20"/>
                <w:lang w:val="en-GB"/>
              </w:rPr>
              <w:t>Is Prompted</w:t>
            </w:r>
          </w:p>
        </w:tc>
      </w:tr>
      <w:tr w:rsidR="00EB310F" w:rsidRPr="00097AC9" w14:paraId="2CE9C0C3" w14:textId="77777777" w:rsidTr="00216786">
        <w:trPr>
          <w:trHeight w:val="332"/>
        </w:trPr>
        <w:tc>
          <w:tcPr>
            <w:tcW w:w="1754" w:type="pct"/>
            <w:vAlign w:val="center"/>
          </w:tcPr>
          <w:p w14:paraId="2CE9C0C1" w14:textId="77777777" w:rsidR="00EB310F" w:rsidRPr="0054618D" w:rsidRDefault="00EB310F" w:rsidP="007F7C2E">
            <w:pPr>
              <w:spacing w:after="120" w:line="240" w:lineRule="auto"/>
              <w:rPr>
                <w:rFonts w:ascii="Arial" w:hAnsi="Arial" w:cs="Arial"/>
                <w:color w:val="000000"/>
                <w:sz w:val="20"/>
                <w:szCs w:val="20"/>
              </w:rPr>
            </w:pPr>
            <w:r>
              <w:rPr>
                <w:rFonts w:ascii="Arial" w:hAnsi="Arial" w:cs="Arial"/>
                <w:color w:val="000000"/>
                <w:sz w:val="20"/>
                <w:szCs w:val="20"/>
              </w:rPr>
              <w:t>Supplier Name</w:t>
            </w:r>
          </w:p>
        </w:tc>
        <w:tc>
          <w:tcPr>
            <w:tcW w:w="3246" w:type="pct"/>
          </w:tcPr>
          <w:p w14:paraId="2CE9C0C2" w14:textId="77777777" w:rsidR="00EB310F" w:rsidRDefault="00EB310F" w:rsidP="00912A98">
            <w:pPr>
              <w:spacing w:after="120" w:line="240" w:lineRule="auto"/>
              <w:rPr>
                <w:rFonts w:ascii="Arial" w:eastAsia="Times New Roman" w:hAnsi="Arial" w:cs="Arial"/>
                <w:color w:val="000000"/>
                <w:sz w:val="20"/>
                <w:szCs w:val="20"/>
                <w:lang w:val="en-GB"/>
              </w:rPr>
            </w:pPr>
            <w:r w:rsidRPr="007A06BF">
              <w:rPr>
                <w:rFonts w:ascii="Arial" w:eastAsia="Times New Roman" w:hAnsi="Arial" w:cs="Arial"/>
                <w:color w:val="000000"/>
                <w:sz w:val="20"/>
                <w:szCs w:val="20"/>
                <w:lang w:val="en-GB"/>
              </w:rPr>
              <w:t>Is Prompted</w:t>
            </w:r>
          </w:p>
        </w:tc>
      </w:tr>
      <w:tr w:rsidR="00EB310F" w:rsidRPr="00097AC9" w14:paraId="2CE9C0C6" w14:textId="77777777" w:rsidTr="00216786">
        <w:trPr>
          <w:trHeight w:val="332"/>
        </w:trPr>
        <w:tc>
          <w:tcPr>
            <w:tcW w:w="1754" w:type="pct"/>
            <w:vAlign w:val="center"/>
          </w:tcPr>
          <w:p w14:paraId="2CE9C0C4" w14:textId="77777777" w:rsidR="00EB310F" w:rsidRPr="0054618D" w:rsidRDefault="00EB310F" w:rsidP="007F7C2E">
            <w:pPr>
              <w:spacing w:after="120" w:line="240" w:lineRule="auto"/>
              <w:rPr>
                <w:rFonts w:ascii="Arial" w:hAnsi="Arial" w:cs="Arial"/>
                <w:color w:val="000000"/>
                <w:sz w:val="20"/>
                <w:szCs w:val="20"/>
              </w:rPr>
            </w:pPr>
            <w:r>
              <w:rPr>
                <w:rFonts w:ascii="Arial" w:hAnsi="Arial" w:cs="Arial"/>
                <w:color w:val="000000"/>
                <w:sz w:val="20"/>
                <w:szCs w:val="20"/>
              </w:rPr>
              <w:t>Supplier Number</w:t>
            </w:r>
          </w:p>
        </w:tc>
        <w:tc>
          <w:tcPr>
            <w:tcW w:w="3246" w:type="pct"/>
          </w:tcPr>
          <w:p w14:paraId="2CE9C0C5" w14:textId="77777777" w:rsidR="00EB310F" w:rsidRDefault="00EB310F" w:rsidP="00912A98">
            <w:pPr>
              <w:spacing w:after="120" w:line="240" w:lineRule="auto"/>
              <w:rPr>
                <w:rFonts w:ascii="Arial" w:eastAsia="Times New Roman" w:hAnsi="Arial" w:cs="Arial"/>
                <w:color w:val="000000"/>
                <w:sz w:val="20"/>
                <w:szCs w:val="20"/>
                <w:lang w:val="en-GB"/>
              </w:rPr>
            </w:pPr>
            <w:r w:rsidRPr="007A06BF">
              <w:rPr>
                <w:rFonts w:ascii="Arial" w:eastAsia="Times New Roman" w:hAnsi="Arial" w:cs="Arial"/>
                <w:color w:val="000000"/>
                <w:sz w:val="20"/>
                <w:szCs w:val="20"/>
                <w:lang w:val="en-GB"/>
              </w:rPr>
              <w:t>Is Prompted</w:t>
            </w:r>
          </w:p>
        </w:tc>
      </w:tr>
      <w:tr w:rsidR="00F479EB" w:rsidRPr="00097AC9" w14:paraId="2CE9C0C9" w14:textId="77777777" w:rsidTr="00216786">
        <w:trPr>
          <w:trHeight w:val="332"/>
        </w:trPr>
        <w:tc>
          <w:tcPr>
            <w:tcW w:w="1754" w:type="pct"/>
            <w:vAlign w:val="center"/>
          </w:tcPr>
          <w:p w14:paraId="2CE9C0C7" w14:textId="77777777" w:rsidR="00F479EB" w:rsidRPr="0054618D" w:rsidRDefault="00F479EB" w:rsidP="007F7C2E">
            <w:pPr>
              <w:spacing w:after="120" w:line="240" w:lineRule="auto"/>
              <w:rPr>
                <w:rFonts w:ascii="Arial" w:hAnsi="Arial" w:cs="Arial"/>
                <w:color w:val="000000"/>
                <w:sz w:val="20"/>
                <w:szCs w:val="20"/>
              </w:rPr>
            </w:pPr>
            <w:r>
              <w:rPr>
                <w:rFonts w:ascii="Arial" w:hAnsi="Arial" w:cs="Arial"/>
                <w:color w:val="000000"/>
                <w:sz w:val="20"/>
                <w:szCs w:val="20"/>
              </w:rPr>
              <w:t>Company</w:t>
            </w:r>
          </w:p>
        </w:tc>
        <w:tc>
          <w:tcPr>
            <w:tcW w:w="3246" w:type="pct"/>
          </w:tcPr>
          <w:p w14:paraId="2CE9C0C8" w14:textId="77777777" w:rsidR="00F479EB" w:rsidRDefault="00F479EB" w:rsidP="00912A98">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Is Prompted</w:t>
            </w:r>
          </w:p>
        </w:tc>
      </w:tr>
      <w:tr w:rsidR="00CC742B" w:rsidRPr="00097AC9" w14:paraId="2CE9C0CC" w14:textId="77777777" w:rsidTr="00216786">
        <w:trPr>
          <w:trHeight w:val="332"/>
        </w:trPr>
        <w:tc>
          <w:tcPr>
            <w:tcW w:w="1754" w:type="pct"/>
            <w:vAlign w:val="center"/>
          </w:tcPr>
          <w:p w14:paraId="2CE9C0CA" w14:textId="77777777" w:rsidR="00CC742B" w:rsidRPr="0054618D" w:rsidRDefault="00CC742B" w:rsidP="007F7C2E">
            <w:pPr>
              <w:spacing w:after="120" w:line="240" w:lineRule="auto"/>
              <w:rPr>
                <w:rFonts w:ascii="Arial" w:hAnsi="Arial" w:cs="Arial"/>
                <w:color w:val="000000"/>
                <w:sz w:val="20"/>
                <w:szCs w:val="20"/>
              </w:rPr>
            </w:pPr>
            <w:r>
              <w:rPr>
                <w:rFonts w:ascii="Arial" w:hAnsi="Arial" w:cs="Arial"/>
                <w:color w:val="000000"/>
                <w:sz w:val="20"/>
                <w:szCs w:val="20"/>
              </w:rPr>
              <w:t>Account Classification</w:t>
            </w:r>
          </w:p>
        </w:tc>
        <w:tc>
          <w:tcPr>
            <w:tcW w:w="3246" w:type="pct"/>
          </w:tcPr>
          <w:p w14:paraId="2CE9C0CB" w14:textId="77777777" w:rsidR="00CC742B" w:rsidRDefault="00CC742B" w:rsidP="00912A98">
            <w:pPr>
              <w:spacing w:after="120" w:line="240"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Is Prompted</w:t>
            </w:r>
          </w:p>
        </w:tc>
      </w:tr>
      <w:tr w:rsidR="00B91716" w:rsidRPr="00097AC9" w14:paraId="29C56840" w14:textId="77777777" w:rsidTr="00216786">
        <w:trPr>
          <w:trHeight w:val="332"/>
        </w:trPr>
        <w:tc>
          <w:tcPr>
            <w:tcW w:w="1754" w:type="pct"/>
            <w:vAlign w:val="center"/>
          </w:tcPr>
          <w:p w14:paraId="2F2A40C2" w14:textId="3F9EF5D8" w:rsidR="00B91716" w:rsidRPr="00B91716" w:rsidRDefault="00B91716" w:rsidP="007F7C2E">
            <w:pPr>
              <w:spacing w:after="120" w:line="240" w:lineRule="auto"/>
              <w:rPr>
                <w:rFonts w:ascii="Arial" w:hAnsi="Arial" w:cs="Arial"/>
                <w:color w:val="4A442A" w:themeColor="background2" w:themeShade="40"/>
                <w:sz w:val="20"/>
                <w:szCs w:val="20"/>
                <w:u w:val="single"/>
              </w:rPr>
            </w:pPr>
            <w:r w:rsidRPr="00B91716">
              <w:rPr>
                <w:rFonts w:ascii="Arial" w:hAnsi="Arial" w:cs="Arial"/>
                <w:color w:val="4A442A" w:themeColor="background2" w:themeShade="40"/>
                <w:sz w:val="20"/>
                <w:szCs w:val="20"/>
                <w:u w:val="single"/>
              </w:rPr>
              <w:t>Location Code</w:t>
            </w:r>
          </w:p>
        </w:tc>
        <w:tc>
          <w:tcPr>
            <w:tcW w:w="3246" w:type="pct"/>
          </w:tcPr>
          <w:p w14:paraId="03031EE8" w14:textId="504A4525" w:rsidR="00B91716" w:rsidRPr="00B91716" w:rsidRDefault="00B91716" w:rsidP="00912A98">
            <w:pPr>
              <w:spacing w:after="120" w:line="240" w:lineRule="auto"/>
              <w:rPr>
                <w:rFonts w:ascii="Arial" w:eastAsia="Times New Roman" w:hAnsi="Arial" w:cs="Arial"/>
                <w:color w:val="4A442A" w:themeColor="background2" w:themeShade="40"/>
                <w:sz w:val="20"/>
                <w:szCs w:val="20"/>
                <w:u w:val="single"/>
                <w:lang w:val="en-GB"/>
              </w:rPr>
            </w:pPr>
            <w:r w:rsidRPr="00B91716">
              <w:rPr>
                <w:rFonts w:ascii="Arial" w:eastAsia="Times New Roman" w:hAnsi="Arial" w:cs="Arial"/>
                <w:color w:val="4A442A" w:themeColor="background2" w:themeShade="40"/>
                <w:sz w:val="20"/>
                <w:szCs w:val="20"/>
                <w:u w:val="single"/>
                <w:lang w:val="en-GB"/>
              </w:rPr>
              <w:t>Is Prompted</w:t>
            </w:r>
          </w:p>
        </w:tc>
      </w:tr>
    </w:tbl>
    <w:p w14:paraId="2CE9C0CD" w14:textId="77777777" w:rsidR="00097AC9" w:rsidRPr="00097AC9" w:rsidRDefault="00097AC9" w:rsidP="00A01DB1">
      <w:pPr>
        <w:pStyle w:val="Heading2"/>
        <w:rPr>
          <w:lang w:bidi="hi-IN"/>
        </w:rPr>
      </w:pPr>
      <w:bookmarkStart w:id="81" w:name="_Toc423403409"/>
      <w:bookmarkStart w:id="82" w:name="_Toc435801156"/>
      <w:r w:rsidRPr="00097AC9">
        <w:rPr>
          <w:lang w:bidi="hi-IN"/>
        </w:rPr>
        <w:t>Interfaces- External</w:t>
      </w:r>
      <w:bookmarkEnd w:id="81"/>
      <w:bookmarkEnd w:id="82"/>
    </w:p>
    <w:p w14:paraId="2CE9C0CE" w14:textId="77777777" w:rsidR="00097AC9" w:rsidRDefault="00E3267B" w:rsidP="00064C37">
      <w:pPr>
        <w:suppressAutoHyphens/>
        <w:spacing w:after="120" w:line="240" w:lineRule="auto"/>
        <w:ind w:right="1440" w:firstLine="720"/>
        <w:rPr>
          <w:rFonts w:ascii="Arial" w:eastAsia="Times New Roman" w:hAnsi="Arial" w:cs="Arial"/>
          <w:sz w:val="20"/>
          <w:szCs w:val="20"/>
          <w:lang w:val="en-GB" w:eastAsia="ar-SA"/>
        </w:rPr>
      </w:pPr>
      <w:bookmarkStart w:id="83" w:name="__RefHeading__69_1165727718"/>
      <w:bookmarkEnd w:id="83"/>
      <w:r>
        <w:rPr>
          <w:rFonts w:ascii="Arial" w:eastAsia="Times New Roman" w:hAnsi="Arial" w:cs="Arial"/>
          <w:sz w:val="20"/>
          <w:szCs w:val="20"/>
          <w:lang w:val="en-GB" w:eastAsia="ar-SA"/>
        </w:rPr>
        <w:t>N/A</w:t>
      </w:r>
    </w:p>
    <w:p w14:paraId="2CE9C0CF" w14:textId="77777777" w:rsidR="00237D90" w:rsidRPr="00097AC9" w:rsidRDefault="00237D90" w:rsidP="00097AC9">
      <w:pPr>
        <w:suppressAutoHyphens/>
        <w:spacing w:after="120" w:line="240" w:lineRule="auto"/>
        <w:ind w:right="1440"/>
        <w:rPr>
          <w:rFonts w:ascii="Arial" w:eastAsia="Times New Roman" w:hAnsi="Arial" w:cs="Arial"/>
          <w:sz w:val="20"/>
          <w:szCs w:val="20"/>
          <w:lang w:val="en-GB" w:eastAsia="ar-SA"/>
        </w:rPr>
      </w:pPr>
    </w:p>
    <w:p w14:paraId="2CE9C0D0" w14:textId="77777777" w:rsidR="00097AC9" w:rsidRPr="00097AC9" w:rsidRDefault="00097AC9" w:rsidP="006F3692">
      <w:pPr>
        <w:pStyle w:val="Heading2"/>
        <w:rPr>
          <w:lang w:bidi="hi-IN"/>
        </w:rPr>
      </w:pPr>
      <w:bookmarkStart w:id="84" w:name="_Toc365550654"/>
      <w:bookmarkStart w:id="85" w:name="_Toc370294248"/>
      <w:bookmarkStart w:id="86" w:name="_Toc423403410"/>
      <w:bookmarkStart w:id="87" w:name="_Toc435801157"/>
      <w:r w:rsidRPr="00097AC9">
        <w:rPr>
          <w:lang w:bidi="hi-IN"/>
        </w:rPr>
        <w:lastRenderedPageBreak/>
        <w:t>Security</w:t>
      </w:r>
      <w:bookmarkEnd w:id="84"/>
      <w:bookmarkEnd w:id="85"/>
      <w:bookmarkEnd w:id="86"/>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7"/>
        <w:gridCol w:w="5509"/>
      </w:tblGrid>
      <w:tr w:rsidR="00873900" w:rsidRPr="00097AC9" w14:paraId="2CE9C0D3" w14:textId="77777777" w:rsidTr="00D36DA9">
        <w:trPr>
          <w:trHeight w:val="148"/>
        </w:trPr>
        <w:tc>
          <w:tcPr>
            <w:tcW w:w="2415" w:type="pct"/>
          </w:tcPr>
          <w:p w14:paraId="2CE9C0D1" w14:textId="77777777" w:rsidR="00873900" w:rsidRPr="00403A1E" w:rsidRDefault="00873900" w:rsidP="00217580">
            <w:pPr>
              <w:spacing w:after="0" w:line="240" w:lineRule="auto"/>
              <w:rPr>
                <w:rFonts w:ascii="Arial" w:eastAsia="Times New Roman" w:hAnsi="Arial" w:cs="Arial"/>
                <w:b/>
                <w:sz w:val="20"/>
                <w:szCs w:val="20"/>
                <w:lang w:eastAsia="es-ES"/>
              </w:rPr>
            </w:pPr>
            <w:r w:rsidRPr="00403A1E">
              <w:rPr>
                <w:rFonts w:ascii="Arial" w:eastAsia="Times New Roman" w:hAnsi="Arial" w:cs="Arial"/>
                <w:b/>
                <w:sz w:val="20"/>
                <w:szCs w:val="20"/>
                <w:lang w:eastAsia="es-ES"/>
              </w:rPr>
              <w:t>Group</w:t>
            </w:r>
          </w:p>
        </w:tc>
        <w:tc>
          <w:tcPr>
            <w:tcW w:w="2585" w:type="pct"/>
          </w:tcPr>
          <w:p w14:paraId="2CE9C0D2" w14:textId="77777777" w:rsidR="00873900" w:rsidRPr="00403A1E" w:rsidRDefault="00873900" w:rsidP="00217580">
            <w:pPr>
              <w:spacing w:after="0" w:line="240" w:lineRule="auto"/>
              <w:rPr>
                <w:rFonts w:ascii="Arial" w:eastAsia="Times New Roman" w:hAnsi="Arial" w:cs="Arial"/>
                <w:b/>
                <w:sz w:val="20"/>
                <w:szCs w:val="20"/>
                <w:lang w:eastAsia="es-ES"/>
              </w:rPr>
            </w:pPr>
            <w:r w:rsidRPr="00403A1E">
              <w:rPr>
                <w:rFonts w:ascii="Arial" w:eastAsia="Times New Roman" w:hAnsi="Arial" w:cs="Arial"/>
                <w:b/>
                <w:sz w:val="20"/>
                <w:szCs w:val="20"/>
                <w:lang w:eastAsia="es-ES"/>
              </w:rPr>
              <w:t>Application Roles</w:t>
            </w:r>
          </w:p>
        </w:tc>
      </w:tr>
      <w:tr w:rsidR="00861B2A" w:rsidRPr="00097AC9" w14:paraId="2CE9C0D6" w14:textId="77777777" w:rsidTr="00D36DA9">
        <w:trPr>
          <w:trHeight w:val="148"/>
        </w:trPr>
        <w:tc>
          <w:tcPr>
            <w:tcW w:w="2415" w:type="pct"/>
            <w:tcBorders>
              <w:top w:val="single" w:sz="4" w:space="0" w:color="auto"/>
              <w:left w:val="single" w:sz="4" w:space="0" w:color="auto"/>
              <w:bottom w:val="single" w:sz="4" w:space="0" w:color="auto"/>
              <w:right w:val="single" w:sz="4" w:space="0" w:color="auto"/>
            </w:tcBorders>
          </w:tcPr>
          <w:p w14:paraId="2CE9C0D4" w14:textId="77777777" w:rsidR="00861B2A" w:rsidRPr="00097AC9" w:rsidRDefault="00861B2A" w:rsidP="002175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Financial Analyst</w:t>
            </w:r>
          </w:p>
        </w:tc>
        <w:tc>
          <w:tcPr>
            <w:tcW w:w="2585" w:type="pct"/>
            <w:tcBorders>
              <w:top w:val="single" w:sz="4" w:space="0" w:color="auto"/>
              <w:left w:val="single" w:sz="4" w:space="0" w:color="auto"/>
              <w:bottom w:val="single" w:sz="4" w:space="0" w:color="auto"/>
              <w:right w:val="single" w:sz="4" w:space="0" w:color="auto"/>
            </w:tcBorders>
          </w:tcPr>
          <w:p w14:paraId="2CE9C0D5" w14:textId="77777777" w:rsidR="00861B2A" w:rsidRPr="00097AC9" w:rsidRDefault="00861B2A" w:rsidP="002175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Financial Analyst</w:t>
            </w:r>
          </w:p>
        </w:tc>
      </w:tr>
      <w:tr w:rsidR="00542EAE" w:rsidRPr="00097AC9" w14:paraId="2CE9C0D9" w14:textId="77777777" w:rsidTr="00D36DA9">
        <w:trPr>
          <w:trHeight w:val="148"/>
        </w:trPr>
        <w:tc>
          <w:tcPr>
            <w:tcW w:w="2415" w:type="pct"/>
            <w:tcBorders>
              <w:top w:val="single" w:sz="4" w:space="0" w:color="auto"/>
              <w:left w:val="single" w:sz="4" w:space="0" w:color="auto"/>
              <w:bottom w:val="single" w:sz="4" w:space="0" w:color="auto"/>
              <w:right w:val="single" w:sz="4" w:space="0" w:color="auto"/>
            </w:tcBorders>
          </w:tcPr>
          <w:p w14:paraId="2CE9C0D7" w14:textId="77777777" w:rsidR="00542EAE" w:rsidRDefault="00542EAE" w:rsidP="002175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Fixed Asset Accounting Manager EBS</w:t>
            </w:r>
          </w:p>
        </w:tc>
        <w:tc>
          <w:tcPr>
            <w:tcW w:w="2585" w:type="pct"/>
            <w:tcBorders>
              <w:top w:val="single" w:sz="4" w:space="0" w:color="auto"/>
              <w:left w:val="single" w:sz="4" w:space="0" w:color="auto"/>
              <w:bottom w:val="single" w:sz="4" w:space="0" w:color="auto"/>
              <w:right w:val="single" w:sz="4" w:space="0" w:color="auto"/>
            </w:tcBorders>
          </w:tcPr>
          <w:p w14:paraId="2CE9C0D8" w14:textId="77777777" w:rsidR="00542EAE" w:rsidRDefault="00542EAE" w:rsidP="002175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Fixed Asset Accounting Manager EBS</w:t>
            </w:r>
          </w:p>
        </w:tc>
      </w:tr>
    </w:tbl>
    <w:p w14:paraId="2CE9C0DA" w14:textId="77777777" w:rsidR="000D2813" w:rsidRPr="00097AC9" w:rsidRDefault="000D2813" w:rsidP="00173245">
      <w:pPr>
        <w:suppressAutoHyphens/>
        <w:spacing w:after="120" w:line="240" w:lineRule="auto"/>
        <w:ind w:right="1440"/>
        <w:jc w:val="both"/>
        <w:rPr>
          <w:rFonts w:ascii="Arial" w:eastAsia="Times New Roman" w:hAnsi="Arial" w:cs="Arial"/>
          <w:sz w:val="20"/>
          <w:szCs w:val="20"/>
          <w:lang w:val="en-GB" w:eastAsia="ar-SA"/>
        </w:rPr>
      </w:pPr>
    </w:p>
    <w:p w14:paraId="2CE9C0DB" w14:textId="77777777" w:rsidR="00097AC9" w:rsidRPr="00097AC9" w:rsidRDefault="00097AC9" w:rsidP="00112DF2">
      <w:pPr>
        <w:pStyle w:val="Heading1"/>
        <w:rPr>
          <w:lang w:eastAsia="hi-IN" w:bidi="hi-IN"/>
        </w:rPr>
      </w:pPr>
      <w:bookmarkStart w:id="88" w:name="_Toc423403411"/>
      <w:bookmarkStart w:id="89" w:name="_Toc435801158"/>
      <w:bookmarkStart w:id="90" w:name="_Toc421205966"/>
      <w:r w:rsidRPr="00097AC9">
        <w:lastRenderedPageBreak/>
        <w:t>Performance</w:t>
      </w:r>
      <w:bookmarkEnd w:id="88"/>
      <w:bookmarkEnd w:id="89"/>
      <w:r w:rsidRPr="00097AC9">
        <w:t xml:space="preserve"> </w:t>
      </w:r>
      <w:bookmarkStart w:id="91" w:name="_Toc369549694"/>
      <w:bookmarkStart w:id="92" w:name="_Toc421205968"/>
      <w:bookmarkEnd w:id="90"/>
    </w:p>
    <w:p w14:paraId="2CE9C0DC" w14:textId="77777777" w:rsidR="00097AC9" w:rsidRDefault="00097AC9" w:rsidP="00167AC0">
      <w:pPr>
        <w:pStyle w:val="Heading2"/>
      </w:pPr>
      <w:bookmarkStart w:id="93" w:name="_Toc423403412"/>
      <w:bookmarkStart w:id="94" w:name="_Toc435801159"/>
      <w:r w:rsidRPr="00097AC9">
        <w:rPr>
          <w:lang w:bidi="hi-IN"/>
        </w:rPr>
        <w:t>Performance Considerations/</w:t>
      </w:r>
      <w:r w:rsidRPr="00097AC9">
        <w:t>Requirements</w:t>
      </w:r>
      <w:bookmarkEnd w:id="91"/>
      <w:bookmarkEnd w:id="92"/>
      <w:bookmarkEnd w:id="93"/>
      <w:bookmarkEnd w:id="94"/>
    </w:p>
    <w:p w14:paraId="2CE9C0DD" w14:textId="77777777" w:rsidR="00167AC0" w:rsidRDefault="00167AC0" w:rsidP="00167AC0">
      <w:pPr>
        <w:pStyle w:val="BodyText"/>
        <w:rPr>
          <w:rFonts w:cs="Arial"/>
          <w:lang w:val="en-GB" w:eastAsia="ar-SA"/>
        </w:rPr>
      </w:pPr>
      <w:r>
        <w:rPr>
          <w:rFonts w:cs="Arial"/>
          <w:lang w:val="en-GB" w:eastAsia="ar-SA"/>
        </w:rPr>
        <w:t>These roles Financial Analyst &amp; Fixed Asset Accounting Manager EBS roles are set to time out any request after running for twenty minutes.</w:t>
      </w:r>
    </w:p>
    <w:p w14:paraId="2CE9C0DE" w14:textId="77777777" w:rsidR="00097AC9" w:rsidRPr="00097AC9" w:rsidRDefault="00097AC9" w:rsidP="00112DF2">
      <w:pPr>
        <w:pStyle w:val="Heading2"/>
        <w:rPr>
          <w:lang w:bidi="hi-IN"/>
        </w:rPr>
      </w:pPr>
      <w:bookmarkStart w:id="95" w:name="_Toc369549695"/>
      <w:bookmarkStart w:id="96" w:name="_Toc421205969"/>
      <w:bookmarkStart w:id="97" w:name="_Toc423403413"/>
      <w:bookmarkStart w:id="98" w:name="_Toc435801160"/>
      <w:r w:rsidRPr="00097AC9">
        <w:rPr>
          <w:lang w:bidi="hi-IN"/>
        </w:rPr>
        <w:t>Stress Test</w:t>
      </w:r>
      <w:bookmarkEnd w:id="95"/>
      <w:bookmarkEnd w:id="96"/>
      <w:bookmarkEnd w:id="97"/>
      <w:bookmarkEnd w:id="98"/>
    </w:p>
    <w:p w14:paraId="2CE9C0DF" w14:textId="77777777" w:rsidR="00097AC9" w:rsidRPr="00097AC9" w:rsidRDefault="00064C37" w:rsidP="00064C37">
      <w:pPr>
        <w:spacing w:after="0" w:line="240" w:lineRule="auto"/>
        <w:rPr>
          <w:rFonts w:ascii="Century Gothic" w:eastAsia="SimSun" w:hAnsi="Century Gothic" w:cs="Arial"/>
          <w:kern w:val="1"/>
          <w:sz w:val="20"/>
          <w:szCs w:val="20"/>
          <w:lang w:eastAsia="hi-IN" w:bidi="hi-IN"/>
        </w:rPr>
      </w:pPr>
      <w:r>
        <w:rPr>
          <w:rFonts w:ascii="Arial" w:eastAsia="Times New Roman" w:hAnsi="Arial"/>
          <w:noProof/>
          <w:sz w:val="20"/>
          <w:szCs w:val="20"/>
          <w:lang w:eastAsia="es-ES"/>
        </w:rPr>
        <w:t xml:space="preserve">              </w:t>
      </w:r>
      <w:r w:rsidR="00097AC9" w:rsidRPr="00DB2F85">
        <w:rPr>
          <w:rFonts w:ascii="Arial" w:eastAsia="Times New Roman" w:hAnsi="Arial"/>
          <w:noProof/>
          <w:sz w:val="20"/>
          <w:szCs w:val="20"/>
          <w:lang w:eastAsia="es-ES"/>
        </w:rPr>
        <w:t>N/A</w:t>
      </w:r>
    </w:p>
    <w:p w14:paraId="2CE9C0E0" w14:textId="77777777" w:rsidR="00097AC9" w:rsidRPr="00097AC9" w:rsidRDefault="00097AC9" w:rsidP="00112DF2">
      <w:pPr>
        <w:pStyle w:val="Heading2"/>
        <w:rPr>
          <w:lang w:bidi="hi-IN"/>
        </w:rPr>
      </w:pPr>
      <w:bookmarkStart w:id="99" w:name="_Toc369549696"/>
      <w:r w:rsidRPr="00097AC9">
        <w:rPr>
          <w:lang w:bidi="hi-IN"/>
        </w:rPr>
        <w:t xml:space="preserve"> </w:t>
      </w:r>
      <w:bookmarkStart w:id="100" w:name="_Toc421205970"/>
      <w:bookmarkStart w:id="101" w:name="_Toc423403414"/>
      <w:bookmarkStart w:id="102" w:name="_Toc435801161"/>
      <w:r w:rsidRPr="00097AC9">
        <w:rPr>
          <w:lang w:bidi="hi-IN"/>
        </w:rPr>
        <w:t>Loading Timing/</w:t>
      </w:r>
      <w:r w:rsidRPr="00097AC9">
        <w:t>Benchmarking</w:t>
      </w:r>
      <w:bookmarkEnd w:id="100"/>
      <w:bookmarkEnd w:id="101"/>
      <w:bookmarkEnd w:id="102"/>
      <w:r w:rsidRPr="00097AC9">
        <w:rPr>
          <w:lang w:bidi="hi-IN"/>
        </w:rPr>
        <w:t xml:space="preserve"> </w:t>
      </w:r>
      <w:bookmarkEnd w:id="99"/>
    </w:p>
    <w:p w14:paraId="2CE9C0E1" w14:textId="77777777" w:rsidR="00097AC9" w:rsidRPr="00097AC9" w:rsidRDefault="001D346B" w:rsidP="00097AC9">
      <w:pPr>
        <w:spacing w:after="0" w:line="240" w:lineRule="auto"/>
        <w:rPr>
          <w:rFonts w:ascii="Arial" w:eastAsia="Times New Roman" w:hAnsi="Arial"/>
          <w:noProof/>
          <w:sz w:val="20"/>
          <w:szCs w:val="20"/>
          <w:lang w:eastAsia="es-ES"/>
        </w:rPr>
      </w:pPr>
      <w:bookmarkStart w:id="103" w:name="_Toc365550656"/>
      <w:bookmarkStart w:id="104" w:name="_Toc370294250"/>
      <w:r>
        <w:rPr>
          <w:rFonts w:ascii="Arial" w:eastAsia="Times New Roman" w:hAnsi="Arial"/>
          <w:noProof/>
          <w:sz w:val="20"/>
          <w:szCs w:val="20"/>
          <w:lang w:eastAsia="es-ES"/>
        </w:rPr>
        <w:t xml:space="preserve">              N/A</w:t>
      </w:r>
    </w:p>
    <w:p w14:paraId="2CE9C0E2" w14:textId="77777777" w:rsidR="00097AC9" w:rsidRPr="00097AC9" w:rsidRDefault="00097AC9" w:rsidP="00112DF2">
      <w:pPr>
        <w:pStyle w:val="Heading1"/>
      </w:pPr>
      <w:bookmarkStart w:id="105" w:name="__RefHeading__77_1165727718"/>
      <w:bookmarkStart w:id="106" w:name="_Toc137016362"/>
      <w:bookmarkStart w:id="107" w:name="_Toc422312738"/>
      <w:bookmarkStart w:id="108" w:name="_Toc423403416"/>
      <w:bookmarkStart w:id="109" w:name="_Toc435801162"/>
      <w:bookmarkEnd w:id="103"/>
      <w:bookmarkEnd w:id="104"/>
      <w:bookmarkEnd w:id="105"/>
      <w:r w:rsidRPr="00097AC9">
        <w:lastRenderedPageBreak/>
        <w:t>Open and Closed Issues</w:t>
      </w:r>
      <w:bookmarkEnd w:id="106"/>
      <w:bookmarkEnd w:id="107"/>
      <w:bookmarkEnd w:id="108"/>
      <w:bookmarkEnd w:id="109"/>
    </w:p>
    <w:p w14:paraId="2CE9C0E3" w14:textId="77777777" w:rsidR="00097AC9" w:rsidRPr="00097AC9" w:rsidRDefault="00097AC9" w:rsidP="00097AC9">
      <w:pPr>
        <w:numPr>
          <w:ilvl w:val="0"/>
          <w:numId w:val="8"/>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vanish/>
          <w:sz w:val="20"/>
          <w:szCs w:val="20"/>
          <w:lang w:eastAsia="es-ES"/>
        </w:rPr>
        <w:t>Add open issues that you identify while writing or reviewing this document to the open issues section.  As you resolve issues, move them to the closed issues section and keep the issue ID the same.  Include an explanation of the resolution.</w:t>
      </w:r>
      <w:r w:rsidRPr="00097AC9">
        <w:rPr>
          <w:rFonts w:ascii="Arial" w:eastAsia="Times New Roman" w:hAnsi="Arial"/>
          <w:vanish/>
          <w:sz w:val="20"/>
          <w:szCs w:val="20"/>
          <w:lang w:eastAsia="es-ES"/>
        </w:rPr>
        <w:br/>
      </w:r>
      <w:r w:rsidRPr="00097AC9">
        <w:rPr>
          <w:rFonts w:ascii="Arial" w:eastAsia="Times New Roman" w:hAnsi="Arial"/>
          <w:vanish/>
          <w:sz w:val="20"/>
          <w:szCs w:val="20"/>
          <w:lang w:eastAsia="es-ES"/>
        </w:rP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2CE9C0E4" w14:textId="77777777" w:rsidR="00097AC9" w:rsidRPr="00097AC9" w:rsidRDefault="00097AC9" w:rsidP="00112DF2">
      <w:pPr>
        <w:pStyle w:val="Heading2"/>
        <w:rPr>
          <w:lang w:bidi="hi-IN"/>
        </w:rPr>
      </w:pPr>
      <w:bookmarkStart w:id="110" w:name="_Toc137016363"/>
      <w:bookmarkStart w:id="111" w:name="_Toc422312739"/>
      <w:bookmarkStart w:id="112" w:name="_Toc423403417"/>
      <w:bookmarkStart w:id="113" w:name="_Toc435801163"/>
      <w:r w:rsidRPr="00097AC9">
        <w:rPr>
          <w:lang w:bidi="hi-IN"/>
        </w:rPr>
        <w:t>Open Issues</w:t>
      </w:r>
      <w:bookmarkEnd w:id="110"/>
      <w:bookmarkEnd w:id="111"/>
      <w:bookmarkEnd w:id="112"/>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097AC9" w:rsidRPr="00097AC9" w14:paraId="2CE9C0EB" w14:textId="77777777" w:rsidTr="00A6751C">
        <w:trPr>
          <w:tblHeader/>
        </w:trPr>
        <w:tc>
          <w:tcPr>
            <w:tcW w:w="424" w:type="pct"/>
            <w:shd w:val="clear" w:color="auto" w:fill="D9D9D9"/>
          </w:tcPr>
          <w:p w14:paraId="2CE9C0E5"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ID</w:t>
            </w:r>
          </w:p>
        </w:tc>
        <w:tc>
          <w:tcPr>
            <w:tcW w:w="1028" w:type="pct"/>
            <w:shd w:val="clear" w:color="auto" w:fill="D9D9D9"/>
          </w:tcPr>
          <w:p w14:paraId="2CE9C0E6"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Issue</w:t>
            </w:r>
          </w:p>
        </w:tc>
        <w:tc>
          <w:tcPr>
            <w:tcW w:w="1356" w:type="pct"/>
            <w:shd w:val="clear" w:color="auto" w:fill="D9D9D9"/>
          </w:tcPr>
          <w:p w14:paraId="2CE9C0E7"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Resolution</w:t>
            </w:r>
          </w:p>
        </w:tc>
        <w:tc>
          <w:tcPr>
            <w:tcW w:w="788" w:type="pct"/>
            <w:shd w:val="clear" w:color="auto" w:fill="D9D9D9"/>
          </w:tcPr>
          <w:p w14:paraId="2CE9C0E8"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Responsibility</w:t>
            </w:r>
          </w:p>
        </w:tc>
        <w:tc>
          <w:tcPr>
            <w:tcW w:w="610" w:type="pct"/>
            <w:shd w:val="clear" w:color="auto" w:fill="D9D9D9"/>
          </w:tcPr>
          <w:p w14:paraId="2CE9C0E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Target Date</w:t>
            </w:r>
          </w:p>
        </w:tc>
        <w:tc>
          <w:tcPr>
            <w:tcW w:w="794" w:type="pct"/>
            <w:shd w:val="clear" w:color="auto" w:fill="D9D9D9"/>
          </w:tcPr>
          <w:p w14:paraId="2CE9C0EA"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Impact Date</w:t>
            </w:r>
          </w:p>
        </w:tc>
      </w:tr>
      <w:tr w:rsidR="00A6751C" w:rsidRPr="00097AC9" w14:paraId="2CE9C0F2" w14:textId="77777777" w:rsidTr="00A6751C">
        <w:tc>
          <w:tcPr>
            <w:tcW w:w="424" w:type="pct"/>
            <w:shd w:val="clear" w:color="000000" w:fill="FFFFFF"/>
          </w:tcPr>
          <w:p w14:paraId="2CE9C0EC" w14:textId="2EF5FADA" w:rsidR="00A6751C" w:rsidRPr="00097AC9" w:rsidRDefault="00A6751C"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1</w:t>
            </w:r>
          </w:p>
        </w:tc>
        <w:tc>
          <w:tcPr>
            <w:tcW w:w="1028" w:type="pct"/>
            <w:shd w:val="clear" w:color="000000" w:fill="FFFFFF"/>
          </w:tcPr>
          <w:p w14:paraId="2CE9C0ED" w14:textId="70DB5107" w:rsidR="00A6751C" w:rsidRPr="006F147D" w:rsidRDefault="00A6751C" w:rsidP="00097AC9">
            <w:pPr>
              <w:keepLines/>
              <w:spacing w:after="0" w:line="240" w:lineRule="auto"/>
              <w:rPr>
                <w:rFonts w:ascii="Arial" w:eastAsia="Times New Roman" w:hAnsi="Arial"/>
                <w:color w:val="000000"/>
                <w:sz w:val="20"/>
                <w:szCs w:val="20"/>
                <w:lang w:eastAsia="es-ES"/>
              </w:rPr>
            </w:pPr>
            <w:r w:rsidRPr="006F147D">
              <w:rPr>
                <w:rFonts w:ascii="Arial" w:eastAsia="Times New Roman" w:hAnsi="Arial"/>
                <w:color w:val="000000"/>
                <w:sz w:val="20"/>
                <w:szCs w:val="20"/>
                <w:lang w:eastAsia="es-ES"/>
              </w:rPr>
              <w:t>Voucher  column</w:t>
            </w:r>
          </w:p>
        </w:tc>
        <w:tc>
          <w:tcPr>
            <w:tcW w:w="1356" w:type="pct"/>
            <w:shd w:val="clear" w:color="000000" w:fill="FFFFFF"/>
          </w:tcPr>
          <w:p w14:paraId="2CE9C0EE" w14:textId="28C07973" w:rsidR="00A6751C" w:rsidRPr="006F147D" w:rsidRDefault="00A6751C" w:rsidP="00097AC9">
            <w:pPr>
              <w:keepLines/>
              <w:spacing w:after="0" w:line="240" w:lineRule="auto"/>
              <w:rPr>
                <w:rFonts w:ascii="Arial" w:eastAsia="Times New Roman" w:hAnsi="Arial"/>
                <w:color w:val="000000"/>
                <w:sz w:val="20"/>
                <w:szCs w:val="20"/>
                <w:lang w:eastAsia="es-ES"/>
              </w:rPr>
            </w:pPr>
            <w:r w:rsidRPr="006F147D">
              <w:rPr>
                <w:rFonts w:ascii="Arial" w:eastAsia="Times New Roman" w:hAnsi="Arial"/>
                <w:color w:val="000000"/>
                <w:sz w:val="20"/>
                <w:szCs w:val="20"/>
                <w:lang w:eastAsia="es-ES"/>
              </w:rPr>
              <w:t>Need to map this column</w:t>
            </w:r>
          </w:p>
        </w:tc>
        <w:tc>
          <w:tcPr>
            <w:tcW w:w="788" w:type="pct"/>
            <w:shd w:val="clear" w:color="000000" w:fill="FFFFFF"/>
          </w:tcPr>
          <w:p w14:paraId="2CE9C0EF" w14:textId="15CAB3B2" w:rsidR="00A6751C" w:rsidRPr="00097AC9" w:rsidRDefault="00A6751C"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2CE9C0F0" w14:textId="1C5C66C5" w:rsidR="00A6751C" w:rsidRPr="00097AC9" w:rsidRDefault="00A6751C"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2CE9C0F1" w14:textId="77777777" w:rsidR="00A6751C" w:rsidRPr="00097AC9" w:rsidRDefault="00A6751C" w:rsidP="00097AC9">
            <w:pPr>
              <w:keepLines/>
              <w:spacing w:after="0" w:line="240" w:lineRule="auto"/>
              <w:rPr>
                <w:rFonts w:ascii="Arial" w:eastAsia="Times New Roman" w:hAnsi="Arial"/>
                <w:color w:val="000000"/>
                <w:sz w:val="16"/>
                <w:szCs w:val="20"/>
                <w:lang w:eastAsia="es-ES"/>
              </w:rPr>
            </w:pPr>
          </w:p>
        </w:tc>
      </w:tr>
    </w:tbl>
    <w:p w14:paraId="2CE9C109"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2CE9C10A" w14:textId="77777777" w:rsidR="00097AC9" w:rsidRPr="00097AC9" w:rsidRDefault="00097AC9" w:rsidP="00112DF2">
      <w:pPr>
        <w:pStyle w:val="Heading2"/>
        <w:rPr>
          <w:lang w:bidi="hi-IN"/>
        </w:rPr>
      </w:pPr>
      <w:bookmarkStart w:id="114" w:name="_Toc137016364"/>
      <w:bookmarkStart w:id="115" w:name="_Toc422312740"/>
      <w:bookmarkStart w:id="116" w:name="_Toc423403418"/>
      <w:bookmarkStart w:id="117" w:name="_Toc435801164"/>
      <w:r w:rsidRPr="00097AC9">
        <w:rPr>
          <w:lang w:bidi="hi-IN"/>
        </w:rPr>
        <w:t>Closed Issues</w:t>
      </w:r>
      <w:bookmarkEnd w:id="114"/>
      <w:bookmarkEnd w:id="115"/>
      <w:bookmarkEnd w:id="116"/>
      <w:bookmarkEnd w:id="117"/>
    </w:p>
    <w:p w14:paraId="2CE9C10B" w14:textId="77777777" w:rsidR="0003267A" w:rsidRDefault="0003267A" w:rsidP="00097AC9">
      <w:pPr>
        <w:tabs>
          <w:tab w:val="left" w:pos="4320"/>
        </w:tabs>
        <w:spacing w:before="120" w:after="120" w:line="240" w:lineRule="auto"/>
        <w:rPr>
          <w:rFonts w:ascii="Arial" w:eastAsia="Times New Roman" w:hAnsi="Arial"/>
          <w:sz w:val="20"/>
          <w:szCs w:val="20"/>
          <w:lang w:eastAsia="es-ES"/>
        </w:rPr>
      </w:pPr>
      <w:r>
        <w:rPr>
          <w:rFonts w:ascii="Arial" w:eastAsia="Times New Roman" w:hAnsi="Arial"/>
          <w:sz w:val="20"/>
          <w:szCs w:val="20"/>
          <w:lang w:eastAsia="es-ES"/>
        </w:rPr>
        <w:t>N/A</w:t>
      </w:r>
    </w:p>
    <w:p w14:paraId="2CE9C10C" w14:textId="77777777" w:rsidR="009637DA" w:rsidRPr="00097AC9" w:rsidRDefault="009637DA" w:rsidP="00097AC9">
      <w:pPr>
        <w:tabs>
          <w:tab w:val="left" w:pos="4320"/>
        </w:tabs>
        <w:spacing w:before="120" w:after="12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097AC9" w:rsidRPr="00097AC9" w14:paraId="2CE9C113" w14:textId="77777777" w:rsidTr="0066103B">
        <w:trPr>
          <w:tblHeader/>
        </w:trPr>
        <w:tc>
          <w:tcPr>
            <w:tcW w:w="424" w:type="pct"/>
            <w:shd w:val="clear" w:color="auto" w:fill="D9D9D9"/>
          </w:tcPr>
          <w:p w14:paraId="2CE9C10D"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ID</w:t>
            </w:r>
          </w:p>
        </w:tc>
        <w:tc>
          <w:tcPr>
            <w:tcW w:w="1028" w:type="pct"/>
            <w:shd w:val="clear" w:color="auto" w:fill="D9D9D9"/>
          </w:tcPr>
          <w:p w14:paraId="2CE9C10E"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Issue</w:t>
            </w:r>
          </w:p>
        </w:tc>
        <w:tc>
          <w:tcPr>
            <w:tcW w:w="1356" w:type="pct"/>
            <w:shd w:val="clear" w:color="auto" w:fill="D9D9D9"/>
          </w:tcPr>
          <w:p w14:paraId="2CE9C10F"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Resolution</w:t>
            </w:r>
          </w:p>
        </w:tc>
        <w:tc>
          <w:tcPr>
            <w:tcW w:w="788" w:type="pct"/>
            <w:shd w:val="clear" w:color="auto" w:fill="D9D9D9"/>
          </w:tcPr>
          <w:p w14:paraId="2CE9C110"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Responsibility</w:t>
            </w:r>
          </w:p>
        </w:tc>
        <w:tc>
          <w:tcPr>
            <w:tcW w:w="610" w:type="pct"/>
            <w:shd w:val="clear" w:color="auto" w:fill="D9D9D9"/>
          </w:tcPr>
          <w:p w14:paraId="2CE9C111"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Target Date</w:t>
            </w:r>
          </w:p>
        </w:tc>
        <w:tc>
          <w:tcPr>
            <w:tcW w:w="794" w:type="pct"/>
            <w:shd w:val="clear" w:color="auto" w:fill="D9D9D9"/>
          </w:tcPr>
          <w:p w14:paraId="2CE9C112"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Impact Date</w:t>
            </w:r>
          </w:p>
        </w:tc>
      </w:tr>
      <w:tr w:rsidR="00097AC9" w:rsidRPr="00097AC9" w14:paraId="2CE9C11A" w14:textId="77777777" w:rsidTr="0066103B">
        <w:tc>
          <w:tcPr>
            <w:tcW w:w="424" w:type="pct"/>
            <w:shd w:val="clear" w:color="000000" w:fill="FFFFFF"/>
          </w:tcPr>
          <w:p w14:paraId="2CE9C114" w14:textId="77777777" w:rsidR="00097AC9" w:rsidRPr="00097AC9" w:rsidRDefault="002340BA"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1.</w:t>
            </w:r>
          </w:p>
        </w:tc>
        <w:tc>
          <w:tcPr>
            <w:tcW w:w="1028" w:type="pct"/>
            <w:shd w:val="clear" w:color="000000" w:fill="FFFFFF"/>
          </w:tcPr>
          <w:p w14:paraId="2CE9C115" w14:textId="77777777" w:rsidR="00097AC9" w:rsidRPr="00097AC9" w:rsidRDefault="002340BA" w:rsidP="00097AC9">
            <w:pPr>
              <w:keepLines/>
              <w:spacing w:after="0" w:line="240" w:lineRule="auto"/>
              <w:rPr>
                <w:rFonts w:ascii="Arial" w:eastAsia="Times New Roman" w:hAnsi="Arial"/>
                <w:color w:val="000000"/>
                <w:sz w:val="16"/>
                <w:szCs w:val="20"/>
                <w:lang w:eastAsia="es-ES"/>
              </w:rPr>
            </w:pPr>
            <w:r w:rsidRPr="006F147D">
              <w:rPr>
                <w:rFonts w:ascii="Arial" w:eastAsia="Times New Roman" w:hAnsi="Arial"/>
                <w:color w:val="000000"/>
                <w:sz w:val="20"/>
                <w:szCs w:val="20"/>
                <w:lang w:eastAsia="es-ES"/>
              </w:rPr>
              <w:t>Cost Pool column</w:t>
            </w:r>
          </w:p>
        </w:tc>
        <w:tc>
          <w:tcPr>
            <w:tcW w:w="1356" w:type="pct"/>
            <w:shd w:val="clear" w:color="000000" w:fill="FFFFFF"/>
          </w:tcPr>
          <w:p w14:paraId="2CE9C116" w14:textId="77777777" w:rsidR="00097AC9" w:rsidRPr="00A6751C" w:rsidRDefault="002340BA" w:rsidP="00097AC9">
            <w:pPr>
              <w:keepLines/>
              <w:spacing w:after="0" w:line="240" w:lineRule="auto"/>
              <w:rPr>
                <w:rFonts w:ascii="Arial" w:eastAsia="Times New Roman" w:hAnsi="Arial"/>
                <w:color w:val="000000"/>
                <w:sz w:val="20"/>
                <w:szCs w:val="20"/>
                <w:lang w:eastAsia="es-ES"/>
              </w:rPr>
            </w:pPr>
            <w:r w:rsidRPr="00A6751C">
              <w:rPr>
                <w:rFonts w:ascii="Arial" w:eastAsia="Times New Roman" w:hAnsi="Arial"/>
                <w:color w:val="000000"/>
                <w:sz w:val="20"/>
                <w:szCs w:val="20"/>
                <w:lang w:eastAsia="es-ES"/>
              </w:rPr>
              <w:t>Mapped from new created Cost Pool column in the subject area</w:t>
            </w:r>
          </w:p>
        </w:tc>
        <w:tc>
          <w:tcPr>
            <w:tcW w:w="788" w:type="pct"/>
            <w:shd w:val="clear" w:color="000000" w:fill="FFFFFF"/>
          </w:tcPr>
          <w:p w14:paraId="2CE9C117" w14:textId="77777777" w:rsidR="00097AC9" w:rsidRPr="00A6751C" w:rsidRDefault="002340BA" w:rsidP="00097AC9">
            <w:pPr>
              <w:keepLines/>
              <w:spacing w:after="0" w:line="240" w:lineRule="auto"/>
              <w:rPr>
                <w:rFonts w:ascii="Arial" w:eastAsia="Times New Roman" w:hAnsi="Arial"/>
                <w:color w:val="000000"/>
                <w:sz w:val="20"/>
                <w:szCs w:val="20"/>
                <w:lang w:eastAsia="es-ES"/>
              </w:rPr>
            </w:pPr>
            <w:r w:rsidRPr="00A6751C">
              <w:rPr>
                <w:rFonts w:ascii="Arial" w:eastAsia="Times New Roman" w:hAnsi="Arial"/>
                <w:color w:val="000000"/>
                <w:sz w:val="20"/>
                <w:szCs w:val="20"/>
                <w:lang w:eastAsia="es-ES"/>
              </w:rPr>
              <w:t>Dev Team</w:t>
            </w:r>
          </w:p>
        </w:tc>
        <w:tc>
          <w:tcPr>
            <w:tcW w:w="610" w:type="pct"/>
            <w:shd w:val="clear" w:color="000000" w:fill="FFFFFF"/>
          </w:tcPr>
          <w:p w14:paraId="2CE9C118" w14:textId="77777777" w:rsidR="00097AC9" w:rsidRPr="00A6751C" w:rsidRDefault="002340BA" w:rsidP="00097AC9">
            <w:pPr>
              <w:keepLines/>
              <w:spacing w:after="0" w:line="240" w:lineRule="auto"/>
              <w:rPr>
                <w:rFonts w:ascii="Arial" w:eastAsia="Times New Roman" w:hAnsi="Arial"/>
                <w:color w:val="000000"/>
                <w:sz w:val="20"/>
                <w:szCs w:val="20"/>
                <w:lang w:eastAsia="es-ES"/>
              </w:rPr>
            </w:pPr>
            <w:r w:rsidRPr="00A6751C">
              <w:rPr>
                <w:rFonts w:ascii="Arial" w:eastAsia="Times New Roman" w:hAnsi="Arial"/>
                <w:color w:val="000000"/>
                <w:sz w:val="20"/>
                <w:szCs w:val="20"/>
                <w:lang w:eastAsia="es-ES"/>
              </w:rPr>
              <w:t>Release 1B Go Live</w:t>
            </w:r>
          </w:p>
        </w:tc>
        <w:tc>
          <w:tcPr>
            <w:tcW w:w="794" w:type="pct"/>
            <w:shd w:val="clear" w:color="000000" w:fill="FFFFFF"/>
          </w:tcPr>
          <w:p w14:paraId="2CE9C119"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2340BA" w:rsidRPr="00097AC9" w14:paraId="2CE9C121" w14:textId="77777777" w:rsidTr="0066103B">
        <w:tc>
          <w:tcPr>
            <w:tcW w:w="424" w:type="pct"/>
            <w:shd w:val="clear" w:color="000000" w:fill="FFFFFF"/>
          </w:tcPr>
          <w:p w14:paraId="2CE9C11B" w14:textId="77777777" w:rsidR="002340BA" w:rsidRPr="00097AC9" w:rsidRDefault="002340BA"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2.</w:t>
            </w:r>
          </w:p>
        </w:tc>
        <w:tc>
          <w:tcPr>
            <w:tcW w:w="1028" w:type="pct"/>
            <w:shd w:val="clear" w:color="000000" w:fill="FFFFFF"/>
          </w:tcPr>
          <w:p w14:paraId="2CE9C11C" w14:textId="77777777" w:rsidR="002340BA" w:rsidRPr="00A6751C" w:rsidRDefault="002340BA" w:rsidP="00097AC9">
            <w:pPr>
              <w:keepLines/>
              <w:spacing w:after="0" w:line="240" w:lineRule="auto"/>
              <w:rPr>
                <w:rFonts w:ascii="Arial" w:eastAsia="Times New Roman" w:hAnsi="Arial"/>
                <w:color w:val="000000"/>
                <w:sz w:val="20"/>
                <w:szCs w:val="20"/>
                <w:lang w:eastAsia="es-ES"/>
              </w:rPr>
            </w:pPr>
            <w:r w:rsidRPr="00A6751C">
              <w:rPr>
                <w:rFonts w:ascii="Arial" w:eastAsia="Times New Roman" w:hAnsi="Arial"/>
                <w:color w:val="000000"/>
                <w:sz w:val="20"/>
                <w:szCs w:val="20"/>
                <w:lang w:eastAsia="es-ES"/>
              </w:rPr>
              <w:t>Depreciation Method Column</w:t>
            </w:r>
          </w:p>
        </w:tc>
        <w:tc>
          <w:tcPr>
            <w:tcW w:w="1356" w:type="pct"/>
            <w:shd w:val="clear" w:color="000000" w:fill="FFFFFF"/>
          </w:tcPr>
          <w:p w14:paraId="2CE9C11D" w14:textId="77777777" w:rsidR="002340BA" w:rsidRPr="00A6751C" w:rsidRDefault="002340BA" w:rsidP="00097AC9">
            <w:pPr>
              <w:keepLines/>
              <w:spacing w:after="0" w:line="240" w:lineRule="auto"/>
              <w:rPr>
                <w:rFonts w:ascii="Arial" w:eastAsia="Times New Roman" w:hAnsi="Arial"/>
                <w:color w:val="000000"/>
                <w:sz w:val="20"/>
                <w:szCs w:val="20"/>
                <w:lang w:eastAsia="es-ES"/>
              </w:rPr>
            </w:pPr>
            <w:r w:rsidRPr="00A6751C">
              <w:rPr>
                <w:rFonts w:ascii="Arial" w:eastAsia="Times New Roman" w:hAnsi="Arial"/>
                <w:color w:val="000000"/>
                <w:sz w:val="20"/>
                <w:szCs w:val="20"/>
                <w:lang w:eastAsia="es-ES"/>
              </w:rPr>
              <w:t>Mapped from new created Depreciation Method  column in the subject area</w:t>
            </w:r>
          </w:p>
        </w:tc>
        <w:tc>
          <w:tcPr>
            <w:tcW w:w="788" w:type="pct"/>
            <w:shd w:val="clear" w:color="000000" w:fill="FFFFFF"/>
          </w:tcPr>
          <w:p w14:paraId="2CE9C11E" w14:textId="77777777" w:rsidR="002340BA" w:rsidRPr="00A6751C" w:rsidRDefault="002340BA" w:rsidP="00097AC9">
            <w:pPr>
              <w:keepLines/>
              <w:spacing w:after="0" w:line="240" w:lineRule="auto"/>
              <w:rPr>
                <w:rFonts w:ascii="Arial" w:eastAsia="Times New Roman" w:hAnsi="Arial"/>
                <w:color w:val="000000"/>
                <w:sz w:val="20"/>
                <w:szCs w:val="20"/>
                <w:lang w:eastAsia="es-ES"/>
              </w:rPr>
            </w:pPr>
            <w:r w:rsidRPr="00A6751C">
              <w:rPr>
                <w:rFonts w:ascii="Arial" w:eastAsia="Times New Roman" w:hAnsi="Arial"/>
                <w:color w:val="000000"/>
                <w:sz w:val="20"/>
                <w:szCs w:val="20"/>
                <w:lang w:eastAsia="es-ES"/>
              </w:rPr>
              <w:t>Dev Team</w:t>
            </w:r>
          </w:p>
        </w:tc>
        <w:tc>
          <w:tcPr>
            <w:tcW w:w="610" w:type="pct"/>
            <w:shd w:val="clear" w:color="000000" w:fill="FFFFFF"/>
          </w:tcPr>
          <w:p w14:paraId="2CE9C11F" w14:textId="77777777" w:rsidR="002340BA" w:rsidRPr="00A6751C" w:rsidRDefault="002340BA" w:rsidP="00097AC9">
            <w:pPr>
              <w:keepLines/>
              <w:spacing w:after="0" w:line="240" w:lineRule="auto"/>
              <w:rPr>
                <w:rFonts w:ascii="Arial" w:eastAsia="Times New Roman" w:hAnsi="Arial"/>
                <w:color w:val="000000"/>
                <w:sz w:val="20"/>
                <w:szCs w:val="20"/>
                <w:lang w:eastAsia="es-ES"/>
              </w:rPr>
            </w:pPr>
            <w:r w:rsidRPr="00A6751C">
              <w:rPr>
                <w:rFonts w:ascii="Arial" w:eastAsia="Times New Roman" w:hAnsi="Arial"/>
                <w:color w:val="000000"/>
                <w:sz w:val="20"/>
                <w:szCs w:val="20"/>
                <w:lang w:eastAsia="es-ES"/>
              </w:rPr>
              <w:t>Release 1B Go Live</w:t>
            </w:r>
          </w:p>
        </w:tc>
        <w:tc>
          <w:tcPr>
            <w:tcW w:w="794" w:type="pct"/>
            <w:shd w:val="clear" w:color="000000" w:fill="FFFFFF"/>
          </w:tcPr>
          <w:p w14:paraId="2CE9C120" w14:textId="77777777" w:rsidR="002340BA" w:rsidRPr="00097AC9" w:rsidRDefault="002340BA" w:rsidP="00097AC9">
            <w:pPr>
              <w:keepLines/>
              <w:spacing w:after="0" w:line="240" w:lineRule="auto"/>
              <w:rPr>
                <w:rFonts w:ascii="Arial" w:eastAsia="Times New Roman" w:hAnsi="Arial"/>
                <w:color w:val="000000"/>
                <w:sz w:val="16"/>
                <w:szCs w:val="20"/>
                <w:lang w:eastAsia="es-ES"/>
              </w:rPr>
            </w:pPr>
          </w:p>
        </w:tc>
      </w:tr>
      <w:tr w:rsidR="002340BA" w:rsidRPr="00097AC9" w14:paraId="2CE9C129" w14:textId="77777777" w:rsidTr="0066103B">
        <w:tc>
          <w:tcPr>
            <w:tcW w:w="424" w:type="pct"/>
            <w:shd w:val="clear" w:color="000000" w:fill="FFFFFF"/>
          </w:tcPr>
          <w:p w14:paraId="2CE9C122" w14:textId="77777777" w:rsidR="002340BA" w:rsidRPr="00097AC9" w:rsidRDefault="002340BA"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3.</w:t>
            </w:r>
          </w:p>
        </w:tc>
        <w:tc>
          <w:tcPr>
            <w:tcW w:w="1028" w:type="pct"/>
            <w:shd w:val="clear" w:color="000000" w:fill="FFFFFF"/>
          </w:tcPr>
          <w:p w14:paraId="2CE9C123" w14:textId="77777777" w:rsidR="002340BA" w:rsidRPr="002340BA" w:rsidRDefault="002340BA" w:rsidP="002340BA">
            <w:pPr>
              <w:keepLines/>
              <w:spacing w:after="0" w:line="240" w:lineRule="auto"/>
              <w:rPr>
                <w:rFonts w:ascii="Arial" w:eastAsia="Times New Roman" w:hAnsi="Arial"/>
                <w:color w:val="000000"/>
                <w:sz w:val="20"/>
                <w:szCs w:val="20"/>
                <w:lang w:eastAsia="es-ES"/>
              </w:rPr>
            </w:pPr>
            <w:r w:rsidRPr="002340BA">
              <w:rPr>
                <w:rFonts w:ascii="Arial" w:eastAsia="Times New Roman" w:hAnsi="Arial"/>
                <w:color w:val="000000"/>
                <w:sz w:val="20"/>
                <w:szCs w:val="20"/>
                <w:lang w:eastAsia="es-ES"/>
              </w:rPr>
              <w:t>SR 3-11522809745</w:t>
            </w:r>
          </w:p>
          <w:p w14:paraId="2CE9C124" w14:textId="77777777" w:rsidR="002340BA" w:rsidRPr="00A6751C" w:rsidRDefault="002340BA" w:rsidP="002340BA">
            <w:pPr>
              <w:keepLines/>
              <w:spacing w:after="0" w:line="240" w:lineRule="auto"/>
              <w:rPr>
                <w:rFonts w:ascii="Arial" w:eastAsia="Times New Roman" w:hAnsi="Arial"/>
                <w:color w:val="000000"/>
                <w:sz w:val="20"/>
                <w:szCs w:val="20"/>
                <w:lang w:eastAsia="es-ES"/>
              </w:rPr>
            </w:pPr>
            <w:r w:rsidRPr="002340BA">
              <w:rPr>
                <w:rFonts w:ascii="Arial" w:hAnsi="Arial" w:cs="Arial"/>
                <w:bCs/>
                <w:sz w:val="20"/>
                <w:szCs w:val="20"/>
              </w:rPr>
              <w:t>BI Apps- ODI mapping pulling extra records with an expense center for Fixed Assets area.</w:t>
            </w:r>
          </w:p>
        </w:tc>
        <w:tc>
          <w:tcPr>
            <w:tcW w:w="1356" w:type="pct"/>
            <w:shd w:val="clear" w:color="000000" w:fill="FFFFFF"/>
          </w:tcPr>
          <w:p w14:paraId="2CE9C125" w14:textId="77777777" w:rsidR="002340BA" w:rsidRPr="00A6751C" w:rsidRDefault="002340BA" w:rsidP="00097AC9">
            <w:pPr>
              <w:keepLines/>
              <w:spacing w:after="0" w:line="240" w:lineRule="auto"/>
              <w:rPr>
                <w:rFonts w:ascii="Arial" w:eastAsia="Times New Roman" w:hAnsi="Arial"/>
                <w:color w:val="000000"/>
                <w:sz w:val="20"/>
                <w:szCs w:val="20"/>
                <w:lang w:eastAsia="es-ES"/>
              </w:rPr>
            </w:pPr>
            <w:r w:rsidRPr="002340BA">
              <w:rPr>
                <w:rFonts w:ascii="Arial" w:eastAsia="Times New Roman" w:hAnsi="Arial" w:cs="Arial"/>
                <w:color w:val="000000"/>
                <w:sz w:val="20"/>
                <w:szCs w:val="20"/>
                <w:lang w:eastAsia="es-ES"/>
              </w:rPr>
              <w:t>Added prompt to segregate records based on Asset Classification</w:t>
            </w:r>
          </w:p>
        </w:tc>
        <w:tc>
          <w:tcPr>
            <w:tcW w:w="788" w:type="pct"/>
            <w:shd w:val="clear" w:color="000000" w:fill="FFFFFF"/>
          </w:tcPr>
          <w:p w14:paraId="2CE9C126" w14:textId="77777777" w:rsidR="002340BA" w:rsidRPr="00A6751C" w:rsidRDefault="002340BA" w:rsidP="00097AC9">
            <w:pPr>
              <w:keepLines/>
              <w:spacing w:after="0" w:line="240" w:lineRule="auto"/>
              <w:rPr>
                <w:rFonts w:ascii="Arial" w:eastAsia="Times New Roman" w:hAnsi="Arial"/>
                <w:color w:val="000000"/>
                <w:sz w:val="20"/>
                <w:szCs w:val="20"/>
                <w:lang w:eastAsia="es-ES"/>
              </w:rPr>
            </w:pPr>
            <w:r w:rsidRPr="00A6751C">
              <w:rPr>
                <w:rFonts w:ascii="Arial" w:eastAsia="Times New Roman" w:hAnsi="Arial"/>
                <w:color w:val="000000"/>
                <w:sz w:val="20"/>
                <w:szCs w:val="20"/>
                <w:lang w:eastAsia="es-ES"/>
              </w:rPr>
              <w:t>Dev Team</w:t>
            </w:r>
          </w:p>
        </w:tc>
        <w:tc>
          <w:tcPr>
            <w:tcW w:w="610" w:type="pct"/>
            <w:shd w:val="clear" w:color="000000" w:fill="FFFFFF"/>
          </w:tcPr>
          <w:p w14:paraId="2CE9C127" w14:textId="77777777" w:rsidR="002340BA" w:rsidRPr="00A6751C" w:rsidRDefault="002340BA" w:rsidP="00097AC9">
            <w:pPr>
              <w:keepLines/>
              <w:spacing w:after="0" w:line="240" w:lineRule="auto"/>
              <w:rPr>
                <w:rFonts w:ascii="Arial" w:eastAsia="Times New Roman" w:hAnsi="Arial"/>
                <w:color w:val="000000"/>
                <w:sz w:val="20"/>
                <w:szCs w:val="20"/>
                <w:lang w:eastAsia="es-ES"/>
              </w:rPr>
            </w:pPr>
            <w:r w:rsidRPr="00A6751C">
              <w:rPr>
                <w:rFonts w:ascii="Arial" w:eastAsia="Times New Roman" w:hAnsi="Arial"/>
                <w:color w:val="000000"/>
                <w:sz w:val="20"/>
                <w:szCs w:val="20"/>
                <w:lang w:eastAsia="es-ES"/>
              </w:rPr>
              <w:t>Release 1B Go Live</w:t>
            </w:r>
          </w:p>
        </w:tc>
        <w:tc>
          <w:tcPr>
            <w:tcW w:w="794" w:type="pct"/>
            <w:shd w:val="clear" w:color="000000" w:fill="FFFFFF"/>
          </w:tcPr>
          <w:p w14:paraId="2CE9C128" w14:textId="77777777" w:rsidR="002340BA" w:rsidRPr="00097AC9" w:rsidRDefault="002340BA" w:rsidP="00097AC9">
            <w:pPr>
              <w:keepLines/>
              <w:spacing w:after="0" w:line="240" w:lineRule="auto"/>
              <w:rPr>
                <w:rFonts w:ascii="Arial" w:eastAsia="Times New Roman" w:hAnsi="Arial"/>
                <w:color w:val="000000"/>
                <w:sz w:val="16"/>
                <w:szCs w:val="20"/>
                <w:lang w:eastAsia="es-ES"/>
              </w:rPr>
            </w:pPr>
          </w:p>
        </w:tc>
      </w:tr>
    </w:tbl>
    <w:p w14:paraId="2CE9C131"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bookmarkEnd w:id="0"/>
    <w:p w14:paraId="2CE9C132" w14:textId="77777777" w:rsidR="00097AC9" w:rsidRPr="00097AC9" w:rsidRDefault="00097AC9" w:rsidP="00097AC9">
      <w:pPr>
        <w:spacing w:after="0" w:line="240" w:lineRule="auto"/>
        <w:rPr>
          <w:rFonts w:ascii="Arial" w:eastAsia="Times New Roman" w:hAnsi="Arial" w:cs="Arial"/>
          <w:sz w:val="20"/>
          <w:szCs w:val="20"/>
          <w:lang w:eastAsia="es-ES"/>
        </w:rPr>
      </w:pPr>
    </w:p>
    <w:p w14:paraId="2CE9C133" w14:textId="77777777" w:rsidR="00A42671" w:rsidRDefault="00A42671"/>
    <w:sectPr w:rsidR="00A42671" w:rsidSect="00794B35">
      <w:headerReference w:type="default" r:id="rId26"/>
      <w:footerReference w:type="even" r:id="rId27"/>
      <w:footerReference w:type="first" r:id="rId28"/>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B6DA0" w14:textId="77777777" w:rsidR="009D3353" w:rsidRDefault="009D3353">
      <w:pPr>
        <w:spacing w:after="0" w:line="240" w:lineRule="auto"/>
      </w:pPr>
      <w:r>
        <w:separator/>
      </w:r>
    </w:p>
  </w:endnote>
  <w:endnote w:type="continuationSeparator" w:id="0">
    <w:p w14:paraId="5F0B461C" w14:textId="77777777" w:rsidR="009D3353" w:rsidRDefault="009D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9C152" w14:textId="77777777" w:rsidR="00A6751C" w:rsidRDefault="00A675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CE9C153" w14:textId="77777777" w:rsidR="00A6751C" w:rsidRDefault="00A675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9C154" w14:textId="77777777" w:rsidR="00A6751C" w:rsidRDefault="00A6751C">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EDCD5" w14:textId="77777777" w:rsidR="009D3353" w:rsidRDefault="009D3353">
      <w:pPr>
        <w:spacing w:after="0" w:line="240" w:lineRule="auto"/>
      </w:pPr>
      <w:r>
        <w:separator/>
      </w:r>
    </w:p>
  </w:footnote>
  <w:footnote w:type="continuationSeparator" w:id="0">
    <w:p w14:paraId="7B40EFD1" w14:textId="77777777" w:rsidR="009D3353" w:rsidRDefault="009D3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9C151" w14:textId="77777777" w:rsidR="00A6751C" w:rsidRDefault="00A6751C">
    <w:pPr>
      <w:pStyle w:val="Header"/>
    </w:pPr>
    <w:r>
      <w:rPr>
        <w:noProof/>
        <w:lang w:eastAsia="en-US"/>
      </w:rPr>
      <w:drawing>
        <wp:anchor distT="0" distB="0" distL="114300" distR="114300" simplePos="0" relativeHeight="251657728" behindDoc="0" locked="0" layoutInCell="1" allowOverlap="1" wp14:anchorId="2CE9C155" wp14:editId="2CE9C156">
          <wp:simplePos x="0" y="0"/>
          <wp:positionH relativeFrom="column">
            <wp:posOffset>6096000</wp:posOffset>
          </wp:positionH>
          <wp:positionV relativeFrom="paragraph">
            <wp:posOffset>69215</wp:posOffset>
          </wp:positionV>
          <wp:extent cx="533400" cy="581025"/>
          <wp:effectExtent l="0" t="0" r="0" b="9525"/>
          <wp:wrapSquare wrapText="bothSides"/>
          <wp:docPr id="2"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Cigna - New 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2CE9C157" wp14:editId="2CE9C158">
          <wp:extent cx="1095375" cy="771525"/>
          <wp:effectExtent l="0" t="0" r="9525" b="952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1">
    <w:nsid w:val="0F334D20"/>
    <w:multiLevelType w:val="hybridMultilevel"/>
    <w:tmpl w:val="0E46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54E1B"/>
    <w:multiLevelType w:val="hybridMultilevel"/>
    <w:tmpl w:val="C0AAB5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7792B"/>
    <w:multiLevelType w:val="singleLevel"/>
    <w:tmpl w:val="1E506A76"/>
    <w:lvl w:ilvl="0">
      <w:start w:val="1"/>
      <w:numFmt w:val="none"/>
      <w:lvlText w:val="Note:"/>
      <w:legacy w:legacy="1" w:legacySpace="0" w:legacyIndent="720"/>
      <w:lvlJc w:val="left"/>
      <w:pPr>
        <w:ind w:left="720" w:hanging="720"/>
      </w:pPr>
      <w:rPr>
        <w:rFonts w:cs="Times New Roman"/>
        <w:b/>
        <w:i w:val="0"/>
      </w:rPr>
    </w:lvl>
  </w:abstractNum>
  <w:abstractNum w:abstractNumId="4">
    <w:nsid w:val="1F8A2841"/>
    <w:multiLevelType w:val="hybridMultilevel"/>
    <w:tmpl w:val="1B9CB89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8D7F95"/>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7">
    <w:nsid w:val="25503506"/>
    <w:multiLevelType w:val="multilevel"/>
    <w:tmpl w:val="6A800F7A"/>
    <w:lvl w:ilvl="0">
      <w:start w:val="1"/>
      <w:numFmt w:val="decimal"/>
      <w:pStyle w:val="Heading1"/>
      <w:lvlText w:val="%1"/>
      <w:lvlJc w:val="left"/>
      <w:pPr>
        <w:tabs>
          <w:tab w:val="num" w:pos="720"/>
        </w:tabs>
        <w:ind w:left="720" w:hanging="720"/>
      </w:pPr>
      <w:rPr>
        <w:rFonts w:ascii="Arial" w:hAnsi="Arial" w:cs="Arial" w:hint="default"/>
        <w:color w:val="auto"/>
        <w:sz w:val="32"/>
        <w:szCs w:val="32"/>
      </w:rPr>
    </w:lvl>
    <w:lvl w:ilvl="1">
      <w:start w:val="1"/>
      <w:numFmt w:val="decimal"/>
      <w:pStyle w:val="Heading2"/>
      <w:lvlText w:val="%1.%2"/>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pStyle w:val="Heading3"/>
      <w:lvlText w:val="%1.%2.%3"/>
      <w:lvlJc w:val="left"/>
      <w:pPr>
        <w:tabs>
          <w:tab w:val="num" w:pos="1440"/>
        </w:tabs>
        <w:ind w:left="1440" w:hanging="1440"/>
      </w:pPr>
      <w:rPr>
        <w:rFonts w:cs="Times New Roman" w:hint="default"/>
      </w:rPr>
    </w:lvl>
    <w:lvl w:ilvl="3">
      <w:start w:val="1"/>
      <w:numFmt w:val="decimal"/>
      <w:pStyle w:val="Heading4"/>
      <w:lvlText w:val="%1.%2.%3.%4"/>
      <w:lvlJc w:val="left"/>
      <w:pPr>
        <w:tabs>
          <w:tab w:val="num" w:pos="1440"/>
        </w:tabs>
        <w:ind w:left="1440" w:hanging="1440"/>
      </w:pPr>
      <w:rPr>
        <w:rFonts w:cs="Times New Roman" w:hint="default"/>
      </w:rPr>
    </w:lvl>
    <w:lvl w:ilvl="4">
      <w:start w:val="1"/>
      <w:numFmt w:val="decimal"/>
      <w:pStyle w:val="Heading5"/>
      <w:lvlText w:val="%1.%2.%3.%4.%5"/>
      <w:lvlJc w:val="left"/>
      <w:pPr>
        <w:tabs>
          <w:tab w:val="num" w:pos="1440"/>
        </w:tabs>
        <w:ind w:left="1440" w:hanging="1440"/>
      </w:pPr>
      <w:rPr>
        <w:rFonts w:cs="Times New Roman" w:hint="default"/>
      </w:rPr>
    </w:lvl>
    <w:lvl w:ilvl="5">
      <w:start w:val="1"/>
      <w:numFmt w:val="decimal"/>
      <w:pStyle w:val="Heading6"/>
      <w:lvlText w:val="%1.%2.%3.%4.%5.%6"/>
      <w:lvlJc w:val="left"/>
      <w:pPr>
        <w:tabs>
          <w:tab w:val="num" w:pos="1440"/>
        </w:tabs>
        <w:ind w:left="1440" w:hanging="1440"/>
      </w:pPr>
      <w:rPr>
        <w:rFonts w:cs="Times New Roman" w:hint="default"/>
      </w:rPr>
    </w:lvl>
    <w:lvl w:ilvl="6">
      <w:start w:val="1"/>
      <w:numFmt w:val="decimal"/>
      <w:pStyle w:val="Heading7"/>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440" w:hanging="1440"/>
      </w:pPr>
      <w:rPr>
        <w:rFonts w:cs="Times New Roman" w:hint="default"/>
      </w:rPr>
    </w:lvl>
    <w:lvl w:ilvl="8">
      <w:start w:val="1"/>
      <w:numFmt w:val="decimal"/>
      <w:lvlText w:val="%1.%2.%3.%4.%5.%6.%7.%8.%9"/>
      <w:lvlJc w:val="left"/>
      <w:pPr>
        <w:tabs>
          <w:tab w:val="num" w:pos="2160"/>
        </w:tabs>
        <w:ind w:left="1440" w:hanging="1440"/>
      </w:pPr>
      <w:rPr>
        <w:rFonts w:cs="Times New Roman" w:hint="default"/>
      </w:rPr>
    </w:lvl>
  </w:abstractNum>
  <w:abstractNum w:abstractNumId="8">
    <w:nsid w:val="2DA557A3"/>
    <w:multiLevelType w:val="hybridMultilevel"/>
    <w:tmpl w:val="04D81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9A4882"/>
    <w:multiLevelType w:val="multilevel"/>
    <w:tmpl w:val="C5443DA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nsid w:val="42F853F5"/>
    <w:multiLevelType w:val="hybridMultilevel"/>
    <w:tmpl w:val="3FC279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4274C98"/>
    <w:multiLevelType w:val="hybridMultilevel"/>
    <w:tmpl w:val="3DF0A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785AE5"/>
    <w:multiLevelType w:val="hybridMultilevel"/>
    <w:tmpl w:val="5F86FA6C"/>
    <w:lvl w:ilvl="0" w:tplc="865E606A">
      <w:start w:val="3"/>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093BD2"/>
    <w:multiLevelType w:val="hybridMultilevel"/>
    <w:tmpl w:val="492ED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230A3"/>
    <w:multiLevelType w:val="multilevel"/>
    <w:tmpl w:val="C5443DA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5D7A5655"/>
    <w:multiLevelType w:val="hybridMultilevel"/>
    <w:tmpl w:val="90E06998"/>
    <w:lvl w:ilvl="0" w:tplc="9FC038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1B2FA2"/>
    <w:multiLevelType w:val="hybridMultilevel"/>
    <w:tmpl w:val="44AA9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2A7444"/>
    <w:multiLevelType w:val="hybridMultilevel"/>
    <w:tmpl w:val="BB8E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F30D33"/>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19">
    <w:nsid w:val="6CF42951"/>
    <w:multiLevelType w:val="hybridMultilevel"/>
    <w:tmpl w:val="72A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56568D"/>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21">
    <w:nsid w:val="73152B4E"/>
    <w:multiLevelType w:val="multilevel"/>
    <w:tmpl w:val="C5443DA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nsid w:val="799A60BE"/>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num w:numId="1">
    <w:abstractNumId w:val="7"/>
  </w:num>
  <w:num w:numId="2">
    <w:abstractNumId w:val="6"/>
  </w:num>
  <w:num w:numId="3">
    <w:abstractNumId w:val="18"/>
  </w:num>
  <w:num w:numId="4">
    <w:abstractNumId w:val="20"/>
  </w:num>
  <w:num w:numId="5">
    <w:abstractNumId w:val="22"/>
  </w:num>
  <w:num w:numId="6">
    <w:abstractNumId w:val="7"/>
  </w:num>
  <w:num w:numId="7">
    <w:abstractNumId w:val="7"/>
    <w:lvlOverride w:ilvl="0">
      <w:startOverride w:val="5"/>
    </w:lvlOverride>
    <w:lvlOverride w:ilvl="1">
      <w:startOverride w:val="4"/>
    </w:lvlOverride>
    <w:lvlOverride w:ilvl="2">
      <w:startOverride w:val="1"/>
    </w:lvlOverride>
  </w:num>
  <w:num w:numId="8">
    <w:abstractNumId w:val="3"/>
  </w:num>
  <w:num w:numId="9">
    <w:abstractNumId w:val="4"/>
  </w:num>
  <w:num w:numId="10">
    <w:abstractNumId w:val="2"/>
  </w:num>
  <w:num w:numId="11">
    <w:abstractNumId w:val="21"/>
  </w:num>
  <w:num w:numId="12">
    <w:abstractNumId w:val="10"/>
  </w:num>
  <w:num w:numId="13">
    <w:abstractNumId w:val="8"/>
  </w:num>
  <w:num w:numId="14">
    <w:abstractNumId w:val="1"/>
  </w:num>
  <w:num w:numId="15">
    <w:abstractNumId w:val="11"/>
  </w:num>
  <w:num w:numId="16">
    <w:abstractNumId w:val="17"/>
  </w:num>
  <w:num w:numId="17">
    <w:abstractNumId w:val="13"/>
  </w:num>
  <w:num w:numId="18">
    <w:abstractNumId w:val="7"/>
  </w:num>
  <w:num w:numId="19">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num>
  <w:num w:numId="22">
    <w:abstractNumId w:val="7"/>
  </w:num>
  <w:num w:numId="23">
    <w:abstractNumId w:val="7"/>
  </w:num>
  <w:num w:numId="24">
    <w:abstractNumId w:val="7"/>
  </w:num>
  <w:num w:numId="25">
    <w:abstractNumId w:val="7"/>
  </w:num>
  <w:num w:numId="26">
    <w:abstractNumId w:val="0"/>
  </w:num>
  <w:num w:numId="27">
    <w:abstractNumId w:val="5"/>
  </w:num>
  <w:num w:numId="28">
    <w:abstractNumId w:val="12"/>
  </w:num>
  <w:num w:numId="29">
    <w:abstractNumId w:val="19"/>
  </w:num>
  <w:num w:numId="30">
    <w:abstractNumId w:val="15"/>
  </w:num>
  <w:num w:numId="31">
    <w:abstractNumId w:val="16"/>
  </w:num>
  <w:num w:numId="32">
    <w:abstractNumId w:val="14"/>
  </w:num>
  <w:num w:numId="33">
    <w:abstractNumId w:val="9"/>
  </w:num>
  <w:num w:numId="34">
    <w:abstractNumId w:val="7"/>
    <w:lvlOverride w:ilvl="0">
      <w:startOverride w:val="6"/>
    </w:lvlOverride>
    <w:lvlOverride w:ilvl="1">
      <w:startOverride w:val="4"/>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AC9"/>
    <w:rsid w:val="0000015F"/>
    <w:rsid w:val="00000B69"/>
    <w:rsid w:val="00003249"/>
    <w:rsid w:val="000039FF"/>
    <w:rsid w:val="00003D1A"/>
    <w:rsid w:val="00005783"/>
    <w:rsid w:val="00005A75"/>
    <w:rsid w:val="000061AE"/>
    <w:rsid w:val="000069CD"/>
    <w:rsid w:val="00006D22"/>
    <w:rsid w:val="00013BD3"/>
    <w:rsid w:val="00014E98"/>
    <w:rsid w:val="00016625"/>
    <w:rsid w:val="00020285"/>
    <w:rsid w:val="00020BEA"/>
    <w:rsid w:val="00020F90"/>
    <w:rsid w:val="00022398"/>
    <w:rsid w:val="0002277F"/>
    <w:rsid w:val="00023C64"/>
    <w:rsid w:val="00024558"/>
    <w:rsid w:val="000259B7"/>
    <w:rsid w:val="000272E5"/>
    <w:rsid w:val="00027B74"/>
    <w:rsid w:val="00027B89"/>
    <w:rsid w:val="0003267A"/>
    <w:rsid w:val="00032838"/>
    <w:rsid w:val="000341A3"/>
    <w:rsid w:val="00034A3C"/>
    <w:rsid w:val="00036B0F"/>
    <w:rsid w:val="00036DA7"/>
    <w:rsid w:val="00037286"/>
    <w:rsid w:val="00037B02"/>
    <w:rsid w:val="00037DEF"/>
    <w:rsid w:val="0004085B"/>
    <w:rsid w:val="00042301"/>
    <w:rsid w:val="0004240A"/>
    <w:rsid w:val="0004314F"/>
    <w:rsid w:val="00043721"/>
    <w:rsid w:val="00046D03"/>
    <w:rsid w:val="00051804"/>
    <w:rsid w:val="00052131"/>
    <w:rsid w:val="00052A7D"/>
    <w:rsid w:val="000536C5"/>
    <w:rsid w:val="00054D6A"/>
    <w:rsid w:val="00055C22"/>
    <w:rsid w:val="00055E87"/>
    <w:rsid w:val="00062D88"/>
    <w:rsid w:val="00062E43"/>
    <w:rsid w:val="00064C37"/>
    <w:rsid w:val="00065D8B"/>
    <w:rsid w:val="000668F1"/>
    <w:rsid w:val="0006751A"/>
    <w:rsid w:val="0007122F"/>
    <w:rsid w:val="000717D1"/>
    <w:rsid w:val="00071E84"/>
    <w:rsid w:val="00071FB3"/>
    <w:rsid w:val="00072284"/>
    <w:rsid w:val="00072F6F"/>
    <w:rsid w:val="00073265"/>
    <w:rsid w:val="00077C68"/>
    <w:rsid w:val="00080003"/>
    <w:rsid w:val="00080AB4"/>
    <w:rsid w:val="00081483"/>
    <w:rsid w:val="000838EC"/>
    <w:rsid w:val="0008559E"/>
    <w:rsid w:val="000858C2"/>
    <w:rsid w:val="00085F71"/>
    <w:rsid w:val="000861A7"/>
    <w:rsid w:val="00087E20"/>
    <w:rsid w:val="00093087"/>
    <w:rsid w:val="0009339E"/>
    <w:rsid w:val="00094791"/>
    <w:rsid w:val="00096BA4"/>
    <w:rsid w:val="0009725E"/>
    <w:rsid w:val="000978E8"/>
    <w:rsid w:val="00097AC9"/>
    <w:rsid w:val="000A13DA"/>
    <w:rsid w:val="000A232B"/>
    <w:rsid w:val="000A29E6"/>
    <w:rsid w:val="000A31E0"/>
    <w:rsid w:val="000A438B"/>
    <w:rsid w:val="000A474D"/>
    <w:rsid w:val="000A48AF"/>
    <w:rsid w:val="000A4B6B"/>
    <w:rsid w:val="000A6501"/>
    <w:rsid w:val="000A6535"/>
    <w:rsid w:val="000A7E55"/>
    <w:rsid w:val="000B08E1"/>
    <w:rsid w:val="000B14A6"/>
    <w:rsid w:val="000B1AA0"/>
    <w:rsid w:val="000B2D36"/>
    <w:rsid w:val="000B3147"/>
    <w:rsid w:val="000B4386"/>
    <w:rsid w:val="000B4AB9"/>
    <w:rsid w:val="000B57EB"/>
    <w:rsid w:val="000C054B"/>
    <w:rsid w:val="000C1894"/>
    <w:rsid w:val="000C2A78"/>
    <w:rsid w:val="000C2DA4"/>
    <w:rsid w:val="000C3429"/>
    <w:rsid w:val="000C3C66"/>
    <w:rsid w:val="000C3DEA"/>
    <w:rsid w:val="000C5037"/>
    <w:rsid w:val="000C5D3E"/>
    <w:rsid w:val="000C5FD7"/>
    <w:rsid w:val="000C7272"/>
    <w:rsid w:val="000D1F23"/>
    <w:rsid w:val="000D2813"/>
    <w:rsid w:val="000D3208"/>
    <w:rsid w:val="000D3338"/>
    <w:rsid w:val="000D347A"/>
    <w:rsid w:val="000D3F6C"/>
    <w:rsid w:val="000D40E4"/>
    <w:rsid w:val="000D6544"/>
    <w:rsid w:val="000D6B2B"/>
    <w:rsid w:val="000D6BC1"/>
    <w:rsid w:val="000E0D1E"/>
    <w:rsid w:val="000E1889"/>
    <w:rsid w:val="000E1ABF"/>
    <w:rsid w:val="000E2B19"/>
    <w:rsid w:val="000E4B75"/>
    <w:rsid w:val="000E722A"/>
    <w:rsid w:val="000F07A6"/>
    <w:rsid w:val="000F1F46"/>
    <w:rsid w:val="000F2D79"/>
    <w:rsid w:val="000F3725"/>
    <w:rsid w:val="000F4B11"/>
    <w:rsid w:val="000F5575"/>
    <w:rsid w:val="000F5943"/>
    <w:rsid w:val="000F6C2E"/>
    <w:rsid w:val="000F7375"/>
    <w:rsid w:val="000F7EEE"/>
    <w:rsid w:val="001012AE"/>
    <w:rsid w:val="00101793"/>
    <w:rsid w:val="00102313"/>
    <w:rsid w:val="0010248E"/>
    <w:rsid w:val="001038C0"/>
    <w:rsid w:val="001042E8"/>
    <w:rsid w:val="00106C81"/>
    <w:rsid w:val="00110D2F"/>
    <w:rsid w:val="00111220"/>
    <w:rsid w:val="001116FB"/>
    <w:rsid w:val="00111D5E"/>
    <w:rsid w:val="00112DF2"/>
    <w:rsid w:val="001139DC"/>
    <w:rsid w:val="001152A4"/>
    <w:rsid w:val="00115630"/>
    <w:rsid w:val="001161B5"/>
    <w:rsid w:val="00116A10"/>
    <w:rsid w:val="001170C1"/>
    <w:rsid w:val="00117976"/>
    <w:rsid w:val="00117CEB"/>
    <w:rsid w:val="001209F7"/>
    <w:rsid w:val="00121244"/>
    <w:rsid w:val="00122FCE"/>
    <w:rsid w:val="001269AF"/>
    <w:rsid w:val="00130058"/>
    <w:rsid w:val="00130316"/>
    <w:rsid w:val="0013082F"/>
    <w:rsid w:val="00132B3F"/>
    <w:rsid w:val="00132E47"/>
    <w:rsid w:val="0013670A"/>
    <w:rsid w:val="00136A79"/>
    <w:rsid w:val="00137001"/>
    <w:rsid w:val="00137124"/>
    <w:rsid w:val="0013783F"/>
    <w:rsid w:val="001422F4"/>
    <w:rsid w:val="00143DA7"/>
    <w:rsid w:val="00144AC9"/>
    <w:rsid w:val="00145B2D"/>
    <w:rsid w:val="00146625"/>
    <w:rsid w:val="00147E38"/>
    <w:rsid w:val="00151BE0"/>
    <w:rsid w:val="00151E23"/>
    <w:rsid w:val="001523C5"/>
    <w:rsid w:val="001540C1"/>
    <w:rsid w:val="0015670A"/>
    <w:rsid w:val="0016191E"/>
    <w:rsid w:val="00162837"/>
    <w:rsid w:val="00162D6A"/>
    <w:rsid w:val="001634AB"/>
    <w:rsid w:val="00164FF2"/>
    <w:rsid w:val="00167AC0"/>
    <w:rsid w:val="00170C50"/>
    <w:rsid w:val="00170FC2"/>
    <w:rsid w:val="001717E9"/>
    <w:rsid w:val="00171B00"/>
    <w:rsid w:val="00172EDB"/>
    <w:rsid w:val="00173245"/>
    <w:rsid w:val="00173479"/>
    <w:rsid w:val="00173ABD"/>
    <w:rsid w:val="0017551D"/>
    <w:rsid w:val="00176248"/>
    <w:rsid w:val="00176CEE"/>
    <w:rsid w:val="00177215"/>
    <w:rsid w:val="00177A81"/>
    <w:rsid w:val="00180770"/>
    <w:rsid w:val="00182D4B"/>
    <w:rsid w:val="001849FE"/>
    <w:rsid w:val="0018516A"/>
    <w:rsid w:val="00185EAB"/>
    <w:rsid w:val="001860EE"/>
    <w:rsid w:val="0018653A"/>
    <w:rsid w:val="00187420"/>
    <w:rsid w:val="001879CA"/>
    <w:rsid w:val="00190972"/>
    <w:rsid w:val="0019142A"/>
    <w:rsid w:val="001920B1"/>
    <w:rsid w:val="00192BB3"/>
    <w:rsid w:val="001932AD"/>
    <w:rsid w:val="001935E9"/>
    <w:rsid w:val="00193F1A"/>
    <w:rsid w:val="00195F5D"/>
    <w:rsid w:val="001965F6"/>
    <w:rsid w:val="00197229"/>
    <w:rsid w:val="0019777E"/>
    <w:rsid w:val="001A085B"/>
    <w:rsid w:val="001A0891"/>
    <w:rsid w:val="001A1A8A"/>
    <w:rsid w:val="001A2452"/>
    <w:rsid w:val="001A3746"/>
    <w:rsid w:val="001A3FD1"/>
    <w:rsid w:val="001A44F7"/>
    <w:rsid w:val="001A6226"/>
    <w:rsid w:val="001A665A"/>
    <w:rsid w:val="001A7352"/>
    <w:rsid w:val="001B0FC1"/>
    <w:rsid w:val="001B4BD5"/>
    <w:rsid w:val="001B4DCB"/>
    <w:rsid w:val="001B60EB"/>
    <w:rsid w:val="001B6EE6"/>
    <w:rsid w:val="001C25B3"/>
    <w:rsid w:val="001C33BC"/>
    <w:rsid w:val="001C35D7"/>
    <w:rsid w:val="001C450E"/>
    <w:rsid w:val="001C6053"/>
    <w:rsid w:val="001C640B"/>
    <w:rsid w:val="001C73F2"/>
    <w:rsid w:val="001D11F6"/>
    <w:rsid w:val="001D154D"/>
    <w:rsid w:val="001D1AE3"/>
    <w:rsid w:val="001D2C80"/>
    <w:rsid w:val="001D346B"/>
    <w:rsid w:val="001D41E2"/>
    <w:rsid w:val="001D550D"/>
    <w:rsid w:val="001D67B8"/>
    <w:rsid w:val="001D7A78"/>
    <w:rsid w:val="001D7FB2"/>
    <w:rsid w:val="001E1907"/>
    <w:rsid w:val="001E2518"/>
    <w:rsid w:val="001E303D"/>
    <w:rsid w:val="001E4004"/>
    <w:rsid w:val="001E49E5"/>
    <w:rsid w:val="001E4FD5"/>
    <w:rsid w:val="001E5987"/>
    <w:rsid w:val="001E6225"/>
    <w:rsid w:val="001E6C8C"/>
    <w:rsid w:val="001E7D44"/>
    <w:rsid w:val="001F02E6"/>
    <w:rsid w:val="001F149F"/>
    <w:rsid w:val="001F2FEC"/>
    <w:rsid w:val="001F4622"/>
    <w:rsid w:val="001F51D8"/>
    <w:rsid w:val="001F6670"/>
    <w:rsid w:val="001F671F"/>
    <w:rsid w:val="001F7979"/>
    <w:rsid w:val="002005A2"/>
    <w:rsid w:val="00203246"/>
    <w:rsid w:val="00203603"/>
    <w:rsid w:val="00203976"/>
    <w:rsid w:val="0020799F"/>
    <w:rsid w:val="00207C68"/>
    <w:rsid w:val="00210581"/>
    <w:rsid w:val="0021176A"/>
    <w:rsid w:val="0021331A"/>
    <w:rsid w:val="00213627"/>
    <w:rsid w:val="00213BA6"/>
    <w:rsid w:val="00216374"/>
    <w:rsid w:val="002164D9"/>
    <w:rsid w:val="00216786"/>
    <w:rsid w:val="00216834"/>
    <w:rsid w:val="00216DAE"/>
    <w:rsid w:val="00217580"/>
    <w:rsid w:val="00220ADA"/>
    <w:rsid w:val="00221B01"/>
    <w:rsid w:val="0022258C"/>
    <w:rsid w:val="00224D7B"/>
    <w:rsid w:val="00224EC0"/>
    <w:rsid w:val="002254A8"/>
    <w:rsid w:val="00225E30"/>
    <w:rsid w:val="00226F57"/>
    <w:rsid w:val="0022717C"/>
    <w:rsid w:val="00227F3A"/>
    <w:rsid w:val="00231260"/>
    <w:rsid w:val="002313F0"/>
    <w:rsid w:val="0023150F"/>
    <w:rsid w:val="00232733"/>
    <w:rsid w:val="00232FED"/>
    <w:rsid w:val="00233024"/>
    <w:rsid w:val="002332C5"/>
    <w:rsid w:val="002340BA"/>
    <w:rsid w:val="00234AB8"/>
    <w:rsid w:val="00234BA4"/>
    <w:rsid w:val="00234C28"/>
    <w:rsid w:val="00237D90"/>
    <w:rsid w:val="00240486"/>
    <w:rsid w:val="0024093B"/>
    <w:rsid w:val="00240F0D"/>
    <w:rsid w:val="002414CF"/>
    <w:rsid w:val="00241B58"/>
    <w:rsid w:val="00242791"/>
    <w:rsid w:val="00244412"/>
    <w:rsid w:val="00244569"/>
    <w:rsid w:val="00245777"/>
    <w:rsid w:val="00246335"/>
    <w:rsid w:val="0025002B"/>
    <w:rsid w:val="0025035A"/>
    <w:rsid w:val="00250FAD"/>
    <w:rsid w:val="0025185D"/>
    <w:rsid w:val="00251E42"/>
    <w:rsid w:val="00256124"/>
    <w:rsid w:val="0025685A"/>
    <w:rsid w:val="0025709C"/>
    <w:rsid w:val="00257CA2"/>
    <w:rsid w:val="00257F49"/>
    <w:rsid w:val="00260083"/>
    <w:rsid w:val="00260650"/>
    <w:rsid w:val="00260E5B"/>
    <w:rsid w:val="002613C8"/>
    <w:rsid w:val="0026219A"/>
    <w:rsid w:val="002639DD"/>
    <w:rsid w:val="00263F69"/>
    <w:rsid w:val="0026552F"/>
    <w:rsid w:val="0026621E"/>
    <w:rsid w:val="00266373"/>
    <w:rsid w:val="00270B98"/>
    <w:rsid w:val="00271D2B"/>
    <w:rsid w:val="002730B8"/>
    <w:rsid w:val="00273A12"/>
    <w:rsid w:val="002743D7"/>
    <w:rsid w:val="00274A1C"/>
    <w:rsid w:val="00276D91"/>
    <w:rsid w:val="00277351"/>
    <w:rsid w:val="00277A90"/>
    <w:rsid w:val="00277ACF"/>
    <w:rsid w:val="0028125C"/>
    <w:rsid w:val="0028239B"/>
    <w:rsid w:val="002828F3"/>
    <w:rsid w:val="00282F2E"/>
    <w:rsid w:val="00283704"/>
    <w:rsid w:val="002838BF"/>
    <w:rsid w:val="00284025"/>
    <w:rsid w:val="002848E9"/>
    <w:rsid w:val="0029163D"/>
    <w:rsid w:val="00293356"/>
    <w:rsid w:val="002948B7"/>
    <w:rsid w:val="0029559D"/>
    <w:rsid w:val="00295BE3"/>
    <w:rsid w:val="002A066E"/>
    <w:rsid w:val="002A1D93"/>
    <w:rsid w:val="002A4592"/>
    <w:rsid w:val="002A4CDF"/>
    <w:rsid w:val="002A4EA7"/>
    <w:rsid w:val="002A4ECF"/>
    <w:rsid w:val="002A545D"/>
    <w:rsid w:val="002B02C7"/>
    <w:rsid w:val="002B094B"/>
    <w:rsid w:val="002B1077"/>
    <w:rsid w:val="002B128F"/>
    <w:rsid w:val="002B1403"/>
    <w:rsid w:val="002B1529"/>
    <w:rsid w:val="002B1ED6"/>
    <w:rsid w:val="002B2A91"/>
    <w:rsid w:val="002B3183"/>
    <w:rsid w:val="002B6F42"/>
    <w:rsid w:val="002B738B"/>
    <w:rsid w:val="002B7825"/>
    <w:rsid w:val="002B7CC5"/>
    <w:rsid w:val="002C07DB"/>
    <w:rsid w:val="002C1142"/>
    <w:rsid w:val="002C1EA8"/>
    <w:rsid w:val="002C229F"/>
    <w:rsid w:val="002C3FD1"/>
    <w:rsid w:val="002C7878"/>
    <w:rsid w:val="002D5E17"/>
    <w:rsid w:val="002D6713"/>
    <w:rsid w:val="002D6870"/>
    <w:rsid w:val="002D69E3"/>
    <w:rsid w:val="002D7F9B"/>
    <w:rsid w:val="002E1200"/>
    <w:rsid w:val="002E2164"/>
    <w:rsid w:val="002E319F"/>
    <w:rsid w:val="002E459D"/>
    <w:rsid w:val="002E4EBF"/>
    <w:rsid w:val="002E502C"/>
    <w:rsid w:val="002E6312"/>
    <w:rsid w:val="002E7310"/>
    <w:rsid w:val="002F0717"/>
    <w:rsid w:val="002F0977"/>
    <w:rsid w:val="002F1932"/>
    <w:rsid w:val="002F2A60"/>
    <w:rsid w:val="002F3600"/>
    <w:rsid w:val="002F56C7"/>
    <w:rsid w:val="002F5A4B"/>
    <w:rsid w:val="002F5B85"/>
    <w:rsid w:val="002F5D28"/>
    <w:rsid w:val="002F698D"/>
    <w:rsid w:val="002F7196"/>
    <w:rsid w:val="002F7888"/>
    <w:rsid w:val="003011E5"/>
    <w:rsid w:val="00302AFC"/>
    <w:rsid w:val="00303B44"/>
    <w:rsid w:val="00304C09"/>
    <w:rsid w:val="0030519C"/>
    <w:rsid w:val="003056DC"/>
    <w:rsid w:val="00310201"/>
    <w:rsid w:val="00310DFA"/>
    <w:rsid w:val="003128A2"/>
    <w:rsid w:val="00312EB7"/>
    <w:rsid w:val="00316680"/>
    <w:rsid w:val="00316F83"/>
    <w:rsid w:val="00317074"/>
    <w:rsid w:val="00317A28"/>
    <w:rsid w:val="0032073A"/>
    <w:rsid w:val="003215A2"/>
    <w:rsid w:val="00321D55"/>
    <w:rsid w:val="00322AD1"/>
    <w:rsid w:val="00322D9F"/>
    <w:rsid w:val="003235B7"/>
    <w:rsid w:val="0032379F"/>
    <w:rsid w:val="00324EEC"/>
    <w:rsid w:val="00325559"/>
    <w:rsid w:val="003305D6"/>
    <w:rsid w:val="003316AE"/>
    <w:rsid w:val="00332685"/>
    <w:rsid w:val="003340D4"/>
    <w:rsid w:val="00334B0D"/>
    <w:rsid w:val="00335277"/>
    <w:rsid w:val="00335935"/>
    <w:rsid w:val="00336DAB"/>
    <w:rsid w:val="0034036C"/>
    <w:rsid w:val="00342725"/>
    <w:rsid w:val="00344BBD"/>
    <w:rsid w:val="00345294"/>
    <w:rsid w:val="0034685C"/>
    <w:rsid w:val="00350BAC"/>
    <w:rsid w:val="003510AF"/>
    <w:rsid w:val="00351129"/>
    <w:rsid w:val="00351B79"/>
    <w:rsid w:val="00353598"/>
    <w:rsid w:val="003539F9"/>
    <w:rsid w:val="00355BB1"/>
    <w:rsid w:val="003571B0"/>
    <w:rsid w:val="00357FC6"/>
    <w:rsid w:val="0036287A"/>
    <w:rsid w:val="00364483"/>
    <w:rsid w:val="0036553E"/>
    <w:rsid w:val="00366C0C"/>
    <w:rsid w:val="00367140"/>
    <w:rsid w:val="003707F6"/>
    <w:rsid w:val="00370C0B"/>
    <w:rsid w:val="0037382D"/>
    <w:rsid w:val="003742A4"/>
    <w:rsid w:val="003759BE"/>
    <w:rsid w:val="00375B17"/>
    <w:rsid w:val="003779B8"/>
    <w:rsid w:val="0038229A"/>
    <w:rsid w:val="00382594"/>
    <w:rsid w:val="00384EF0"/>
    <w:rsid w:val="00384F09"/>
    <w:rsid w:val="00386AF6"/>
    <w:rsid w:val="00386D55"/>
    <w:rsid w:val="00387A79"/>
    <w:rsid w:val="00390847"/>
    <w:rsid w:val="00391451"/>
    <w:rsid w:val="0039321B"/>
    <w:rsid w:val="0039424F"/>
    <w:rsid w:val="003943F0"/>
    <w:rsid w:val="00395083"/>
    <w:rsid w:val="0039570D"/>
    <w:rsid w:val="00396A92"/>
    <w:rsid w:val="00397DF7"/>
    <w:rsid w:val="003A042C"/>
    <w:rsid w:val="003A0AC7"/>
    <w:rsid w:val="003A261D"/>
    <w:rsid w:val="003A3213"/>
    <w:rsid w:val="003A535C"/>
    <w:rsid w:val="003A6843"/>
    <w:rsid w:val="003B0824"/>
    <w:rsid w:val="003B1F30"/>
    <w:rsid w:val="003B29CC"/>
    <w:rsid w:val="003B5A4B"/>
    <w:rsid w:val="003C170C"/>
    <w:rsid w:val="003C1AD0"/>
    <w:rsid w:val="003C2645"/>
    <w:rsid w:val="003C2B47"/>
    <w:rsid w:val="003C2B81"/>
    <w:rsid w:val="003C34D0"/>
    <w:rsid w:val="003C4415"/>
    <w:rsid w:val="003C4FE4"/>
    <w:rsid w:val="003C6DBA"/>
    <w:rsid w:val="003D25FC"/>
    <w:rsid w:val="003D2F68"/>
    <w:rsid w:val="003D4219"/>
    <w:rsid w:val="003D4662"/>
    <w:rsid w:val="003D5103"/>
    <w:rsid w:val="003D5D76"/>
    <w:rsid w:val="003D65CD"/>
    <w:rsid w:val="003E0C91"/>
    <w:rsid w:val="003E302E"/>
    <w:rsid w:val="003E3123"/>
    <w:rsid w:val="003E3B49"/>
    <w:rsid w:val="003E4934"/>
    <w:rsid w:val="003E4950"/>
    <w:rsid w:val="003E6AFD"/>
    <w:rsid w:val="003E7B71"/>
    <w:rsid w:val="003F0049"/>
    <w:rsid w:val="003F00ED"/>
    <w:rsid w:val="003F14E8"/>
    <w:rsid w:val="003F1C57"/>
    <w:rsid w:val="003F4941"/>
    <w:rsid w:val="003F4C3A"/>
    <w:rsid w:val="003F4FBC"/>
    <w:rsid w:val="003F69AB"/>
    <w:rsid w:val="003F6F09"/>
    <w:rsid w:val="003F7905"/>
    <w:rsid w:val="004009D1"/>
    <w:rsid w:val="00400F48"/>
    <w:rsid w:val="004010BB"/>
    <w:rsid w:val="0040110F"/>
    <w:rsid w:val="00401D6A"/>
    <w:rsid w:val="00402A57"/>
    <w:rsid w:val="00402BFB"/>
    <w:rsid w:val="00402FCD"/>
    <w:rsid w:val="0040320A"/>
    <w:rsid w:val="00407B58"/>
    <w:rsid w:val="0041040B"/>
    <w:rsid w:val="00410E12"/>
    <w:rsid w:val="00412001"/>
    <w:rsid w:val="0041231D"/>
    <w:rsid w:val="00412872"/>
    <w:rsid w:val="00413BCC"/>
    <w:rsid w:val="00415458"/>
    <w:rsid w:val="00415D21"/>
    <w:rsid w:val="0041622C"/>
    <w:rsid w:val="0041641F"/>
    <w:rsid w:val="004201D5"/>
    <w:rsid w:val="0042040C"/>
    <w:rsid w:val="004210AB"/>
    <w:rsid w:val="004214C4"/>
    <w:rsid w:val="00421BDF"/>
    <w:rsid w:val="00421C36"/>
    <w:rsid w:val="00421F3F"/>
    <w:rsid w:val="00422657"/>
    <w:rsid w:val="0042427C"/>
    <w:rsid w:val="004251AF"/>
    <w:rsid w:val="0042533A"/>
    <w:rsid w:val="00426D10"/>
    <w:rsid w:val="004323E6"/>
    <w:rsid w:val="004339B3"/>
    <w:rsid w:val="00433BC0"/>
    <w:rsid w:val="0043415F"/>
    <w:rsid w:val="00434336"/>
    <w:rsid w:val="00434C41"/>
    <w:rsid w:val="00435EE5"/>
    <w:rsid w:val="00436F4B"/>
    <w:rsid w:val="0044197E"/>
    <w:rsid w:val="004427F5"/>
    <w:rsid w:val="00445831"/>
    <w:rsid w:val="004467EA"/>
    <w:rsid w:val="00446D93"/>
    <w:rsid w:val="004477E1"/>
    <w:rsid w:val="0045111E"/>
    <w:rsid w:val="004530C0"/>
    <w:rsid w:val="00455081"/>
    <w:rsid w:val="00455E0E"/>
    <w:rsid w:val="00461129"/>
    <w:rsid w:val="0046281E"/>
    <w:rsid w:val="00465C3B"/>
    <w:rsid w:val="004669F8"/>
    <w:rsid w:val="00470BC2"/>
    <w:rsid w:val="004710B8"/>
    <w:rsid w:val="0047159D"/>
    <w:rsid w:val="00471D43"/>
    <w:rsid w:val="00471E87"/>
    <w:rsid w:val="00472E60"/>
    <w:rsid w:val="00472F74"/>
    <w:rsid w:val="00474471"/>
    <w:rsid w:val="00474893"/>
    <w:rsid w:val="0047712A"/>
    <w:rsid w:val="00477BCE"/>
    <w:rsid w:val="004808F7"/>
    <w:rsid w:val="00480FCB"/>
    <w:rsid w:val="00482405"/>
    <w:rsid w:val="00484463"/>
    <w:rsid w:val="00484AFE"/>
    <w:rsid w:val="00484BCE"/>
    <w:rsid w:val="0048613E"/>
    <w:rsid w:val="0048776A"/>
    <w:rsid w:val="004964BB"/>
    <w:rsid w:val="00496F63"/>
    <w:rsid w:val="004A0CC0"/>
    <w:rsid w:val="004A1CD8"/>
    <w:rsid w:val="004A2F35"/>
    <w:rsid w:val="004A33AB"/>
    <w:rsid w:val="004A4A39"/>
    <w:rsid w:val="004A5E65"/>
    <w:rsid w:val="004A685A"/>
    <w:rsid w:val="004A6B2F"/>
    <w:rsid w:val="004B0B3D"/>
    <w:rsid w:val="004B2775"/>
    <w:rsid w:val="004B2AED"/>
    <w:rsid w:val="004B2ECD"/>
    <w:rsid w:val="004B3B09"/>
    <w:rsid w:val="004B3F60"/>
    <w:rsid w:val="004B4A70"/>
    <w:rsid w:val="004B6609"/>
    <w:rsid w:val="004B6752"/>
    <w:rsid w:val="004B69AE"/>
    <w:rsid w:val="004C00CF"/>
    <w:rsid w:val="004C0446"/>
    <w:rsid w:val="004C2099"/>
    <w:rsid w:val="004C38CF"/>
    <w:rsid w:val="004C3B51"/>
    <w:rsid w:val="004C5328"/>
    <w:rsid w:val="004C6819"/>
    <w:rsid w:val="004C68D1"/>
    <w:rsid w:val="004D2A37"/>
    <w:rsid w:val="004D3754"/>
    <w:rsid w:val="004D4893"/>
    <w:rsid w:val="004D4B15"/>
    <w:rsid w:val="004D5AF8"/>
    <w:rsid w:val="004D6672"/>
    <w:rsid w:val="004D68E2"/>
    <w:rsid w:val="004D734F"/>
    <w:rsid w:val="004D73B9"/>
    <w:rsid w:val="004E3888"/>
    <w:rsid w:val="004E3E3B"/>
    <w:rsid w:val="004E41D6"/>
    <w:rsid w:val="004E55A1"/>
    <w:rsid w:val="004E6161"/>
    <w:rsid w:val="004E7695"/>
    <w:rsid w:val="004F03EF"/>
    <w:rsid w:val="004F151D"/>
    <w:rsid w:val="004F52D3"/>
    <w:rsid w:val="004F5404"/>
    <w:rsid w:val="004F72B5"/>
    <w:rsid w:val="00502942"/>
    <w:rsid w:val="00502D46"/>
    <w:rsid w:val="00504137"/>
    <w:rsid w:val="005043F9"/>
    <w:rsid w:val="00504FFE"/>
    <w:rsid w:val="00505261"/>
    <w:rsid w:val="00505B02"/>
    <w:rsid w:val="00506F3B"/>
    <w:rsid w:val="0050738D"/>
    <w:rsid w:val="00511C53"/>
    <w:rsid w:val="00511D33"/>
    <w:rsid w:val="005137EF"/>
    <w:rsid w:val="0051443F"/>
    <w:rsid w:val="00515010"/>
    <w:rsid w:val="0051521C"/>
    <w:rsid w:val="005175CC"/>
    <w:rsid w:val="00517733"/>
    <w:rsid w:val="005211FA"/>
    <w:rsid w:val="005241C3"/>
    <w:rsid w:val="00524428"/>
    <w:rsid w:val="00524C21"/>
    <w:rsid w:val="0052605C"/>
    <w:rsid w:val="005272BC"/>
    <w:rsid w:val="005308E8"/>
    <w:rsid w:val="005309EB"/>
    <w:rsid w:val="0053203B"/>
    <w:rsid w:val="005336E7"/>
    <w:rsid w:val="005351C5"/>
    <w:rsid w:val="005375C3"/>
    <w:rsid w:val="0054015C"/>
    <w:rsid w:val="005404FB"/>
    <w:rsid w:val="005407B7"/>
    <w:rsid w:val="00542DDA"/>
    <w:rsid w:val="00542EAE"/>
    <w:rsid w:val="005434D0"/>
    <w:rsid w:val="005459DF"/>
    <w:rsid w:val="0054618D"/>
    <w:rsid w:val="00546E1E"/>
    <w:rsid w:val="00550435"/>
    <w:rsid w:val="00550AD7"/>
    <w:rsid w:val="00552C59"/>
    <w:rsid w:val="00553075"/>
    <w:rsid w:val="0055328F"/>
    <w:rsid w:val="0055365F"/>
    <w:rsid w:val="00554FA9"/>
    <w:rsid w:val="00556944"/>
    <w:rsid w:val="00556CB1"/>
    <w:rsid w:val="00561314"/>
    <w:rsid w:val="005614A0"/>
    <w:rsid w:val="005618DC"/>
    <w:rsid w:val="00562134"/>
    <w:rsid w:val="005640D1"/>
    <w:rsid w:val="00564B98"/>
    <w:rsid w:val="00566050"/>
    <w:rsid w:val="00566BC1"/>
    <w:rsid w:val="005701DC"/>
    <w:rsid w:val="005702AD"/>
    <w:rsid w:val="005705FA"/>
    <w:rsid w:val="00570A46"/>
    <w:rsid w:val="00571D3E"/>
    <w:rsid w:val="0057378D"/>
    <w:rsid w:val="005737C4"/>
    <w:rsid w:val="00573D91"/>
    <w:rsid w:val="00574068"/>
    <w:rsid w:val="005743EF"/>
    <w:rsid w:val="00574C4A"/>
    <w:rsid w:val="00576095"/>
    <w:rsid w:val="0057690F"/>
    <w:rsid w:val="005778AA"/>
    <w:rsid w:val="00580111"/>
    <w:rsid w:val="00580CBB"/>
    <w:rsid w:val="005810F0"/>
    <w:rsid w:val="00581C59"/>
    <w:rsid w:val="00582401"/>
    <w:rsid w:val="00586849"/>
    <w:rsid w:val="0059059F"/>
    <w:rsid w:val="005905E5"/>
    <w:rsid w:val="0059098D"/>
    <w:rsid w:val="0059193F"/>
    <w:rsid w:val="0059221F"/>
    <w:rsid w:val="0059266C"/>
    <w:rsid w:val="00594388"/>
    <w:rsid w:val="005A0746"/>
    <w:rsid w:val="005A0C92"/>
    <w:rsid w:val="005A0D4F"/>
    <w:rsid w:val="005A100F"/>
    <w:rsid w:val="005A3A73"/>
    <w:rsid w:val="005A3BDE"/>
    <w:rsid w:val="005B19A4"/>
    <w:rsid w:val="005B4D1B"/>
    <w:rsid w:val="005B4F06"/>
    <w:rsid w:val="005C35F0"/>
    <w:rsid w:val="005C4301"/>
    <w:rsid w:val="005C6729"/>
    <w:rsid w:val="005D03E1"/>
    <w:rsid w:val="005D0F29"/>
    <w:rsid w:val="005D1A23"/>
    <w:rsid w:val="005D1CC7"/>
    <w:rsid w:val="005D49C8"/>
    <w:rsid w:val="005D50E9"/>
    <w:rsid w:val="005D57AC"/>
    <w:rsid w:val="005E06EC"/>
    <w:rsid w:val="005E0DC7"/>
    <w:rsid w:val="005E0E44"/>
    <w:rsid w:val="005E0FA5"/>
    <w:rsid w:val="005E235D"/>
    <w:rsid w:val="005E258D"/>
    <w:rsid w:val="005E45AA"/>
    <w:rsid w:val="005E725D"/>
    <w:rsid w:val="005E78EA"/>
    <w:rsid w:val="005F0FBE"/>
    <w:rsid w:val="005F1E62"/>
    <w:rsid w:val="005F47F1"/>
    <w:rsid w:val="005F5947"/>
    <w:rsid w:val="005F613A"/>
    <w:rsid w:val="005F70D9"/>
    <w:rsid w:val="005F7E48"/>
    <w:rsid w:val="00606100"/>
    <w:rsid w:val="00606927"/>
    <w:rsid w:val="00606B88"/>
    <w:rsid w:val="00610164"/>
    <w:rsid w:val="00610900"/>
    <w:rsid w:val="0061101B"/>
    <w:rsid w:val="00612691"/>
    <w:rsid w:val="00612B76"/>
    <w:rsid w:val="00613E04"/>
    <w:rsid w:val="006143A7"/>
    <w:rsid w:val="00614B7F"/>
    <w:rsid w:val="006156FC"/>
    <w:rsid w:val="00616234"/>
    <w:rsid w:val="006201A8"/>
    <w:rsid w:val="006203C8"/>
    <w:rsid w:val="00620A39"/>
    <w:rsid w:val="006214B6"/>
    <w:rsid w:val="00621558"/>
    <w:rsid w:val="0062203C"/>
    <w:rsid w:val="006229E3"/>
    <w:rsid w:val="00623914"/>
    <w:rsid w:val="0062550B"/>
    <w:rsid w:val="00625B7A"/>
    <w:rsid w:val="006265FB"/>
    <w:rsid w:val="00626BA8"/>
    <w:rsid w:val="006274AB"/>
    <w:rsid w:val="00627813"/>
    <w:rsid w:val="00627BBC"/>
    <w:rsid w:val="00631614"/>
    <w:rsid w:val="00632511"/>
    <w:rsid w:val="00632FA1"/>
    <w:rsid w:val="00633B71"/>
    <w:rsid w:val="00634422"/>
    <w:rsid w:val="00635F74"/>
    <w:rsid w:val="00643C07"/>
    <w:rsid w:val="00646507"/>
    <w:rsid w:val="00647B65"/>
    <w:rsid w:val="00647C2E"/>
    <w:rsid w:val="00647CBE"/>
    <w:rsid w:val="006500D6"/>
    <w:rsid w:val="006509DF"/>
    <w:rsid w:val="00651E4C"/>
    <w:rsid w:val="00653D98"/>
    <w:rsid w:val="00653EB4"/>
    <w:rsid w:val="006545F6"/>
    <w:rsid w:val="00656A5F"/>
    <w:rsid w:val="00656EA5"/>
    <w:rsid w:val="00656F46"/>
    <w:rsid w:val="00660134"/>
    <w:rsid w:val="0066103B"/>
    <w:rsid w:val="00662FEF"/>
    <w:rsid w:val="0066383F"/>
    <w:rsid w:val="00663D9A"/>
    <w:rsid w:val="00664575"/>
    <w:rsid w:val="00664A86"/>
    <w:rsid w:val="00665267"/>
    <w:rsid w:val="00665917"/>
    <w:rsid w:val="00665D3E"/>
    <w:rsid w:val="0066626B"/>
    <w:rsid w:val="006667AF"/>
    <w:rsid w:val="00670171"/>
    <w:rsid w:val="006704F2"/>
    <w:rsid w:val="00672259"/>
    <w:rsid w:val="00674CF3"/>
    <w:rsid w:val="0067790F"/>
    <w:rsid w:val="006829D7"/>
    <w:rsid w:val="006829ED"/>
    <w:rsid w:val="00682FA1"/>
    <w:rsid w:val="00683269"/>
    <w:rsid w:val="00683580"/>
    <w:rsid w:val="00683B8E"/>
    <w:rsid w:val="006846B4"/>
    <w:rsid w:val="006872D0"/>
    <w:rsid w:val="006910F2"/>
    <w:rsid w:val="00691162"/>
    <w:rsid w:val="00691734"/>
    <w:rsid w:val="00693229"/>
    <w:rsid w:val="006934D0"/>
    <w:rsid w:val="00694115"/>
    <w:rsid w:val="00695D18"/>
    <w:rsid w:val="00697756"/>
    <w:rsid w:val="0069790C"/>
    <w:rsid w:val="00697D1D"/>
    <w:rsid w:val="006A0254"/>
    <w:rsid w:val="006A0319"/>
    <w:rsid w:val="006A175F"/>
    <w:rsid w:val="006A2F59"/>
    <w:rsid w:val="006A360F"/>
    <w:rsid w:val="006A3F4A"/>
    <w:rsid w:val="006A499F"/>
    <w:rsid w:val="006A4CE8"/>
    <w:rsid w:val="006A54F8"/>
    <w:rsid w:val="006A6FCA"/>
    <w:rsid w:val="006A75CE"/>
    <w:rsid w:val="006A7E25"/>
    <w:rsid w:val="006B1204"/>
    <w:rsid w:val="006B1F9E"/>
    <w:rsid w:val="006B2158"/>
    <w:rsid w:val="006B36F2"/>
    <w:rsid w:val="006B4586"/>
    <w:rsid w:val="006B484F"/>
    <w:rsid w:val="006B549A"/>
    <w:rsid w:val="006B5745"/>
    <w:rsid w:val="006B5750"/>
    <w:rsid w:val="006B5D8B"/>
    <w:rsid w:val="006B6B6F"/>
    <w:rsid w:val="006B7B9F"/>
    <w:rsid w:val="006C0610"/>
    <w:rsid w:val="006C0F0A"/>
    <w:rsid w:val="006C186D"/>
    <w:rsid w:val="006C191A"/>
    <w:rsid w:val="006C2A70"/>
    <w:rsid w:val="006C32DD"/>
    <w:rsid w:val="006C76E3"/>
    <w:rsid w:val="006C76FB"/>
    <w:rsid w:val="006D4314"/>
    <w:rsid w:val="006D45B5"/>
    <w:rsid w:val="006D49D7"/>
    <w:rsid w:val="006D55CB"/>
    <w:rsid w:val="006D5B78"/>
    <w:rsid w:val="006D6AD4"/>
    <w:rsid w:val="006E1FD2"/>
    <w:rsid w:val="006E40D9"/>
    <w:rsid w:val="006E5FB2"/>
    <w:rsid w:val="006E6D8A"/>
    <w:rsid w:val="006E797C"/>
    <w:rsid w:val="006F147D"/>
    <w:rsid w:val="006F2F36"/>
    <w:rsid w:val="006F3692"/>
    <w:rsid w:val="006F4934"/>
    <w:rsid w:val="006F4D41"/>
    <w:rsid w:val="006F4E29"/>
    <w:rsid w:val="006F7DAD"/>
    <w:rsid w:val="00706B09"/>
    <w:rsid w:val="0071079C"/>
    <w:rsid w:val="007108AB"/>
    <w:rsid w:val="007118BE"/>
    <w:rsid w:val="00711F67"/>
    <w:rsid w:val="00712622"/>
    <w:rsid w:val="00712A4F"/>
    <w:rsid w:val="00713024"/>
    <w:rsid w:val="00714197"/>
    <w:rsid w:val="007147BE"/>
    <w:rsid w:val="00715329"/>
    <w:rsid w:val="00715A17"/>
    <w:rsid w:val="0071614D"/>
    <w:rsid w:val="00716256"/>
    <w:rsid w:val="00716392"/>
    <w:rsid w:val="00716C8A"/>
    <w:rsid w:val="007174A3"/>
    <w:rsid w:val="00717B55"/>
    <w:rsid w:val="00722193"/>
    <w:rsid w:val="00722218"/>
    <w:rsid w:val="00724C12"/>
    <w:rsid w:val="00725B0F"/>
    <w:rsid w:val="00725FCC"/>
    <w:rsid w:val="007310E3"/>
    <w:rsid w:val="007311A7"/>
    <w:rsid w:val="0073161B"/>
    <w:rsid w:val="00732535"/>
    <w:rsid w:val="007328BF"/>
    <w:rsid w:val="007332B2"/>
    <w:rsid w:val="00733683"/>
    <w:rsid w:val="007350C0"/>
    <w:rsid w:val="00736731"/>
    <w:rsid w:val="00736F3B"/>
    <w:rsid w:val="00737A06"/>
    <w:rsid w:val="00740302"/>
    <w:rsid w:val="00741E4A"/>
    <w:rsid w:val="00742583"/>
    <w:rsid w:val="007427D5"/>
    <w:rsid w:val="00743F0D"/>
    <w:rsid w:val="00752352"/>
    <w:rsid w:val="0075336C"/>
    <w:rsid w:val="00754907"/>
    <w:rsid w:val="00754957"/>
    <w:rsid w:val="0075532B"/>
    <w:rsid w:val="0075612F"/>
    <w:rsid w:val="007601BF"/>
    <w:rsid w:val="00761287"/>
    <w:rsid w:val="007625E6"/>
    <w:rsid w:val="00763292"/>
    <w:rsid w:val="00763677"/>
    <w:rsid w:val="00763D32"/>
    <w:rsid w:val="00763E84"/>
    <w:rsid w:val="00767E05"/>
    <w:rsid w:val="00767E9D"/>
    <w:rsid w:val="00770A47"/>
    <w:rsid w:val="0077424B"/>
    <w:rsid w:val="00774441"/>
    <w:rsid w:val="00775F88"/>
    <w:rsid w:val="00777BA3"/>
    <w:rsid w:val="00780AA0"/>
    <w:rsid w:val="00780B44"/>
    <w:rsid w:val="00782065"/>
    <w:rsid w:val="007842B6"/>
    <w:rsid w:val="0078493A"/>
    <w:rsid w:val="007872E6"/>
    <w:rsid w:val="00787874"/>
    <w:rsid w:val="00790648"/>
    <w:rsid w:val="00790897"/>
    <w:rsid w:val="00793F82"/>
    <w:rsid w:val="00794282"/>
    <w:rsid w:val="00794B35"/>
    <w:rsid w:val="007971ED"/>
    <w:rsid w:val="00797A6A"/>
    <w:rsid w:val="007A07B3"/>
    <w:rsid w:val="007A3006"/>
    <w:rsid w:val="007A367A"/>
    <w:rsid w:val="007A382D"/>
    <w:rsid w:val="007A4532"/>
    <w:rsid w:val="007B0FB9"/>
    <w:rsid w:val="007B13BA"/>
    <w:rsid w:val="007B3A93"/>
    <w:rsid w:val="007B3BE5"/>
    <w:rsid w:val="007B4588"/>
    <w:rsid w:val="007B73F2"/>
    <w:rsid w:val="007B7A9B"/>
    <w:rsid w:val="007C091D"/>
    <w:rsid w:val="007C19DE"/>
    <w:rsid w:val="007C1AEB"/>
    <w:rsid w:val="007C259C"/>
    <w:rsid w:val="007C5675"/>
    <w:rsid w:val="007C62FA"/>
    <w:rsid w:val="007C675C"/>
    <w:rsid w:val="007C7293"/>
    <w:rsid w:val="007C7664"/>
    <w:rsid w:val="007C7D66"/>
    <w:rsid w:val="007D062D"/>
    <w:rsid w:val="007D1335"/>
    <w:rsid w:val="007D2045"/>
    <w:rsid w:val="007D4970"/>
    <w:rsid w:val="007D531D"/>
    <w:rsid w:val="007D5416"/>
    <w:rsid w:val="007D64E4"/>
    <w:rsid w:val="007D749B"/>
    <w:rsid w:val="007D7884"/>
    <w:rsid w:val="007E2161"/>
    <w:rsid w:val="007E2976"/>
    <w:rsid w:val="007E404C"/>
    <w:rsid w:val="007E4150"/>
    <w:rsid w:val="007E48A5"/>
    <w:rsid w:val="007E4F8E"/>
    <w:rsid w:val="007E51C4"/>
    <w:rsid w:val="007E52C7"/>
    <w:rsid w:val="007E5386"/>
    <w:rsid w:val="007E75E6"/>
    <w:rsid w:val="007E7749"/>
    <w:rsid w:val="007E7F60"/>
    <w:rsid w:val="007F11B2"/>
    <w:rsid w:val="007F1EF0"/>
    <w:rsid w:val="007F2DBC"/>
    <w:rsid w:val="007F471D"/>
    <w:rsid w:val="007F4FB8"/>
    <w:rsid w:val="007F6496"/>
    <w:rsid w:val="007F709D"/>
    <w:rsid w:val="007F7578"/>
    <w:rsid w:val="007F7C2E"/>
    <w:rsid w:val="00800941"/>
    <w:rsid w:val="00800A34"/>
    <w:rsid w:val="00802034"/>
    <w:rsid w:val="008033AD"/>
    <w:rsid w:val="00807041"/>
    <w:rsid w:val="00807045"/>
    <w:rsid w:val="008136BD"/>
    <w:rsid w:val="00813E92"/>
    <w:rsid w:val="008157E8"/>
    <w:rsid w:val="00816FA3"/>
    <w:rsid w:val="00817D64"/>
    <w:rsid w:val="00821E9C"/>
    <w:rsid w:val="00822C28"/>
    <w:rsid w:val="0082303F"/>
    <w:rsid w:val="008252C2"/>
    <w:rsid w:val="008255C6"/>
    <w:rsid w:val="00826BD3"/>
    <w:rsid w:val="00827374"/>
    <w:rsid w:val="00830FE9"/>
    <w:rsid w:val="00834050"/>
    <w:rsid w:val="008354BF"/>
    <w:rsid w:val="0083666E"/>
    <w:rsid w:val="00840151"/>
    <w:rsid w:val="00840387"/>
    <w:rsid w:val="008416E5"/>
    <w:rsid w:val="00842884"/>
    <w:rsid w:val="00842889"/>
    <w:rsid w:val="008441D7"/>
    <w:rsid w:val="00844B75"/>
    <w:rsid w:val="008458D2"/>
    <w:rsid w:val="008472C0"/>
    <w:rsid w:val="008479D6"/>
    <w:rsid w:val="008516D1"/>
    <w:rsid w:val="00852052"/>
    <w:rsid w:val="00852D92"/>
    <w:rsid w:val="008536CC"/>
    <w:rsid w:val="00854671"/>
    <w:rsid w:val="008548FB"/>
    <w:rsid w:val="008549CB"/>
    <w:rsid w:val="00854A6F"/>
    <w:rsid w:val="00854F92"/>
    <w:rsid w:val="008552B7"/>
    <w:rsid w:val="0085614B"/>
    <w:rsid w:val="00856C56"/>
    <w:rsid w:val="008600DC"/>
    <w:rsid w:val="008602C2"/>
    <w:rsid w:val="00861B2A"/>
    <w:rsid w:val="00861DBD"/>
    <w:rsid w:val="00861E19"/>
    <w:rsid w:val="00861FFB"/>
    <w:rsid w:val="008629E0"/>
    <w:rsid w:val="00863A69"/>
    <w:rsid w:val="00863B4F"/>
    <w:rsid w:val="00871433"/>
    <w:rsid w:val="00872304"/>
    <w:rsid w:val="0087309A"/>
    <w:rsid w:val="00873900"/>
    <w:rsid w:val="00876076"/>
    <w:rsid w:val="00877301"/>
    <w:rsid w:val="00877FC5"/>
    <w:rsid w:val="0088182C"/>
    <w:rsid w:val="008819F2"/>
    <w:rsid w:val="00881BE3"/>
    <w:rsid w:val="00883A59"/>
    <w:rsid w:val="0088472A"/>
    <w:rsid w:val="00884B13"/>
    <w:rsid w:val="008871A9"/>
    <w:rsid w:val="0088767D"/>
    <w:rsid w:val="008876E1"/>
    <w:rsid w:val="008901DC"/>
    <w:rsid w:val="00892B90"/>
    <w:rsid w:val="00892E8D"/>
    <w:rsid w:val="00896581"/>
    <w:rsid w:val="00897B8E"/>
    <w:rsid w:val="00897D51"/>
    <w:rsid w:val="008A05CC"/>
    <w:rsid w:val="008A24BB"/>
    <w:rsid w:val="008A2821"/>
    <w:rsid w:val="008A2C4C"/>
    <w:rsid w:val="008A4080"/>
    <w:rsid w:val="008A4BF7"/>
    <w:rsid w:val="008A514E"/>
    <w:rsid w:val="008A5454"/>
    <w:rsid w:val="008A5D62"/>
    <w:rsid w:val="008A6215"/>
    <w:rsid w:val="008A6B91"/>
    <w:rsid w:val="008B15EF"/>
    <w:rsid w:val="008B2095"/>
    <w:rsid w:val="008B289F"/>
    <w:rsid w:val="008B3556"/>
    <w:rsid w:val="008B3B97"/>
    <w:rsid w:val="008B57E7"/>
    <w:rsid w:val="008B5B0D"/>
    <w:rsid w:val="008B62A7"/>
    <w:rsid w:val="008B70CE"/>
    <w:rsid w:val="008B73C9"/>
    <w:rsid w:val="008B7AFC"/>
    <w:rsid w:val="008C0F91"/>
    <w:rsid w:val="008C1EA9"/>
    <w:rsid w:val="008C3764"/>
    <w:rsid w:val="008C399E"/>
    <w:rsid w:val="008C3E4B"/>
    <w:rsid w:val="008C6617"/>
    <w:rsid w:val="008C6B3A"/>
    <w:rsid w:val="008C7DFC"/>
    <w:rsid w:val="008D140D"/>
    <w:rsid w:val="008D1EC7"/>
    <w:rsid w:val="008D2BEF"/>
    <w:rsid w:val="008D402D"/>
    <w:rsid w:val="008D5301"/>
    <w:rsid w:val="008E232C"/>
    <w:rsid w:val="008E720E"/>
    <w:rsid w:val="008F0F62"/>
    <w:rsid w:val="008F1BD5"/>
    <w:rsid w:val="008F23D8"/>
    <w:rsid w:val="008F2FE9"/>
    <w:rsid w:val="008F457E"/>
    <w:rsid w:val="008F51DF"/>
    <w:rsid w:val="008F58F2"/>
    <w:rsid w:val="008F5A24"/>
    <w:rsid w:val="008F5C62"/>
    <w:rsid w:val="008F5EE0"/>
    <w:rsid w:val="008F616E"/>
    <w:rsid w:val="008F67AF"/>
    <w:rsid w:val="008F6E64"/>
    <w:rsid w:val="008F7CF6"/>
    <w:rsid w:val="008F7E78"/>
    <w:rsid w:val="0090015F"/>
    <w:rsid w:val="00901919"/>
    <w:rsid w:val="009052D7"/>
    <w:rsid w:val="009056AF"/>
    <w:rsid w:val="00905ED5"/>
    <w:rsid w:val="00906674"/>
    <w:rsid w:val="00906773"/>
    <w:rsid w:val="009071F5"/>
    <w:rsid w:val="009078E3"/>
    <w:rsid w:val="00911A13"/>
    <w:rsid w:val="00911A7B"/>
    <w:rsid w:val="00912480"/>
    <w:rsid w:val="00912A98"/>
    <w:rsid w:val="00912FF9"/>
    <w:rsid w:val="0091482A"/>
    <w:rsid w:val="009149E7"/>
    <w:rsid w:val="00914BFD"/>
    <w:rsid w:val="009152EC"/>
    <w:rsid w:val="00916DC0"/>
    <w:rsid w:val="00917417"/>
    <w:rsid w:val="00917A29"/>
    <w:rsid w:val="009207BE"/>
    <w:rsid w:val="00921708"/>
    <w:rsid w:val="00922502"/>
    <w:rsid w:val="00922769"/>
    <w:rsid w:val="009236F6"/>
    <w:rsid w:val="00923EE2"/>
    <w:rsid w:val="00927939"/>
    <w:rsid w:val="00931988"/>
    <w:rsid w:val="009332FE"/>
    <w:rsid w:val="009358EA"/>
    <w:rsid w:val="00936158"/>
    <w:rsid w:val="009366EB"/>
    <w:rsid w:val="00936C4D"/>
    <w:rsid w:val="0093741D"/>
    <w:rsid w:val="009412EC"/>
    <w:rsid w:val="0094194F"/>
    <w:rsid w:val="00941F0F"/>
    <w:rsid w:val="00942718"/>
    <w:rsid w:val="00943887"/>
    <w:rsid w:val="0094487C"/>
    <w:rsid w:val="00944EA9"/>
    <w:rsid w:val="00945882"/>
    <w:rsid w:val="0094619E"/>
    <w:rsid w:val="0094663E"/>
    <w:rsid w:val="009473CE"/>
    <w:rsid w:val="00947762"/>
    <w:rsid w:val="009504E0"/>
    <w:rsid w:val="00951460"/>
    <w:rsid w:val="00955484"/>
    <w:rsid w:val="00957310"/>
    <w:rsid w:val="00957E7A"/>
    <w:rsid w:val="00960042"/>
    <w:rsid w:val="009623A6"/>
    <w:rsid w:val="009637DA"/>
    <w:rsid w:val="00964668"/>
    <w:rsid w:val="00965FA6"/>
    <w:rsid w:val="00971E88"/>
    <w:rsid w:val="0097247E"/>
    <w:rsid w:val="00973354"/>
    <w:rsid w:val="0097462E"/>
    <w:rsid w:val="0097494B"/>
    <w:rsid w:val="00974F39"/>
    <w:rsid w:val="00975704"/>
    <w:rsid w:val="009774BF"/>
    <w:rsid w:val="00977958"/>
    <w:rsid w:val="00977D56"/>
    <w:rsid w:val="0098019B"/>
    <w:rsid w:val="0098093B"/>
    <w:rsid w:val="00980B42"/>
    <w:rsid w:val="00980EF0"/>
    <w:rsid w:val="0098188B"/>
    <w:rsid w:val="00982A36"/>
    <w:rsid w:val="009836B8"/>
    <w:rsid w:val="00984084"/>
    <w:rsid w:val="00985E42"/>
    <w:rsid w:val="00986C26"/>
    <w:rsid w:val="00986CB0"/>
    <w:rsid w:val="009878A8"/>
    <w:rsid w:val="0099088F"/>
    <w:rsid w:val="00991310"/>
    <w:rsid w:val="00991348"/>
    <w:rsid w:val="009918F6"/>
    <w:rsid w:val="00991DC5"/>
    <w:rsid w:val="00995EDB"/>
    <w:rsid w:val="009A0641"/>
    <w:rsid w:val="009A0C1F"/>
    <w:rsid w:val="009A2567"/>
    <w:rsid w:val="009A2FD2"/>
    <w:rsid w:val="009A3269"/>
    <w:rsid w:val="009A3505"/>
    <w:rsid w:val="009A3EAA"/>
    <w:rsid w:val="009A4D3D"/>
    <w:rsid w:val="009A5FFA"/>
    <w:rsid w:val="009B26BE"/>
    <w:rsid w:val="009B41CD"/>
    <w:rsid w:val="009B468B"/>
    <w:rsid w:val="009B47F3"/>
    <w:rsid w:val="009B577D"/>
    <w:rsid w:val="009B59CF"/>
    <w:rsid w:val="009B7963"/>
    <w:rsid w:val="009C032D"/>
    <w:rsid w:val="009C0E70"/>
    <w:rsid w:val="009C362E"/>
    <w:rsid w:val="009C3AA5"/>
    <w:rsid w:val="009C45C5"/>
    <w:rsid w:val="009C55C6"/>
    <w:rsid w:val="009C5A00"/>
    <w:rsid w:val="009C7494"/>
    <w:rsid w:val="009C7FD1"/>
    <w:rsid w:val="009D15A4"/>
    <w:rsid w:val="009D242B"/>
    <w:rsid w:val="009D3353"/>
    <w:rsid w:val="009D5A7C"/>
    <w:rsid w:val="009D5D27"/>
    <w:rsid w:val="009D70B5"/>
    <w:rsid w:val="009D7503"/>
    <w:rsid w:val="009D76F5"/>
    <w:rsid w:val="009D7EAE"/>
    <w:rsid w:val="009E163D"/>
    <w:rsid w:val="009E1C6F"/>
    <w:rsid w:val="009E1CBB"/>
    <w:rsid w:val="009E201C"/>
    <w:rsid w:val="009E529C"/>
    <w:rsid w:val="009E5535"/>
    <w:rsid w:val="009E5A52"/>
    <w:rsid w:val="009E63FA"/>
    <w:rsid w:val="009F0F94"/>
    <w:rsid w:val="009F164C"/>
    <w:rsid w:val="009F1723"/>
    <w:rsid w:val="009F34CE"/>
    <w:rsid w:val="009F3653"/>
    <w:rsid w:val="009F5D81"/>
    <w:rsid w:val="009F78B4"/>
    <w:rsid w:val="009F79B9"/>
    <w:rsid w:val="009F7A02"/>
    <w:rsid w:val="009F7BE0"/>
    <w:rsid w:val="00A00807"/>
    <w:rsid w:val="00A01DB1"/>
    <w:rsid w:val="00A01EB5"/>
    <w:rsid w:val="00A022C1"/>
    <w:rsid w:val="00A06EB4"/>
    <w:rsid w:val="00A07648"/>
    <w:rsid w:val="00A14514"/>
    <w:rsid w:val="00A1602B"/>
    <w:rsid w:val="00A1611B"/>
    <w:rsid w:val="00A17270"/>
    <w:rsid w:val="00A20DF2"/>
    <w:rsid w:val="00A24E47"/>
    <w:rsid w:val="00A2551A"/>
    <w:rsid w:val="00A25B60"/>
    <w:rsid w:val="00A26A9A"/>
    <w:rsid w:val="00A26CB9"/>
    <w:rsid w:val="00A2714D"/>
    <w:rsid w:val="00A275E9"/>
    <w:rsid w:val="00A317BF"/>
    <w:rsid w:val="00A347AA"/>
    <w:rsid w:val="00A353AC"/>
    <w:rsid w:val="00A35D35"/>
    <w:rsid w:val="00A35F8A"/>
    <w:rsid w:val="00A36F17"/>
    <w:rsid w:val="00A42350"/>
    <w:rsid w:val="00A42671"/>
    <w:rsid w:val="00A43121"/>
    <w:rsid w:val="00A4409B"/>
    <w:rsid w:val="00A44C63"/>
    <w:rsid w:val="00A50F32"/>
    <w:rsid w:val="00A52B4F"/>
    <w:rsid w:val="00A52EA4"/>
    <w:rsid w:val="00A53AED"/>
    <w:rsid w:val="00A53C9D"/>
    <w:rsid w:val="00A53EB6"/>
    <w:rsid w:val="00A546F6"/>
    <w:rsid w:val="00A54D36"/>
    <w:rsid w:val="00A567C7"/>
    <w:rsid w:val="00A5770B"/>
    <w:rsid w:val="00A615AD"/>
    <w:rsid w:val="00A62BEA"/>
    <w:rsid w:val="00A64B07"/>
    <w:rsid w:val="00A66E85"/>
    <w:rsid w:val="00A6751C"/>
    <w:rsid w:val="00A67537"/>
    <w:rsid w:val="00A70FA4"/>
    <w:rsid w:val="00A72411"/>
    <w:rsid w:val="00A7253C"/>
    <w:rsid w:val="00A734FB"/>
    <w:rsid w:val="00A74925"/>
    <w:rsid w:val="00A75BDE"/>
    <w:rsid w:val="00A77DE6"/>
    <w:rsid w:val="00A80277"/>
    <w:rsid w:val="00A81193"/>
    <w:rsid w:val="00A81C7B"/>
    <w:rsid w:val="00A81EE8"/>
    <w:rsid w:val="00A8228F"/>
    <w:rsid w:val="00A84D52"/>
    <w:rsid w:val="00A84DD8"/>
    <w:rsid w:val="00A8579C"/>
    <w:rsid w:val="00A8623C"/>
    <w:rsid w:val="00A916C1"/>
    <w:rsid w:val="00A922A2"/>
    <w:rsid w:val="00A92BA7"/>
    <w:rsid w:val="00A9430A"/>
    <w:rsid w:val="00AA0061"/>
    <w:rsid w:val="00AA05F6"/>
    <w:rsid w:val="00AA120F"/>
    <w:rsid w:val="00AA2331"/>
    <w:rsid w:val="00AA24D1"/>
    <w:rsid w:val="00AA30F4"/>
    <w:rsid w:val="00AA51C0"/>
    <w:rsid w:val="00AA52DE"/>
    <w:rsid w:val="00AA5793"/>
    <w:rsid w:val="00AB1530"/>
    <w:rsid w:val="00AB1543"/>
    <w:rsid w:val="00AB1BBC"/>
    <w:rsid w:val="00AB2288"/>
    <w:rsid w:val="00AB392D"/>
    <w:rsid w:val="00AB399B"/>
    <w:rsid w:val="00AB4FC0"/>
    <w:rsid w:val="00AB51A5"/>
    <w:rsid w:val="00AB7A78"/>
    <w:rsid w:val="00AC014C"/>
    <w:rsid w:val="00AC0A10"/>
    <w:rsid w:val="00AC3E6E"/>
    <w:rsid w:val="00AC50EA"/>
    <w:rsid w:val="00AC791B"/>
    <w:rsid w:val="00AC7992"/>
    <w:rsid w:val="00AD0E6C"/>
    <w:rsid w:val="00AD194D"/>
    <w:rsid w:val="00AD1955"/>
    <w:rsid w:val="00AD1A7C"/>
    <w:rsid w:val="00AD291E"/>
    <w:rsid w:val="00AD3658"/>
    <w:rsid w:val="00AD4E0C"/>
    <w:rsid w:val="00AD56C8"/>
    <w:rsid w:val="00AD56F0"/>
    <w:rsid w:val="00AD5939"/>
    <w:rsid w:val="00AE0F1B"/>
    <w:rsid w:val="00AE12E4"/>
    <w:rsid w:val="00AE1D00"/>
    <w:rsid w:val="00AE2801"/>
    <w:rsid w:val="00AE49CF"/>
    <w:rsid w:val="00AE521D"/>
    <w:rsid w:val="00AE63E1"/>
    <w:rsid w:val="00AF19C3"/>
    <w:rsid w:val="00AF21EB"/>
    <w:rsid w:val="00AF2252"/>
    <w:rsid w:val="00AF4F0F"/>
    <w:rsid w:val="00AF698A"/>
    <w:rsid w:val="00AF7B54"/>
    <w:rsid w:val="00B00BFD"/>
    <w:rsid w:val="00B02379"/>
    <w:rsid w:val="00B0251C"/>
    <w:rsid w:val="00B02A69"/>
    <w:rsid w:val="00B03A56"/>
    <w:rsid w:val="00B04196"/>
    <w:rsid w:val="00B0495F"/>
    <w:rsid w:val="00B04D25"/>
    <w:rsid w:val="00B05B8E"/>
    <w:rsid w:val="00B05D66"/>
    <w:rsid w:val="00B05E28"/>
    <w:rsid w:val="00B06F18"/>
    <w:rsid w:val="00B10445"/>
    <w:rsid w:val="00B10D7B"/>
    <w:rsid w:val="00B11065"/>
    <w:rsid w:val="00B112C3"/>
    <w:rsid w:val="00B11BDC"/>
    <w:rsid w:val="00B13123"/>
    <w:rsid w:val="00B13912"/>
    <w:rsid w:val="00B1559E"/>
    <w:rsid w:val="00B16B44"/>
    <w:rsid w:val="00B16CAA"/>
    <w:rsid w:val="00B17A5F"/>
    <w:rsid w:val="00B17E6C"/>
    <w:rsid w:val="00B17E7E"/>
    <w:rsid w:val="00B263C9"/>
    <w:rsid w:val="00B263EA"/>
    <w:rsid w:val="00B26C19"/>
    <w:rsid w:val="00B2702D"/>
    <w:rsid w:val="00B27856"/>
    <w:rsid w:val="00B30466"/>
    <w:rsid w:val="00B306CD"/>
    <w:rsid w:val="00B3131C"/>
    <w:rsid w:val="00B32B44"/>
    <w:rsid w:val="00B33680"/>
    <w:rsid w:val="00B33EC9"/>
    <w:rsid w:val="00B36120"/>
    <w:rsid w:val="00B4246C"/>
    <w:rsid w:val="00B42474"/>
    <w:rsid w:val="00B44931"/>
    <w:rsid w:val="00B45096"/>
    <w:rsid w:val="00B5067C"/>
    <w:rsid w:val="00B50C07"/>
    <w:rsid w:val="00B51E3C"/>
    <w:rsid w:val="00B52563"/>
    <w:rsid w:val="00B54B94"/>
    <w:rsid w:val="00B560A4"/>
    <w:rsid w:val="00B562E1"/>
    <w:rsid w:val="00B56B9A"/>
    <w:rsid w:val="00B570F5"/>
    <w:rsid w:val="00B60697"/>
    <w:rsid w:val="00B6141C"/>
    <w:rsid w:val="00B625CC"/>
    <w:rsid w:val="00B6277D"/>
    <w:rsid w:val="00B631EF"/>
    <w:rsid w:val="00B636CC"/>
    <w:rsid w:val="00B642F9"/>
    <w:rsid w:val="00B64517"/>
    <w:rsid w:val="00B6596C"/>
    <w:rsid w:val="00B66D5D"/>
    <w:rsid w:val="00B66F6A"/>
    <w:rsid w:val="00B66FBD"/>
    <w:rsid w:val="00B670A0"/>
    <w:rsid w:val="00B67DCD"/>
    <w:rsid w:val="00B67EDC"/>
    <w:rsid w:val="00B713B2"/>
    <w:rsid w:val="00B71CBC"/>
    <w:rsid w:val="00B731B3"/>
    <w:rsid w:val="00B7385E"/>
    <w:rsid w:val="00B767C5"/>
    <w:rsid w:val="00B77547"/>
    <w:rsid w:val="00B77E74"/>
    <w:rsid w:val="00B817EB"/>
    <w:rsid w:val="00B819C6"/>
    <w:rsid w:val="00B82EFF"/>
    <w:rsid w:val="00B83172"/>
    <w:rsid w:val="00B84820"/>
    <w:rsid w:val="00B84E3C"/>
    <w:rsid w:val="00B85EC7"/>
    <w:rsid w:val="00B8636E"/>
    <w:rsid w:val="00B87989"/>
    <w:rsid w:val="00B87E91"/>
    <w:rsid w:val="00B9054F"/>
    <w:rsid w:val="00B91716"/>
    <w:rsid w:val="00B91D2C"/>
    <w:rsid w:val="00B9295E"/>
    <w:rsid w:val="00B92C1B"/>
    <w:rsid w:val="00B93830"/>
    <w:rsid w:val="00B93D5B"/>
    <w:rsid w:val="00B95DFD"/>
    <w:rsid w:val="00BA0528"/>
    <w:rsid w:val="00BA1987"/>
    <w:rsid w:val="00BA5EA3"/>
    <w:rsid w:val="00BA6174"/>
    <w:rsid w:val="00BA6B8D"/>
    <w:rsid w:val="00BA734B"/>
    <w:rsid w:val="00BA75D4"/>
    <w:rsid w:val="00BA76DB"/>
    <w:rsid w:val="00BB0F28"/>
    <w:rsid w:val="00BB1C86"/>
    <w:rsid w:val="00BB33B5"/>
    <w:rsid w:val="00BB3BBF"/>
    <w:rsid w:val="00BB4804"/>
    <w:rsid w:val="00BB4B9F"/>
    <w:rsid w:val="00BB4E61"/>
    <w:rsid w:val="00BB5983"/>
    <w:rsid w:val="00BB643E"/>
    <w:rsid w:val="00BB7B64"/>
    <w:rsid w:val="00BC09A8"/>
    <w:rsid w:val="00BC0DE2"/>
    <w:rsid w:val="00BC3599"/>
    <w:rsid w:val="00BC35C0"/>
    <w:rsid w:val="00BC7977"/>
    <w:rsid w:val="00BD2BB2"/>
    <w:rsid w:val="00BD2E27"/>
    <w:rsid w:val="00BD3F47"/>
    <w:rsid w:val="00BD4197"/>
    <w:rsid w:val="00BD4E8B"/>
    <w:rsid w:val="00BD6D26"/>
    <w:rsid w:val="00BD717D"/>
    <w:rsid w:val="00BD7E32"/>
    <w:rsid w:val="00BE0A6A"/>
    <w:rsid w:val="00BE2321"/>
    <w:rsid w:val="00BE2A6F"/>
    <w:rsid w:val="00BE44F0"/>
    <w:rsid w:val="00BE4AB1"/>
    <w:rsid w:val="00BE5B3E"/>
    <w:rsid w:val="00BE5ED8"/>
    <w:rsid w:val="00BE61BC"/>
    <w:rsid w:val="00BE73D3"/>
    <w:rsid w:val="00BE7C09"/>
    <w:rsid w:val="00BF084B"/>
    <w:rsid w:val="00BF26EE"/>
    <w:rsid w:val="00BF2721"/>
    <w:rsid w:val="00BF3375"/>
    <w:rsid w:val="00BF39AE"/>
    <w:rsid w:val="00BF3E7A"/>
    <w:rsid w:val="00BF5121"/>
    <w:rsid w:val="00BF59B3"/>
    <w:rsid w:val="00BF5DB1"/>
    <w:rsid w:val="00BF6F75"/>
    <w:rsid w:val="00BF7335"/>
    <w:rsid w:val="00C056BF"/>
    <w:rsid w:val="00C1048A"/>
    <w:rsid w:val="00C1077A"/>
    <w:rsid w:val="00C11299"/>
    <w:rsid w:val="00C1233A"/>
    <w:rsid w:val="00C13137"/>
    <w:rsid w:val="00C160A6"/>
    <w:rsid w:val="00C20D91"/>
    <w:rsid w:val="00C21103"/>
    <w:rsid w:val="00C22BDF"/>
    <w:rsid w:val="00C24343"/>
    <w:rsid w:val="00C24754"/>
    <w:rsid w:val="00C25524"/>
    <w:rsid w:val="00C26411"/>
    <w:rsid w:val="00C26B6C"/>
    <w:rsid w:val="00C32A35"/>
    <w:rsid w:val="00C32D70"/>
    <w:rsid w:val="00C34463"/>
    <w:rsid w:val="00C3516F"/>
    <w:rsid w:val="00C35F03"/>
    <w:rsid w:val="00C367E8"/>
    <w:rsid w:val="00C36FDD"/>
    <w:rsid w:val="00C410AE"/>
    <w:rsid w:val="00C42230"/>
    <w:rsid w:val="00C429FE"/>
    <w:rsid w:val="00C450CD"/>
    <w:rsid w:val="00C453B8"/>
    <w:rsid w:val="00C46A21"/>
    <w:rsid w:val="00C47F81"/>
    <w:rsid w:val="00C50156"/>
    <w:rsid w:val="00C515FF"/>
    <w:rsid w:val="00C54EFA"/>
    <w:rsid w:val="00C60E0A"/>
    <w:rsid w:val="00C61721"/>
    <w:rsid w:val="00C6254C"/>
    <w:rsid w:val="00C64513"/>
    <w:rsid w:val="00C66538"/>
    <w:rsid w:val="00C66DDE"/>
    <w:rsid w:val="00C66FFC"/>
    <w:rsid w:val="00C6741A"/>
    <w:rsid w:val="00C72141"/>
    <w:rsid w:val="00C73B9F"/>
    <w:rsid w:val="00C7564C"/>
    <w:rsid w:val="00C75A2C"/>
    <w:rsid w:val="00C75C48"/>
    <w:rsid w:val="00C7758B"/>
    <w:rsid w:val="00C777E8"/>
    <w:rsid w:val="00C800D5"/>
    <w:rsid w:val="00C80D17"/>
    <w:rsid w:val="00C8102E"/>
    <w:rsid w:val="00C81CDF"/>
    <w:rsid w:val="00C86415"/>
    <w:rsid w:val="00C9052B"/>
    <w:rsid w:val="00C90D14"/>
    <w:rsid w:val="00C94812"/>
    <w:rsid w:val="00C950CC"/>
    <w:rsid w:val="00C95328"/>
    <w:rsid w:val="00C967B0"/>
    <w:rsid w:val="00C9731C"/>
    <w:rsid w:val="00C97920"/>
    <w:rsid w:val="00CA049B"/>
    <w:rsid w:val="00CA130F"/>
    <w:rsid w:val="00CA1F4F"/>
    <w:rsid w:val="00CA63BE"/>
    <w:rsid w:val="00CA68C3"/>
    <w:rsid w:val="00CB0036"/>
    <w:rsid w:val="00CB1104"/>
    <w:rsid w:val="00CB1731"/>
    <w:rsid w:val="00CB1807"/>
    <w:rsid w:val="00CB197F"/>
    <w:rsid w:val="00CB1CAF"/>
    <w:rsid w:val="00CB2187"/>
    <w:rsid w:val="00CB2892"/>
    <w:rsid w:val="00CB2975"/>
    <w:rsid w:val="00CB2EFF"/>
    <w:rsid w:val="00CB3800"/>
    <w:rsid w:val="00CB52F6"/>
    <w:rsid w:val="00CB7A64"/>
    <w:rsid w:val="00CC0910"/>
    <w:rsid w:val="00CC0DC5"/>
    <w:rsid w:val="00CC1FE2"/>
    <w:rsid w:val="00CC2124"/>
    <w:rsid w:val="00CC304F"/>
    <w:rsid w:val="00CC5D1C"/>
    <w:rsid w:val="00CC6324"/>
    <w:rsid w:val="00CC742B"/>
    <w:rsid w:val="00CC7B69"/>
    <w:rsid w:val="00CD0842"/>
    <w:rsid w:val="00CD49BB"/>
    <w:rsid w:val="00CD65AC"/>
    <w:rsid w:val="00CE1E2A"/>
    <w:rsid w:val="00CE20F9"/>
    <w:rsid w:val="00CE298F"/>
    <w:rsid w:val="00CE2A44"/>
    <w:rsid w:val="00CE4302"/>
    <w:rsid w:val="00CE52EB"/>
    <w:rsid w:val="00CE5825"/>
    <w:rsid w:val="00CE6EF7"/>
    <w:rsid w:val="00CE784A"/>
    <w:rsid w:val="00CE78A0"/>
    <w:rsid w:val="00CF0EC7"/>
    <w:rsid w:val="00CF0F93"/>
    <w:rsid w:val="00CF12DB"/>
    <w:rsid w:val="00CF2681"/>
    <w:rsid w:val="00CF5900"/>
    <w:rsid w:val="00D0041C"/>
    <w:rsid w:val="00D01B69"/>
    <w:rsid w:val="00D01BE9"/>
    <w:rsid w:val="00D04834"/>
    <w:rsid w:val="00D04DBD"/>
    <w:rsid w:val="00D04EBE"/>
    <w:rsid w:val="00D070FA"/>
    <w:rsid w:val="00D07805"/>
    <w:rsid w:val="00D13565"/>
    <w:rsid w:val="00D13CD6"/>
    <w:rsid w:val="00D152DB"/>
    <w:rsid w:val="00D201F5"/>
    <w:rsid w:val="00D20CD9"/>
    <w:rsid w:val="00D20F5C"/>
    <w:rsid w:val="00D23EFB"/>
    <w:rsid w:val="00D244EE"/>
    <w:rsid w:val="00D25526"/>
    <w:rsid w:val="00D25BBE"/>
    <w:rsid w:val="00D26426"/>
    <w:rsid w:val="00D26442"/>
    <w:rsid w:val="00D27117"/>
    <w:rsid w:val="00D27BA3"/>
    <w:rsid w:val="00D32CEB"/>
    <w:rsid w:val="00D34359"/>
    <w:rsid w:val="00D34705"/>
    <w:rsid w:val="00D35992"/>
    <w:rsid w:val="00D36DA9"/>
    <w:rsid w:val="00D36F34"/>
    <w:rsid w:val="00D40E72"/>
    <w:rsid w:val="00D42ECC"/>
    <w:rsid w:val="00D43850"/>
    <w:rsid w:val="00D44C21"/>
    <w:rsid w:val="00D46BBD"/>
    <w:rsid w:val="00D47146"/>
    <w:rsid w:val="00D5328C"/>
    <w:rsid w:val="00D5475B"/>
    <w:rsid w:val="00D55A7D"/>
    <w:rsid w:val="00D57127"/>
    <w:rsid w:val="00D60446"/>
    <w:rsid w:val="00D6044C"/>
    <w:rsid w:val="00D60C3A"/>
    <w:rsid w:val="00D612A4"/>
    <w:rsid w:val="00D61A4E"/>
    <w:rsid w:val="00D61F92"/>
    <w:rsid w:val="00D63CC9"/>
    <w:rsid w:val="00D65634"/>
    <w:rsid w:val="00D661DD"/>
    <w:rsid w:val="00D67B93"/>
    <w:rsid w:val="00D70AED"/>
    <w:rsid w:val="00D71711"/>
    <w:rsid w:val="00D719A6"/>
    <w:rsid w:val="00D7268B"/>
    <w:rsid w:val="00D72A36"/>
    <w:rsid w:val="00D735CB"/>
    <w:rsid w:val="00D73809"/>
    <w:rsid w:val="00D758C0"/>
    <w:rsid w:val="00D75D95"/>
    <w:rsid w:val="00D8034D"/>
    <w:rsid w:val="00D80839"/>
    <w:rsid w:val="00D80E4D"/>
    <w:rsid w:val="00D8186F"/>
    <w:rsid w:val="00D84564"/>
    <w:rsid w:val="00D86D1E"/>
    <w:rsid w:val="00D87555"/>
    <w:rsid w:val="00D87AC6"/>
    <w:rsid w:val="00D87EA0"/>
    <w:rsid w:val="00D90FFD"/>
    <w:rsid w:val="00D9153A"/>
    <w:rsid w:val="00D91873"/>
    <w:rsid w:val="00D93054"/>
    <w:rsid w:val="00D93450"/>
    <w:rsid w:val="00D937EC"/>
    <w:rsid w:val="00D94A8A"/>
    <w:rsid w:val="00D9768C"/>
    <w:rsid w:val="00DA0AE1"/>
    <w:rsid w:val="00DA152E"/>
    <w:rsid w:val="00DA27EA"/>
    <w:rsid w:val="00DA3BBB"/>
    <w:rsid w:val="00DA3D46"/>
    <w:rsid w:val="00DA5290"/>
    <w:rsid w:val="00DA6054"/>
    <w:rsid w:val="00DA6293"/>
    <w:rsid w:val="00DB0093"/>
    <w:rsid w:val="00DB2F85"/>
    <w:rsid w:val="00DB4F86"/>
    <w:rsid w:val="00DB5A70"/>
    <w:rsid w:val="00DB5EB8"/>
    <w:rsid w:val="00DB7770"/>
    <w:rsid w:val="00DC1EAE"/>
    <w:rsid w:val="00DC2790"/>
    <w:rsid w:val="00DC63DE"/>
    <w:rsid w:val="00DC6630"/>
    <w:rsid w:val="00DC67FC"/>
    <w:rsid w:val="00DC6AED"/>
    <w:rsid w:val="00DD0188"/>
    <w:rsid w:val="00DD0566"/>
    <w:rsid w:val="00DD1CB2"/>
    <w:rsid w:val="00DD25DD"/>
    <w:rsid w:val="00DD480C"/>
    <w:rsid w:val="00DD675D"/>
    <w:rsid w:val="00DD7E8A"/>
    <w:rsid w:val="00DE010A"/>
    <w:rsid w:val="00DE157E"/>
    <w:rsid w:val="00DE27A0"/>
    <w:rsid w:val="00DE2D35"/>
    <w:rsid w:val="00DE4D3D"/>
    <w:rsid w:val="00DE5B2E"/>
    <w:rsid w:val="00DE77FD"/>
    <w:rsid w:val="00DF006B"/>
    <w:rsid w:val="00DF0EB2"/>
    <w:rsid w:val="00DF1166"/>
    <w:rsid w:val="00DF2065"/>
    <w:rsid w:val="00DF20D2"/>
    <w:rsid w:val="00DF371D"/>
    <w:rsid w:val="00DF3872"/>
    <w:rsid w:val="00DF5320"/>
    <w:rsid w:val="00DF5993"/>
    <w:rsid w:val="00DF5BE2"/>
    <w:rsid w:val="00DF615B"/>
    <w:rsid w:val="00E01C7E"/>
    <w:rsid w:val="00E0212C"/>
    <w:rsid w:val="00E028B7"/>
    <w:rsid w:val="00E050D8"/>
    <w:rsid w:val="00E07851"/>
    <w:rsid w:val="00E11E10"/>
    <w:rsid w:val="00E12068"/>
    <w:rsid w:val="00E13F71"/>
    <w:rsid w:val="00E13F7E"/>
    <w:rsid w:val="00E1440E"/>
    <w:rsid w:val="00E147D2"/>
    <w:rsid w:val="00E14BD6"/>
    <w:rsid w:val="00E16777"/>
    <w:rsid w:val="00E1717B"/>
    <w:rsid w:val="00E17C66"/>
    <w:rsid w:val="00E214EF"/>
    <w:rsid w:val="00E2191B"/>
    <w:rsid w:val="00E22824"/>
    <w:rsid w:val="00E239D0"/>
    <w:rsid w:val="00E24F15"/>
    <w:rsid w:val="00E259A0"/>
    <w:rsid w:val="00E25C01"/>
    <w:rsid w:val="00E30276"/>
    <w:rsid w:val="00E3165A"/>
    <w:rsid w:val="00E3267B"/>
    <w:rsid w:val="00E328AB"/>
    <w:rsid w:val="00E32FB0"/>
    <w:rsid w:val="00E3457C"/>
    <w:rsid w:val="00E3494E"/>
    <w:rsid w:val="00E34B54"/>
    <w:rsid w:val="00E35409"/>
    <w:rsid w:val="00E35852"/>
    <w:rsid w:val="00E3614A"/>
    <w:rsid w:val="00E36B51"/>
    <w:rsid w:val="00E3743E"/>
    <w:rsid w:val="00E37C73"/>
    <w:rsid w:val="00E40339"/>
    <w:rsid w:val="00E40EFB"/>
    <w:rsid w:val="00E415DD"/>
    <w:rsid w:val="00E41690"/>
    <w:rsid w:val="00E43375"/>
    <w:rsid w:val="00E44775"/>
    <w:rsid w:val="00E44F91"/>
    <w:rsid w:val="00E467BE"/>
    <w:rsid w:val="00E5027B"/>
    <w:rsid w:val="00E529B7"/>
    <w:rsid w:val="00E52F36"/>
    <w:rsid w:val="00E536F4"/>
    <w:rsid w:val="00E549CD"/>
    <w:rsid w:val="00E55A8C"/>
    <w:rsid w:val="00E6199C"/>
    <w:rsid w:val="00E64C27"/>
    <w:rsid w:val="00E64EE8"/>
    <w:rsid w:val="00E66D4A"/>
    <w:rsid w:val="00E671CF"/>
    <w:rsid w:val="00E676AC"/>
    <w:rsid w:val="00E67E22"/>
    <w:rsid w:val="00E70513"/>
    <w:rsid w:val="00E70E39"/>
    <w:rsid w:val="00E72EBF"/>
    <w:rsid w:val="00E72ECA"/>
    <w:rsid w:val="00E73015"/>
    <w:rsid w:val="00E731C1"/>
    <w:rsid w:val="00E73435"/>
    <w:rsid w:val="00E75F7D"/>
    <w:rsid w:val="00E81C9F"/>
    <w:rsid w:val="00E83DC1"/>
    <w:rsid w:val="00E8564D"/>
    <w:rsid w:val="00E86C63"/>
    <w:rsid w:val="00E86DB3"/>
    <w:rsid w:val="00E87A3B"/>
    <w:rsid w:val="00E87F1B"/>
    <w:rsid w:val="00E90DBB"/>
    <w:rsid w:val="00E93A38"/>
    <w:rsid w:val="00E93E81"/>
    <w:rsid w:val="00E9510F"/>
    <w:rsid w:val="00E9659E"/>
    <w:rsid w:val="00EA2BB3"/>
    <w:rsid w:val="00EA4E38"/>
    <w:rsid w:val="00EA4F67"/>
    <w:rsid w:val="00EA564C"/>
    <w:rsid w:val="00EA6826"/>
    <w:rsid w:val="00EB07EF"/>
    <w:rsid w:val="00EB12F1"/>
    <w:rsid w:val="00EB20B6"/>
    <w:rsid w:val="00EB310F"/>
    <w:rsid w:val="00EB3525"/>
    <w:rsid w:val="00EB79F6"/>
    <w:rsid w:val="00EC0324"/>
    <w:rsid w:val="00EC1540"/>
    <w:rsid w:val="00EC437D"/>
    <w:rsid w:val="00EC652A"/>
    <w:rsid w:val="00EC693A"/>
    <w:rsid w:val="00ED00F1"/>
    <w:rsid w:val="00ED11F7"/>
    <w:rsid w:val="00ED1E7A"/>
    <w:rsid w:val="00ED2669"/>
    <w:rsid w:val="00ED2AB7"/>
    <w:rsid w:val="00ED4233"/>
    <w:rsid w:val="00ED4A27"/>
    <w:rsid w:val="00EE12FC"/>
    <w:rsid w:val="00EE1526"/>
    <w:rsid w:val="00EE1974"/>
    <w:rsid w:val="00EE2089"/>
    <w:rsid w:val="00EE2E2A"/>
    <w:rsid w:val="00EE2F80"/>
    <w:rsid w:val="00EE3283"/>
    <w:rsid w:val="00EE4785"/>
    <w:rsid w:val="00EE49F8"/>
    <w:rsid w:val="00EE5C18"/>
    <w:rsid w:val="00EE67E4"/>
    <w:rsid w:val="00EE7B45"/>
    <w:rsid w:val="00EE7FF4"/>
    <w:rsid w:val="00EF0884"/>
    <w:rsid w:val="00EF0E8B"/>
    <w:rsid w:val="00EF1EC2"/>
    <w:rsid w:val="00EF243B"/>
    <w:rsid w:val="00EF2948"/>
    <w:rsid w:val="00EF2B5D"/>
    <w:rsid w:val="00EF2F48"/>
    <w:rsid w:val="00EF395C"/>
    <w:rsid w:val="00EF4DD9"/>
    <w:rsid w:val="00EF5D19"/>
    <w:rsid w:val="00EF69BA"/>
    <w:rsid w:val="00EF71FA"/>
    <w:rsid w:val="00EF747E"/>
    <w:rsid w:val="00EF7771"/>
    <w:rsid w:val="00EF780F"/>
    <w:rsid w:val="00EF7D88"/>
    <w:rsid w:val="00F01119"/>
    <w:rsid w:val="00F01DD6"/>
    <w:rsid w:val="00F03794"/>
    <w:rsid w:val="00F03814"/>
    <w:rsid w:val="00F03938"/>
    <w:rsid w:val="00F04EF7"/>
    <w:rsid w:val="00F056C6"/>
    <w:rsid w:val="00F0662F"/>
    <w:rsid w:val="00F06F52"/>
    <w:rsid w:val="00F11616"/>
    <w:rsid w:val="00F11A48"/>
    <w:rsid w:val="00F14CC4"/>
    <w:rsid w:val="00F16C80"/>
    <w:rsid w:val="00F17D29"/>
    <w:rsid w:val="00F25889"/>
    <w:rsid w:val="00F27972"/>
    <w:rsid w:val="00F32B51"/>
    <w:rsid w:val="00F33770"/>
    <w:rsid w:val="00F34709"/>
    <w:rsid w:val="00F34C47"/>
    <w:rsid w:val="00F35B3B"/>
    <w:rsid w:val="00F3621F"/>
    <w:rsid w:val="00F37095"/>
    <w:rsid w:val="00F4138D"/>
    <w:rsid w:val="00F44A1C"/>
    <w:rsid w:val="00F44F03"/>
    <w:rsid w:val="00F46851"/>
    <w:rsid w:val="00F479EB"/>
    <w:rsid w:val="00F47EC7"/>
    <w:rsid w:val="00F51857"/>
    <w:rsid w:val="00F51D79"/>
    <w:rsid w:val="00F51EA2"/>
    <w:rsid w:val="00F51EAE"/>
    <w:rsid w:val="00F5237B"/>
    <w:rsid w:val="00F53402"/>
    <w:rsid w:val="00F5372B"/>
    <w:rsid w:val="00F55775"/>
    <w:rsid w:val="00F563E7"/>
    <w:rsid w:val="00F568F6"/>
    <w:rsid w:val="00F56A4B"/>
    <w:rsid w:val="00F57014"/>
    <w:rsid w:val="00F578E8"/>
    <w:rsid w:val="00F6134A"/>
    <w:rsid w:val="00F62AEE"/>
    <w:rsid w:val="00F63343"/>
    <w:rsid w:val="00F64171"/>
    <w:rsid w:val="00F64479"/>
    <w:rsid w:val="00F70895"/>
    <w:rsid w:val="00F72F0E"/>
    <w:rsid w:val="00F74D3F"/>
    <w:rsid w:val="00F761D0"/>
    <w:rsid w:val="00F76B66"/>
    <w:rsid w:val="00F76D6C"/>
    <w:rsid w:val="00F7727F"/>
    <w:rsid w:val="00F81118"/>
    <w:rsid w:val="00F824F5"/>
    <w:rsid w:val="00F82520"/>
    <w:rsid w:val="00F82935"/>
    <w:rsid w:val="00F83443"/>
    <w:rsid w:val="00F84896"/>
    <w:rsid w:val="00F8566C"/>
    <w:rsid w:val="00F85E73"/>
    <w:rsid w:val="00F86C5F"/>
    <w:rsid w:val="00F86F57"/>
    <w:rsid w:val="00F87D28"/>
    <w:rsid w:val="00F90882"/>
    <w:rsid w:val="00F90E8A"/>
    <w:rsid w:val="00F911A9"/>
    <w:rsid w:val="00F94420"/>
    <w:rsid w:val="00F95179"/>
    <w:rsid w:val="00F972A1"/>
    <w:rsid w:val="00F97CCE"/>
    <w:rsid w:val="00FA065E"/>
    <w:rsid w:val="00FA32AB"/>
    <w:rsid w:val="00FA5261"/>
    <w:rsid w:val="00FA7A90"/>
    <w:rsid w:val="00FB2FC8"/>
    <w:rsid w:val="00FB321B"/>
    <w:rsid w:val="00FB3B4D"/>
    <w:rsid w:val="00FB436D"/>
    <w:rsid w:val="00FB54D8"/>
    <w:rsid w:val="00FB5A00"/>
    <w:rsid w:val="00FB5B19"/>
    <w:rsid w:val="00FB5CF8"/>
    <w:rsid w:val="00FB5FC0"/>
    <w:rsid w:val="00FB6660"/>
    <w:rsid w:val="00FB7139"/>
    <w:rsid w:val="00FC1022"/>
    <w:rsid w:val="00FC22F3"/>
    <w:rsid w:val="00FC3166"/>
    <w:rsid w:val="00FC39BD"/>
    <w:rsid w:val="00FC3FB9"/>
    <w:rsid w:val="00FC40F9"/>
    <w:rsid w:val="00FC466A"/>
    <w:rsid w:val="00FC641F"/>
    <w:rsid w:val="00FC6DE8"/>
    <w:rsid w:val="00FC7E9D"/>
    <w:rsid w:val="00FD0C3F"/>
    <w:rsid w:val="00FD1BC4"/>
    <w:rsid w:val="00FD2042"/>
    <w:rsid w:val="00FD2B05"/>
    <w:rsid w:val="00FD3B33"/>
    <w:rsid w:val="00FD4008"/>
    <w:rsid w:val="00FD4485"/>
    <w:rsid w:val="00FD4C1B"/>
    <w:rsid w:val="00FD4EB5"/>
    <w:rsid w:val="00FD6C9C"/>
    <w:rsid w:val="00FD7433"/>
    <w:rsid w:val="00FE3B95"/>
    <w:rsid w:val="00FE5F6A"/>
    <w:rsid w:val="00FE683F"/>
    <w:rsid w:val="00FE6F1D"/>
    <w:rsid w:val="00FE7F73"/>
    <w:rsid w:val="00FF0B2C"/>
    <w:rsid w:val="00FF1BCD"/>
    <w:rsid w:val="00FF2AD6"/>
    <w:rsid w:val="00FF2ECD"/>
    <w:rsid w:val="00FF3306"/>
    <w:rsid w:val="00FF33C2"/>
    <w:rsid w:val="00FF4115"/>
    <w:rsid w:val="00F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9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aliases w:val="HD1"/>
    <w:basedOn w:val="Normal"/>
    <w:next w:val="Normal"/>
    <w:link w:val="Heading1Char"/>
    <w:uiPriority w:val="9"/>
    <w:qFormat/>
    <w:rsid w:val="00097AC9"/>
    <w:pPr>
      <w:keepNext/>
      <w:keepLines/>
      <w:pageBreakBefore/>
      <w:numPr>
        <w:numId w:val="6"/>
      </w:numPr>
      <w:pBdr>
        <w:top w:val="single" w:sz="48" w:space="1" w:color="auto"/>
      </w:pBdr>
      <w:tabs>
        <w:tab w:val="left" w:pos="1440"/>
        <w:tab w:val="left" w:pos="2520"/>
      </w:tabs>
      <w:spacing w:before="120" w:after="240" w:line="240" w:lineRule="auto"/>
      <w:outlineLvl w:val="0"/>
    </w:pPr>
    <w:rPr>
      <w:rFonts w:ascii="Arial" w:eastAsia="Times New Roman" w:hAnsi="Arial"/>
      <w:b/>
      <w:sz w:val="32"/>
      <w:szCs w:val="20"/>
      <w:lang w:eastAsia="es-ES"/>
    </w:rPr>
  </w:style>
  <w:style w:type="paragraph" w:styleId="Heading2">
    <w:name w:val="heading 2"/>
    <w:aliases w:val="HD2"/>
    <w:basedOn w:val="BodyText"/>
    <w:next w:val="BodyText"/>
    <w:link w:val="Heading2Char"/>
    <w:uiPriority w:val="9"/>
    <w:qFormat/>
    <w:rsid w:val="00097AC9"/>
    <w:pPr>
      <w:keepNext/>
      <w:keepLines/>
      <w:numPr>
        <w:ilvl w:val="1"/>
        <w:numId w:val="6"/>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uiPriority w:val="9"/>
    <w:qFormat/>
    <w:rsid w:val="00097AC9"/>
    <w:pPr>
      <w:keepNext/>
      <w:keepLines/>
      <w:numPr>
        <w:ilvl w:val="2"/>
        <w:numId w:val="6"/>
      </w:numPr>
      <w:outlineLvl w:val="2"/>
    </w:pPr>
    <w:rPr>
      <w:b/>
      <w:sz w:val="28"/>
    </w:rPr>
  </w:style>
  <w:style w:type="paragraph" w:styleId="Heading4">
    <w:name w:val="heading 4"/>
    <w:basedOn w:val="BodyText"/>
    <w:next w:val="BodyText"/>
    <w:link w:val="Heading4Char"/>
    <w:uiPriority w:val="9"/>
    <w:qFormat/>
    <w:rsid w:val="00097AC9"/>
    <w:pPr>
      <w:keepNext/>
      <w:keepLines/>
      <w:numPr>
        <w:ilvl w:val="3"/>
        <w:numId w:val="6"/>
      </w:numPr>
      <w:tabs>
        <w:tab w:val="center" w:pos="6480"/>
        <w:tab w:val="right" w:pos="10440"/>
      </w:tabs>
      <w:outlineLvl w:val="3"/>
    </w:pPr>
    <w:rPr>
      <w:b/>
      <w:sz w:val="26"/>
      <w:szCs w:val="26"/>
    </w:rPr>
  </w:style>
  <w:style w:type="paragraph" w:styleId="Heading5">
    <w:name w:val="heading 5"/>
    <w:basedOn w:val="BodyText"/>
    <w:next w:val="BodyText"/>
    <w:link w:val="Heading5Char"/>
    <w:uiPriority w:val="9"/>
    <w:qFormat/>
    <w:rsid w:val="00097AC9"/>
    <w:pPr>
      <w:keepNext/>
      <w:keepLines/>
      <w:numPr>
        <w:ilvl w:val="4"/>
        <w:numId w:val="6"/>
      </w:numPr>
      <w:outlineLvl w:val="4"/>
    </w:pPr>
    <w:rPr>
      <w:b/>
      <w:sz w:val="24"/>
      <w:szCs w:val="24"/>
    </w:rPr>
  </w:style>
  <w:style w:type="paragraph" w:styleId="Heading6">
    <w:name w:val="heading 6"/>
    <w:basedOn w:val="BodyText"/>
    <w:next w:val="BodyText"/>
    <w:link w:val="Heading6Char"/>
    <w:uiPriority w:val="9"/>
    <w:qFormat/>
    <w:rsid w:val="00097AC9"/>
    <w:pPr>
      <w:keepNext/>
      <w:numPr>
        <w:ilvl w:val="5"/>
        <w:numId w:val="6"/>
      </w:numPr>
      <w:spacing w:line="300" w:lineRule="auto"/>
      <w:outlineLvl w:val="5"/>
    </w:pPr>
    <w:rPr>
      <w:b/>
      <w:sz w:val="22"/>
      <w:szCs w:val="22"/>
    </w:rPr>
  </w:style>
  <w:style w:type="paragraph" w:styleId="Heading7">
    <w:name w:val="heading 7"/>
    <w:basedOn w:val="Normal"/>
    <w:next w:val="BodyText"/>
    <w:link w:val="Heading7Char"/>
    <w:uiPriority w:val="9"/>
    <w:qFormat/>
    <w:rsid w:val="00097AC9"/>
    <w:pPr>
      <w:keepNext/>
      <w:numPr>
        <w:ilvl w:val="6"/>
        <w:numId w:val="6"/>
      </w:numPr>
      <w:tabs>
        <w:tab w:val="left" w:pos="1440"/>
      </w:tabs>
      <w:spacing w:before="120" w:after="120" w:line="300" w:lineRule="auto"/>
      <w:outlineLvl w:val="6"/>
    </w:pPr>
    <w:rPr>
      <w:rFonts w:ascii="Arial" w:eastAsia="Times New Roman" w:hAnsi="Arial"/>
      <w:b/>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link w:val="Heading1"/>
    <w:uiPriority w:val="9"/>
    <w:rsid w:val="00097AC9"/>
    <w:rPr>
      <w:rFonts w:ascii="Arial" w:eastAsia="Times New Roman" w:hAnsi="Arial"/>
      <w:b/>
      <w:sz w:val="32"/>
      <w:lang w:eastAsia="es-ES"/>
    </w:rPr>
  </w:style>
  <w:style w:type="character" w:customStyle="1" w:styleId="Heading2Char">
    <w:name w:val="Heading 2 Char"/>
    <w:aliases w:val="HD2 Char"/>
    <w:link w:val="Heading2"/>
    <w:uiPriority w:val="9"/>
    <w:rsid w:val="00097AC9"/>
    <w:rPr>
      <w:rFonts w:ascii="Arial" w:eastAsia="Times New Roman" w:hAnsi="Arial"/>
      <w:b/>
      <w:sz w:val="30"/>
      <w:lang w:eastAsia="es-ES"/>
    </w:rPr>
  </w:style>
  <w:style w:type="character" w:customStyle="1" w:styleId="Heading3Char">
    <w:name w:val="Heading 3 Char"/>
    <w:link w:val="Heading3"/>
    <w:uiPriority w:val="9"/>
    <w:rsid w:val="00097AC9"/>
    <w:rPr>
      <w:rFonts w:ascii="Arial" w:eastAsia="Times New Roman" w:hAnsi="Arial"/>
      <w:b/>
      <w:sz w:val="28"/>
      <w:lang w:eastAsia="es-ES"/>
    </w:rPr>
  </w:style>
  <w:style w:type="character" w:customStyle="1" w:styleId="Heading4Char">
    <w:name w:val="Heading 4 Char"/>
    <w:link w:val="Heading4"/>
    <w:uiPriority w:val="9"/>
    <w:rsid w:val="00097AC9"/>
    <w:rPr>
      <w:rFonts w:ascii="Arial" w:eastAsia="Times New Roman" w:hAnsi="Arial"/>
      <w:b/>
      <w:sz w:val="26"/>
      <w:szCs w:val="26"/>
      <w:lang w:eastAsia="es-ES"/>
    </w:rPr>
  </w:style>
  <w:style w:type="character" w:customStyle="1" w:styleId="Heading5Char">
    <w:name w:val="Heading 5 Char"/>
    <w:link w:val="Heading5"/>
    <w:uiPriority w:val="9"/>
    <w:rsid w:val="00097AC9"/>
    <w:rPr>
      <w:rFonts w:ascii="Arial" w:eastAsia="Times New Roman" w:hAnsi="Arial"/>
      <w:b/>
      <w:sz w:val="24"/>
      <w:szCs w:val="24"/>
      <w:lang w:eastAsia="es-ES"/>
    </w:rPr>
  </w:style>
  <w:style w:type="character" w:customStyle="1" w:styleId="Heading6Char">
    <w:name w:val="Heading 6 Char"/>
    <w:link w:val="Heading6"/>
    <w:uiPriority w:val="9"/>
    <w:rsid w:val="00097AC9"/>
    <w:rPr>
      <w:rFonts w:ascii="Arial" w:eastAsia="Times New Roman" w:hAnsi="Arial"/>
      <w:b/>
      <w:sz w:val="22"/>
      <w:szCs w:val="22"/>
      <w:lang w:eastAsia="es-ES"/>
    </w:rPr>
  </w:style>
  <w:style w:type="character" w:customStyle="1" w:styleId="Heading7Char">
    <w:name w:val="Heading 7 Char"/>
    <w:link w:val="Heading7"/>
    <w:uiPriority w:val="9"/>
    <w:rsid w:val="00097AC9"/>
    <w:rPr>
      <w:rFonts w:ascii="Arial" w:eastAsia="Times New Roman" w:hAnsi="Arial"/>
      <w:b/>
      <w:lang w:eastAsia="es-ES"/>
    </w:rPr>
  </w:style>
  <w:style w:type="paragraph" w:styleId="BodyText">
    <w:name w:val="Body Text"/>
    <w:basedOn w:val="Normal"/>
    <w:link w:val="BodyTextChar"/>
    <w:unhideWhenUsed/>
    <w:rsid w:val="00097AC9"/>
    <w:pPr>
      <w:tabs>
        <w:tab w:val="left" w:pos="4320"/>
      </w:tabs>
      <w:spacing w:before="120" w:after="120" w:line="240" w:lineRule="auto"/>
    </w:pPr>
    <w:rPr>
      <w:rFonts w:ascii="Arial" w:eastAsia="Times New Roman" w:hAnsi="Arial"/>
      <w:sz w:val="20"/>
      <w:szCs w:val="20"/>
      <w:lang w:eastAsia="es-ES"/>
    </w:rPr>
  </w:style>
  <w:style w:type="character" w:customStyle="1" w:styleId="BodyTextChar">
    <w:name w:val="Body Text Char"/>
    <w:link w:val="BodyText"/>
    <w:rsid w:val="00097AC9"/>
    <w:rPr>
      <w:rFonts w:ascii="Arial" w:eastAsia="Times New Roman" w:hAnsi="Arial"/>
      <w:lang w:eastAsia="es-ES"/>
    </w:rPr>
  </w:style>
  <w:style w:type="paragraph" w:styleId="TOC2">
    <w:name w:val="toc 2"/>
    <w:basedOn w:val="Normal"/>
    <w:next w:val="Normal"/>
    <w:uiPriority w:val="39"/>
    <w:rsid w:val="00097AC9"/>
    <w:pPr>
      <w:tabs>
        <w:tab w:val="left" w:pos="2549"/>
        <w:tab w:val="right" w:leader="dot" w:pos="10080"/>
      </w:tabs>
      <w:spacing w:after="0" w:line="240" w:lineRule="auto"/>
      <w:ind w:left="1440"/>
    </w:pPr>
    <w:rPr>
      <w:rFonts w:ascii="Arial" w:eastAsia="Times New Roman" w:hAnsi="Arial"/>
      <w:noProof/>
      <w:sz w:val="20"/>
      <w:szCs w:val="20"/>
      <w:lang w:eastAsia="es-ES"/>
    </w:rPr>
  </w:style>
  <w:style w:type="paragraph" w:styleId="Footer">
    <w:name w:val="footer"/>
    <w:basedOn w:val="Normal"/>
    <w:link w:val="FooterChar"/>
    <w:uiPriority w:val="99"/>
    <w:rsid w:val="00097AC9"/>
    <w:pPr>
      <w:tabs>
        <w:tab w:val="right" w:pos="7920"/>
      </w:tabs>
      <w:spacing w:after="0" w:line="240" w:lineRule="auto"/>
    </w:pPr>
    <w:rPr>
      <w:rFonts w:ascii="Arial" w:eastAsia="Times New Roman" w:hAnsi="Arial"/>
      <w:sz w:val="16"/>
      <w:szCs w:val="20"/>
      <w:lang w:eastAsia="es-ES"/>
    </w:rPr>
  </w:style>
  <w:style w:type="character" w:customStyle="1" w:styleId="FooterChar">
    <w:name w:val="Footer Char"/>
    <w:link w:val="Footer"/>
    <w:uiPriority w:val="99"/>
    <w:rsid w:val="00097AC9"/>
    <w:rPr>
      <w:rFonts w:ascii="Arial" w:eastAsia="Times New Roman" w:hAnsi="Arial"/>
      <w:sz w:val="16"/>
      <w:lang w:eastAsia="es-ES"/>
    </w:rPr>
  </w:style>
  <w:style w:type="paragraph" w:styleId="Header">
    <w:name w:val="header"/>
    <w:basedOn w:val="Normal"/>
    <w:link w:val="HeaderChar"/>
    <w:uiPriority w:val="99"/>
    <w:rsid w:val="00097AC9"/>
    <w:pPr>
      <w:tabs>
        <w:tab w:val="right" w:pos="10440"/>
      </w:tabs>
      <w:spacing w:after="0" w:line="240" w:lineRule="auto"/>
    </w:pPr>
    <w:rPr>
      <w:rFonts w:ascii="Arial" w:eastAsia="Times New Roman" w:hAnsi="Arial"/>
      <w:sz w:val="16"/>
      <w:szCs w:val="20"/>
      <w:lang w:eastAsia="es-ES"/>
    </w:rPr>
  </w:style>
  <w:style w:type="character" w:customStyle="1" w:styleId="HeaderChar">
    <w:name w:val="Header Char"/>
    <w:link w:val="Header"/>
    <w:uiPriority w:val="99"/>
    <w:rsid w:val="00097AC9"/>
    <w:rPr>
      <w:rFonts w:ascii="Arial" w:eastAsia="Times New Roman" w:hAnsi="Arial"/>
      <w:sz w:val="16"/>
      <w:lang w:eastAsia="es-ES"/>
    </w:rPr>
  </w:style>
  <w:style w:type="paragraph" w:customStyle="1" w:styleId="TableText">
    <w:name w:val="Table Text"/>
    <w:basedOn w:val="Normal"/>
    <w:rsid w:val="00097AC9"/>
    <w:pPr>
      <w:keepLines/>
      <w:spacing w:after="0" w:line="240" w:lineRule="auto"/>
    </w:pPr>
    <w:rPr>
      <w:rFonts w:ascii="Arial" w:eastAsia="Times New Roman" w:hAnsi="Arial"/>
      <w:sz w:val="16"/>
      <w:szCs w:val="20"/>
      <w:lang w:eastAsia="es-ES"/>
    </w:rPr>
  </w:style>
  <w:style w:type="paragraph" w:customStyle="1" w:styleId="TitleBar">
    <w:name w:val="Title Bar"/>
    <w:basedOn w:val="Normal"/>
    <w:rsid w:val="00097AC9"/>
    <w:pPr>
      <w:keepNext/>
      <w:pageBreakBefore/>
      <w:shd w:val="solid" w:color="auto" w:fill="auto"/>
      <w:spacing w:before="1680" w:after="0" w:line="240" w:lineRule="auto"/>
      <w:ind w:right="720"/>
    </w:pPr>
    <w:rPr>
      <w:rFonts w:ascii="Arial" w:eastAsia="Times New Roman" w:hAnsi="Arial"/>
      <w:sz w:val="36"/>
      <w:szCs w:val="20"/>
      <w:lang w:eastAsia="es-ES"/>
    </w:rPr>
  </w:style>
  <w:style w:type="paragraph" w:customStyle="1" w:styleId="TOCHeading1">
    <w:name w:val="TOC Heading1"/>
    <w:basedOn w:val="Normal"/>
    <w:rsid w:val="00097AC9"/>
    <w:pPr>
      <w:keepNext/>
      <w:pageBreakBefore/>
      <w:pBdr>
        <w:top w:val="single" w:sz="48" w:space="26" w:color="auto"/>
      </w:pBdr>
      <w:spacing w:before="960" w:after="960" w:line="240" w:lineRule="auto"/>
    </w:pPr>
    <w:rPr>
      <w:rFonts w:ascii="Arial" w:eastAsia="Times New Roman" w:hAnsi="Arial"/>
      <w:sz w:val="36"/>
      <w:szCs w:val="20"/>
      <w:lang w:eastAsia="es-ES"/>
    </w:rPr>
  </w:style>
  <w:style w:type="character" w:customStyle="1" w:styleId="HighlightedVariable">
    <w:name w:val="Highlighted Variable"/>
    <w:rsid w:val="00097AC9"/>
    <w:rPr>
      <w:rFonts w:ascii="Arial" w:hAnsi="Arial" w:cs="Times New Roman"/>
      <w:color w:val="0000FF"/>
    </w:rPr>
  </w:style>
  <w:style w:type="paragraph" w:customStyle="1" w:styleId="TableHeading">
    <w:name w:val="Table Heading"/>
    <w:basedOn w:val="TableText"/>
    <w:rsid w:val="00097AC9"/>
    <w:pPr>
      <w:spacing w:before="120" w:after="120"/>
    </w:pPr>
    <w:rPr>
      <w:b/>
    </w:rPr>
  </w:style>
  <w:style w:type="character" w:styleId="PageNumber">
    <w:name w:val="page number"/>
    <w:uiPriority w:val="99"/>
    <w:rsid w:val="00097AC9"/>
    <w:rPr>
      <w:rFonts w:ascii="Arial" w:hAnsi="Arial" w:cs="Times New Roman"/>
    </w:rPr>
  </w:style>
  <w:style w:type="paragraph" w:customStyle="1" w:styleId="RouteTitle">
    <w:name w:val="Route Title"/>
    <w:basedOn w:val="Normal"/>
    <w:rsid w:val="00097AC9"/>
    <w:pPr>
      <w:keepLines/>
      <w:spacing w:after="120" w:line="240" w:lineRule="auto"/>
      <w:ind w:right="720"/>
    </w:pPr>
    <w:rPr>
      <w:rFonts w:ascii="Arial" w:eastAsia="Times New Roman" w:hAnsi="Arial"/>
      <w:sz w:val="36"/>
      <w:szCs w:val="20"/>
      <w:lang w:eastAsia="es-ES"/>
    </w:rPr>
  </w:style>
  <w:style w:type="paragraph" w:customStyle="1" w:styleId="Title-Major">
    <w:name w:val="Title-Major"/>
    <w:basedOn w:val="Title"/>
    <w:rsid w:val="00097AC9"/>
    <w:pPr>
      <w:keepLines/>
      <w:spacing w:before="0" w:after="120" w:line="240" w:lineRule="auto"/>
      <w:ind w:right="720"/>
      <w:jc w:val="left"/>
      <w:outlineLvl w:val="9"/>
    </w:pPr>
    <w:rPr>
      <w:rFonts w:ascii="Arial" w:hAnsi="Arial"/>
      <w:b w:val="0"/>
      <w:bCs w:val="0"/>
      <w:smallCaps/>
      <w:kern w:val="0"/>
      <w:sz w:val="48"/>
      <w:szCs w:val="20"/>
      <w:lang w:eastAsia="es-ES"/>
    </w:rPr>
  </w:style>
  <w:style w:type="paragraph" w:customStyle="1" w:styleId="Note">
    <w:name w:val="Note"/>
    <w:basedOn w:val="BodyText"/>
    <w:rsid w:val="00097AC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097AC9"/>
    <w:pPr>
      <w:keepNext/>
      <w:tabs>
        <w:tab w:val="left" w:pos="2549"/>
        <w:tab w:val="right" w:leader="dot" w:pos="10080"/>
      </w:tabs>
      <w:spacing w:before="240" w:after="120" w:line="240" w:lineRule="auto"/>
      <w:ind w:left="1440"/>
    </w:pPr>
    <w:rPr>
      <w:rFonts w:ascii="Arial" w:eastAsia="Times New Roman" w:hAnsi="Arial"/>
      <w:b/>
      <w:noProof/>
      <w:sz w:val="20"/>
      <w:szCs w:val="20"/>
      <w:lang w:eastAsia="es-ES"/>
    </w:rPr>
  </w:style>
  <w:style w:type="paragraph" w:customStyle="1" w:styleId="Subject">
    <w:name w:val="Subject"/>
    <w:basedOn w:val="BodyText"/>
    <w:rsid w:val="00097AC9"/>
    <w:rPr>
      <w:sz w:val="48"/>
    </w:rPr>
  </w:style>
  <w:style w:type="paragraph" w:styleId="BodyTextIndent">
    <w:name w:val="Body Text Indent"/>
    <w:basedOn w:val="Normal"/>
    <w:link w:val="BodyTextIndentChar"/>
    <w:uiPriority w:val="99"/>
    <w:semiHidden/>
    <w:unhideWhenUsed/>
    <w:rsid w:val="00097AC9"/>
    <w:pPr>
      <w:spacing w:after="120"/>
      <w:ind w:left="360"/>
    </w:pPr>
    <w:rPr>
      <w:rFonts w:eastAsia="Times New Roman"/>
    </w:rPr>
  </w:style>
  <w:style w:type="character" w:customStyle="1" w:styleId="BodyTextIndentChar">
    <w:name w:val="Body Text Indent Char"/>
    <w:link w:val="BodyTextIndent"/>
    <w:uiPriority w:val="99"/>
    <w:semiHidden/>
    <w:rsid w:val="00097AC9"/>
    <w:rPr>
      <w:rFonts w:eastAsia="Times New Roman"/>
      <w:sz w:val="22"/>
      <w:szCs w:val="22"/>
    </w:rPr>
  </w:style>
  <w:style w:type="paragraph" w:customStyle="1" w:styleId="Bodycopy">
    <w:name w:val="Body copy"/>
    <w:link w:val="BodycopyChar"/>
    <w:qFormat/>
    <w:rsid w:val="00097AC9"/>
    <w:pPr>
      <w:spacing w:after="120"/>
    </w:pPr>
    <w:rPr>
      <w:rFonts w:ascii="Arial" w:eastAsia="Times New Roman" w:hAnsi="Arial"/>
      <w:color w:val="000000"/>
      <w:lang w:val="en-GB"/>
    </w:rPr>
  </w:style>
  <w:style w:type="character" w:customStyle="1" w:styleId="BodycopyChar">
    <w:name w:val="Body copy Char"/>
    <w:link w:val="Bodycopy"/>
    <w:locked/>
    <w:rsid w:val="00097AC9"/>
    <w:rPr>
      <w:rFonts w:ascii="Arial" w:eastAsia="Times New Roman" w:hAnsi="Arial"/>
      <w:color w:val="000000"/>
      <w:lang w:val="en-GB"/>
    </w:rPr>
  </w:style>
  <w:style w:type="paragraph" w:styleId="NoSpacing">
    <w:name w:val="No Spacing"/>
    <w:uiPriority w:val="1"/>
    <w:qFormat/>
    <w:rsid w:val="00097AC9"/>
    <w:rPr>
      <w:rFonts w:eastAsia="Times New Roman"/>
      <w:sz w:val="22"/>
      <w:szCs w:val="22"/>
    </w:rPr>
  </w:style>
  <w:style w:type="paragraph" w:customStyle="1" w:styleId="Normal2">
    <w:name w:val="Normal 2"/>
    <w:basedOn w:val="Normal"/>
    <w:uiPriority w:val="99"/>
    <w:rsid w:val="00097AC9"/>
    <w:pPr>
      <w:suppressAutoHyphens/>
      <w:spacing w:after="0" w:line="240" w:lineRule="auto"/>
      <w:ind w:left="720"/>
    </w:pPr>
    <w:rPr>
      <w:rFonts w:ascii="Arial" w:eastAsia="SimSun" w:hAnsi="Arial" w:cs="Mangal"/>
      <w:kern w:val="1"/>
      <w:sz w:val="24"/>
      <w:szCs w:val="24"/>
      <w:lang w:eastAsia="hi-IN" w:bidi="hi-IN"/>
    </w:rPr>
  </w:style>
  <w:style w:type="paragraph" w:styleId="Title">
    <w:name w:val="Title"/>
    <w:basedOn w:val="Normal"/>
    <w:next w:val="Normal"/>
    <w:link w:val="TitleChar"/>
    <w:uiPriority w:val="10"/>
    <w:qFormat/>
    <w:rsid w:val="00097AC9"/>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97AC9"/>
    <w:rPr>
      <w:rFonts w:ascii="Cambria" w:eastAsia="Times New Roman" w:hAnsi="Cambria" w:cs="Times New Roman"/>
      <w:b/>
      <w:bCs/>
      <w:kern w:val="28"/>
      <w:sz w:val="32"/>
      <w:szCs w:val="32"/>
    </w:rPr>
  </w:style>
  <w:style w:type="paragraph" w:customStyle="1" w:styleId="StyleToolordeliverablenameCustomColorRGB039118Left">
    <w:name w:val="Style Tool or deliverable name + Custom Color(RGB(039118)) Left:..."/>
    <w:basedOn w:val="Normal"/>
    <w:rsid w:val="00AC7992"/>
    <w:pPr>
      <w:spacing w:before="360" w:after="0" w:line="240" w:lineRule="auto"/>
      <w:ind w:left="1440"/>
    </w:pPr>
    <w:rPr>
      <w:rFonts w:ascii="Times New Roman" w:eastAsia="Times New Roman" w:hAnsi="Times New Roman"/>
      <w:color w:val="002776"/>
      <w:sz w:val="60"/>
      <w:szCs w:val="20"/>
    </w:rPr>
  </w:style>
  <w:style w:type="table" w:styleId="TableGrid">
    <w:name w:val="Table Grid"/>
    <w:basedOn w:val="TableNormal"/>
    <w:uiPriority w:val="59"/>
    <w:rsid w:val="005D1A2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84084"/>
    <w:pPr>
      <w:spacing w:after="0" w:line="240" w:lineRule="auto"/>
    </w:pPr>
    <w:rPr>
      <w:rFonts w:ascii="Times New Roman" w:eastAsia="Times New Roman" w:hAnsi="Times New Roman"/>
      <w:sz w:val="24"/>
      <w:szCs w:val="24"/>
    </w:rPr>
  </w:style>
  <w:style w:type="character" w:styleId="Hyperlink">
    <w:name w:val="Hyperlink"/>
    <w:uiPriority w:val="99"/>
    <w:unhideWhenUsed/>
    <w:rsid w:val="00173ABD"/>
    <w:rPr>
      <w:color w:val="0000FF"/>
      <w:u w:val="single"/>
    </w:rPr>
  </w:style>
  <w:style w:type="paragraph" w:styleId="Closing">
    <w:name w:val="Closing"/>
    <w:basedOn w:val="Normal"/>
    <w:link w:val="ClosingChar"/>
    <w:semiHidden/>
    <w:rsid w:val="00CF2681"/>
    <w:pPr>
      <w:spacing w:after="0" w:line="240" w:lineRule="auto"/>
      <w:ind w:left="4320"/>
    </w:pPr>
    <w:rPr>
      <w:rFonts w:ascii="Times New Roman" w:eastAsia="Times New Roman" w:hAnsi="Times New Roman"/>
      <w:szCs w:val="20"/>
    </w:rPr>
  </w:style>
  <w:style w:type="character" w:customStyle="1" w:styleId="ClosingChar">
    <w:name w:val="Closing Char"/>
    <w:link w:val="Closing"/>
    <w:semiHidden/>
    <w:rsid w:val="00CF2681"/>
    <w:rPr>
      <w:rFonts w:ascii="Times New Roman" w:eastAsia="Times New Roman" w:hAnsi="Times New Roman"/>
      <w:sz w:val="22"/>
    </w:rPr>
  </w:style>
  <w:style w:type="paragraph" w:styleId="ListNumber3">
    <w:name w:val="List Number 3"/>
    <w:basedOn w:val="Normal"/>
    <w:semiHidden/>
    <w:rsid w:val="00CF2681"/>
    <w:pPr>
      <w:numPr>
        <w:numId w:val="26"/>
      </w:numPr>
      <w:spacing w:after="0" w:line="240" w:lineRule="auto"/>
    </w:pPr>
    <w:rPr>
      <w:rFonts w:ascii="Times New Roman" w:eastAsia="Times New Roman" w:hAnsi="Times New Roman"/>
      <w:szCs w:val="20"/>
    </w:rPr>
  </w:style>
  <w:style w:type="paragraph" w:styleId="PlainText">
    <w:name w:val="Plain Text"/>
    <w:basedOn w:val="Normal"/>
    <w:link w:val="PlainTextChar"/>
    <w:uiPriority w:val="99"/>
    <w:unhideWhenUsed/>
    <w:rsid w:val="004C5328"/>
    <w:pPr>
      <w:spacing w:after="0" w:line="240" w:lineRule="auto"/>
    </w:pPr>
    <w:rPr>
      <w:rFonts w:ascii="Consolas" w:hAnsi="Consolas" w:cs="Consolas"/>
      <w:sz w:val="21"/>
      <w:szCs w:val="21"/>
    </w:rPr>
  </w:style>
  <w:style w:type="character" w:customStyle="1" w:styleId="PlainTextChar">
    <w:name w:val="Plain Text Char"/>
    <w:link w:val="PlainText"/>
    <w:uiPriority w:val="99"/>
    <w:rsid w:val="004C5328"/>
    <w:rPr>
      <w:rFonts w:ascii="Consolas" w:hAnsi="Consolas" w:cs="Consolas"/>
      <w:sz w:val="21"/>
      <w:szCs w:val="21"/>
    </w:rPr>
  </w:style>
  <w:style w:type="character" w:customStyle="1" w:styleId="filtereditvaluespanhighlight1">
    <w:name w:val="filtereditvaluespanhighlight1"/>
    <w:rsid w:val="00524428"/>
    <w:rPr>
      <w:b/>
      <w:bCs/>
      <w:strike w:val="0"/>
      <w:dstrike w:val="0"/>
      <w:u w:val="none"/>
      <w:effect w:val="none"/>
    </w:rPr>
  </w:style>
  <w:style w:type="character" w:customStyle="1" w:styleId="filtervaluespan">
    <w:name w:val="filtervaluespan"/>
    <w:rsid w:val="00E0212C"/>
  </w:style>
  <w:style w:type="character" w:customStyle="1" w:styleId="filtervaluespan1">
    <w:name w:val="filtervaluespan1"/>
    <w:rsid w:val="00116A10"/>
    <w:rPr>
      <w:b/>
      <w:bCs/>
    </w:rPr>
  </w:style>
  <w:style w:type="paragraph" w:customStyle="1" w:styleId="Bullet3Last">
    <w:name w:val="Bullet 3 Last"/>
    <w:basedOn w:val="Normal"/>
    <w:rsid w:val="00273A12"/>
    <w:pPr>
      <w:numPr>
        <w:numId w:val="27"/>
      </w:numPr>
      <w:spacing w:after="120" w:line="240" w:lineRule="auto"/>
    </w:pPr>
    <w:rPr>
      <w:rFonts w:ascii="Arial" w:eastAsia="Times" w:hAnsi="Arial" w:cs="Arial"/>
      <w:bCs/>
      <w:color w:val="000000"/>
      <w:sz w:val="20"/>
      <w:szCs w:val="18"/>
      <w:lang w:val="en-GB"/>
    </w:rPr>
  </w:style>
  <w:style w:type="paragraph" w:styleId="ListParagraph">
    <w:name w:val="List Paragraph"/>
    <w:basedOn w:val="Normal"/>
    <w:link w:val="ListParagraphChar"/>
    <w:uiPriority w:val="34"/>
    <w:qFormat/>
    <w:rsid w:val="00C64513"/>
    <w:pPr>
      <w:spacing w:after="0" w:line="240" w:lineRule="auto"/>
      <w:ind w:left="720"/>
      <w:contextualSpacing/>
    </w:pPr>
    <w:rPr>
      <w:rFonts w:ascii="Times New Roman" w:eastAsia="Times New Roman" w:hAnsi="Times New Roman"/>
      <w:sz w:val="20"/>
      <w:szCs w:val="20"/>
    </w:rPr>
  </w:style>
  <w:style w:type="character" w:customStyle="1" w:styleId="ListParagraphChar">
    <w:name w:val="List Paragraph Char"/>
    <w:link w:val="ListParagraph"/>
    <w:uiPriority w:val="34"/>
    <w:locked/>
    <w:rsid w:val="00C64513"/>
    <w:rPr>
      <w:rFonts w:ascii="Times New Roman" w:eastAsia="Times New Roman" w:hAnsi="Times New Roman"/>
    </w:rPr>
  </w:style>
  <w:style w:type="character" w:customStyle="1" w:styleId="headertitlebarcaption1">
    <w:name w:val="headertitlebarcaption1"/>
    <w:rsid w:val="00736F3B"/>
    <w:rPr>
      <w:b/>
      <w:bCs/>
      <w:color w:val="00234C"/>
    </w:rPr>
  </w:style>
  <w:style w:type="paragraph" w:styleId="BalloonText">
    <w:name w:val="Balloon Text"/>
    <w:basedOn w:val="Normal"/>
    <w:link w:val="BalloonTextChar"/>
    <w:uiPriority w:val="99"/>
    <w:semiHidden/>
    <w:unhideWhenUsed/>
    <w:rsid w:val="00CC74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74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aliases w:val="HD1"/>
    <w:basedOn w:val="Normal"/>
    <w:next w:val="Normal"/>
    <w:link w:val="Heading1Char"/>
    <w:uiPriority w:val="9"/>
    <w:qFormat/>
    <w:rsid w:val="00097AC9"/>
    <w:pPr>
      <w:keepNext/>
      <w:keepLines/>
      <w:pageBreakBefore/>
      <w:numPr>
        <w:numId w:val="6"/>
      </w:numPr>
      <w:pBdr>
        <w:top w:val="single" w:sz="48" w:space="1" w:color="auto"/>
      </w:pBdr>
      <w:tabs>
        <w:tab w:val="left" w:pos="1440"/>
        <w:tab w:val="left" w:pos="2520"/>
      </w:tabs>
      <w:spacing w:before="120" w:after="240" w:line="240" w:lineRule="auto"/>
      <w:outlineLvl w:val="0"/>
    </w:pPr>
    <w:rPr>
      <w:rFonts w:ascii="Arial" w:eastAsia="Times New Roman" w:hAnsi="Arial"/>
      <w:b/>
      <w:sz w:val="32"/>
      <w:szCs w:val="20"/>
      <w:lang w:eastAsia="es-ES"/>
    </w:rPr>
  </w:style>
  <w:style w:type="paragraph" w:styleId="Heading2">
    <w:name w:val="heading 2"/>
    <w:aliases w:val="HD2"/>
    <w:basedOn w:val="BodyText"/>
    <w:next w:val="BodyText"/>
    <w:link w:val="Heading2Char"/>
    <w:uiPriority w:val="9"/>
    <w:qFormat/>
    <w:rsid w:val="00097AC9"/>
    <w:pPr>
      <w:keepNext/>
      <w:keepLines/>
      <w:numPr>
        <w:ilvl w:val="1"/>
        <w:numId w:val="6"/>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uiPriority w:val="9"/>
    <w:qFormat/>
    <w:rsid w:val="00097AC9"/>
    <w:pPr>
      <w:keepNext/>
      <w:keepLines/>
      <w:numPr>
        <w:ilvl w:val="2"/>
        <w:numId w:val="6"/>
      </w:numPr>
      <w:outlineLvl w:val="2"/>
    </w:pPr>
    <w:rPr>
      <w:b/>
      <w:sz w:val="28"/>
    </w:rPr>
  </w:style>
  <w:style w:type="paragraph" w:styleId="Heading4">
    <w:name w:val="heading 4"/>
    <w:basedOn w:val="BodyText"/>
    <w:next w:val="BodyText"/>
    <w:link w:val="Heading4Char"/>
    <w:uiPriority w:val="9"/>
    <w:qFormat/>
    <w:rsid w:val="00097AC9"/>
    <w:pPr>
      <w:keepNext/>
      <w:keepLines/>
      <w:numPr>
        <w:ilvl w:val="3"/>
        <w:numId w:val="6"/>
      </w:numPr>
      <w:tabs>
        <w:tab w:val="center" w:pos="6480"/>
        <w:tab w:val="right" w:pos="10440"/>
      </w:tabs>
      <w:outlineLvl w:val="3"/>
    </w:pPr>
    <w:rPr>
      <w:b/>
      <w:sz w:val="26"/>
      <w:szCs w:val="26"/>
    </w:rPr>
  </w:style>
  <w:style w:type="paragraph" w:styleId="Heading5">
    <w:name w:val="heading 5"/>
    <w:basedOn w:val="BodyText"/>
    <w:next w:val="BodyText"/>
    <w:link w:val="Heading5Char"/>
    <w:uiPriority w:val="9"/>
    <w:qFormat/>
    <w:rsid w:val="00097AC9"/>
    <w:pPr>
      <w:keepNext/>
      <w:keepLines/>
      <w:numPr>
        <w:ilvl w:val="4"/>
        <w:numId w:val="6"/>
      </w:numPr>
      <w:outlineLvl w:val="4"/>
    </w:pPr>
    <w:rPr>
      <w:b/>
      <w:sz w:val="24"/>
      <w:szCs w:val="24"/>
    </w:rPr>
  </w:style>
  <w:style w:type="paragraph" w:styleId="Heading6">
    <w:name w:val="heading 6"/>
    <w:basedOn w:val="BodyText"/>
    <w:next w:val="BodyText"/>
    <w:link w:val="Heading6Char"/>
    <w:uiPriority w:val="9"/>
    <w:qFormat/>
    <w:rsid w:val="00097AC9"/>
    <w:pPr>
      <w:keepNext/>
      <w:numPr>
        <w:ilvl w:val="5"/>
        <w:numId w:val="6"/>
      </w:numPr>
      <w:spacing w:line="300" w:lineRule="auto"/>
      <w:outlineLvl w:val="5"/>
    </w:pPr>
    <w:rPr>
      <w:b/>
      <w:sz w:val="22"/>
      <w:szCs w:val="22"/>
    </w:rPr>
  </w:style>
  <w:style w:type="paragraph" w:styleId="Heading7">
    <w:name w:val="heading 7"/>
    <w:basedOn w:val="Normal"/>
    <w:next w:val="BodyText"/>
    <w:link w:val="Heading7Char"/>
    <w:uiPriority w:val="9"/>
    <w:qFormat/>
    <w:rsid w:val="00097AC9"/>
    <w:pPr>
      <w:keepNext/>
      <w:numPr>
        <w:ilvl w:val="6"/>
        <w:numId w:val="6"/>
      </w:numPr>
      <w:tabs>
        <w:tab w:val="left" w:pos="1440"/>
      </w:tabs>
      <w:spacing w:before="120" w:after="120" w:line="300" w:lineRule="auto"/>
      <w:outlineLvl w:val="6"/>
    </w:pPr>
    <w:rPr>
      <w:rFonts w:ascii="Arial" w:eastAsia="Times New Roman" w:hAnsi="Arial"/>
      <w:b/>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link w:val="Heading1"/>
    <w:uiPriority w:val="9"/>
    <w:rsid w:val="00097AC9"/>
    <w:rPr>
      <w:rFonts w:ascii="Arial" w:eastAsia="Times New Roman" w:hAnsi="Arial"/>
      <w:b/>
      <w:sz w:val="32"/>
      <w:lang w:eastAsia="es-ES"/>
    </w:rPr>
  </w:style>
  <w:style w:type="character" w:customStyle="1" w:styleId="Heading2Char">
    <w:name w:val="Heading 2 Char"/>
    <w:aliases w:val="HD2 Char"/>
    <w:link w:val="Heading2"/>
    <w:uiPriority w:val="9"/>
    <w:rsid w:val="00097AC9"/>
    <w:rPr>
      <w:rFonts w:ascii="Arial" w:eastAsia="Times New Roman" w:hAnsi="Arial"/>
      <w:b/>
      <w:sz w:val="30"/>
      <w:lang w:eastAsia="es-ES"/>
    </w:rPr>
  </w:style>
  <w:style w:type="character" w:customStyle="1" w:styleId="Heading3Char">
    <w:name w:val="Heading 3 Char"/>
    <w:link w:val="Heading3"/>
    <w:uiPriority w:val="9"/>
    <w:rsid w:val="00097AC9"/>
    <w:rPr>
      <w:rFonts w:ascii="Arial" w:eastAsia="Times New Roman" w:hAnsi="Arial"/>
      <w:b/>
      <w:sz w:val="28"/>
      <w:lang w:eastAsia="es-ES"/>
    </w:rPr>
  </w:style>
  <w:style w:type="character" w:customStyle="1" w:styleId="Heading4Char">
    <w:name w:val="Heading 4 Char"/>
    <w:link w:val="Heading4"/>
    <w:uiPriority w:val="9"/>
    <w:rsid w:val="00097AC9"/>
    <w:rPr>
      <w:rFonts w:ascii="Arial" w:eastAsia="Times New Roman" w:hAnsi="Arial"/>
      <w:b/>
      <w:sz w:val="26"/>
      <w:szCs w:val="26"/>
      <w:lang w:eastAsia="es-ES"/>
    </w:rPr>
  </w:style>
  <w:style w:type="character" w:customStyle="1" w:styleId="Heading5Char">
    <w:name w:val="Heading 5 Char"/>
    <w:link w:val="Heading5"/>
    <w:uiPriority w:val="9"/>
    <w:rsid w:val="00097AC9"/>
    <w:rPr>
      <w:rFonts w:ascii="Arial" w:eastAsia="Times New Roman" w:hAnsi="Arial"/>
      <w:b/>
      <w:sz w:val="24"/>
      <w:szCs w:val="24"/>
      <w:lang w:eastAsia="es-ES"/>
    </w:rPr>
  </w:style>
  <w:style w:type="character" w:customStyle="1" w:styleId="Heading6Char">
    <w:name w:val="Heading 6 Char"/>
    <w:link w:val="Heading6"/>
    <w:uiPriority w:val="9"/>
    <w:rsid w:val="00097AC9"/>
    <w:rPr>
      <w:rFonts w:ascii="Arial" w:eastAsia="Times New Roman" w:hAnsi="Arial"/>
      <w:b/>
      <w:sz w:val="22"/>
      <w:szCs w:val="22"/>
      <w:lang w:eastAsia="es-ES"/>
    </w:rPr>
  </w:style>
  <w:style w:type="character" w:customStyle="1" w:styleId="Heading7Char">
    <w:name w:val="Heading 7 Char"/>
    <w:link w:val="Heading7"/>
    <w:uiPriority w:val="9"/>
    <w:rsid w:val="00097AC9"/>
    <w:rPr>
      <w:rFonts w:ascii="Arial" w:eastAsia="Times New Roman" w:hAnsi="Arial"/>
      <w:b/>
      <w:lang w:eastAsia="es-ES"/>
    </w:rPr>
  </w:style>
  <w:style w:type="paragraph" w:styleId="BodyText">
    <w:name w:val="Body Text"/>
    <w:basedOn w:val="Normal"/>
    <w:link w:val="BodyTextChar"/>
    <w:unhideWhenUsed/>
    <w:rsid w:val="00097AC9"/>
    <w:pPr>
      <w:tabs>
        <w:tab w:val="left" w:pos="4320"/>
      </w:tabs>
      <w:spacing w:before="120" w:after="120" w:line="240" w:lineRule="auto"/>
    </w:pPr>
    <w:rPr>
      <w:rFonts w:ascii="Arial" w:eastAsia="Times New Roman" w:hAnsi="Arial"/>
      <w:sz w:val="20"/>
      <w:szCs w:val="20"/>
      <w:lang w:eastAsia="es-ES"/>
    </w:rPr>
  </w:style>
  <w:style w:type="character" w:customStyle="1" w:styleId="BodyTextChar">
    <w:name w:val="Body Text Char"/>
    <w:link w:val="BodyText"/>
    <w:rsid w:val="00097AC9"/>
    <w:rPr>
      <w:rFonts w:ascii="Arial" w:eastAsia="Times New Roman" w:hAnsi="Arial"/>
      <w:lang w:eastAsia="es-ES"/>
    </w:rPr>
  </w:style>
  <w:style w:type="paragraph" w:styleId="TOC2">
    <w:name w:val="toc 2"/>
    <w:basedOn w:val="Normal"/>
    <w:next w:val="Normal"/>
    <w:uiPriority w:val="39"/>
    <w:rsid w:val="00097AC9"/>
    <w:pPr>
      <w:tabs>
        <w:tab w:val="left" w:pos="2549"/>
        <w:tab w:val="right" w:leader="dot" w:pos="10080"/>
      </w:tabs>
      <w:spacing w:after="0" w:line="240" w:lineRule="auto"/>
      <w:ind w:left="1440"/>
    </w:pPr>
    <w:rPr>
      <w:rFonts w:ascii="Arial" w:eastAsia="Times New Roman" w:hAnsi="Arial"/>
      <w:noProof/>
      <w:sz w:val="20"/>
      <w:szCs w:val="20"/>
      <w:lang w:eastAsia="es-ES"/>
    </w:rPr>
  </w:style>
  <w:style w:type="paragraph" w:styleId="Footer">
    <w:name w:val="footer"/>
    <w:basedOn w:val="Normal"/>
    <w:link w:val="FooterChar"/>
    <w:uiPriority w:val="99"/>
    <w:rsid w:val="00097AC9"/>
    <w:pPr>
      <w:tabs>
        <w:tab w:val="right" w:pos="7920"/>
      </w:tabs>
      <w:spacing w:after="0" w:line="240" w:lineRule="auto"/>
    </w:pPr>
    <w:rPr>
      <w:rFonts w:ascii="Arial" w:eastAsia="Times New Roman" w:hAnsi="Arial"/>
      <w:sz w:val="16"/>
      <w:szCs w:val="20"/>
      <w:lang w:eastAsia="es-ES"/>
    </w:rPr>
  </w:style>
  <w:style w:type="character" w:customStyle="1" w:styleId="FooterChar">
    <w:name w:val="Footer Char"/>
    <w:link w:val="Footer"/>
    <w:uiPriority w:val="99"/>
    <w:rsid w:val="00097AC9"/>
    <w:rPr>
      <w:rFonts w:ascii="Arial" w:eastAsia="Times New Roman" w:hAnsi="Arial"/>
      <w:sz w:val="16"/>
      <w:lang w:eastAsia="es-ES"/>
    </w:rPr>
  </w:style>
  <w:style w:type="paragraph" w:styleId="Header">
    <w:name w:val="header"/>
    <w:basedOn w:val="Normal"/>
    <w:link w:val="HeaderChar"/>
    <w:uiPriority w:val="99"/>
    <w:rsid w:val="00097AC9"/>
    <w:pPr>
      <w:tabs>
        <w:tab w:val="right" w:pos="10440"/>
      </w:tabs>
      <w:spacing w:after="0" w:line="240" w:lineRule="auto"/>
    </w:pPr>
    <w:rPr>
      <w:rFonts w:ascii="Arial" w:eastAsia="Times New Roman" w:hAnsi="Arial"/>
      <w:sz w:val="16"/>
      <w:szCs w:val="20"/>
      <w:lang w:eastAsia="es-ES"/>
    </w:rPr>
  </w:style>
  <w:style w:type="character" w:customStyle="1" w:styleId="HeaderChar">
    <w:name w:val="Header Char"/>
    <w:link w:val="Header"/>
    <w:uiPriority w:val="99"/>
    <w:rsid w:val="00097AC9"/>
    <w:rPr>
      <w:rFonts w:ascii="Arial" w:eastAsia="Times New Roman" w:hAnsi="Arial"/>
      <w:sz w:val="16"/>
      <w:lang w:eastAsia="es-ES"/>
    </w:rPr>
  </w:style>
  <w:style w:type="paragraph" w:customStyle="1" w:styleId="TableText">
    <w:name w:val="Table Text"/>
    <w:basedOn w:val="Normal"/>
    <w:rsid w:val="00097AC9"/>
    <w:pPr>
      <w:keepLines/>
      <w:spacing w:after="0" w:line="240" w:lineRule="auto"/>
    </w:pPr>
    <w:rPr>
      <w:rFonts w:ascii="Arial" w:eastAsia="Times New Roman" w:hAnsi="Arial"/>
      <w:sz w:val="16"/>
      <w:szCs w:val="20"/>
      <w:lang w:eastAsia="es-ES"/>
    </w:rPr>
  </w:style>
  <w:style w:type="paragraph" w:customStyle="1" w:styleId="TitleBar">
    <w:name w:val="Title Bar"/>
    <w:basedOn w:val="Normal"/>
    <w:rsid w:val="00097AC9"/>
    <w:pPr>
      <w:keepNext/>
      <w:pageBreakBefore/>
      <w:shd w:val="solid" w:color="auto" w:fill="auto"/>
      <w:spacing w:before="1680" w:after="0" w:line="240" w:lineRule="auto"/>
      <w:ind w:right="720"/>
    </w:pPr>
    <w:rPr>
      <w:rFonts w:ascii="Arial" w:eastAsia="Times New Roman" w:hAnsi="Arial"/>
      <w:sz w:val="36"/>
      <w:szCs w:val="20"/>
      <w:lang w:eastAsia="es-ES"/>
    </w:rPr>
  </w:style>
  <w:style w:type="paragraph" w:customStyle="1" w:styleId="TOCHeading1">
    <w:name w:val="TOC Heading1"/>
    <w:basedOn w:val="Normal"/>
    <w:rsid w:val="00097AC9"/>
    <w:pPr>
      <w:keepNext/>
      <w:pageBreakBefore/>
      <w:pBdr>
        <w:top w:val="single" w:sz="48" w:space="26" w:color="auto"/>
      </w:pBdr>
      <w:spacing w:before="960" w:after="960" w:line="240" w:lineRule="auto"/>
    </w:pPr>
    <w:rPr>
      <w:rFonts w:ascii="Arial" w:eastAsia="Times New Roman" w:hAnsi="Arial"/>
      <w:sz w:val="36"/>
      <w:szCs w:val="20"/>
      <w:lang w:eastAsia="es-ES"/>
    </w:rPr>
  </w:style>
  <w:style w:type="character" w:customStyle="1" w:styleId="HighlightedVariable">
    <w:name w:val="Highlighted Variable"/>
    <w:rsid w:val="00097AC9"/>
    <w:rPr>
      <w:rFonts w:ascii="Arial" w:hAnsi="Arial" w:cs="Times New Roman"/>
      <w:color w:val="0000FF"/>
    </w:rPr>
  </w:style>
  <w:style w:type="paragraph" w:customStyle="1" w:styleId="TableHeading">
    <w:name w:val="Table Heading"/>
    <w:basedOn w:val="TableText"/>
    <w:rsid w:val="00097AC9"/>
    <w:pPr>
      <w:spacing w:before="120" w:after="120"/>
    </w:pPr>
    <w:rPr>
      <w:b/>
    </w:rPr>
  </w:style>
  <w:style w:type="character" w:styleId="PageNumber">
    <w:name w:val="page number"/>
    <w:uiPriority w:val="99"/>
    <w:rsid w:val="00097AC9"/>
    <w:rPr>
      <w:rFonts w:ascii="Arial" w:hAnsi="Arial" w:cs="Times New Roman"/>
    </w:rPr>
  </w:style>
  <w:style w:type="paragraph" w:customStyle="1" w:styleId="RouteTitle">
    <w:name w:val="Route Title"/>
    <w:basedOn w:val="Normal"/>
    <w:rsid w:val="00097AC9"/>
    <w:pPr>
      <w:keepLines/>
      <w:spacing w:after="120" w:line="240" w:lineRule="auto"/>
      <w:ind w:right="720"/>
    </w:pPr>
    <w:rPr>
      <w:rFonts w:ascii="Arial" w:eastAsia="Times New Roman" w:hAnsi="Arial"/>
      <w:sz w:val="36"/>
      <w:szCs w:val="20"/>
      <w:lang w:eastAsia="es-ES"/>
    </w:rPr>
  </w:style>
  <w:style w:type="paragraph" w:customStyle="1" w:styleId="Title-Major">
    <w:name w:val="Title-Major"/>
    <w:basedOn w:val="Title"/>
    <w:rsid w:val="00097AC9"/>
    <w:pPr>
      <w:keepLines/>
      <w:spacing w:before="0" w:after="120" w:line="240" w:lineRule="auto"/>
      <w:ind w:right="720"/>
      <w:jc w:val="left"/>
      <w:outlineLvl w:val="9"/>
    </w:pPr>
    <w:rPr>
      <w:rFonts w:ascii="Arial" w:hAnsi="Arial"/>
      <w:b w:val="0"/>
      <w:bCs w:val="0"/>
      <w:smallCaps/>
      <w:kern w:val="0"/>
      <w:sz w:val="48"/>
      <w:szCs w:val="20"/>
      <w:lang w:eastAsia="es-ES"/>
    </w:rPr>
  </w:style>
  <w:style w:type="paragraph" w:customStyle="1" w:styleId="Note">
    <w:name w:val="Note"/>
    <w:basedOn w:val="BodyText"/>
    <w:rsid w:val="00097AC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097AC9"/>
    <w:pPr>
      <w:keepNext/>
      <w:tabs>
        <w:tab w:val="left" w:pos="2549"/>
        <w:tab w:val="right" w:leader="dot" w:pos="10080"/>
      </w:tabs>
      <w:spacing w:before="240" w:after="120" w:line="240" w:lineRule="auto"/>
      <w:ind w:left="1440"/>
    </w:pPr>
    <w:rPr>
      <w:rFonts w:ascii="Arial" w:eastAsia="Times New Roman" w:hAnsi="Arial"/>
      <w:b/>
      <w:noProof/>
      <w:sz w:val="20"/>
      <w:szCs w:val="20"/>
      <w:lang w:eastAsia="es-ES"/>
    </w:rPr>
  </w:style>
  <w:style w:type="paragraph" w:customStyle="1" w:styleId="Subject">
    <w:name w:val="Subject"/>
    <w:basedOn w:val="BodyText"/>
    <w:rsid w:val="00097AC9"/>
    <w:rPr>
      <w:sz w:val="48"/>
    </w:rPr>
  </w:style>
  <w:style w:type="paragraph" w:styleId="BodyTextIndent">
    <w:name w:val="Body Text Indent"/>
    <w:basedOn w:val="Normal"/>
    <w:link w:val="BodyTextIndentChar"/>
    <w:uiPriority w:val="99"/>
    <w:semiHidden/>
    <w:unhideWhenUsed/>
    <w:rsid w:val="00097AC9"/>
    <w:pPr>
      <w:spacing w:after="120"/>
      <w:ind w:left="360"/>
    </w:pPr>
    <w:rPr>
      <w:rFonts w:eastAsia="Times New Roman"/>
    </w:rPr>
  </w:style>
  <w:style w:type="character" w:customStyle="1" w:styleId="BodyTextIndentChar">
    <w:name w:val="Body Text Indent Char"/>
    <w:link w:val="BodyTextIndent"/>
    <w:uiPriority w:val="99"/>
    <w:semiHidden/>
    <w:rsid w:val="00097AC9"/>
    <w:rPr>
      <w:rFonts w:eastAsia="Times New Roman"/>
      <w:sz w:val="22"/>
      <w:szCs w:val="22"/>
    </w:rPr>
  </w:style>
  <w:style w:type="paragraph" w:customStyle="1" w:styleId="Bodycopy">
    <w:name w:val="Body copy"/>
    <w:link w:val="BodycopyChar"/>
    <w:qFormat/>
    <w:rsid w:val="00097AC9"/>
    <w:pPr>
      <w:spacing w:after="120"/>
    </w:pPr>
    <w:rPr>
      <w:rFonts w:ascii="Arial" w:eastAsia="Times New Roman" w:hAnsi="Arial"/>
      <w:color w:val="000000"/>
      <w:lang w:val="en-GB"/>
    </w:rPr>
  </w:style>
  <w:style w:type="character" w:customStyle="1" w:styleId="BodycopyChar">
    <w:name w:val="Body copy Char"/>
    <w:link w:val="Bodycopy"/>
    <w:locked/>
    <w:rsid w:val="00097AC9"/>
    <w:rPr>
      <w:rFonts w:ascii="Arial" w:eastAsia="Times New Roman" w:hAnsi="Arial"/>
      <w:color w:val="000000"/>
      <w:lang w:val="en-GB"/>
    </w:rPr>
  </w:style>
  <w:style w:type="paragraph" w:styleId="NoSpacing">
    <w:name w:val="No Spacing"/>
    <w:uiPriority w:val="1"/>
    <w:qFormat/>
    <w:rsid w:val="00097AC9"/>
    <w:rPr>
      <w:rFonts w:eastAsia="Times New Roman"/>
      <w:sz w:val="22"/>
      <w:szCs w:val="22"/>
    </w:rPr>
  </w:style>
  <w:style w:type="paragraph" w:customStyle="1" w:styleId="Normal2">
    <w:name w:val="Normal 2"/>
    <w:basedOn w:val="Normal"/>
    <w:uiPriority w:val="99"/>
    <w:rsid w:val="00097AC9"/>
    <w:pPr>
      <w:suppressAutoHyphens/>
      <w:spacing w:after="0" w:line="240" w:lineRule="auto"/>
      <w:ind w:left="720"/>
    </w:pPr>
    <w:rPr>
      <w:rFonts w:ascii="Arial" w:eastAsia="SimSun" w:hAnsi="Arial" w:cs="Mangal"/>
      <w:kern w:val="1"/>
      <w:sz w:val="24"/>
      <w:szCs w:val="24"/>
      <w:lang w:eastAsia="hi-IN" w:bidi="hi-IN"/>
    </w:rPr>
  </w:style>
  <w:style w:type="paragraph" w:styleId="Title">
    <w:name w:val="Title"/>
    <w:basedOn w:val="Normal"/>
    <w:next w:val="Normal"/>
    <w:link w:val="TitleChar"/>
    <w:uiPriority w:val="10"/>
    <w:qFormat/>
    <w:rsid w:val="00097AC9"/>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97AC9"/>
    <w:rPr>
      <w:rFonts w:ascii="Cambria" w:eastAsia="Times New Roman" w:hAnsi="Cambria" w:cs="Times New Roman"/>
      <w:b/>
      <w:bCs/>
      <w:kern w:val="28"/>
      <w:sz w:val="32"/>
      <w:szCs w:val="32"/>
    </w:rPr>
  </w:style>
  <w:style w:type="paragraph" w:customStyle="1" w:styleId="StyleToolordeliverablenameCustomColorRGB039118Left">
    <w:name w:val="Style Tool or deliverable name + Custom Color(RGB(039118)) Left:..."/>
    <w:basedOn w:val="Normal"/>
    <w:rsid w:val="00AC7992"/>
    <w:pPr>
      <w:spacing w:before="360" w:after="0" w:line="240" w:lineRule="auto"/>
      <w:ind w:left="1440"/>
    </w:pPr>
    <w:rPr>
      <w:rFonts w:ascii="Times New Roman" w:eastAsia="Times New Roman" w:hAnsi="Times New Roman"/>
      <w:color w:val="002776"/>
      <w:sz w:val="60"/>
      <w:szCs w:val="20"/>
    </w:rPr>
  </w:style>
  <w:style w:type="table" w:styleId="TableGrid">
    <w:name w:val="Table Grid"/>
    <w:basedOn w:val="TableNormal"/>
    <w:uiPriority w:val="59"/>
    <w:rsid w:val="005D1A2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84084"/>
    <w:pPr>
      <w:spacing w:after="0" w:line="240" w:lineRule="auto"/>
    </w:pPr>
    <w:rPr>
      <w:rFonts w:ascii="Times New Roman" w:eastAsia="Times New Roman" w:hAnsi="Times New Roman"/>
      <w:sz w:val="24"/>
      <w:szCs w:val="24"/>
    </w:rPr>
  </w:style>
  <w:style w:type="character" w:styleId="Hyperlink">
    <w:name w:val="Hyperlink"/>
    <w:uiPriority w:val="99"/>
    <w:unhideWhenUsed/>
    <w:rsid w:val="00173ABD"/>
    <w:rPr>
      <w:color w:val="0000FF"/>
      <w:u w:val="single"/>
    </w:rPr>
  </w:style>
  <w:style w:type="paragraph" w:styleId="Closing">
    <w:name w:val="Closing"/>
    <w:basedOn w:val="Normal"/>
    <w:link w:val="ClosingChar"/>
    <w:semiHidden/>
    <w:rsid w:val="00CF2681"/>
    <w:pPr>
      <w:spacing w:after="0" w:line="240" w:lineRule="auto"/>
      <w:ind w:left="4320"/>
    </w:pPr>
    <w:rPr>
      <w:rFonts w:ascii="Times New Roman" w:eastAsia="Times New Roman" w:hAnsi="Times New Roman"/>
      <w:szCs w:val="20"/>
    </w:rPr>
  </w:style>
  <w:style w:type="character" w:customStyle="1" w:styleId="ClosingChar">
    <w:name w:val="Closing Char"/>
    <w:link w:val="Closing"/>
    <w:semiHidden/>
    <w:rsid w:val="00CF2681"/>
    <w:rPr>
      <w:rFonts w:ascii="Times New Roman" w:eastAsia="Times New Roman" w:hAnsi="Times New Roman"/>
      <w:sz w:val="22"/>
    </w:rPr>
  </w:style>
  <w:style w:type="paragraph" w:styleId="ListNumber3">
    <w:name w:val="List Number 3"/>
    <w:basedOn w:val="Normal"/>
    <w:semiHidden/>
    <w:rsid w:val="00CF2681"/>
    <w:pPr>
      <w:numPr>
        <w:numId w:val="26"/>
      </w:numPr>
      <w:spacing w:after="0" w:line="240" w:lineRule="auto"/>
    </w:pPr>
    <w:rPr>
      <w:rFonts w:ascii="Times New Roman" w:eastAsia="Times New Roman" w:hAnsi="Times New Roman"/>
      <w:szCs w:val="20"/>
    </w:rPr>
  </w:style>
  <w:style w:type="paragraph" w:styleId="PlainText">
    <w:name w:val="Plain Text"/>
    <w:basedOn w:val="Normal"/>
    <w:link w:val="PlainTextChar"/>
    <w:uiPriority w:val="99"/>
    <w:unhideWhenUsed/>
    <w:rsid w:val="004C5328"/>
    <w:pPr>
      <w:spacing w:after="0" w:line="240" w:lineRule="auto"/>
    </w:pPr>
    <w:rPr>
      <w:rFonts w:ascii="Consolas" w:hAnsi="Consolas" w:cs="Consolas"/>
      <w:sz w:val="21"/>
      <w:szCs w:val="21"/>
    </w:rPr>
  </w:style>
  <w:style w:type="character" w:customStyle="1" w:styleId="PlainTextChar">
    <w:name w:val="Plain Text Char"/>
    <w:link w:val="PlainText"/>
    <w:uiPriority w:val="99"/>
    <w:rsid w:val="004C5328"/>
    <w:rPr>
      <w:rFonts w:ascii="Consolas" w:hAnsi="Consolas" w:cs="Consolas"/>
      <w:sz w:val="21"/>
      <w:szCs w:val="21"/>
    </w:rPr>
  </w:style>
  <w:style w:type="character" w:customStyle="1" w:styleId="filtereditvaluespanhighlight1">
    <w:name w:val="filtereditvaluespanhighlight1"/>
    <w:rsid w:val="00524428"/>
    <w:rPr>
      <w:b/>
      <w:bCs/>
      <w:strike w:val="0"/>
      <w:dstrike w:val="0"/>
      <w:u w:val="none"/>
      <w:effect w:val="none"/>
    </w:rPr>
  </w:style>
  <w:style w:type="character" w:customStyle="1" w:styleId="filtervaluespan">
    <w:name w:val="filtervaluespan"/>
    <w:rsid w:val="00E0212C"/>
  </w:style>
  <w:style w:type="character" w:customStyle="1" w:styleId="filtervaluespan1">
    <w:name w:val="filtervaluespan1"/>
    <w:rsid w:val="00116A10"/>
    <w:rPr>
      <w:b/>
      <w:bCs/>
    </w:rPr>
  </w:style>
  <w:style w:type="paragraph" w:customStyle="1" w:styleId="Bullet3Last">
    <w:name w:val="Bullet 3 Last"/>
    <w:basedOn w:val="Normal"/>
    <w:rsid w:val="00273A12"/>
    <w:pPr>
      <w:numPr>
        <w:numId w:val="27"/>
      </w:numPr>
      <w:spacing w:after="120" w:line="240" w:lineRule="auto"/>
    </w:pPr>
    <w:rPr>
      <w:rFonts w:ascii="Arial" w:eastAsia="Times" w:hAnsi="Arial" w:cs="Arial"/>
      <w:bCs/>
      <w:color w:val="000000"/>
      <w:sz w:val="20"/>
      <w:szCs w:val="18"/>
      <w:lang w:val="en-GB"/>
    </w:rPr>
  </w:style>
  <w:style w:type="paragraph" w:styleId="ListParagraph">
    <w:name w:val="List Paragraph"/>
    <w:basedOn w:val="Normal"/>
    <w:link w:val="ListParagraphChar"/>
    <w:uiPriority w:val="34"/>
    <w:qFormat/>
    <w:rsid w:val="00C64513"/>
    <w:pPr>
      <w:spacing w:after="0" w:line="240" w:lineRule="auto"/>
      <w:ind w:left="720"/>
      <w:contextualSpacing/>
    </w:pPr>
    <w:rPr>
      <w:rFonts w:ascii="Times New Roman" w:eastAsia="Times New Roman" w:hAnsi="Times New Roman"/>
      <w:sz w:val="20"/>
      <w:szCs w:val="20"/>
    </w:rPr>
  </w:style>
  <w:style w:type="character" w:customStyle="1" w:styleId="ListParagraphChar">
    <w:name w:val="List Paragraph Char"/>
    <w:link w:val="ListParagraph"/>
    <w:uiPriority w:val="34"/>
    <w:locked/>
    <w:rsid w:val="00C64513"/>
    <w:rPr>
      <w:rFonts w:ascii="Times New Roman" w:eastAsia="Times New Roman" w:hAnsi="Times New Roman"/>
    </w:rPr>
  </w:style>
  <w:style w:type="character" w:customStyle="1" w:styleId="headertitlebarcaption1">
    <w:name w:val="headertitlebarcaption1"/>
    <w:rsid w:val="00736F3B"/>
    <w:rPr>
      <w:b/>
      <w:bCs/>
      <w:color w:val="00234C"/>
    </w:rPr>
  </w:style>
  <w:style w:type="paragraph" w:styleId="BalloonText">
    <w:name w:val="Balloon Text"/>
    <w:basedOn w:val="Normal"/>
    <w:link w:val="BalloonTextChar"/>
    <w:uiPriority w:val="99"/>
    <w:semiHidden/>
    <w:unhideWhenUsed/>
    <w:rsid w:val="00CC74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7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86936">
      <w:bodyDiv w:val="1"/>
      <w:marLeft w:val="0"/>
      <w:marRight w:val="0"/>
      <w:marTop w:val="0"/>
      <w:marBottom w:val="0"/>
      <w:divBdr>
        <w:top w:val="none" w:sz="0" w:space="0" w:color="auto"/>
        <w:left w:val="none" w:sz="0" w:space="0" w:color="auto"/>
        <w:bottom w:val="none" w:sz="0" w:space="0" w:color="auto"/>
        <w:right w:val="none" w:sz="0" w:space="0" w:color="auto"/>
      </w:divBdr>
    </w:div>
    <w:div w:id="98986642">
      <w:bodyDiv w:val="1"/>
      <w:marLeft w:val="0"/>
      <w:marRight w:val="0"/>
      <w:marTop w:val="0"/>
      <w:marBottom w:val="0"/>
      <w:divBdr>
        <w:top w:val="none" w:sz="0" w:space="0" w:color="auto"/>
        <w:left w:val="none" w:sz="0" w:space="0" w:color="auto"/>
        <w:bottom w:val="none" w:sz="0" w:space="0" w:color="auto"/>
        <w:right w:val="none" w:sz="0" w:space="0" w:color="auto"/>
      </w:divBdr>
    </w:div>
    <w:div w:id="191462246">
      <w:bodyDiv w:val="1"/>
      <w:marLeft w:val="0"/>
      <w:marRight w:val="0"/>
      <w:marTop w:val="0"/>
      <w:marBottom w:val="0"/>
      <w:divBdr>
        <w:top w:val="none" w:sz="0" w:space="0" w:color="auto"/>
        <w:left w:val="none" w:sz="0" w:space="0" w:color="auto"/>
        <w:bottom w:val="none" w:sz="0" w:space="0" w:color="auto"/>
        <w:right w:val="none" w:sz="0" w:space="0" w:color="auto"/>
      </w:divBdr>
    </w:div>
    <w:div w:id="207497175">
      <w:bodyDiv w:val="1"/>
      <w:marLeft w:val="0"/>
      <w:marRight w:val="0"/>
      <w:marTop w:val="0"/>
      <w:marBottom w:val="0"/>
      <w:divBdr>
        <w:top w:val="none" w:sz="0" w:space="0" w:color="auto"/>
        <w:left w:val="none" w:sz="0" w:space="0" w:color="auto"/>
        <w:bottom w:val="none" w:sz="0" w:space="0" w:color="auto"/>
        <w:right w:val="none" w:sz="0" w:space="0" w:color="auto"/>
      </w:divBdr>
    </w:div>
    <w:div w:id="230584582">
      <w:bodyDiv w:val="1"/>
      <w:marLeft w:val="0"/>
      <w:marRight w:val="0"/>
      <w:marTop w:val="0"/>
      <w:marBottom w:val="0"/>
      <w:divBdr>
        <w:top w:val="none" w:sz="0" w:space="0" w:color="auto"/>
        <w:left w:val="none" w:sz="0" w:space="0" w:color="auto"/>
        <w:bottom w:val="none" w:sz="0" w:space="0" w:color="auto"/>
        <w:right w:val="none" w:sz="0" w:space="0" w:color="auto"/>
      </w:divBdr>
    </w:div>
    <w:div w:id="292566317">
      <w:bodyDiv w:val="1"/>
      <w:marLeft w:val="0"/>
      <w:marRight w:val="0"/>
      <w:marTop w:val="0"/>
      <w:marBottom w:val="0"/>
      <w:divBdr>
        <w:top w:val="none" w:sz="0" w:space="0" w:color="auto"/>
        <w:left w:val="none" w:sz="0" w:space="0" w:color="auto"/>
        <w:bottom w:val="none" w:sz="0" w:space="0" w:color="auto"/>
        <w:right w:val="none" w:sz="0" w:space="0" w:color="auto"/>
      </w:divBdr>
    </w:div>
    <w:div w:id="302976914">
      <w:bodyDiv w:val="1"/>
      <w:marLeft w:val="0"/>
      <w:marRight w:val="0"/>
      <w:marTop w:val="0"/>
      <w:marBottom w:val="0"/>
      <w:divBdr>
        <w:top w:val="none" w:sz="0" w:space="0" w:color="auto"/>
        <w:left w:val="none" w:sz="0" w:space="0" w:color="auto"/>
        <w:bottom w:val="none" w:sz="0" w:space="0" w:color="auto"/>
        <w:right w:val="none" w:sz="0" w:space="0" w:color="auto"/>
      </w:divBdr>
    </w:div>
    <w:div w:id="456947484">
      <w:bodyDiv w:val="1"/>
      <w:marLeft w:val="0"/>
      <w:marRight w:val="0"/>
      <w:marTop w:val="0"/>
      <w:marBottom w:val="0"/>
      <w:divBdr>
        <w:top w:val="none" w:sz="0" w:space="0" w:color="auto"/>
        <w:left w:val="none" w:sz="0" w:space="0" w:color="auto"/>
        <w:bottom w:val="none" w:sz="0" w:space="0" w:color="auto"/>
        <w:right w:val="none" w:sz="0" w:space="0" w:color="auto"/>
      </w:divBdr>
    </w:div>
    <w:div w:id="460078686">
      <w:bodyDiv w:val="1"/>
      <w:marLeft w:val="0"/>
      <w:marRight w:val="0"/>
      <w:marTop w:val="0"/>
      <w:marBottom w:val="0"/>
      <w:divBdr>
        <w:top w:val="none" w:sz="0" w:space="0" w:color="auto"/>
        <w:left w:val="none" w:sz="0" w:space="0" w:color="auto"/>
        <w:bottom w:val="none" w:sz="0" w:space="0" w:color="auto"/>
        <w:right w:val="none" w:sz="0" w:space="0" w:color="auto"/>
      </w:divBdr>
    </w:div>
    <w:div w:id="477842782">
      <w:bodyDiv w:val="1"/>
      <w:marLeft w:val="0"/>
      <w:marRight w:val="0"/>
      <w:marTop w:val="0"/>
      <w:marBottom w:val="0"/>
      <w:divBdr>
        <w:top w:val="none" w:sz="0" w:space="0" w:color="auto"/>
        <w:left w:val="none" w:sz="0" w:space="0" w:color="auto"/>
        <w:bottom w:val="none" w:sz="0" w:space="0" w:color="auto"/>
        <w:right w:val="none" w:sz="0" w:space="0" w:color="auto"/>
      </w:divBdr>
    </w:div>
    <w:div w:id="500392808">
      <w:bodyDiv w:val="1"/>
      <w:marLeft w:val="0"/>
      <w:marRight w:val="0"/>
      <w:marTop w:val="0"/>
      <w:marBottom w:val="0"/>
      <w:divBdr>
        <w:top w:val="none" w:sz="0" w:space="0" w:color="auto"/>
        <w:left w:val="none" w:sz="0" w:space="0" w:color="auto"/>
        <w:bottom w:val="none" w:sz="0" w:space="0" w:color="auto"/>
        <w:right w:val="none" w:sz="0" w:space="0" w:color="auto"/>
      </w:divBdr>
    </w:div>
    <w:div w:id="508758805">
      <w:bodyDiv w:val="1"/>
      <w:marLeft w:val="0"/>
      <w:marRight w:val="0"/>
      <w:marTop w:val="0"/>
      <w:marBottom w:val="0"/>
      <w:divBdr>
        <w:top w:val="none" w:sz="0" w:space="0" w:color="auto"/>
        <w:left w:val="none" w:sz="0" w:space="0" w:color="auto"/>
        <w:bottom w:val="none" w:sz="0" w:space="0" w:color="auto"/>
        <w:right w:val="none" w:sz="0" w:space="0" w:color="auto"/>
      </w:divBdr>
    </w:div>
    <w:div w:id="509567308">
      <w:bodyDiv w:val="1"/>
      <w:marLeft w:val="0"/>
      <w:marRight w:val="0"/>
      <w:marTop w:val="0"/>
      <w:marBottom w:val="0"/>
      <w:divBdr>
        <w:top w:val="none" w:sz="0" w:space="0" w:color="auto"/>
        <w:left w:val="none" w:sz="0" w:space="0" w:color="auto"/>
        <w:bottom w:val="none" w:sz="0" w:space="0" w:color="auto"/>
        <w:right w:val="none" w:sz="0" w:space="0" w:color="auto"/>
      </w:divBdr>
    </w:div>
    <w:div w:id="581256454">
      <w:bodyDiv w:val="1"/>
      <w:marLeft w:val="0"/>
      <w:marRight w:val="0"/>
      <w:marTop w:val="0"/>
      <w:marBottom w:val="0"/>
      <w:divBdr>
        <w:top w:val="none" w:sz="0" w:space="0" w:color="auto"/>
        <w:left w:val="none" w:sz="0" w:space="0" w:color="auto"/>
        <w:bottom w:val="none" w:sz="0" w:space="0" w:color="auto"/>
        <w:right w:val="none" w:sz="0" w:space="0" w:color="auto"/>
      </w:divBdr>
    </w:div>
    <w:div w:id="708990510">
      <w:bodyDiv w:val="1"/>
      <w:marLeft w:val="0"/>
      <w:marRight w:val="0"/>
      <w:marTop w:val="0"/>
      <w:marBottom w:val="0"/>
      <w:divBdr>
        <w:top w:val="none" w:sz="0" w:space="0" w:color="auto"/>
        <w:left w:val="none" w:sz="0" w:space="0" w:color="auto"/>
        <w:bottom w:val="none" w:sz="0" w:space="0" w:color="auto"/>
        <w:right w:val="none" w:sz="0" w:space="0" w:color="auto"/>
      </w:divBdr>
    </w:div>
    <w:div w:id="722021377">
      <w:bodyDiv w:val="1"/>
      <w:marLeft w:val="0"/>
      <w:marRight w:val="0"/>
      <w:marTop w:val="0"/>
      <w:marBottom w:val="0"/>
      <w:divBdr>
        <w:top w:val="none" w:sz="0" w:space="0" w:color="auto"/>
        <w:left w:val="none" w:sz="0" w:space="0" w:color="auto"/>
        <w:bottom w:val="none" w:sz="0" w:space="0" w:color="auto"/>
        <w:right w:val="none" w:sz="0" w:space="0" w:color="auto"/>
      </w:divBdr>
    </w:div>
    <w:div w:id="786045553">
      <w:bodyDiv w:val="1"/>
      <w:marLeft w:val="0"/>
      <w:marRight w:val="0"/>
      <w:marTop w:val="0"/>
      <w:marBottom w:val="0"/>
      <w:divBdr>
        <w:top w:val="none" w:sz="0" w:space="0" w:color="auto"/>
        <w:left w:val="none" w:sz="0" w:space="0" w:color="auto"/>
        <w:bottom w:val="none" w:sz="0" w:space="0" w:color="auto"/>
        <w:right w:val="none" w:sz="0" w:space="0" w:color="auto"/>
      </w:divBdr>
    </w:div>
    <w:div w:id="798768076">
      <w:bodyDiv w:val="1"/>
      <w:marLeft w:val="0"/>
      <w:marRight w:val="0"/>
      <w:marTop w:val="0"/>
      <w:marBottom w:val="0"/>
      <w:divBdr>
        <w:top w:val="none" w:sz="0" w:space="0" w:color="auto"/>
        <w:left w:val="none" w:sz="0" w:space="0" w:color="auto"/>
        <w:bottom w:val="none" w:sz="0" w:space="0" w:color="auto"/>
        <w:right w:val="none" w:sz="0" w:space="0" w:color="auto"/>
      </w:divBdr>
    </w:div>
    <w:div w:id="836263928">
      <w:bodyDiv w:val="1"/>
      <w:marLeft w:val="0"/>
      <w:marRight w:val="0"/>
      <w:marTop w:val="0"/>
      <w:marBottom w:val="0"/>
      <w:divBdr>
        <w:top w:val="none" w:sz="0" w:space="0" w:color="auto"/>
        <w:left w:val="none" w:sz="0" w:space="0" w:color="auto"/>
        <w:bottom w:val="none" w:sz="0" w:space="0" w:color="auto"/>
        <w:right w:val="none" w:sz="0" w:space="0" w:color="auto"/>
      </w:divBdr>
    </w:div>
    <w:div w:id="908462094">
      <w:bodyDiv w:val="1"/>
      <w:marLeft w:val="0"/>
      <w:marRight w:val="0"/>
      <w:marTop w:val="0"/>
      <w:marBottom w:val="0"/>
      <w:divBdr>
        <w:top w:val="none" w:sz="0" w:space="0" w:color="auto"/>
        <w:left w:val="none" w:sz="0" w:space="0" w:color="auto"/>
        <w:bottom w:val="none" w:sz="0" w:space="0" w:color="auto"/>
        <w:right w:val="none" w:sz="0" w:space="0" w:color="auto"/>
      </w:divBdr>
    </w:div>
    <w:div w:id="911544161">
      <w:bodyDiv w:val="1"/>
      <w:marLeft w:val="0"/>
      <w:marRight w:val="0"/>
      <w:marTop w:val="0"/>
      <w:marBottom w:val="0"/>
      <w:divBdr>
        <w:top w:val="none" w:sz="0" w:space="0" w:color="auto"/>
        <w:left w:val="none" w:sz="0" w:space="0" w:color="auto"/>
        <w:bottom w:val="none" w:sz="0" w:space="0" w:color="auto"/>
        <w:right w:val="none" w:sz="0" w:space="0" w:color="auto"/>
      </w:divBdr>
    </w:div>
    <w:div w:id="991720271">
      <w:bodyDiv w:val="1"/>
      <w:marLeft w:val="0"/>
      <w:marRight w:val="0"/>
      <w:marTop w:val="0"/>
      <w:marBottom w:val="0"/>
      <w:divBdr>
        <w:top w:val="none" w:sz="0" w:space="0" w:color="auto"/>
        <w:left w:val="none" w:sz="0" w:space="0" w:color="auto"/>
        <w:bottom w:val="none" w:sz="0" w:space="0" w:color="auto"/>
        <w:right w:val="none" w:sz="0" w:space="0" w:color="auto"/>
      </w:divBdr>
    </w:div>
    <w:div w:id="1007442128">
      <w:bodyDiv w:val="1"/>
      <w:marLeft w:val="0"/>
      <w:marRight w:val="0"/>
      <w:marTop w:val="0"/>
      <w:marBottom w:val="0"/>
      <w:divBdr>
        <w:top w:val="none" w:sz="0" w:space="0" w:color="auto"/>
        <w:left w:val="none" w:sz="0" w:space="0" w:color="auto"/>
        <w:bottom w:val="none" w:sz="0" w:space="0" w:color="auto"/>
        <w:right w:val="none" w:sz="0" w:space="0" w:color="auto"/>
      </w:divBdr>
    </w:div>
    <w:div w:id="1108432521">
      <w:bodyDiv w:val="1"/>
      <w:marLeft w:val="0"/>
      <w:marRight w:val="0"/>
      <w:marTop w:val="0"/>
      <w:marBottom w:val="0"/>
      <w:divBdr>
        <w:top w:val="none" w:sz="0" w:space="0" w:color="auto"/>
        <w:left w:val="none" w:sz="0" w:space="0" w:color="auto"/>
        <w:bottom w:val="none" w:sz="0" w:space="0" w:color="auto"/>
        <w:right w:val="none" w:sz="0" w:space="0" w:color="auto"/>
      </w:divBdr>
    </w:div>
    <w:div w:id="1148522301">
      <w:bodyDiv w:val="1"/>
      <w:marLeft w:val="0"/>
      <w:marRight w:val="0"/>
      <w:marTop w:val="0"/>
      <w:marBottom w:val="0"/>
      <w:divBdr>
        <w:top w:val="none" w:sz="0" w:space="0" w:color="auto"/>
        <w:left w:val="none" w:sz="0" w:space="0" w:color="auto"/>
        <w:bottom w:val="none" w:sz="0" w:space="0" w:color="auto"/>
        <w:right w:val="none" w:sz="0" w:space="0" w:color="auto"/>
      </w:divBdr>
    </w:div>
    <w:div w:id="1161389813">
      <w:bodyDiv w:val="1"/>
      <w:marLeft w:val="0"/>
      <w:marRight w:val="0"/>
      <w:marTop w:val="0"/>
      <w:marBottom w:val="0"/>
      <w:divBdr>
        <w:top w:val="none" w:sz="0" w:space="0" w:color="auto"/>
        <w:left w:val="none" w:sz="0" w:space="0" w:color="auto"/>
        <w:bottom w:val="none" w:sz="0" w:space="0" w:color="auto"/>
        <w:right w:val="none" w:sz="0" w:space="0" w:color="auto"/>
      </w:divBdr>
    </w:div>
    <w:div w:id="1193417853">
      <w:bodyDiv w:val="1"/>
      <w:marLeft w:val="0"/>
      <w:marRight w:val="0"/>
      <w:marTop w:val="0"/>
      <w:marBottom w:val="0"/>
      <w:divBdr>
        <w:top w:val="none" w:sz="0" w:space="0" w:color="auto"/>
        <w:left w:val="none" w:sz="0" w:space="0" w:color="auto"/>
        <w:bottom w:val="none" w:sz="0" w:space="0" w:color="auto"/>
        <w:right w:val="none" w:sz="0" w:space="0" w:color="auto"/>
      </w:divBdr>
    </w:div>
    <w:div w:id="1220944137">
      <w:bodyDiv w:val="1"/>
      <w:marLeft w:val="0"/>
      <w:marRight w:val="0"/>
      <w:marTop w:val="0"/>
      <w:marBottom w:val="0"/>
      <w:divBdr>
        <w:top w:val="none" w:sz="0" w:space="0" w:color="auto"/>
        <w:left w:val="none" w:sz="0" w:space="0" w:color="auto"/>
        <w:bottom w:val="none" w:sz="0" w:space="0" w:color="auto"/>
        <w:right w:val="none" w:sz="0" w:space="0" w:color="auto"/>
      </w:divBdr>
    </w:div>
    <w:div w:id="1227110357">
      <w:bodyDiv w:val="1"/>
      <w:marLeft w:val="0"/>
      <w:marRight w:val="0"/>
      <w:marTop w:val="0"/>
      <w:marBottom w:val="0"/>
      <w:divBdr>
        <w:top w:val="none" w:sz="0" w:space="0" w:color="auto"/>
        <w:left w:val="none" w:sz="0" w:space="0" w:color="auto"/>
        <w:bottom w:val="none" w:sz="0" w:space="0" w:color="auto"/>
        <w:right w:val="none" w:sz="0" w:space="0" w:color="auto"/>
      </w:divBdr>
    </w:div>
    <w:div w:id="1264650607">
      <w:bodyDiv w:val="1"/>
      <w:marLeft w:val="0"/>
      <w:marRight w:val="0"/>
      <w:marTop w:val="0"/>
      <w:marBottom w:val="0"/>
      <w:divBdr>
        <w:top w:val="none" w:sz="0" w:space="0" w:color="auto"/>
        <w:left w:val="none" w:sz="0" w:space="0" w:color="auto"/>
        <w:bottom w:val="none" w:sz="0" w:space="0" w:color="auto"/>
        <w:right w:val="none" w:sz="0" w:space="0" w:color="auto"/>
      </w:divBdr>
    </w:div>
    <w:div w:id="1435786981">
      <w:bodyDiv w:val="1"/>
      <w:marLeft w:val="0"/>
      <w:marRight w:val="0"/>
      <w:marTop w:val="0"/>
      <w:marBottom w:val="0"/>
      <w:divBdr>
        <w:top w:val="none" w:sz="0" w:space="0" w:color="auto"/>
        <w:left w:val="none" w:sz="0" w:space="0" w:color="auto"/>
        <w:bottom w:val="none" w:sz="0" w:space="0" w:color="auto"/>
        <w:right w:val="none" w:sz="0" w:space="0" w:color="auto"/>
      </w:divBdr>
    </w:div>
    <w:div w:id="1443452717">
      <w:bodyDiv w:val="1"/>
      <w:marLeft w:val="0"/>
      <w:marRight w:val="0"/>
      <w:marTop w:val="0"/>
      <w:marBottom w:val="0"/>
      <w:divBdr>
        <w:top w:val="none" w:sz="0" w:space="0" w:color="auto"/>
        <w:left w:val="none" w:sz="0" w:space="0" w:color="auto"/>
        <w:bottom w:val="none" w:sz="0" w:space="0" w:color="auto"/>
        <w:right w:val="none" w:sz="0" w:space="0" w:color="auto"/>
      </w:divBdr>
    </w:div>
    <w:div w:id="1467772826">
      <w:bodyDiv w:val="1"/>
      <w:marLeft w:val="0"/>
      <w:marRight w:val="0"/>
      <w:marTop w:val="0"/>
      <w:marBottom w:val="0"/>
      <w:divBdr>
        <w:top w:val="none" w:sz="0" w:space="0" w:color="auto"/>
        <w:left w:val="none" w:sz="0" w:space="0" w:color="auto"/>
        <w:bottom w:val="none" w:sz="0" w:space="0" w:color="auto"/>
        <w:right w:val="none" w:sz="0" w:space="0" w:color="auto"/>
      </w:divBdr>
    </w:div>
    <w:div w:id="1547108388">
      <w:bodyDiv w:val="1"/>
      <w:marLeft w:val="0"/>
      <w:marRight w:val="0"/>
      <w:marTop w:val="0"/>
      <w:marBottom w:val="0"/>
      <w:divBdr>
        <w:top w:val="none" w:sz="0" w:space="0" w:color="auto"/>
        <w:left w:val="none" w:sz="0" w:space="0" w:color="auto"/>
        <w:bottom w:val="none" w:sz="0" w:space="0" w:color="auto"/>
        <w:right w:val="none" w:sz="0" w:space="0" w:color="auto"/>
      </w:divBdr>
    </w:div>
    <w:div w:id="1645693079">
      <w:bodyDiv w:val="1"/>
      <w:marLeft w:val="0"/>
      <w:marRight w:val="0"/>
      <w:marTop w:val="0"/>
      <w:marBottom w:val="0"/>
      <w:divBdr>
        <w:top w:val="none" w:sz="0" w:space="0" w:color="auto"/>
        <w:left w:val="none" w:sz="0" w:space="0" w:color="auto"/>
        <w:bottom w:val="none" w:sz="0" w:space="0" w:color="auto"/>
        <w:right w:val="none" w:sz="0" w:space="0" w:color="auto"/>
      </w:divBdr>
    </w:div>
    <w:div w:id="1703900088">
      <w:bodyDiv w:val="1"/>
      <w:marLeft w:val="0"/>
      <w:marRight w:val="0"/>
      <w:marTop w:val="0"/>
      <w:marBottom w:val="0"/>
      <w:divBdr>
        <w:top w:val="none" w:sz="0" w:space="0" w:color="auto"/>
        <w:left w:val="none" w:sz="0" w:space="0" w:color="auto"/>
        <w:bottom w:val="none" w:sz="0" w:space="0" w:color="auto"/>
        <w:right w:val="none" w:sz="0" w:space="0" w:color="auto"/>
      </w:divBdr>
    </w:div>
    <w:div w:id="1729260557">
      <w:bodyDiv w:val="1"/>
      <w:marLeft w:val="0"/>
      <w:marRight w:val="0"/>
      <w:marTop w:val="0"/>
      <w:marBottom w:val="0"/>
      <w:divBdr>
        <w:top w:val="none" w:sz="0" w:space="0" w:color="auto"/>
        <w:left w:val="none" w:sz="0" w:space="0" w:color="auto"/>
        <w:bottom w:val="none" w:sz="0" w:space="0" w:color="auto"/>
        <w:right w:val="none" w:sz="0" w:space="0" w:color="auto"/>
      </w:divBdr>
    </w:div>
    <w:div w:id="1740712233">
      <w:bodyDiv w:val="1"/>
      <w:marLeft w:val="0"/>
      <w:marRight w:val="0"/>
      <w:marTop w:val="0"/>
      <w:marBottom w:val="0"/>
      <w:divBdr>
        <w:top w:val="none" w:sz="0" w:space="0" w:color="auto"/>
        <w:left w:val="none" w:sz="0" w:space="0" w:color="auto"/>
        <w:bottom w:val="none" w:sz="0" w:space="0" w:color="auto"/>
        <w:right w:val="none" w:sz="0" w:space="0" w:color="auto"/>
      </w:divBdr>
    </w:div>
    <w:div w:id="1743722489">
      <w:bodyDiv w:val="1"/>
      <w:marLeft w:val="0"/>
      <w:marRight w:val="0"/>
      <w:marTop w:val="0"/>
      <w:marBottom w:val="0"/>
      <w:divBdr>
        <w:top w:val="none" w:sz="0" w:space="0" w:color="auto"/>
        <w:left w:val="none" w:sz="0" w:space="0" w:color="auto"/>
        <w:bottom w:val="none" w:sz="0" w:space="0" w:color="auto"/>
        <w:right w:val="none" w:sz="0" w:space="0" w:color="auto"/>
      </w:divBdr>
    </w:div>
    <w:div w:id="1796867468">
      <w:bodyDiv w:val="1"/>
      <w:marLeft w:val="0"/>
      <w:marRight w:val="0"/>
      <w:marTop w:val="0"/>
      <w:marBottom w:val="0"/>
      <w:divBdr>
        <w:top w:val="none" w:sz="0" w:space="0" w:color="auto"/>
        <w:left w:val="none" w:sz="0" w:space="0" w:color="auto"/>
        <w:bottom w:val="none" w:sz="0" w:space="0" w:color="auto"/>
        <w:right w:val="none" w:sz="0" w:space="0" w:color="auto"/>
      </w:divBdr>
    </w:div>
    <w:div w:id="1829900641">
      <w:bodyDiv w:val="1"/>
      <w:marLeft w:val="0"/>
      <w:marRight w:val="0"/>
      <w:marTop w:val="0"/>
      <w:marBottom w:val="0"/>
      <w:divBdr>
        <w:top w:val="none" w:sz="0" w:space="0" w:color="auto"/>
        <w:left w:val="none" w:sz="0" w:space="0" w:color="auto"/>
        <w:bottom w:val="none" w:sz="0" w:space="0" w:color="auto"/>
        <w:right w:val="none" w:sz="0" w:space="0" w:color="auto"/>
      </w:divBdr>
    </w:div>
    <w:div w:id="1844707943">
      <w:bodyDiv w:val="1"/>
      <w:marLeft w:val="0"/>
      <w:marRight w:val="0"/>
      <w:marTop w:val="0"/>
      <w:marBottom w:val="0"/>
      <w:divBdr>
        <w:top w:val="none" w:sz="0" w:space="0" w:color="auto"/>
        <w:left w:val="none" w:sz="0" w:space="0" w:color="auto"/>
        <w:bottom w:val="none" w:sz="0" w:space="0" w:color="auto"/>
        <w:right w:val="none" w:sz="0" w:space="0" w:color="auto"/>
      </w:divBdr>
    </w:div>
    <w:div w:id="1952086928">
      <w:bodyDiv w:val="1"/>
      <w:marLeft w:val="0"/>
      <w:marRight w:val="0"/>
      <w:marTop w:val="0"/>
      <w:marBottom w:val="0"/>
      <w:divBdr>
        <w:top w:val="none" w:sz="0" w:space="0" w:color="auto"/>
        <w:left w:val="none" w:sz="0" w:space="0" w:color="auto"/>
        <w:bottom w:val="none" w:sz="0" w:space="0" w:color="auto"/>
        <w:right w:val="none" w:sz="0" w:space="0" w:color="auto"/>
      </w:divBdr>
    </w:div>
    <w:div w:id="1991207666">
      <w:bodyDiv w:val="1"/>
      <w:marLeft w:val="0"/>
      <w:marRight w:val="0"/>
      <w:marTop w:val="0"/>
      <w:marBottom w:val="0"/>
      <w:divBdr>
        <w:top w:val="none" w:sz="0" w:space="0" w:color="auto"/>
        <w:left w:val="none" w:sz="0" w:space="0" w:color="auto"/>
        <w:bottom w:val="none" w:sz="0" w:space="0" w:color="auto"/>
        <w:right w:val="none" w:sz="0" w:space="0" w:color="auto"/>
      </w:divBdr>
    </w:div>
    <w:div w:id="2051219181">
      <w:bodyDiv w:val="1"/>
      <w:marLeft w:val="0"/>
      <w:marRight w:val="0"/>
      <w:marTop w:val="0"/>
      <w:marBottom w:val="0"/>
      <w:divBdr>
        <w:top w:val="none" w:sz="0" w:space="0" w:color="auto"/>
        <w:left w:val="none" w:sz="0" w:space="0" w:color="auto"/>
        <w:bottom w:val="none" w:sz="0" w:space="0" w:color="auto"/>
        <w:right w:val="none" w:sz="0" w:space="0" w:color="auto"/>
      </w:divBdr>
    </w:div>
    <w:div w:id="2083209162">
      <w:bodyDiv w:val="1"/>
      <w:marLeft w:val="0"/>
      <w:marRight w:val="0"/>
      <w:marTop w:val="0"/>
      <w:marBottom w:val="0"/>
      <w:divBdr>
        <w:top w:val="none" w:sz="0" w:space="0" w:color="auto"/>
        <w:left w:val="none" w:sz="0" w:space="0" w:color="auto"/>
        <w:bottom w:val="none" w:sz="0" w:space="0" w:color="auto"/>
        <w:right w:val="none" w:sz="0" w:space="0" w:color="auto"/>
      </w:divBdr>
    </w:div>
    <w:div w:id="2096247817">
      <w:bodyDiv w:val="1"/>
      <w:marLeft w:val="0"/>
      <w:marRight w:val="0"/>
      <w:marTop w:val="0"/>
      <w:marBottom w:val="0"/>
      <w:divBdr>
        <w:top w:val="none" w:sz="0" w:space="0" w:color="auto"/>
        <w:left w:val="none" w:sz="0" w:space="0" w:color="auto"/>
        <w:bottom w:val="none" w:sz="0" w:space="0" w:color="auto"/>
        <w:right w:val="none" w:sz="0" w:space="0" w:color="auto"/>
      </w:divBdr>
    </w:div>
    <w:div w:id="2096513951">
      <w:bodyDiv w:val="1"/>
      <w:marLeft w:val="0"/>
      <w:marRight w:val="0"/>
      <w:marTop w:val="0"/>
      <w:marBottom w:val="0"/>
      <w:divBdr>
        <w:top w:val="none" w:sz="0" w:space="0" w:color="auto"/>
        <w:left w:val="none" w:sz="0" w:space="0" w:color="auto"/>
        <w:bottom w:val="none" w:sz="0" w:space="0" w:color="auto"/>
        <w:right w:val="none" w:sz="0" w:space="0" w:color="auto"/>
      </w:divBdr>
    </w:div>
    <w:div w:id="2100636821">
      <w:bodyDiv w:val="1"/>
      <w:marLeft w:val="0"/>
      <w:marRight w:val="0"/>
      <w:marTop w:val="0"/>
      <w:marBottom w:val="0"/>
      <w:divBdr>
        <w:top w:val="none" w:sz="0" w:space="0" w:color="auto"/>
        <w:left w:val="none" w:sz="0" w:space="0" w:color="auto"/>
        <w:bottom w:val="none" w:sz="0" w:space="0" w:color="auto"/>
        <w:right w:val="none" w:sz="0" w:space="0" w:color="auto"/>
      </w:divBdr>
    </w:div>
    <w:div w:id="214017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entralhub.cigna.com/project/epms13058/Expense%20Reporting/Release%201B/TCS-Development/06-DS-140%20Technical%20Design%20TD/TD_DS-140_BI-FA-0002_Fixed%20Asset%20Reporting" TargetMode="External"/><Relationship Id="rId18" Type="http://schemas.openxmlformats.org/officeDocument/2006/relationships/oleObject" Target="embeddings/Microsoft_Excel_97-2003_Worksheet1.xls"/><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6459D-2C85-47D4-9C12-1792BACC16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4F5FBF-037B-4744-A367-D9405C170EDF}">
  <ds:schemaRefs>
    <ds:schemaRef ds:uri="http://schemas.microsoft.com/sharepoint/v3/contenttype/forms"/>
  </ds:schemaRefs>
</ds:datastoreItem>
</file>

<file path=customXml/itemProps3.xml><?xml version="1.0" encoding="utf-8"?>
<ds:datastoreItem xmlns:ds="http://schemas.openxmlformats.org/officeDocument/2006/customXml" ds:itemID="{56D22B02-B0BD-472B-9491-2450919A7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438901-98C0-4F6D-82D3-200D910B3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36</Pages>
  <Words>5297</Words>
  <Characters>30197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Cigna</Company>
  <LinksUpToDate>false</LinksUpToDate>
  <CharactersWithSpaces>35424</CharactersWithSpaces>
  <SharedDoc>false</SharedDoc>
  <HLinks>
    <vt:vector size="6" baseType="variant">
      <vt:variant>
        <vt:i4>2424904</vt:i4>
      </vt:variant>
      <vt:variant>
        <vt:i4>129</vt:i4>
      </vt:variant>
      <vt:variant>
        <vt:i4>0</vt:i4>
      </vt:variant>
      <vt:variant>
        <vt:i4>5</vt:i4>
      </vt:variant>
      <vt:variant>
        <vt:lpwstr>https://centralhub.cigna.com/project/epms13058/Expense Reporting/Release 1B/TCS-Development/06-DS-140 Technical Design TD/TD_DS-140_BI-FA-0002_Fixed Asset Reporting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Ashraf, Wasim       B6LPA</dc:creator>
  <cp:lastModifiedBy>Krishna Rao, Aditya       B6LPA</cp:lastModifiedBy>
  <cp:revision>34</cp:revision>
  <dcterms:created xsi:type="dcterms:W3CDTF">2016-05-12T07:59:00Z</dcterms:created>
  <dcterms:modified xsi:type="dcterms:W3CDTF">2016-10-13T10:05:00Z</dcterms:modified>
</cp:coreProperties>
</file>