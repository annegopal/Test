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DC0" w:rsidRDefault="00173109" w:rsidP="00A37DC0">
      <w:pPr>
        <w:pStyle w:val="TitleBar"/>
      </w:pPr>
      <w:bookmarkStart w:id="0" w:name="_Toc447612468"/>
      <w:bookmarkStart w:id="1" w:name="_GoBack"/>
      <w:bookmarkEnd w:id="1"/>
      <w:r>
        <w:tab/>
      </w:r>
      <w:r w:rsidR="00CC2ED5">
        <w:tab/>
      </w:r>
      <w:r w:rsidR="00CC2ED5">
        <w:tab/>
      </w:r>
    </w:p>
    <w:p w:rsidR="00A754CD" w:rsidRDefault="00555E81" w:rsidP="00A37DC0">
      <w:pPr>
        <w:pStyle w:val="Title-Major"/>
      </w:pPr>
      <w:bookmarkStart w:id="2" w:name="DocTitle"/>
      <w:r w:rsidRPr="00097AC9">
        <w:rPr>
          <w:sz w:val="36"/>
        </w:rPr>
        <w:t>OUM</w:t>
      </w:r>
    </w:p>
    <w:p w:rsidR="00A37DC0" w:rsidRPr="00AB35F0" w:rsidRDefault="00A37DC0" w:rsidP="00AB35F0">
      <w:pPr>
        <w:pStyle w:val="BodyText"/>
        <w:rPr>
          <w:rStyle w:val="HighlightedVariable"/>
          <w:rFonts w:eastAsia="Calibri"/>
          <w:color w:val="auto"/>
          <w:sz w:val="48"/>
        </w:rPr>
      </w:pPr>
      <w:r w:rsidRPr="00AB35F0">
        <w:rPr>
          <w:rStyle w:val="HighlightedVariable"/>
          <w:rFonts w:eastAsia="Calibri"/>
          <w:color w:val="auto"/>
          <w:sz w:val="48"/>
        </w:rPr>
        <w:t>DS.140 Design Specification</w:t>
      </w:r>
      <w:bookmarkStart w:id="3" w:name="TitleEnd"/>
      <w:bookmarkEnd w:id="2"/>
      <w:bookmarkEnd w:id="3"/>
    </w:p>
    <w:p w:rsidR="00555E81" w:rsidRPr="00AB35F0" w:rsidRDefault="00555E81" w:rsidP="00555E81">
      <w:pPr>
        <w:pStyle w:val="BodyText"/>
        <w:rPr>
          <w:rStyle w:val="HighlightedVariable"/>
          <w:rFonts w:eastAsia="Calibri"/>
        </w:rPr>
      </w:pPr>
      <w:r w:rsidRPr="00AB35F0">
        <w:rPr>
          <w:rStyle w:val="HighlightedVariable"/>
          <w:rFonts w:eastAsia="Calibri" w:cs="Arial"/>
          <w:sz w:val="56"/>
          <w:szCs w:val="56"/>
        </w:rPr>
        <w:t>Cigna Corporation</w:t>
      </w:r>
    </w:p>
    <w:p w:rsidR="00A37DC0" w:rsidRPr="00AB35F0" w:rsidRDefault="00555E81" w:rsidP="00167EE9">
      <w:pPr>
        <w:pStyle w:val="BodyText"/>
      </w:pPr>
      <w:r w:rsidRPr="00AB35F0">
        <w:rPr>
          <w:rStyle w:val="HighlightedVariable"/>
          <w:rFonts w:eastAsia="Calibri"/>
          <w:color w:val="auto"/>
          <w:sz w:val="48"/>
        </w:rPr>
        <w:t xml:space="preserve">BI-FAH-0006 </w:t>
      </w:r>
      <w:r w:rsidR="00173109" w:rsidRPr="00AB35F0">
        <w:rPr>
          <w:rStyle w:val="HighlightedVariable"/>
          <w:rFonts w:eastAsia="Calibri"/>
          <w:color w:val="auto"/>
          <w:sz w:val="48"/>
        </w:rPr>
        <w:t xml:space="preserve">Cigna </w:t>
      </w:r>
      <w:bookmarkStart w:id="4" w:name="Subject"/>
      <w:r w:rsidR="00167EE9" w:rsidRPr="00AB35F0">
        <w:rPr>
          <w:rStyle w:val="HighlightedVariable"/>
          <w:rFonts w:eastAsia="Calibri"/>
          <w:color w:val="auto"/>
          <w:sz w:val="48"/>
        </w:rPr>
        <w:t>Pre Allocated Expense Subject Area</w:t>
      </w:r>
      <w:r w:rsidR="00A37DC0" w:rsidRPr="00AB35F0">
        <w:rPr>
          <w:rStyle w:val="HighlightedVariable"/>
          <w:rFonts w:eastAsia="Calibri"/>
          <w:color w:val="auto"/>
        </w:rPr>
        <w:t xml:space="preserve"> </w:t>
      </w:r>
      <w:bookmarkEnd w:id="4"/>
    </w:p>
    <w:p w:rsidR="00A37DC0" w:rsidRDefault="00A37DC0" w:rsidP="00A37DC0">
      <w:pPr>
        <w:pStyle w:val="BodyText"/>
      </w:pPr>
    </w:p>
    <w:p w:rsidR="00A37DC0" w:rsidRDefault="00A37DC0" w:rsidP="00A37DC0">
      <w:pPr>
        <w:pStyle w:val="BodyText"/>
      </w:pPr>
    </w:p>
    <w:p w:rsidR="00A37DC0" w:rsidRDefault="00A37DC0" w:rsidP="00A37DC0">
      <w:pPr>
        <w:pStyle w:val="BodyText"/>
      </w:pPr>
    </w:p>
    <w:p w:rsidR="00A37DC0" w:rsidRDefault="00A37DC0" w:rsidP="00A37DC0">
      <w:pPr>
        <w:pStyle w:val="BodyText"/>
      </w:pPr>
    </w:p>
    <w:p w:rsidR="00A37DC0" w:rsidRDefault="00A37DC0" w:rsidP="00A37DC0">
      <w:pPr>
        <w:pStyle w:val="BodyText"/>
        <w:spacing w:after="0"/>
      </w:pPr>
      <w:r>
        <w:t>Author:</w:t>
      </w:r>
      <w:r>
        <w:tab/>
      </w:r>
      <w:r w:rsidR="00B61E16">
        <w:rPr>
          <w:rStyle w:val="HighlightedVariable"/>
          <w:rFonts w:eastAsia="Calibri"/>
        </w:rPr>
        <w:t xml:space="preserve">Krishna Prasad </w:t>
      </w:r>
      <w:proofErr w:type="spellStart"/>
      <w:r w:rsidR="00B61E16">
        <w:rPr>
          <w:rStyle w:val="HighlightedVariable"/>
          <w:rFonts w:eastAsia="Calibri"/>
        </w:rPr>
        <w:t>Pangath</w:t>
      </w:r>
      <w:proofErr w:type="spellEnd"/>
    </w:p>
    <w:p w:rsidR="00A37DC0" w:rsidRDefault="00A37DC0" w:rsidP="00A37DC0">
      <w:pPr>
        <w:pStyle w:val="BodyText"/>
        <w:spacing w:after="0"/>
      </w:pPr>
      <w:r>
        <w:t>Creation Date:</w:t>
      </w:r>
      <w:r>
        <w:tab/>
      </w:r>
      <w:r w:rsidR="00CC2ED5">
        <w:fldChar w:fldCharType="begin"/>
      </w:r>
      <w:r w:rsidR="00CC2ED5">
        <w:instrText>createdate \@ "MMMM d, yyyy"</w:instrText>
      </w:r>
      <w:r w:rsidR="00CC2ED5">
        <w:fldChar w:fldCharType="separate"/>
      </w:r>
      <w:r w:rsidR="006B3CFE">
        <w:rPr>
          <w:noProof/>
        </w:rPr>
        <w:t>Oct</w:t>
      </w:r>
      <w:r w:rsidR="005E7511">
        <w:rPr>
          <w:noProof/>
        </w:rPr>
        <w:t xml:space="preserve"> </w:t>
      </w:r>
      <w:r w:rsidR="006B3CFE">
        <w:rPr>
          <w:noProof/>
        </w:rPr>
        <w:t>13</w:t>
      </w:r>
      <w:r w:rsidR="005E7511">
        <w:rPr>
          <w:noProof/>
        </w:rPr>
        <w:t>, 201</w:t>
      </w:r>
      <w:r w:rsidR="00CC2ED5">
        <w:rPr>
          <w:noProof/>
        </w:rPr>
        <w:fldChar w:fldCharType="end"/>
      </w:r>
      <w:r w:rsidR="006B3CFE">
        <w:rPr>
          <w:noProof/>
        </w:rPr>
        <w:t>5</w:t>
      </w:r>
    </w:p>
    <w:p w:rsidR="00A37DC0" w:rsidRDefault="00A37DC0" w:rsidP="00A37DC0">
      <w:pPr>
        <w:pStyle w:val="BodyText"/>
        <w:spacing w:after="0"/>
      </w:pPr>
      <w:r>
        <w:t>Last Updated:</w:t>
      </w:r>
      <w:r>
        <w:tab/>
      </w:r>
      <w:bookmarkStart w:id="5" w:name="LastDate"/>
      <w:r w:rsidR="006A148C">
        <w:fldChar w:fldCharType="begin"/>
      </w:r>
      <w:r>
        <w:instrText>savedate \@ "MMMM d, yyyy"</w:instrText>
      </w:r>
      <w:r w:rsidR="006A148C">
        <w:fldChar w:fldCharType="separate"/>
      </w:r>
      <w:ins w:id="6" w:author="WKSADMIN" w:date="2016-10-04T18:00:00Z">
        <w:r w:rsidR="006D409D">
          <w:rPr>
            <w:noProof/>
          </w:rPr>
          <w:t>March 30, 2016</w:t>
        </w:r>
      </w:ins>
      <w:ins w:id="7" w:author="Patlola, Sony Keerthi Reddy       B6LPA" w:date="2016-03-30T17:29:00Z">
        <w:del w:id="8" w:author="WKSADMIN" w:date="2016-10-04T18:00:00Z">
          <w:r w:rsidR="00C7052D" w:rsidDel="006D409D">
            <w:rPr>
              <w:noProof/>
            </w:rPr>
            <w:delText>March 30, 2016</w:delText>
          </w:r>
        </w:del>
      </w:ins>
      <w:del w:id="9" w:author="WKSADMIN" w:date="2016-10-04T18:00:00Z">
        <w:r w:rsidR="00C20992" w:rsidDel="006D409D">
          <w:rPr>
            <w:noProof/>
          </w:rPr>
          <w:delText>November 20, 2015</w:delText>
        </w:r>
      </w:del>
      <w:r w:rsidR="006A148C">
        <w:fldChar w:fldCharType="end"/>
      </w:r>
      <w:bookmarkEnd w:id="5"/>
    </w:p>
    <w:p w:rsidR="00A37DC0" w:rsidRDefault="00A37DC0" w:rsidP="00A37DC0">
      <w:pPr>
        <w:pStyle w:val="BodyText"/>
        <w:spacing w:after="0"/>
      </w:pPr>
      <w:r>
        <w:t>Document Ref:</w:t>
      </w:r>
      <w:r>
        <w:tab/>
      </w:r>
      <w:bookmarkStart w:id="10" w:name="DocRefNumber"/>
      <w:r w:rsidR="00B61E16">
        <w:rPr>
          <w:rStyle w:val="HighlightedVariable"/>
          <w:rFonts w:eastAsia="Calibri"/>
        </w:rPr>
        <w:t>BI-</w:t>
      </w:r>
      <w:r w:rsidR="006B3CFE">
        <w:rPr>
          <w:rStyle w:val="HighlightedVariable"/>
          <w:rFonts w:eastAsia="Calibri"/>
        </w:rPr>
        <w:t>FAH</w:t>
      </w:r>
      <w:r w:rsidR="00B61E16">
        <w:rPr>
          <w:rStyle w:val="HighlightedVariable"/>
          <w:rFonts w:eastAsia="Calibri"/>
        </w:rPr>
        <w:t>-000</w:t>
      </w:r>
      <w:r w:rsidR="00167EE9">
        <w:rPr>
          <w:rStyle w:val="HighlightedVariable"/>
          <w:rFonts w:eastAsia="Calibri"/>
        </w:rPr>
        <w:t>6</w:t>
      </w:r>
      <w:r>
        <w:t xml:space="preserve"> </w:t>
      </w:r>
      <w:bookmarkEnd w:id="10"/>
    </w:p>
    <w:p w:rsidR="00A37DC0" w:rsidRDefault="00A37DC0" w:rsidP="00A37DC0">
      <w:pPr>
        <w:pStyle w:val="BodyText"/>
        <w:spacing w:after="0"/>
      </w:pPr>
      <w:r>
        <w:t>Version:</w:t>
      </w:r>
      <w:r>
        <w:tab/>
      </w:r>
      <w:bookmarkStart w:id="11" w:name="DocVersion"/>
      <w:r>
        <w:t>1</w:t>
      </w:r>
      <w:bookmarkEnd w:id="11"/>
      <w:r w:rsidR="006E3A4B">
        <w:t>.</w:t>
      </w:r>
      <w:del w:id="12" w:author="Patlola, Sony Keerthi Reddy       B6LPA" w:date="2016-03-30T17:06:00Z">
        <w:r w:rsidR="006E3A4B" w:rsidDel="000123F8">
          <w:delText>0</w:delText>
        </w:r>
      </w:del>
      <w:ins w:id="13" w:author="Patlola, Sony Keerthi Reddy       B6LPA" w:date="2016-03-30T17:06:00Z">
        <w:r w:rsidR="000123F8">
          <w:t>1</w:t>
        </w:r>
      </w:ins>
    </w:p>
    <w:p w:rsidR="00A37DC0" w:rsidRDefault="00A37DC0" w:rsidP="00A37DC0">
      <w:pPr>
        <w:pStyle w:val="BodyText"/>
        <w:tabs>
          <w:tab w:val="left" w:pos="4230"/>
        </w:tabs>
        <w:spacing w:after="0"/>
      </w:pPr>
    </w:p>
    <w:p w:rsidR="00A37DC0" w:rsidRDefault="00A37DC0" w:rsidP="00D7696E">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rsidR="00A37DC0" w:rsidRDefault="00A37DC0" w:rsidP="00A37DC0">
      <w:pPr>
        <w:pStyle w:val="BodyText"/>
        <w:spacing w:after="0"/>
      </w:pPr>
    </w:p>
    <w:p w:rsidR="00A37DC0" w:rsidRDefault="00A37DC0" w:rsidP="00A37DC0">
      <w:pPr>
        <w:pStyle w:val="BodyText"/>
      </w:pPr>
    </w:p>
    <w:p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rsidTr="00CC2ED5">
        <w:tc>
          <w:tcPr>
            <w:tcW w:w="2718" w:type="dxa"/>
            <w:tcBorders>
              <w:top w:val="nil"/>
              <w:left w:val="nil"/>
              <w:bottom w:val="nil"/>
              <w:right w:val="nil"/>
            </w:tcBorders>
          </w:tcPr>
          <w:p w:rsidR="00A37DC0" w:rsidRDefault="00C55253" w:rsidP="00CC2ED5">
            <w:pPr>
              <w:spacing w:before="360"/>
              <w:rPr>
                <w:sz w:val="18"/>
              </w:rPr>
            </w:pPr>
            <w:r>
              <w:t>Christine Park</w:t>
            </w:r>
          </w:p>
        </w:tc>
        <w:tc>
          <w:tcPr>
            <w:tcW w:w="5040" w:type="dxa"/>
            <w:tcBorders>
              <w:top w:val="nil"/>
              <w:left w:val="nil"/>
              <w:bottom w:val="single" w:sz="6" w:space="0" w:color="auto"/>
              <w:right w:val="nil"/>
            </w:tcBorders>
          </w:tcPr>
          <w:p w:rsidR="00A37DC0" w:rsidRDefault="00A37DC0" w:rsidP="00CC2ED5">
            <w:pPr>
              <w:spacing w:before="360"/>
            </w:pPr>
          </w:p>
        </w:tc>
      </w:tr>
      <w:tr w:rsidR="00A37DC0" w:rsidTr="00CC2ED5">
        <w:tc>
          <w:tcPr>
            <w:tcW w:w="2718" w:type="dxa"/>
            <w:tcBorders>
              <w:top w:val="nil"/>
              <w:left w:val="nil"/>
              <w:bottom w:val="nil"/>
              <w:right w:val="nil"/>
            </w:tcBorders>
          </w:tcPr>
          <w:p w:rsidR="00A37DC0" w:rsidRDefault="00C55253" w:rsidP="00CC2ED5">
            <w:pPr>
              <w:spacing w:before="360"/>
              <w:rPr>
                <w:sz w:val="18"/>
              </w:rPr>
            </w:pPr>
            <w:r>
              <w:t>Viswam Nair</w:t>
            </w:r>
          </w:p>
        </w:tc>
        <w:tc>
          <w:tcPr>
            <w:tcW w:w="5040" w:type="dxa"/>
            <w:tcBorders>
              <w:top w:val="single" w:sz="6" w:space="0" w:color="auto"/>
              <w:left w:val="nil"/>
              <w:bottom w:val="single" w:sz="6" w:space="0" w:color="auto"/>
              <w:right w:val="nil"/>
            </w:tcBorders>
          </w:tcPr>
          <w:p w:rsidR="00A37DC0" w:rsidRDefault="00A37DC0" w:rsidP="00CC2ED5">
            <w:pPr>
              <w:spacing w:before="360"/>
            </w:pPr>
          </w:p>
        </w:tc>
      </w:tr>
    </w:tbl>
    <w:p w:rsidR="00A37DC0" w:rsidRDefault="00A37DC0" w:rsidP="00D7696E">
      <w:pPr>
        <w:pStyle w:val="Note"/>
        <w:numPr>
          <w:ilvl w:val="0"/>
          <w:numId w:val="6"/>
        </w:numPr>
        <w:tabs>
          <w:tab w:val="clear" w:pos="4320"/>
        </w:tabs>
      </w:pPr>
      <w:r>
        <w:t>To add additional approval lines, press [Tab] from the last cell in the table above.</w:t>
      </w:r>
    </w:p>
    <w:p w:rsidR="00A37DC0" w:rsidRDefault="00173109" w:rsidP="00173109">
      <w:pPr>
        <w:pStyle w:val="BodyText"/>
        <w:framePr w:w="990" w:hSpace="187" w:wrap="auto" w:vAnchor="page" w:hAnchor="page" w:x="1101" w:y="13812"/>
        <w:tabs>
          <w:tab w:val="right" w:pos="9360"/>
          <w:tab w:val="right" w:pos="10080"/>
        </w:tabs>
        <w:spacing w:after="0"/>
        <w:ind w:right="-30"/>
      </w:pPr>
      <w:r>
        <w:rPr>
          <w:noProof/>
          <w:lang w:eastAsia="en-US"/>
        </w:rPr>
        <w:drawing>
          <wp:inline distT="0" distB="0" distL="0" distR="0" wp14:anchorId="26C104F9" wp14:editId="55E88831">
            <wp:extent cx="533400" cy="581025"/>
            <wp:effectExtent l="0" t="0" r="0" b="9525"/>
            <wp:docPr id="17" name="Picture 17" descr="Description: Cigna - New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Cigna - New Logo"/>
                    <pic:cNvPicPr>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 cy="581025"/>
                    </a:xfrm>
                    <a:prstGeom prst="rect">
                      <a:avLst/>
                    </a:prstGeom>
                    <a:noFill/>
                    <a:ln>
                      <a:noFill/>
                    </a:ln>
                  </pic:spPr>
                </pic:pic>
              </a:graphicData>
            </a:graphic>
          </wp:inline>
        </w:drawing>
      </w:r>
    </w:p>
    <w:p w:rsidR="00A37DC0" w:rsidRDefault="00A37DC0" w:rsidP="00D7696E">
      <w:pPr>
        <w:pStyle w:val="Note"/>
        <w:numPr>
          <w:ilvl w:val="0"/>
          <w:numId w:val="7"/>
        </w:numPr>
        <w:tabs>
          <w:tab w:val="clear" w:pos="4320"/>
        </w:tabs>
      </w:pPr>
      <w:r>
        <w:t>You can delete any elements of this cover page that you do not need for your document.</w:t>
      </w:r>
    </w:p>
    <w:p w:rsidR="00A37DC0" w:rsidRDefault="00A37DC0" w:rsidP="00A37DC0">
      <w:pPr>
        <w:rPr>
          <w:sz w:val="2"/>
        </w:rPr>
      </w:pPr>
    </w:p>
    <w:p w:rsidR="00A37DC0" w:rsidRDefault="00A37DC0" w:rsidP="00153F81">
      <w:pPr>
        <w:pStyle w:val="Heading1"/>
      </w:pPr>
      <w:bookmarkStart w:id="14" w:name="_Toc435799594"/>
      <w:r>
        <w:lastRenderedPageBreak/>
        <w:t xml:space="preserve">Document </w:t>
      </w:r>
      <w:r w:rsidRPr="00153F81">
        <w:t>Control</w:t>
      </w:r>
      <w:bookmarkEnd w:id="14"/>
    </w:p>
    <w:p w:rsidR="00A37DC0" w:rsidRDefault="00A37DC0" w:rsidP="00A37DC0">
      <w:pPr>
        <w:pStyle w:val="Heading2"/>
        <w:tabs>
          <w:tab w:val="clear" w:pos="4320"/>
        </w:tabs>
      </w:pPr>
      <w:bookmarkStart w:id="15" w:name="_Toc435799595"/>
      <w:r>
        <w:t>Change Record</w:t>
      </w:r>
      <w:bookmarkEnd w:id="15"/>
    </w:p>
    <w:bookmarkStart w:id="16" w:name="Sec1"/>
    <w:p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CellMar>
          <w:left w:w="96" w:type="dxa"/>
          <w:right w:w="96" w:type="dxa"/>
        </w:tblCellMar>
        <w:tblLook w:val="0000" w:firstRow="0" w:lastRow="0" w:firstColumn="0" w:lastColumn="0" w:noHBand="0" w:noVBand="0"/>
      </w:tblPr>
      <w:tblGrid>
        <w:gridCol w:w="1359"/>
        <w:gridCol w:w="2594"/>
        <w:gridCol w:w="1112"/>
        <w:gridCol w:w="5567"/>
      </w:tblGrid>
      <w:tr w:rsidR="00A37DC0" w:rsidTr="00AB35F0">
        <w:trPr>
          <w:cantSplit/>
          <w:tblHeader/>
        </w:trPr>
        <w:tc>
          <w:tcPr>
            <w:tcW w:w="639" w:type="pct"/>
            <w:shd w:val="clear" w:color="auto" w:fill="D9D9D9" w:themeFill="background1" w:themeFillShade="D9"/>
          </w:tcPr>
          <w:p w:rsidR="00A37DC0" w:rsidRPr="00A553EF" w:rsidRDefault="00A37DC0" w:rsidP="00CC2ED5">
            <w:pPr>
              <w:pStyle w:val="TableHeading"/>
              <w:rPr>
                <w:sz w:val="20"/>
              </w:rPr>
            </w:pPr>
            <w:r w:rsidRPr="00A553EF">
              <w:rPr>
                <w:sz w:val="20"/>
              </w:rPr>
              <w:t>Date</w:t>
            </w:r>
          </w:p>
        </w:tc>
        <w:tc>
          <w:tcPr>
            <w:tcW w:w="1220" w:type="pct"/>
            <w:shd w:val="clear" w:color="auto" w:fill="D9D9D9" w:themeFill="background1" w:themeFillShade="D9"/>
          </w:tcPr>
          <w:p w:rsidR="00A37DC0" w:rsidRPr="00A553EF" w:rsidRDefault="00A37DC0" w:rsidP="00CC2ED5">
            <w:pPr>
              <w:pStyle w:val="TableHeading"/>
              <w:rPr>
                <w:sz w:val="20"/>
              </w:rPr>
            </w:pPr>
            <w:r w:rsidRPr="00A553EF">
              <w:rPr>
                <w:sz w:val="20"/>
              </w:rPr>
              <w:t>Author</w:t>
            </w:r>
          </w:p>
        </w:tc>
        <w:tc>
          <w:tcPr>
            <w:tcW w:w="523" w:type="pct"/>
            <w:shd w:val="clear" w:color="auto" w:fill="D9D9D9" w:themeFill="background1" w:themeFillShade="D9"/>
          </w:tcPr>
          <w:p w:rsidR="00A37DC0" w:rsidRPr="00A553EF" w:rsidRDefault="00A37DC0" w:rsidP="00CC2ED5">
            <w:pPr>
              <w:pStyle w:val="TableHeading"/>
              <w:rPr>
                <w:sz w:val="20"/>
              </w:rPr>
            </w:pPr>
            <w:r w:rsidRPr="00A553EF">
              <w:rPr>
                <w:sz w:val="20"/>
              </w:rPr>
              <w:t>Version</w:t>
            </w:r>
          </w:p>
        </w:tc>
        <w:tc>
          <w:tcPr>
            <w:tcW w:w="2618" w:type="pct"/>
            <w:shd w:val="clear" w:color="auto" w:fill="D9D9D9" w:themeFill="background1" w:themeFillShade="D9"/>
          </w:tcPr>
          <w:p w:rsidR="00A37DC0" w:rsidRPr="00A553EF" w:rsidRDefault="00A37DC0" w:rsidP="00CC2ED5">
            <w:pPr>
              <w:pStyle w:val="TableHeading"/>
              <w:rPr>
                <w:sz w:val="20"/>
              </w:rPr>
            </w:pPr>
            <w:r w:rsidRPr="00A553EF">
              <w:rPr>
                <w:sz w:val="20"/>
              </w:rPr>
              <w:t>Change Reference</w:t>
            </w:r>
          </w:p>
        </w:tc>
      </w:tr>
      <w:tr w:rsidR="00A37DC0" w:rsidTr="00AB35F0">
        <w:trPr>
          <w:cantSplit/>
        </w:trPr>
        <w:tc>
          <w:tcPr>
            <w:tcW w:w="639" w:type="pct"/>
            <w:shd w:val="clear" w:color="000000" w:fill="FFFFFF"/>
          </w:tcPr>
          <w:p w:rsidR="00A37DC0" w:rsidRPr="00A553EF" w:rsidRDefault="00CC2ED5" w:rsidP="000A7EDC">
            <w:pPr>
              <w:pStyle w:val="TableText"/>
              <w:rPr>
                <w:sz w:val="20"/>
              </w:rPr>
            </w:pPr>
            <w:r w:rsidRPr="00A553EF">
              <w:rPr>
                <w:sz w:val="20"/>
              </w:rPr>
              <w:fldChar w:fldCharType="begin"/>
            </w:r>
            <w:r w:rsidRPr="00A553EF">
              <w:rPr>
                <w:sz w:val="20"/>
              </w:rPr>
              <w:instrText xml:space="preserve"> CREATEDATE \@ "d-MMM-yy" </w:instrText>
            </w:r>
            <w:r w:rsidRPr="00A553EF">
              <w:rPr>
                <w:sz w:val="20"/>
              </w:rPr>
              <w:fldChar w:fldCharType="separate"/>
            </w:r>
            <w:r w:rsidR="000A7EDC">
              <w:rPr>
                <w:noProof/>
                <w:sz w:val="20"/>
              </w:rPr>
              <w:t>19</w:t>
            </w:r>
            <w:r w:rsidR="00A37DC0" w:rsidRPr="00A553EF">
              <w:rPr>
                <w:noProof/>
                <w:sz w:val="20"/>
              </w:rPr>
              <w:t>-</w:t>
            </w:r>
            <w:r w:rsidR="000A7EDC">
              <w:rPr>
                <w:noProof/>
                <w:sz w:val="20"/>
              </w:rPr>
              <w:t>Nov</w:t>
            </w:r>
            <w:r w:rsidR="009F17C3">
              <w:rPr>
                <w:noProof/>
                <w:sz w:val="20"/>
              </w:rPr>
              <w:t>-1</w:t>
            </w:r>
            <w:r w:rsidR="00A37DC0" w:rsidRPr="00A553EF">
              <w:rPr>
                <w:noProof/>
                <w:sz w:val="20"/>
              </w:rPr>
              <w:t>5</w:t>
            </w:r>
            <w:r w:rsidRPr="00A553EF">
              <w:rPr>
                <w:noProof/>
                <w:sz w:val="20"/>
              </w:rPr>
              <w:fldChar w:fldCharType="end"/>
            </w:r>
          </w:p>
        </w:tc>
        <w:tc>
          <w:tcPr>
            <w:tcW w:w="1220" w:type="pct"/>
            <w:shd w:val="clear" w:color="000000" w:fill="FFFFFF"/>
          </w:tcPr>
          <w:p w:rsidR="00A37DC0" w:rsidRPr="00A553EF" w:rsidRDefault="009F17C3" w:rsidP="009F17C3">
            <w:pPr>
              <w:pStyle w:val="TableText"/>
              <w:rPr>
                <w:sz w:val="20"/>
              </w:rPr>
            </w:pPr>
            <w:r>
              <w:rPr>
                <w:rStyle w:val="HighlightedVariable"/>
                <w:rFonts w:eastAsia="Calibri"/>
                <w:sz w:val="20"/>
              </w:rPr>
              <w:t xml:space="preserve">Krishna Prasad </w:t>
            </w:r>
            <w:proofErr w:type="spellStart"/>
            <w:r>
              <w:rPr>
                <w:rStyle w:val="HighlightedVariable"/>
                <w:rFonts w:eastAsia="Calibri"/>
                <w:sz w:val="20"/>
              </w:rPr>
              <w:t>Pangath</w:t>
            </w:r>
            <w:proofErr w:type="spellEnd"/>
          </w:p>
        </w:tc>
        <w:tc>
          <w:tcPr>
            <w:tcW w:w="523" w:type="pct"/>
            <w:shd w:val="clear" w:color="000000" w:fill="FFFFFF"/>
          </w:tcPr>
          <w:p w:rsidR="00A37DC0" w:rsidRPr="00A553EF" w:rsidRDefault="00830857" w:rsidP="00CC2ED5">
            <w:pPr>
              <w:pStyle w:val="TableText"/>
              <w:rPr>
                <w:sz w:val="20"/>
              </w:rPr>
            </w:pPr>
            <w:r>
              <w:rPr>
                <w:sz w:val="20"/>
              </w:rPr>
              <w:t>1.0</w:t>
            </w:r>
          </w:p>
        </w:tc>
        <w:tc>
          <w:tcPr>
            <w:tcW w:w="2618" w:type="pct"/>
            <w:shd w:val="clear" w:color="000000" w:fill="FFFFFF"/>
          </w:tcPr>
          <w:p w:rsidR="00A37DC0" w:rsidRPr="00A553EF" w:rsidRDefault="00A37DC0" w:rsidP="00CC2ED5">
            <w:pPr>
              <w:pStyle w:val="TableText"/>
              <w:rPr>
                <w:sz w:val="20"/>
              </w:rPr>
            </w:pPr>
            <w:r w:rsidRPr="00A553EF">
              <w:rPr>
                <w:sz w:val="20"/>
              </w:rPr>
              <w:t>No Previous Document</w:t>
            </w:r>
          </w:p>
        </w:tc>
      </w:tr>
      <w:tr w:rsidR="00C20992" w:rsidTr="00AB35F0">
        <w:trPr>
          <w:cantSplit/>
        </w:trPr>
        <w:tc>
          <w:tcPr>
            <w:tcW w:w="639" w:type="pct"/>
            <w:shd w:val="clear" w:color="000000" w:fill="FFFFFF"/>
          </w:tcPr>
          <w:p w:rsidR="00C20992" w:rsidRPr="00A553EF" w:rsidRDefault="00C20992" w:rsidP="000A7EDC">
            <w:pPr>
              <w:pStyle w:val="TableText"/>
              <w:rPr>
                <w:sz w:val="20"/>
              </w:rPr>
            </w:pPr>
            <w:ins w:id="17" w:author="Patlola, Sony Keerthi Reddy       B6LPA" w:date="2016-03-30T16:55:00Z">
              <w:r>
                <w:rPr>
                  <w:sz w:val="20"/>
                </w:rPr>
                <w:t>30-Mar-16</w:t>
              </w:r>
            </w:ins>
          </w:p>
        </w:tc>
        <w:tc>
          <w:tcPr>
            <w:tcW w:w="1220" w:type="pct"/>
            <w:shd w:val="clear" w:color="000000" w:fill="FFFFFF"/>
          </w:tcPr>
          <w:p w:rsidR="00C20992" w:rsidRDefault="00C20992" w:rsidP="009F17C3">
            <w:pPr>
              <w:pStyle w:val="TableText"/>
              <w:rPr>
                <w:rStyle w:val="HighlightedVariable"/>
                <w:rFonts w:eastAsia="Calibri"/>
                <w:sz w:val="20"/>
              </w:rPr>
            </w:pPr>
            <w:proofErr w:type="spellStart"/>
            <w:ins w:id="18" w:author="Patlola, Sony Keerthi Reddy       B6LPA" w:date="2016-03-30T16:55:00Z">
              <w:r>
                <w:rPr>
                  <w:rStyle w:val="HighlightedVariable"/>
                  <w:rFonts w:eastAsia="Calibri"/>
                  <w:sz w:val="20"/>
                </w:rPr>
                <w:t>P.Sony</w:t>
              </w:r>
              <w:proofErr w:type="spellEnd"/>
              <w:r>
                <w:rPr>
                  <w:rStyle w:val="HighlightedVariable"/>
                  <w:rFonts w:eastAsia="Calibri"/>
                  <w:sz w:val="20"/>
                </w:rPr>
                <w:t xml:space="preserve"> </w:t>
              </w:r>
              <w:proofErr w:type="spellStart"/>
              <w:r>
                <w:rPr>
                  <w:rStyle w:val="HighlightedVariable"/>
                  <w:rFonts w:eastAsia="Calibri"/>
                  <w:sz w:val="20"/>
                </w:rPr>
                <w:t>Keerthi</w:t>
              </w:r>
              <w:proofErr w:type="spellEnd"/>
              <w:r>
                <w:rPr>
                  <w:rStyle w:val="HighlightedVariable"/>
                  <w:rFonts w:eastAsia="Calibri"/>
                  <w:sz w:val="20"/>
                </w:rPr>
                <w:t xml:space="preserve"> Reddy</w:t>
              </w:r>
            </w:ins>
          </w:p>
        </w:tc>
        <w:tc>
          <w:tcPr>
            <w:tcW w:w="523" w:type="pct"/>
            <w:shd w:val="clear" w:color="000000" w:fill="FFFFFF"/>
          </w:tcPr>
          <w:p w:rsidR="00C20992" w:rsidRDefault="00C20992" w:rsidP="00CC2ED5">
            <w:pPr>
              <w:pStyle w:val="TableText"/>
              <w:rPr>
                <w:sz w:val="20"/>
              </w:rPr>
            </w:pPr>
            <w:ins w:id="19" w:author="Patlola, Sony Keerthi Reddy       B6LPA" w:date="2016-03-30T16:55:00Z">
              <w:r>
                <w:rPr>
                  <w:sz w:val="20"/>
                </w:rPr>
                <w:t>1.1</w:t>
              </w:r>
            </w:ins>
          </w:p>
        </w:tc>
        <w:tc>
          <w:tcPr>
            <w:tcW w:w="2618" w:type="pct"/>
            <w:shd w:val="clear" w:color="000000" w:fill="FFFFFF"/>
          </w:tcPr>
          <w:p w:rsidR="00C20992" w:rsidRDefault="001C728C" w:rsidP="00C20992">
            <w:pPr>
              <w:pStyle w:val="TableText"/>
              <w:rPr>
                <w:ins w:id="20" w:author="Patlola, Sony Keerthi Reddy       B6LPA" w:date="2016-03-30T17:05:00Z"/>
                <w:sz w:val="20"/>
              </w:rPr>
            </w:pPr>
            <w:ins w:id="21" w:author="Patlola, Sony Keerthi Reddy       B6LPA" w:date="2016-03-30T17:04:00Z">
              <w:r>
                <w:rPr>
                  <w:sz w:val="20"/>
                </w:rPr>
                <w:t xml:space="preserve">As part of release 1B Best practices- </w:t>
              </w:r>
              <w:proofErr w:type="spellStart"/>
              <w:r>
                <w:rPr>
                  <w:sz w:val="20"/>
                </w:rPr>
                <w:t>Transacation</w:t>
              </w:r>
              <w:proofErr w:type="spellEnd"/>
              <w:r>
                <w:rPr>
                  <w:sz w:val="20"/>
                </w:rPr>
                <w:t xml:space="preserve"> Monitor report PTD and YTD calculations are done in  RPD. Changes are done in the below section</w:t>
              </w:r>
            </w:ins>
            <w:ins w:id="22" w:author="Patlola, Sony Keerthi Reddy       B6LPA" w:date="2016-03-30T17:05:00Z">
              <w:r>
                <w:rPr>
                  <w:sz w:val="20"/>
                </w:rPr>
                <w:t>:</w:t>
              </w:r>
            </w:ins>
          </w:p>
          <w:p w:rsidR="001C728C" w:rsidRPr="00A553EF" w:rsidRDefault="001C728C" w:rsidP="00C20992">
            <w:pPr>
              <w:pStyle w:val="TableText"/>
              <w:rPr>
                <w:sz w:val="20"/>
              </w:rPr>
            </w:pPr>
            <w:ins w:id="23" w:author="Patlola, Sony Keerthi Reddy       B6LPA" w:date="2016-03-30T17:05:00Z">
              <w:r>
                <w:rPr>
                  <w:sz w:val="20"/>
                </w:rPr>
                <w:t>8.</w:t>
              </w:r>
            </w:ins>
            <w:ins w:id="24" w:author="Patlola, Sony Keerthi Reddy       B6LPA" w:date="2016-03-30T17:06:00Z">
              <w:r>
                <w:rPr>
                  <w:sz w:val="20"/>
                </w:rPr>
                <w:t xml:space="preserve"> </w:t>
              </w:r>
            </w:ins>
            <w:ins w:id="25" w:author="Patlola, Sony Keerthi Reddy       B6LPA" w:date="2016-03-30T17:05:00Z">
              <w:r>
                <w:rPr>
                  <w:sz w:val="20"/>
                </w:rPr>
                <w:t>Presentation Layer</w:t>
              </w:r>
            </w:ins>
          </w:p>
        </w:tc>
      </w:tr>
    </w:tbl>
    <w:p w:rsidR="00A37DC0" w:rsidRDefault="00A37DC0" w:rsidP="00A37DC0">
      <w:pPr>
        <w:pStyle w:val="BodyText"/>
      </w:pPr>
    </w:p>
    <w:p w:rsidR="00A37DC0" w:rsidRDefault="00A37DC0" w:rsidP="00A37DC0">
      <w:pPr>
        <w:pStyle w:val="Heading2"/>
        <w:tabs>
          <w:tab w:val="clear" w:pos="4320"/>
        </w:tabs>
      </w:pPr>
      <w:bookmarkStart w:id="26" w:name="_Toc435799596"/>
      <w:r>
        <w:t>Reviewers</w:t>
      </w:r>
      <w:bookmarkEnd w:id="26"/>
    </w:p>
    <w:p w:rsidR="00A37DC0" w:rsidRDefault="00A37DC0" w:rsidP="00A37DC0">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ook w:val="0000" w:firstRow="0" w:lastRow="0" w:firstColumn="0" w:lastColumn="0" w:noHBand="0" w:noVBand="0"/>
      </w:tblPr>
      <w:tblGrid>
        <w:gridCol w:w="5503"/>
        <w:gridCol w:w="5153"/>
      </w:tblGrid>
      <w:tr w:rsidR="00A37DC0" w:rsidTr="00AB35F0">
        <w:trPr>
          <w:cantSplit/>
          <w:tblHeader/>
        </w:trPr>
        <w:tc>
          <w:tcPr>
            <w:tcW w:w="2582" w:type="pct"/>
            <w:shd w:val="clear" w:color="auto" w:fill="D9D9D9" w:themeFill="background1" w:themeFillShade="D9"/>
          </w:tcPr>
          <w:p w:rsidR="00A37DC0" w:rsidRDefault="00A37DC0" w:rsidP="00CC2ED5">
            <w:pPr>
              <w:pStyle w:val="TableHeading"/>
            </w:pPr>
            <w:r>
              <w:t>Name</w:t>
            </w:r>
          </w:p>
        </w:tc>
        <w:tc>
          <w:tcPr>
            <w:tcW w:w="2418" w:type="pct"/>
            <w:shd w:val="clear" w:color="auto" w:fill="D9D9D9" w:themeFill="background1" w:themeFillShade="D9"/>
          </w:tcPr>
          <w:p w:rsidR="00A37DC0" w:rsidRDefault="00A37DC0" w:rsidP="00CC2ED5">
            <w:pPr>
              <w:pStyle w:val="TableHeading"/>
            </w:pPr>
            <w:r>
              <w:t>Position</w:t>
            </w:r>
          </w:p>
        </w:tc>
      </w:tr>
      <w:tr w:rsidR="00A37DC0" w:rsidTr="00AB35F0">
        <w:trPr>
          <w:cantSplit/>
          <w:trHeight w:val="296"/>
        </w:trPr>
        <w:tc>
          <w:tcPr>
            <w:tcW w:w="2582" w:type="pct"/>
            <w:shd w:val="clear" w:color="000000" w:fill="FFFFFF"/>
          </w:tcPr>
          <w:p w:rsidR="00A37DC0" w:rsidRDefault="002857FF" w:rsidP="00781F87">
            <w:r w:rsidRPr="007D0C45">
              <w:rPr>
                <w:rFonts w:cs="Arial"/>
                <w:color w:val="000000"/>
              </w:rPr>
              <w:t xml:space="preserve">Siva </w:t>
            </w:r>
            <w:proofErr w:type="spellStart"/>
            <w:r w:rsidRPr="007D0C45">
              <w:rPr>
                <w:rFonts w:cs="Arial"/>
                <w:color w:val="000000"/>
              </w:rPr>
              <w:t>Balakrishnan</w:t>
            </w:r>
            <w:proofErr w:type="spellEnd"/>
          </w:p>
        </w:tc>
        <w:tc>
          <w:tcPr>
            <w:tcW w:w="2418" w:type="pct"/>
            <w:shd w:val="clear" w:color="000000" w:fill="FFFFFF"/>
          </w:tcPr>
          <w:p w:rsidR="00A37DC0" w:rsidRDefault="002857FF" w:rsidP="00781F87">
            <w:r w:rsidRPr="00781F87">
              <w:rPr>
                <w:rFonts w:cs="Arial"/>
                <w:color w:val="000000"/>
              </w:rPr>
              <w:t>TCS</w:t>
            </w:r>
          </w:p>
        </w:tc>
      </w:tr>
    </w:tbl>
    <w:p w:rsidR="00244B5D" w:rsidRDefault="00244B5D" w:rsidP="00244B5D">
      <w:pPr>
        <w:pStyle w:val="BodyText"/>
      </w:pPr>
    </w:p>
    <w:p w:rsidR="00244B5D" w:rsidRDefault="00244B5D" w:rsidP="00244B5D">
      <w:pPr>
        <w:pStyle w:val="BodyText"/>
      </w:pPr>
    </w:p>
    <w:p w:rsidR="00244B5D" w:rsidRDefault="00244B5D" w:rsidP="00244B5D">
      <w:pPr>
        <w:pStyle w:val="Heading2"/>
        <w:tabs>
          <w:tab w:val="clear" w:pos="4320"/>
        </w:tabs>
      </w:pPr>
      <w:bookmarkStart w:id="27" w:name="_Toc435799597"/>
      <w:r>
        <w:t>Distribution</w:t>
      </w:r>
      <w:bookmarkEnd w:id="27"/>
    </w:p>
    <w:p w:rsidR="00244B5D" w:rsidRDefault="00244B5D" w:rsidP="00244B5D">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ook w:val="0000" w:firstRow="0" w:lastRow="0" w:firstColumn="0" w:lastColumn="0" w:noHBand="0" w:noVBand="0"/>
      </w:tblPr>
      <w:tblGrid>
        <w:gridCol w:w="5503"/>
        <w:gridCol w:w="5153"/>
      </w:tblGrid>
      <w:tr w:rsidR="00244B5D" w:rsidTr="00AB35F0">
        <w:trPr>
          <w:cantSplit/>
          <w:tblHeader/>
        </w:trPr>
        <w:tc>
          <w:tcPr>
            <w:tcW w:w="2582" w:type="pct"/>
            <w:shd w:val="clear" w:color="auto" w:fill="D9D9D9" w:themeFill="background1" w:themeFillShade="D9"/>
          </w:tcPr>
          <w:p w:rsidR="00244B5D" w:rsidRDefault="00244B5D" w:rsidP="009F3A33">
            <w:pPr>
              <w:pStyle w:val="TableHeading"/>
            </w:pPr>
            <w:r>
              <w:t>Name</w:t>
            </w:r>
          </w:p>
        </w:tc>
        <w:tc>
          <w:tcPr>
            <w:tcW w:w="2418" w:type="pct"/>
            <w:shd w:val="clear" w:color="auto" w:fill="D9D9D9" w:themeFill="background1" w:themeFillShade="D9"/>
          </w:tcPr>
          <w:p w:rsidR="00244B5D" w:rsidRDefault="00244B5D" w:rsidP="009F3A33">
            <w:pPr>
              <w:pStyle w:val="TableHeading"/>
            </w:pPr>
            <w:r>
              <w:t>Position</w:t>
            </w:r>
          </w:p>
        </w:tc>
      </w:tr>
      <w:tr w:rsidR="002857FF" w:rsidTr="00AB35F0">
        <w:trPr>
          <w:cantSplit/>
        </w:trPr>
        <w:tc>
          <w:tcPr>
            <w:tcW w:w="2582" w:type="pct"/>
            <w:shd w:val="clear" w:color="000000" w:fill="FFFFFF"/>
            <w:vAlign w:val="bottom"/>
          </w:tcPr>
          <w:p w:rsidR="002857FF" w:rsidRPr="00F05FAF" w:rsidRDefault="002857FF" w:rsidP="00830857">
            <w:pPr>
              <w:rPr>
                <w:rFonts w:cs="Arial"/>
                <w:color w:val="000000"/>
              </w:rPr>
            </w:pPr>
            <w:r w:rsidRPr="00EB7C8E">
              <w:rPr>
                <w:rFonts w:cs="Arial"/>
                <w:color w:val="000000"/>
              </w:rPr>
              <w:t>Christine Park</w:t>
            </w:r>
          </w:p>
        </w:tc>
        <w:tc>
          <w:tcPr>
            <w:tcW w:w="2418" w:type="pct"/>
            <w:shd w:val="clear" w:color="000000" w:fill="FFFFFF"/>
            <w:vAlign w:val="bottom"/>
          </w:tcPr>
          <w:p w:rsidR="002857FF" w:rsidRPr="00F05FAF" w:rsidRDefault="002857FF" w:rsidP="00830857">
            <w:pPr>
              <w:rPr>
                <w:rFonts w:cs="Arial"/>
                <w:color w:val="000000"/>
              </w:rPr>
            </w:pPr>
            <w:r>
              <w:rPr>
                <w:rFonts w:cs="Arial"/>
                <w:color w:val="000000"/>
              </w:rPr>
              <w:t>Cigna</w:t>
            </w:r>
          </w:p>
        </w:tc>
      </w:tr>
      <w:tr w:rsidR="002857FF" w:rsidTr="00AB35F0">
        <w:trPr>
          <w:cantSplit/>
        </w:trPr>
        <w:tc>
          <w:tcPr>
            <w:tcW w:w="2582" w:type="pct"/>
            <w:shd w:val="clear" w:color="000000" w:fill="FFFFFF"/>
            <w:vAlign w:val="bottom"/>
          </w:tcPr>
          <w:p w:rsidR="002857FF" w:rsidRPr="00EB7C8E" w:rsidRDefault="002857FF" w:rsidP="00830857">
            <w:pPr>
              <w:rPr>
                <w:rFonts w:cs="Arial"/>
                <w:color w:val="000000"/>
              </w:rPr>
            </w:pPr>
            <w:r w:rsidRPr="00EB7C8E">
              <w:rPr>
                <w:rFonts w:cs="Arial"/>
                <w:color w:val="000000"/>
              </w:rPr>
              <w:t>Viswam Nair</w:t>
            </w:r>
          </w:p>
        </w:tc>
        <w:tc>
          <w:tcPr>
            <w:tcW w:w="2418" w:type="pct"/>
            <w:shd w:val="clear" w:color="000000" w:fill="FFFFFF"/>
            <w:vAlign w:val="bottom"/>
          </w:tcPr>
          <w:p w:rsidR="002857FF" w:rsidRPr="00F05FAF" w:rsidRDefault="002857FF" w:rsidP="00830857">
            <w:pPr>
              <w:rPr>
                <w:rFonts w:cs="Arial"/>
                <w:color w:val="000000"/>
              </w:rPr>
            </w:pPr>
            <w:r>
              <w:rPr>
                <w:rFonts w:cs="Arial"/>
                <w:color w:val="000000"/>
              </w:rPr>
              <w:t>Cigna</w:t>
            </w:r>
          </w:p>
        </w:tc>
      </w:tr>
      <w:tr w:rsidR="002857FF" w:rsidTr="00AB35F0">
        <w:trPr>
          <w:cantSplit/>
        </w:trPr>
        <w:tc>
          <w:tcPr>
            <w:tcW w:w="2582" w:type="pct"/>
            <w:shd w:val="clear" w:color="000000" w:fill="FFFFFF"/>
            <w:vAlign w:val="bottom"/>
          </w:tcPr>
          <w:p w:rsidR="002857FF" w:rsidRPr="00EB7C8E" w:rsidRDefault="00781F87" w:rsidP="00830857">
            <w:pPr>
              <w:rPr>
                <w:rFonts w:cs="Arial"/>
                <w:color w:val="000000"/>
              </w:rPr>
            </w:pPr>
            <w:proofErr w:type="spellStart"/>
            <w:r>
              <w:rPr>
                <w:rFonts w:cs="Arial"/>
                <w:color w:val="000000"/>
              </w:rPr>
              <w:t>Hari</w:t>
            </w:r>
            <w:proofErr w:type="spellEnd"/>
            <w:r>
              <w:rPr>
                <w:rFonts w:cs="Arial"/>
                <w:color w:val="000000"/>
              </w:rPr>
              <w:t xml:space="preserve"> Krishna </w:t>
            </w:r>
            <w:proofErr w:type="spellStart"/>
            <w:r>
              <w:rPr>
                <w:rFonts w:cs="Arial"/>
                <w:color w:val="000000"/>
              </w:rPr>
              <w:t>K</w:t>
            </w:r>
            <w:r w:rsidR="002857FF">
              <w:rPr>
                <w:rFonts w:cs="Arial"/>
                <w:color w:val="000000"/>
              </w:rPr>
              <w:t>averi</w:t>
            </w:r>
            <w:proofErr w:type="spellEnd"/>
          </w:p>
        </w:tc>
        <w:tc>
          <w:tcPr>
            <w:tcW w:w="2418" w:type="pct"/>
            <w:shd w:val="clear" w:color="000000" w:fill="FFFFFF"/>
            <w:vAlign w:val="bottom"/>
          </w:tcPr>
          <w:p w:rsidR="002857FF" w:rsidRPr="00F05FAF" w:rsidRDefault="002857FF" w:rsidP="00830857">
            <w:pPr>
              <w:rPr>
                <w:rFonts w:cs="Arial"/>
                <w:color w:val="000000"/>
              </w:rPr>
            </w:pPr>
            <w:r>
              <w:rPr>
                <w:rFonts w:cs="Arial"/>
                <w:color w:val="000000"/>
              </w:rPr>
              <w:t>Cigna</w:t>
            </w:r>
          </w:p>
        </w:tc>
      </w:tr>
      <w:tr w:rsidR="002857FF" w:rsidTr="00AB35F0">
        <w:trPr>
          <w:cantSplit/>
        </w:trPr>
        <w:tc>
          <w:tcPr>
            <w:tcW w:w="2582" w:type="pct"/>
            <w:shd w:val="clear" w:color="000000" w:fill="FFFFFF"/>
            <w:vAlign w:val="bottom"/>
          </w:tcPr>
          <w:p w:rsidR="002857FF" w:rsidRPr="00EB7C8E" w:rsidRDefault="00781F87" w:rsidP="00830857">
            <w:pPr>
              <w:rPr>
                <w:rFonts w:cs="Arial"/>
                <w:color w:val="000000"/>
              </w:rPr>
            </w:pPr>
            <w:proofErr w:type="spellStart"/>
            <w:r>
              <w:rPr>
                <w:rFonts w:cs="Arial"/>
                <w:color w:val="000000"/>
              </w:rPr>
              <w:t>Vishwanatha</w:t>
            </w:r>
            <w:proofErr w:type="spellEnd"/>
            <w:r>
              <w:rPr>
                <w:rFonts w:cs="Arial"/>
                <w:color w:val="000000"/>
              </w:rPr>
              <w:t xml:space="preserve"> P</w:t>
            </w:r>
            <w:r w:rsidR="002857FF" w:rsidRPr="007D0C45">
              <w:rPr>
                <w:rFonts w:cs="Arial"/>
                <w:color w:val="000000"/>
              </w:rPr>
              <w:t>rasad</w:t>
            </w:r>
          </w:p>
        </w:tc>
        <w:tc>
          <w:tcPr>
            <w:tcW w:w="2418" w:type="pct"/>
            <w:shd w:val="clear" w:color="000000" w:fill="FFFFFF"/>
            <w:vAlign w:val="bottom"/>
          </w:tcPr>
          <w:p w:rsidR="002857FF" w:rsidRPr="00F05FAF" w:rsidRDefault="002857FF" w:rsidP="00830857">
            <w:pPr>
              <w:rPr>
                <w:rFonts w:cs="Arial"/>
                <w:color w:val="000000"/>
              </w:rPr>
            </w:pPr>
            <w:r>
              <w:rPr>
                <w:rFonts w:cs="Arial"/>
                <w:color w:val="000000"/>
              </w:rPr>
              <w:t>Cigna</w:t>
            </w:r>
          </w:p>
        </w:tc>
      </w:tr>
    </w:tbl>
    <w:p w:rsidR="00244B5D" w:rsidRDefault="00244B5D" w:rsidP="00244B5D">
      <w:pPr>
        <w:pStyle w:val="BodyText"/>
      </w:pPr>
    </w:p>
    <w:p w:rsidR="00244B5D" w:rsidRDefault="00244B5D" w:rsidP="00244B5D">
      <w:pPr>
        <w:pStyle w:val="BodyText"/>
      </w:pPr>
    </w:p>
    <w:p w:rsidR="00A37DC0" w:rsidRDefault="00A37DC0" w:rsidP="00A37DC0">
      <w:pPr>
        <w:pStyle w:val="BodyText"/>
      </w:pPr>
    </w:p>
    <w:p w:rsidR="00A37DC0" w:rsidRDefault="00A37DC0" w:rsidP="00A37DC0">
      <w:pPr>
        <w:pStyle w:val="TOCHeading1"/>
      </w:pPr>
      <w:r>
        <w:lastRenderedPageBreak/>
        <w:t>Contents</w:t>
      </w:r>
    </w:p>
    <w:p w:rsidR="00C0533F" w:rsidRDefault="006A148C">
      <w:pPr>
        <w:pStyle w:val="TOC1"/>
        <w:rPr>
          <w:rFonts w:asciiTheme="minorHAnsi" w:eastAsiaTheme="minorEastAsia" w:hAnsiTheme="minorHAnsi" w:cstheme="minorBidi"/>
          <w:b w:val="0"/>
          <w:sz w:val="22"/>
          <w:szCs w:val="22"/>
          <w:lang w:eastAsia="en-US"/>
        </w:rPr>
      </w:pPr>
      <w:r>
        <w:fldChar w:fldCharType="begin"/>
      </w:r>
      <w:r w:rsidR="00A37DC0">
        <w:instrText xml:space="preserve"> TOC \o "1-2" </w:instrText>
      </w:r>
      <w:r>
        <w:fldChar w:fldCharType="separate"/>
      </w:r>
      <w:r w:rsidR="00C0533F">
        <w:t>1</w:t>
      </w:r>
      <w:r w:rsidR="00C0533F">
        <w:rPr>
          <w:rFonts w:asciiTheme="minorHAnsi" w:eastAsiaTheme="minorEastAsia" w:hAnsiTheme="minorHAnsi" w:cstheme="minorBidi"/>
          <w:b w:val="0"/>
          <w:sz w:val="22"/>
          <w:szCs w:val="22"/>
          <w:lang w:eastAsia="en-US"/>
        </w:rPr>
        <w:tab/>
      </w:r>
      <w:r w:rsidR="00C0533F">
        <w:t>Document Control</w:t>
      </w:r>
      <w:r w:rsidR="00C0533F">
        <w:tab/>
      </w:r>
      <w:r w:rsidR="00C0533F">
        <w:fldChar w:fldCharType="begin"/>
      </w:r>
      <w:r w:rsidR="00C0533F">
        <w:instrText xml:space="preserve"> PAGEREF _Toc435799594 \h </w:instrText>
      </w:r>
      <w:r w:rsidR="00C0533F">
        <w:fldChar w:fldCharType="separate"/>
      </w:r>
      <w:r w:rsidR="00C0533F">
        <w:t>2</w:t>
      </w:r>
      <w:r w:rsidR="00C0533F">
        <w:fldChar w:fldCharType="end"/>
      </w:r>
    </w:p>
    <w:p w:rsidR="00C0533F" w:rsidRDefault="00C0533F">
      <w:pPr>
        <w:pStyle w:val="TOC2"/>
        <w:rPr>
          <w:rFonts w:asciiTheme="minorHAnsi" w:eastAsiaTheme="minorEastAsia" w:hAnsiTheme="minorHAnsi" w:cstheme="minorBidi"/>
          <w:sz w:val="22"/>
          <w:szCs w:val="22"/>
          <w:lang w:eastAsia="en-US"/>
        </w:rPr>
      </w:pPr>
      <w:r>
        <w:t>1.1</w:t>
      </w:r>
      <w:r>
        <w:rPr>
          <w:rFonts w:asciiTheme="minorHAnsi" w:eastAsiaTheme="minorEastAsia" w:hAnsiTheme="minorHAnsi" w:cstheme="minorBidi"/>
          <w:sz w:val="22"/>
          <w:szCs w:val="22"/>
          <w:lang w:eastAsia="en-US"/>
        </w:rPr>
        <w:tab/>
      </w:r>
      <w:r>
        <w:t>Change Record</w:t>
      </w:r>
      <w:r>
        <w:tab/>
      </w:r>
      <w:r>
        <w:fldChar w:fldCharType="begin"/>
      </w:r>
      <w:r>
        <w:instrText xml:space="preserve"> PAGEREF _Toc435799595 \h </w:instrText>
      </w:r>
      <w:r>
        <w:fldChar w:fldCharType="separate"/>
      </w:r>
      <w:r>
        <w:t>2</w:t>
      </w:r>
      <w:r>
        <w:fldChar w:fldCharType="end"/>
      </w:r>
    </w:p>
    <w:p w:rsidR="00C0533F" w:rsidRDefault="00C0533F">
      <w:pPr>
        <w:pStyle w:val="TOC2"/>
        <w:rPr>
          <w:rFonts w:asciiTheme="minorHAnsi" w:eastAsiaTheme="minorEastAsia" w:hAnsiTheme="minorHAnsi" w:cstheme="minorBidi"/>
          <w:sz w:val="22"/>
          <w:szCs w:val="22"/>
          <w:lang w:eastAsia="en-US"/>
        </w:rPr>
      </w:pPr>
      <w:r>
        <w:t>1.2</w:t>
      </w:r>
      <w:r>
        <w:rPr>
          <w:rFonts w:asciiTheme="minorHAnsi" w:eastAsiaTheme="minorEastAsia" w:hAnsiTheme="minorHAnsi" w:cstheme="minorBidi"/>
          <w:sz w:val="22"/>
          <w:szCs w:val="22"/>
          <w:lang w:eastAsia="en-US"/>
        </w:rPr>
        <w:tab/>
      </w:r>
      <w:r>
        <w:t>Reviewers</w:t>
      </w:r>
      <w:r>
        <w:tab/>
      </w:r>
      <w:r>
        <w:fldChar w:fldCharType="begin"/>
      </w:r>
      <w:r>
        <w:instrText xml:space="preserve"> PAGEREF _Toc435799596 \h </w:instrText>
      </w:r>
      <w:r>
        <w:fldChar w:fldCharType="separate"/>
      </w:r>
      <w:r>
        <w:t>2</w:t>
      </w:r>
      <w:r>
        <w:fldChar w:fldCharType="end"/>
      </w:r>
    </w:p>
    <w:p w:rsidR="00C0533F" w:rsidRDefault="00C0533F">
      <w:pPr>
        <w:pStyle w:val="TOC2"/>
        <w:rPr>
          <w:rFonts w:asciiTheme="minorHAnsi" w:eastAsiaTheme="minorEastAsia" w:hAnsiTheme="minorHAnsi" w:cstheme="minorBidi"/>
          <w:sz w:val="22"/>
          <w:szCs w:val="22"/>
          <w:lang w:eastAsia="en-US"/>
        </w:rPr>
      </w:pPr>
      <w:r>
        <w:t>1.3</w:t>
      </w:r>
      <w:r>
        <w:rPr>
          <w:rFonts w:asciiTheme="minorHAnsi" w:eastAsiaTheme="minorEastAsia" w:hAnsiTheme="minorHAnsi" w:cstheme="minorBidi"/>
          <w:sz w:val="22"/>
          <w:szCs w:val="22"/>
          <w:lang w:eastAsia="en-US"/>
        </w:rPr>
        <w:tab/>
      </w:r>
      <w:r>
        <w:t>Distribution</w:t>
      </w:r>
      <w:r>
        <w:tab/>
      </w:r>
      <w:r>
        <w:fldChar w:fldCharType="begin"/>
      </w:r>
      <w:r>
        <w:instrText xml:space="preserve"> PAGEREF _Toc435799597 \h </w:instrText>
      </w:r>
      <w:r>
        <w:fldChar w:fldCharType="separate"/>
      </w:r>
      <w:r>
        <w:t>2</w:t>
      </w:r>
      <w:r>
        <w:fldChar w:fldCharType="end"/>
      </w:r>
    </w:p>
    <w:p w:rsidR="00C0533F" w:rsidRDefault="00C0533F">
      <w:pPr>
        <w:pStyle w:val="TOC1"/>
        <w:rPr>
          <w:rFonts w:asciiTheme="minorHAnsi" w:eastAsiaTheme="minorEastAsia" w:hAnsiTheme="minorHAnsi" w:cstheme="minorBidi"/>
          <w:b w:val="0"/>
          <w:sz w:val="22"/>
          <w:szCs w:val="22"/>
          <w:lang w:eastAsia="en-US"/>
        </w:rPr>
      </w:pPr>
      <w:r>
        <w:t>2</w:t>
      </w:r>
      <w:r>
        <w:rPr>
          <w:rFonts w:asciiTheme="minorHAnsi" w:eastAsiaTheme="minorEastAsia" w:hAnsiTheme="minorHAnsi" w:cstheme="minorBidi"/>
          <w:b w:val="0"/>
          <w:sz w:val="22"/>
          <w:szCs w:val="22"/>
          <w:lang w:eastAsia="en-US"/>
        </w:rPr>
        <w:tab/>
      </w:r>
      <w:r>
        <w:t>Business Overview</w:t>
      </w:r>
      <w:r>
        <w:tab/>
      </w:r>
      <w:r>
        <w:fldChar w:fldCharType="begin"/>
      </w:r>
      <w:r>
        <w:instrText xml:space="preserve"> PAGEREF _Toc435799598 \h </w:instrText>
      </w:r>
      <w:r>
        <w:fldChar w:fldCharType="separate"/>
      </w:r>
      <w:r>
        <w:t>5</w:t>
      </w:r>
      <w:r>
        <w:fldChar w:fldCharType="end"/>
      </w:r>
    </w:p>
    <w:p w:rsidR="00C0533F" w:rsidRDefault="00C0533F">
      <w:pPr>
        <w:pStyle w:val="TOC2"/>
        <w:rPr>
          <w:rFonts w:asciiTheme="minorHAnsi" w:eastAsiaTheme="minorEastAsia" w:hAnsiTheme="minorHAnsi" w:cstheme="minorBidi"/>
          <w:sz w:val="22"/>
          <w:szCs w:val="22"/>
          <w:lang w:eastAsia="en-US"/>
        </w:rPr>
      </w:pPr>
      <w:r>
        <w:t>2.1</w:t>
      </w:r>
      <w:r>
        <w:rPr>
          <w:rFonts w:asciiTheme="minorHAnsi" w:eastAsiaTheme="minorEastAsia" w:hAnsiTheme="minorHAnsi" w:cstheme="minorBidi"/>
          <w:sz w:val="22"/>
          <w:szCs w:val="22"/>
          <w:lang w:eastAsia="en-US"/>
        </w:rPr>
        <w:tab/>
      </w:r>
      <w:r>
        <w:t>Assumptions</w:t>
      </w:r>
      <w:r>
        <w:tab/>
      </w:r>
      <w:r>
        <w:fldChar w:fldCharType="begin"/>
      </w:r>
      <w:r>
        <w:instrText xml:space="preserve"> PAGEREF _Toc435799599 \h </w:instrText>
      </w:r>
      <w:r>
        <w:fldChar w:fldCharType="separate"/>
      </w:r>
      <w:r>
        <w:t>5</w:t>
      </w:r>
      <w:r>
        <w:fldChar w:fldCharType="end"/>
      </w:r>
    </w:p>
    <w:p w:rsidR="00C0533F" w:rsidRDefault="00C0533F">
      <w:pPr>
        <w:pStyle w:val="TOC2"/>
        <w:rPr>
          <w:rFonts w:asciiTheme="minorHAnsi" w:eastAsiaTheme="minorEastAsia" w:hAnsiTheme="minorHAnsi" w:cstheme="minorBidi"/>
          <w:sz w:val="22"/>
          <w:szCs w:val="22"/>
          <w:lang w:eastAsia="en-US"/>
        </w:rPr>
      </w:pPr>
      <w:r>
        <w:t>2.2</w:t>
      </w:r>
      <w:r>
        <w:rPr>
          <w:rFonts w:asciiTheme="minorHAnsi" w:eastAsiaTheme="minorEastAsia" w:hAnsiTheme="minorHAnsi" w:cstheme="minorBidi"/>
          <w:sz w:val="22"/>
          <w:szCs w:val="22"/>
          <w:lang w:eastAsia="en-US"/>
        </w:rPr>
        <w:tab/>
      </w:r>
      <w:r>
        <w:t>Risks &amp; Issues</w:t>
      </w:r>
      <w:r>
        <w:tab/>
      </w:r>
      <w:r>
        <w:fldChar w:fldCharType="begin"/>
      </w:r>
      <w:r>
        <w:instrText xml:space="preserve"> PAGEREF _Toc435799600 \h </w:instrText>
      </w:r>
      <w:r>
        <w:fldChar w:fldCharType="separate"/>
      </w:r>
      <w:r>
        <w:t>6</w:t>
      </w:r>
      <w:r>
        <w:fldChar w:fldCharType="end"/>
      </w:r>
    </w:p>
    <w:p w:rsidR="00C0533F" w:rsidRDefault="00C0533F">
      <w:pPr>
        <w:pStyle w:val="TOC2"/>
        <w:rPr>
          <w:rFonts w:asciiTheme="minorHAnsi" w:eastAsiaTheme="minorEastAsia" w:hAnsiTheme="minorHAnsi" w:cstheme="minorBidi"/>
          <w:sz w:val="22"/>
          <w:szCs w:val="22"/>
          <w:lang w:eastAsia="en-US"/>
        </w:rPr>
      </w:pPr>
      <w:r>
        <w:t>2.3</w:t>
      </w:r>
      <w:r>
        <w:rPr>
          <w:rFonts w:asciiTheme="minorHAnsi" w:eastAsiaTheme="minorEastAsia" w:hAnsiTheme="minorHAnsi" w:cstheme="minorBidi"/>
          <w:sz w:val="22"/>
          <w:szCs w:val="22"/>
          <w:lang w:eastAsia="en-US"/>
        </w:rPr>
        <w:tab/>
      </w:r>
      <w:r>
        <w:t>Referential Documents</w:t>
      </w:r>
      <w:r>
        <w:tab/>
      </w:r>
      <w:r>
        <w:fldChar w:fldCharType="begin"/>
      </w:r>
      <w:r>
        <w:instrText xml:space="preserve"> PAGEREF _Toc435799601 \h </w:instrText>
      </w:r>
      <w:r>
        <w:fldChar w:fldCharType="separate"/>
      </w:r>
      <w:r>
        <w:t>6</w:t>
      </w:r>
      <w:r>
        <w:fldChar w:fldCharType="end"/>
      </w:r>
    </w:p>
    <w:p w:rsidR="00C0533F" w:rsidRDefault="00C0533F">
      <w:pPr>
        <w:pStyle w:val="TOC2"/>
        <w:rPr>
          <w:rFonts w:asciiTheme="minorHAnsi" w:eastAsiaTheme="minorEastAsia" w:hAnsiTheme="minorHAnsi" w:cstheme="minorBidi"/>
          <w:sz w:val="22"/>
          <w:szCs w:val="22"/>
          <w:lang w:eastAsia="en-US"/>
        </w:rPr>
      </w:pPr>
      <w:r>
        <w:t>2.4</w:t>
      </w:r>
      <w:r>
        <w:rPr>
          <w:rFonts w:asciiTheme="minorHAnsi" w:eastAsiaTheme="minorEastAsia" w:hAnsiTheme="minorHAnsi" w:cstheme="minorBidi"/>
          <w:sz w:val="22"/>
          <w:szCs w:val="22"/>
          <w:lang w:eastAsia="en-US"/>
        </w:rPr>
        <w:tab/>
      </w:r>
      <w:r>
        <w:t>Definitions and Acronyms</w:t>
      </w:r>
      <w:r>
        <w:tab/>
      </w:r>
      <w:r>
        <w:fldChar w:fldCharType="begin"/>
      </w:r>
      <w:r>
        <w:instrText xml:space="preserve"> PAGEREF _Toc435799602 \h </w:instrText>
      </w:r>
      <w:r>
        <w:fldChar w:fldCharType="separate"/>
      </w:r>
      <w:r>
        <w:t>6</w:t>
      </w:r>
      <w:r>
        <w:fldChar w:fldCharType="end"/>
      </w:r>
    </w:p>
    <w:p w:rsidR="00C0533F" w:rsidRDefault="00C0533F">
      <w:pPr>
        <w:pStyle w:val="TOC2"/>
        <w:rPr>
          <w:rFonts w:asciiTheme="minorHAnsi" w:eastAsiaTheme="minorEastAsia" w:hAnsiTheme="minorHAnsi" w:cstheme="minorBidi"/>
          <w:sz w:val="22"/>
          <w:szCs w:val="22"/>
          <w:lang w:eastAsia="en-US"/>
        </w:rPr>
      </w:pPr>
      <w:r>
        <w:t>2.5</w:t>
      </w:r>
      <w:r>
        <w:rPr>
          <w:rFonts w:asciiTheme="minorHAnsi" w:eastAsiaTheme="minorEastAsia" w:hAnsiTheme="minorHAnsi" w:cstheme="minorBidi"/>
          <w:sz w:val="22"/>
          <w:szCs w:val="22"/>
          <w:lang w:eastAsia="en-US"/>
        </w:rPr>
        <w:tab/>
      </w:r>
      <w:r>
        <w:t>Block Diagram</w:t>
      </w:r>
      <w:r>
        <w:tab/>
      </w:r>
      <w:r>
        <w:fldChar w:fldCharType="begin"/>
      </w:r>
      <w:r>
        <w:instrText xml:space="preserve"> PAGEREF _Toc435799603 \h </w:instrText>
      </w:r>
      <w:r>
        <w:fldChar w:fldCharType="separate"/>
      </w:r>
      <w:r>
        <w:t>7</w:t>
      </w:r>
      <w:r>
        <w:fldChar w:fldCharType="end"/>
      </w:r>
    </w:p>
    <w:p w:rsidR="00C0533F" w:rsidRDefault="00C0533F">
      <w:pPr>
        <w:pStyle w:val="TOC1"/>
        <w:rPr>
          <w:rFonts w:asciiTheme="minorHAnsi" w:eastAsiaTheme="minorEastAsia" w:hAnsiTheme="minorHAnsi" w:cstheme="minorBidi"/>
          <w:b w:val="0"/>
          <w:sz w:val="22"/>
          <w:szCs w:val="22"/>
          <w:lang w:eastAsia="en-US"/>
        </w:rPr>
      </w:pPr>
      <w:r>
        <w:t>3</w:t>
      </w:r>
      <w:r>
        <w:rPr>
          <w:rFonts w:asciiTheme="minorHAnsi" w:eastAsiaTheme="minorEastAsia" w:hAnsiTheme="minorHAnsi" w:cstheme="minorBidi"/>
          <w:b w:val="0"/>
          <w:sz w:val="22"/>
          <w:szCs w:val="22"/>
          <w:lang w:eastAsia="en-US"/>
        </w:rPr>
        <w:tab/>
      </w:r>
      <w:r>
        <w:t>Technical Overview</w:t>
      </w:r>
      <w:r>
        <w:tab/>
      </w:r>
      <w:r>
        <w:fldChar w:fldCharType="begin"/>
      </w:r>
      <w:r>
        <w:instrText xml:space="preserve"> PAGEREF _Toc435799604 \h </w:instrText>
      </w:r>
      <w:r>
        <w:fldChar w:fldCharType="separate"/>
      </w:r>
      <w:r>
        <w:t>8</w:t>
      </w:r>
      <w:r>
        <w:fldChar w:fldCharType="end"/>
      </w:r>
    </w:p>
    <w:p w:rsidR="00C0533F" w:rsidRDefault="00C0533F">
      <w:pPr>
        <w:pStyle w:val="TOC2"/>
        <w:rPr>
          <w:rFonts w:asciiTheme="minorHAnsi" w:eastAsiaTheme="minorEastAsia" w:hAnsiTheme="minorHAnsi" w:cstheme="minorBidi"/>
          <w:sz w:val="22"/>
          <w:szCs w:val="22"/>
          <w:lang w:eastAsia="en-US"/>
        </w:rPr>
      </w:pPr>
      <w:r>
        <w:t>3.1</w:t>
      </w:r>
      <w:r>
        <w:rPr>
          <w:rFonts w:asciiTheme="minorHAnsi" w:eastAsiaTheme="minorEastAsia" w:hAnsiTheme="minorHAnsi" w:cstheme="minorBidi"/>
          <w:sz w:val="22"/>
          <w:szCs w:val="22"/>
          <w:lang w:eastAsia="en-US"/>
        </w:rPr>
        <w:tab/>
      </w:r>
      <w:r>
        <w:t>Technical Approach</w:t>
      </w:r>
      <w:r>
        <w:tab/>
      </w:r>
      <w:r>
        <w:fldChar w:fldCharType="begin"/>
      </w:r>
      <w:r>
        <w:instrText xml:space="preserve"> PAGEREF _Toc435799605 \h </w:instrText>
      </w:r>
      <w:r>
        <w:fldChar w:fldCharType="separate"/>
      </w:r>
      <w:r>
        <w:t>8</w:t>
      </w:r>
      <w:r>
        <w:fldChar w:fldCharType="end"/>
      </w:r>
    </w:p>
    <w:p w:rsidR="00C0533F" w:rsidRDefault="00C0533F">
      <w:pPr>
        <w:pStyle w:val="TOC2"/>
        <w:rPr>
          <w:rFonts w:asciiTheme="minorHAnsi" w:eastAsiaTheme="minorEastAsia" w:hAnsiTheme="minorHAnsi" w:cstheme="minorBidi"/>
          <w:sz w:val="22"/>
          <w:szCs w:val="22"/>
          <w:lang w:eastAsia="en-US"/>
        </w:rPr>
      </w:pPr>
      <w:r>
        <w:t>3.2</w:t>
      </w:r>
      <w:r>
        <w:rPr>
          <w:rFonts w:asciiTheme="minorHAnsi" w:eastAsiaTheme="minorEastAsia" w:hAnsiTheme="minorHAnsi" w:cstheme="minorBidi"/>
          <w:sz w:val="22"/>
          <w:szCs w:val="22"/>
          <w:lang w:eastAsia="en-US"/>
        </w:rPr>
        <w:tab/>
      </w:r>
      <w:r>
        <w:t>Data Lineage/Mapping</w:t>
      </w:r>
      <w:r>
        <w:tab/>
      </w:r>
      <w:r>
        <w:fldChar w:fldCharType="begin"/>
      </w:r>
      <w:r>
        <w:instrText xml:space="preserve"> PAGEREF _Toc435799606 \h </w:instrText>
      </w:r>
      <w:r>
        <w:fldChar w:fldCharType="separate"/>
      </w:r>
      <w:r>
        <w:t>10</w:t>
      </w:r>
      <w:r>
        <w:fldChar w:fldCharType="end"/>
      </w:r>
    </w:p>
    <w:p w:rsidR="00C0533F" w:rsidRDefault="00C0533F">
      <w:pPr>
        <w:pStyle w:val="TOC1"/>
        <w:rPr>
          <w:rFonts w:asciiTheme="minorHAnsi" w:eastAsiaTheme="minorEastAsia" w:hAnsiTheme="minorHAnsi" w:cstheme="minorBidi"/>
          <w:b w:val="0"/>
          <w:sz w:val="22"/>
          <w:szCs w:val="22"/>
          <w:lang w:eastAsia="en-US"/>
        </w:rPr>
      </w:pPr>
      <w:r>
        <w:t>4</w:t>
      </w:r>
      <w:r>
        <w:rPr>
          <w:rFonts w:asciiTheme="minorHAnsi" w:eastAsiaTheme="minorEastAsia" w:hAnsiTheme="minorHAnsi" w:cstheme="minorBidi"/>
          <w:b w:val="0"/>
          <w:sz w:val="22"/>
          <w:szCs w:val="22"/>
          <w:lang w:eastAsia="en-US"/>
        </w:rPr>
        <w:tab/>
      </w:r>
      <w:r>
        <w:t>Custom Components list</w:t>
      </w:r>
      <w:r>
        <w:tab/>
      </w:r>
      <w:r>
        <w:fldChar w:fldCharType="begin"/>
      </w:r>
      <w:r>
        <w:instrText xml:space="preserve"> PAGEREF _Toc435799607 \h </w:instrText>
      </w:r>
      <w:r>
        <w:fldChar w:fldCharType="separate"/>
      </w:r>
      <w:r>
        <w:t>11</w:t>
      </w:r>
      <w:r>
        <w:fldChar w:fldCharType="end"/>
      </w:r>
    </w:p>
    <w:p w:rsidR="00C0533F" w:rsidRDefault="00C0533F">
      <w:pPr>
        <w:pStyle w:val="TOC1"/>
        <w:rPr>
          <w:rFonts w:asciiTheme="minorHAnsi" w:eastAsiaTheme="minorEastAsia" w:hAnsiTheme="minorHAnsi" w:cstheme="minorBidi"/>
          <w:b w:val="0"/>
          <w:sz w:val="22"/>
          <w:szCs w:val="22"/>
          <w:lang w:eastAsia="en-US"/>
        </w:rPr>
      </w:pPr>
      <w:r w:rsidRPr="007070A1">
        <w:rPr>
          <w:lang w:val="en-GB"/>
        </w:rPr>
        <w:t>5</w:t>
      </w:r>
      <w:r>
        <w:rPr>
          <w:rFonts w:asciiTheme="minorHAnsi" w:eastAsiaTheme="minorEastAsia" w:hAnsiTheme="minorHAnsi" w:cstheme="minorBidi"/>
          <w:b w:val="0"/>
          <w:sz w:val="22"/>
          <w:szCs w:val="22"/>
          <w:lang w:eastAsia="en-US"/>
        </w:rPr>
        <w:tab/>
      </w:r>
      <w:r w:rsidRPr="007070A1">
        <w:rPr>
          <w:lang w:val="en-GB"/>
        </w:rPr>
        <w:t>ELT Overview</w:t>
      </w:r>
      <w:r>
        <w:tab/>
      </w:r>
      <w:r>
        <w:fldChar w:fldCharType="begin"/>
      </w:r>
      <w:r>
        <w:instrText xml:space="preserve"> PAGEREF _Toc435799608 \h </w:instrText>
      </w:r>
      <w:r>
        <w:fldChar w:fldCharType="separate"/>
      </w:r>
      <w:r>
        <w:t>16</w:t>
      </w:r>
      <w:r>
        <w:fldChar w:fldCharType="end"/>
      </w:r>
    </w:p>
    <w:p w:rsidR="00C0533F" w:rsidRDefault="00C0533F">
      <w:pPr>
        <w:pStyle w:val="TOC2"/>
        <w:rPr>
          <w:rFonts w:asciiTheme="minorHAnsi" w:eastAsiaTheme="minorEastAsia" w:hAnsiTheme="minorHAnsi" w:cstheme="minorBidi"/>
          <w:sz w:val="22"/>
          <w:szCs w:val="22"/>
          <w:lang w:eastAsia="en-US"/>
        </w:rPr>
      </w:pPr>
      <w:r>
        <w:t>5.1</w:t>
      </w:r>
      <w:r>
        <w:rPr>
          <w:rFonts w:asciiTheme="minorHAnsi" w:eastAsiaTheme="minorEastAsia" w:hAnsiTheme="minorHAnsi" w:cstheme="minorBidi"/>
          <w:sz w:val="22"/>
          <w:szCs w:val="22"/>
          <w:lang w:eastAsia="en-US"/>
        </w:rPr>
        <w:tab/>
      </w:r>
      <w:r>
        <w:t>Data Flow Model</w:t>
      </w:r>
      <w:r>
        <w:tab/>
      </w:r>
      <w:r>
        <w:fldChar w:fldCharType="begin"/>
      </w:r>
      <w:r>
        <w:instrText xml:space="preserve"> PAGEREF _Toc435799609 \h </w:instrText>
      </w:r>
      <w:r>
        <w:fldChar w:fldCharType="separate"/>
      </w:r>
      <w:r>
        <w:t>16</w:t>
      </w:r>
      <w:r>
        <w:fldChar w:fldCharType="end"/>
      </w:r>
    </w:p>
    <w:p w:rsidR="00C0533F" w:rsidRDefault="00C0533F">
      <w:pPr>
        <w:pStyle w:val="TOC2"/>
        <w:rPr>
          <w:rFonts w:asciiTheme="minorHAnsi" w:eastAsiaTheme="minorEastAsia" w:hAnsiTheme="minorHAnsi" w:cstheme="minorBidi"/>
          <w:sz w:val="22"/>
          <w:szCs w:val="22"/>
          <w:lang w:eastAsia="en-US"/>
        </w:rPr>
      </w:pPr>
      <w:r>
        <w:t>5.2</w:t>
      </w:r>
      <w:r>
        <w:rPr>
          <w:rFonts w:asciiTheme="minorHAnsi" w:eastAsiaTheme="minorEastAsia" w:hAnsiTheme="minorHAnsi" w:cstheme="minorBidi"/>
          <w:sz w:val="22"/>
          <w:szCs w:val="22"/>
          <w:lang w:eastAsia="en-US"/>
        </w:rPr>
        <w:tab/>
      </w:r>
      <w:r>
        <w:t>Source System</w:t>
      </w:r>
      <w:r>
        <w:tab/>
      </w:r>
      <w:r>
        <w:fldChar w:fldCharType="begin"/>
      </w:r>
      <w:r>
        <w:instrText xml:space="preserve"> PAGEREF _Toc435799610 \h </w:instrText>
      </w:r>
      <w:r>
        <w:fldChar w:fldCharType="separate"/>
      </w:r>
      <w:r>
        <w:t>16</w:t>
      </w:r>
      <w:r>
        <w:fldChar w:fldCharType="end"/>
      </w:r>
    </w:p>
    <w:p w:rsidR="00C0533F" w:rsidRDefault="00C0533F">
      <w:pPr>
        <w:pStyle w:val="TOC2"/>
        <w:rPr>
          <w:rFonts w:asciiTheme="minorHAnsi" w:eastAsiaTheme="minorEastAsia" w:hAnsiTheme="minorHAnsi" w:cstheme="minorBidi"/>
          <w:sz w:val="22"/>
          <w:szCs w:val="22"/>
          <w:lang w:eastAsia="en-US"/>
        </w:rPr>
      </w:pPr>
      <w:r>
        <w:t>5.3</w:t>
      </w:r>
      <w:r>
        <w:rPr>
          <w:rFonts w:asciiTheme="minorHAnsi" w:eastAsiaTheme="minorEastAsia" w:hAnsiTheme="minorHAnsi" w:cstheme="minorBidi"/>
          <w:sz w:val="22"/>
          <w:szCs w:val="22"/>
          <w:lang w:eastAsia="en-US"/>
        </w:rPr>
        <w:tab/>
      </w:r>
      <w:r>
        <w:t>Target System</w:t>
      </w:r>
      <w:r>
        <w:tab/>
      </w:r>
      <w:r>
        <w:fldChar w:fldCharType="begin"/>
      </w:r>
      <w:r>
        <w:instrText xml:space="preserve"> PAGEREF _Toc435799611 \h </w:instrText>
      </w:r>
      <w:r>
        <w:fldChar w:fldCharType="separate"/>
      </w:r>
      <w:r>
        <w:t>16</w:t>
      </w:r>
      <w:r>
        <w:fldChar w:fldCharType="end"/>
      </w:r>
    </w:p>
    <w:p w:rsidR="00C0533F" w:rsidRDefault="00C0533F">
      <w:pPr>
        <w:pStyle w:val="TOC2"/>
        <w:rPr>
          <w:rFonts w:asciiTheme="minorHAnsi" w:eastAsiaTheme="minorEastAsia" w:hAnsiTheme="minorHAnsi" w:cstheme="minorBidi"/>
          <w:sz w:val="22"/>
          <w:szCs w:val="22"/>
          <w:lang w:eastAsia="en-US"/>
        </w:rPr>
      </w:pPr>
      <w:r>
        <w:t>5.4</w:t>
      </w:r>
      <w:r>
        <w:rPr>
          <w:rFonts w:asciiTheme="minorHAnsi" w:eastAsiaTheme="minorEastAsia" w:hAnsiTheme="minorHAnsi" w:cstheme="minorBidi"/>
          <w:sz w:val="22"/>
          <w:szCs w:val="22"/>
          <w:lang w:eastAsia="en-US"/>
        </w:rPr>
        <w:tab/>
      </w:r>
      <w:r>
        <w:t>SQL Statements</w:t>
      </w:r>
      <w:r>
        <w:tab/>
      </w:r>
      <w:r>
        <w:fldChar w:fldCharType="begin"/>
      </w:r>
      <w:r>
        <w:instrText xml:space="preserve"> PAGEREF _Toc435799612 \h </w:instrText>
      </w:r>
      <w:r>
        <w:fldChar w:fldCharType="separate"/>
      </w:r>
      <w:r>
        <w:t>16</w:t>
      </w:r>
      <w:r>
        <w:fldChar w:fldCharType="end"/>
      </w:r>
    </w:p>
    <w:p w:rsidR="00C0533F" w:rsidRDefault="00C0533F">
      <w:pPr>
        <w:pStyle w:val="TOC2"/>
        <w:rPr>
          <w:rFonts w:asciiTheme="minorHAnsi" w:eastAsiaTheme="minorEastAsia" w:hAnsiTheme="minorHAnsi" w:cstheme="minorBidi"/>
          <w:sz w:val="22"/>
          <w:szCs w:val="22"/>
          <w:lang w:eastAsia="en-US"/>
        </w:rPr>
      </w:pPr>
      <w:r>
        <w:rPr>
          <w:lang w:eastAsia="hi-IN" w:bidi="hi-IN"/>
        </w:rPr>
        <w:t>5.5</w:t>
      </w:r>
      <w:r>
        <w:rPr>
          <w:rFonts w:asciiTheme="minorHAnsi" w:eastAsiaTheme="minorEastAsia" w:hAnsiTheme="minorHAnsi" w:cstheme="minorBidi"/>
          <w:sz w:val="22"/>
          <w:szCs w:val="22"/>
          <w:lang w:eastAsia="en-US"/>
        </w:rPr>
        <w:tab/>
      </w:r>
      <w:r>
        <w:rPr>
          <w:lang w:eastAsia="hi-IN" w:bidi="hi-IN"/>
        </w:rPr>
        <w:t>Indexes</w:t>
      </w:r>
      <w:r>
        <w:tab/>
      </w:r>
      <w:r>
        <w:fldChar w:fldCharType="begin"/>
      </w:r>
      <w:r>
        <w:instrText xml:space="preserve"> PAGEREF _Toc435799613 \h </w:instrText>
      </w:r>
      <w:r>
        <w:fldChar w:fldCharType="separate"/>
      </w:r>
      <w:r>
        <w:t>16</w:t>
      </w:r>
      <w:r>
        <w:fldChar w:fldCharType="end"/>
      </w:r>
    </w:p>
    <w:p w:rsidR="00C0533F" w:rsidRDefault="00C0533F">
      <w:pPr>
        <w:pStyle w:val="TOC2"/>
        <w:rPr>
          <w:rFonts w:asciiTheme="minorHAnsi" w:eastAsiaTheme="minorEastAsia" w:hAnsiTheme="minorHAnsi" w:cstheme="minorBidi"/>
          <w:sz w:val="22"/>
          <w:szCs w:val="22"/>
          <w:lang w:eastAsia="en-US"/>
        </w:rPr>
      </w:pPr>
      <w:r>
        <w:rPr>
          <w:lang w:eastAsia="hi-IN" w:bidi="hi-IN"/>
        </w:rPr>
        <w:t>5.6</w:t>
      </w:r>
      <w:r>
        <w:rPr>
          <w:rFonts w:asciiTheme="minorHAnsi" w:eastAsiaTheme="minorEastAsia" w:hAnsiTheme="minorHAnsi" w:cstheme="minorBidi"/>
          <w:sz w:val="22"/>
          <w:szCs w:val="22"/>
          <w:lang w:eastAsia="en-US"/>
        </w:rPr>
        <w:tab/>
      </w:r>
      <w:r>
        <w:rPr>
          <w:lang w:eastAsia="hi-IN" w:bidi="hi-IN"/>
        </w:rPr>
        <w:t>Data Mapping</w:t>
      </w:r>
      <w:r>
        <w:tab/>
      </w:r>
      <w:r>
        <w:fldChar w:fldCharType="begin"/>
      </w:r>
      <w:r>
        <w:instrText xml:space="preserve"> PAGEREF _Toc435799614 \h </w:instrText>
      </w:r>
      <w:r>
        <w:fldChar w:fldCharType="separate"/>
      </w:r>
      <w:r>
        <w:t>16</w:t>
      </w:r>
      <w:r>
        <w:fldChar w:fldCharType="end"/>
      </w:r>
    </w:p>
    <w:p w:rsidR="00C0533F" w:rsidRDefault="00C0533F">
      <w:pPr>
        <w:pStyle w:val="TOC2"/>
        <w:rPr>
          <w:rFonts w:asciiTheme="minorHAnsi" w:eastAsiaTheme="minorEastAsia" w:hAnsiTheme="minorHAnsi" w:cstheme="minorBidi"/>
          <w:sz w:val="22"/>
          <w:szCs w:val="22"/>
          <w:lang w:eastAsia="en-US"/>
        </w:rPr>
      </w:pPr>
      <w:r>
        <w:rPr>
          <w:lang w:eastAsia="hi-IN" w:bidi="hi-IN"/>
        </w:rPr>
        <w:t>5.7</w:t>
      </w:r>
      <w:r>
        <w:rPr>
          <w:rFonts w:asciiTheme="minorHAnsi" w:eastAsiaTheme="minorEastAsia" w:hAnsiTheme="minorHAnsi" w:cstheme="minorBidi"/>
          <w:sz w:val="22"/>
          <w:szCs w:val="22"/>
          <w:lang w:eastAsia="en-US"/>
        </w:rPr>
        <w:tab/>
      </w:r>
      <w:r>
        <w:rPr>
          <w:lang w:eastAsia="hi-IN" w:bidi="hi-IN"/>
        </w:rPr>
        <w:t>Load plans</w:t>
      </w:r>
      <w:r>
        <w:tab/>
      </w:r>
      <w:r>
        <w:fldChar w:fldCharType="begin"/>
      </w:r>
      <w:r>
        <w:instrText xml:space="preserve"> PAGEREF _Toc435799615 \h </w:instrText>
      </w:r>
      <w:r>
        <w:fldChar w:fldCharType="separate"/>
      </w:r>
      <w:r>
        <w:t>17</w:t>
      </w:r>
      <w:r>
        <w:fldChar w:fldCharType="end"/>
      </w:r>
    </w:p>
    <w:p w:rsidR="00C0533F" w:rsidRDefault="00C0533F">
      <w:pPr>
        <w:pStyle w:val="TOC1"/>
        <w:rPr>
          <w:rFonts w:asciiTheme="minorHAnsi" w:eastAsiaTheme="minorEastAsia" w:hAnsiTheme="minorHAnsi" w:cstheme="minorBidi"/>
          <w:b w:val="0"/>
          <w:sz w:val="22"/>
          <w:szCs w:val="22"/>
          <w:lang w:eastAsia="en-US"/>
        </w:rPr>
      </w:pPr>
      <w:r>
        <w:t>6</w:t>
      </w:r>
      <w:r>
        <w:rPr>
          <w:rFonts w:asciiTheme="minorHAnsi" w:eastAsiaTheme="minorEastAsia" w:hAnsiTheme="minorHAnsi" w:cstheme="minorBidi"/>
          <w:b w:val="0"/>
          <w:sz w:val="22"/>
          <w:szCs w:val="22"/>
          <w:lang w:eastAsia="en-US"/>
        </w:rPr>
        <w:tab/>
      </w:r>
      <w:r>
        <w:t>RPD Design</w:t>
      </w:r>
      <w:r>
        <w:tab/>
      </w:r>
      <w:r>
        <w:fldChar w:fldCharType="begin"/>
      </w:r>
      <w:r>
        <w:instrText xml:space="preserve"> PAGEREF _Toc435799616 \h </w:instrText>
      </w:r>
      <w:r>
        <w:fldChar w:fldCharType="separate"/>
      </w:r>
      <w:r>
        <w:t>18</w:t>
      </w:r>
      <w:r>
        <w:fldChar w:fldCharType="end"/>
      </w:r>
    </w:p>
    <w:p w:rsidR="00C0533F" w:rsidRDefault="00C0533F">
      <w:pPr>
        <w:pStyle w:val="TOC2"/>
        <w:rPr>
          <w:rFonts w:asciiTheme="minorHAnsi" w:eastAsiaTheme="minorEastAsia" w:hAnsiTheme="minorHAnsi" w:cstheme="minorBidi"/>
          <w:sz w:val="22"/>
          <w:szCs w:val="22"/>
          <w:lang w:eastAsia="en-US"/>
        </w:rPr>
      </w:pPr>
      <w:r>
        <w:rPr>
          <w:lang w:eastAsia="hi-IN" w:bidi="hi-IN"/>
        </w:rPr>
        <w:t>6.1</w:t>
      </w:r>
      <w:r>
        <w:rPr>
          <w:rFonts w:asciiTheme="minorHAnsi" w:eastAsiaTheme="minorEastAsia" w:hAnsiTheme="minorHAnsi" w:cstheme="minorBidi"/>
          <w:sz w:val="22"/>
          <w:szCs w:val="22"/>
          <w:lang w:eastAsia="en-US"/>
        </w:rPr>
        <w:tab/>
      </w:r>
      <w:r>
        <w:rPr>
          <w:lang w:eastAsia="hi-IN" w:bidi="hi-IN"/>
        </w:rPr>
        <w:t>Physical Layer</w:t>
      </w:r>
      <w:r>
        <w:tab/>
      </w:r>
      <w:r>
        <w:fldChar w:fldCharType="begin"/>
      </w:r>
      <w:r>
        <w:instrText xml:space="preserve"> PAGEREF _Toc435799617 \h </w:instrText>
      </w:r>
      <w:r>
        <w:fldChar w:fldCharType="separate"/>
      </w:r>
      <w:r>
        <w:t>18</w:t>
      </w:r>
      <w:r>
        <w:fldChar w:fldCharType="end"/>
      </w:r>
    </w:p>
    <w:p w:rsidR="00C0533F" w:rsidRDefault="00C0533F">
      <w:pPr>
        <w:pStyle w:val="TOC2"/>
        <w:rPr>
          <w:rFonts w:asciiTheme="minorHAnsi" w:eastAsiaTheme="minorEastAsia" w:hAnsiTheme="minorHAnsi" w:cstheme="minorBidi"/>
          <w:sz w:val="22"/>
          <w:szCs w:val="22"/>
          <w:lang w:eastAsia="en-US"/>
        </w:rPr>
      </w:pPr>
      <w:r w:rsidRPr="007070A1">
        <w:rPr>
          <w:lang w:val="en-GB" w:eastAsia="ar-SA"/>
        </w:rPr>
        <w:t>6.2</w:t>
      </w:r>
      <w:r>
        <w:rPr>
          <w:rFonts w:asciiTheme="minorHAnsi" w:eastAsiaTheme="minorEastAsia" w:hAnsiTheme="minorHAnsi" w:cstheme="minorBidi"/>
          <w:sz w:val="22"/>
          <w:szCs w:val="22"/>
          <w:lang w:eastAsia="en-US"/>
        </w:rPr>
        <w:tab/>
      </w:r>
      <w:r w:rsidRPr="007070A1">
        <w:rPr>
          <w:lang w:val="en-GB" w:eastAsia="ar-SA"/>
        </w:rPr>
        <w:t>Database Objects</w:t>
      </w:r>
      <w:r>
        <w:tab/>
      </w:r>
      <w:r>
        <w:fldChar w:fldCharType="begin"/>
      </w:r>
      <w:r>
        <w:instrText xml:space="preserve"> PAGEREF _Toc435799618 \h </w:instrText>
      </w:r>
      <w:r>
        <w:fldChar w:fldCharType="separate"/>
      </w:r>
      <w:r>
        <w:t>18</w:t>
      </w:r>
      <w:r>
        <w:fldChar w:fldCharType="end"/>
      </w:r>
    </w:p>
    <w:p w:rsidR="00C0533F" w:rsidRDefault="00C0533F">
      <w:pPr>
        <w:pStyle w:val="TOC2"/>
        <w:rPr>
          <w:rFonts w:asciiTheme="minorHAnsi" w:eastAsiaTheme="minorEastAsia" w:hAnsiTheme="minorHAnsi" w:cstheme="minorBidi"/>
          <w:sz w:val="22"/>
          <w:szCs w:val="22"/>
          <w:lang w:eastAsia="en-US"/>
        </w:rPr>
      </w:pPr>
      <w:r>
        <w:rPr>
          <w:lang w:eastAsia="hi-IN" w:bidi="hi-IN"/>
        </w:rPr>
        <w:t>6.3</w:t>
      </w:r>
      <w:r>
        <w:rPr>
          <w:rFonts w:asciiTheme="minorHAnsi" w:eastAsiaTheme="minorEastAsia" w:hAnsiTheme="minorHAnsi" w:cstheme="minorBidi"/>
          <w:sz w:val="22"/>
          <w:szCs w:val="22"/>
          <w:lang w:eastAsia="en-US"/>
        </w:rPr>
        <w:tab/>
      </w:r>
      <w:r>
        <w:rPr>
          <w:lang w:eastAsia="hi-IN" w:bidi="hi-IN"/>
        </w:rPr>
        <w:t>Physical diagram</w:t>
      </w:r>
      <w:r>
        <w:tab/>
      </w:r>
      <w:r>
        <w:fldChar w:fldCharType="begin"/>
      </w:r>
      <w:r>
        <w:instrText xml:space="preserve"> PAGEREF _Toc435799619 \h </w:instrText>
      </w:r>
      <w:r>
        <w:fldChar w:fldCharType="separate"/>
      </w:r>
      <w:r>
        <w:t>19</w:t>
      </w:r>
      <w:r>
        <w:fldChar w:fldCharType="end"/>
      </w:r>
    </w:p>
    <w:p w:rsidR="00C0533F" w:rsidRDefault="00C0533F">
      <w:pPr>
        <w:pStyle w:val="TOC1"/>
        <w:rPr>
          <w:rFonts w:asciiTheme="minorHAnsi" w:eastAsiaTheme="minorEastAsia" w:hAnsiTheme="minorHAnsi" w:cstheme="minorBidi"/>
          <w:b w:val="0"/>
          <w:sz w:val="22"/>
          <w:szCs w:val="22"/>
          <w:lang w:eastAsia="en-US"/>
        </w:rPr>
      </w:pPr>
      <w:r w:rsidRPr="007070A1">
        <w:rPr>
          <w:rFonts w:cs="Arial"/>
          <w:lang w:val="en-GB" w:eastAsia="ar-SA"/>
        </w:rPr>
        <w:t>7</w:t>
      </w:r>
      <w:r>
        <w:rPr>
          <w:rFonts w:asciiTheme="minorHAnsi" w:eastAsiaTheme="minorEastAsia" w:hAnsiTheme="minorHAnsi" w:cstheme="minorBidi"/>
          <w:b w:val="0"/>
          <w:sz w:val="22"/>
          <w:szCs w:val="22"/>
          <w:lang w:eastAsia="en-US"/>
        </w:rPr>
        <w:tab/>
      </w:r>
      <w:r>
        <w:t>BMM Layer</w:t>
      </w:r>
      <w:r>
        <w:tab/>
      </w:r>
      <w:r>
        <w:fldChar w:fldCharType="begin"/>
      </w:r>
      <w:r>
        <w:instrText xml:space="preserve"> PAGEREF _Toc435799620 \h </w:instrText>
      </w:r>
      <w:r>
        <w:fldChar w:fldCharType="separate"/>
      </w:r>
      <w:r>
        <w:t>24</w:t>
      </w:r>
      <w:r>
        <w:fldChar w:fldCharType="end"/>
      </w:r>
    </w:p>
    <w:p w:rsidR="00C0533F" w:rsidRDefault="00C0533F">
      <w:pPr>
        <w:pStyle w:val="TOC2"/>
        <w:rPr>
          <w:rFonts w:asciiTheme="minorHAnsi" w:eastAsiaTheme="minorEastAsia" w:hAnsiTheme="minorHAnsi" w:cstheme="minorBidi"/>
          <w:sz w:val="22"/>
          <w:szCs w:val="22"/>
          <w:lang w:eastAsia="en-US"/>
        </w:rPr>
      </w:pPr>
      <w:r>
        <w:rPr>
          <w:lang w:eastAsia="hi-IN" w:bidi="hi-IN"/>
        </w:rPr>
        <w:t>7.1</w:t>
      </w:r>
      <w:r>
        <w:rPr>
          <w:rFonts w:asciiTheme="minorHAnsi" w:eastAsiaTheme="minorEastAsia" w:hAnsiTheme="minorHAnsi" w:cstheme="minorBidi"/>
          <w:sz w:val="22"/>
          <w:szCs w:val="22"/>
          <w:lang w:eastAsia="en-US"/>
        </w:rPr>
        <w:tab/>
      </w:r>
      <w:r>
        <w:rPr>
          <w:lang w:eastAsia="hi-IN" w:bidi="hi-IN"/>
        </w:rPr>
        <w:t>Logical Layer</w:t>
      </w:r>
      <w:r>
        <w:tab/>
      </w:r>
      <w:r>
        <w:fldChar w:fldCharType="begin"/>
      </w:r>
      <w:r>
        <w:instrText xml:space="preserve"> PAGEREF _Toc435799621 \h </w:instrText>
      </w:r>
      <w:r>
        <w:fldChar w:fldCharType="separate"/>
      </w:r>
      <w:r>
        <w:t>24</w:t>
      </w:r>
      <w:r>
        <w:fldChar w:fldCharType="end"/>
      </w:r>
    </w:p>
    <w:p w:rsidR="00C0533F" w:rsidRDefault="00C0533F">
      <w:pPr>
        <w:pStyle w:val="TOC1"/>
        <w:rPr>
          <w:rFonts w:asciiTheme="minorHAnsi" w:eastAsiaTheme="minorEastAsia" w:hAnsiTheme="minorHAnsi" w:cstheme="minorBidi"/>
          <w:b w:val="0"/>
          <w:sz w:val="22"/>
          <w:szCs w:val="22"/>
          <w:lang w:eastAsia="en-US"/>
        </w:rPr>
      </w:pPr>
      <w:r>
        <w:lastRenderedPageBreak/>
        <w:t>8</w:t>
      </w:r>
      <w:r>
        <w:rPr>
          <w:rFonts w:asciiTheme="minorHAnsi" w:eastAsiaTheme="minorEastAsia" w:hAnsiTheme="minorHAnsi" w:cstheme="minorBidi"/>
          <w:b w:val="0"/>
          <w:sz w:val="22"/>
          <w:szCs w:val="22"/>
          <w:lang w:eastAsia="en-US"/>
        </w:rPr>
        <w:tab/>
      </w:r>
      <w:r>
        <w:t>Presentation layer</w:t>
      </w:r>
      <w:r>
        <w:tab/>
      </w:r>
      <w:r>
        <w:fldChar w:fldCharType="begin"/>
      </w:r>
      <w:r>
        <w:instrText xml:space="preserve"> PAGEREF _Toc435799622 \h </w:instrText>
      </w:r>
      <w:r>
        <w:fldChar w:fldCharType="separate"/>
      </w:r>
      <w:r>
        <w:t>30</w:t>
      </w:r>
      <w:r>
        <w:fldChar w:fldCharType="end"/>
      </w:r>
    </w:p>
    <w:p w:rsidR="00C0533F" w:rsidRDefault="00C0533F">
      <w:pPr>
        <w:pStyle w:val="TOC1"/>
        <w:rPr>
          <w:rFonts w:asciiTheme="minorHAnsi" w:eastAsiaTheme="minorEastAsia" w:hAnsiTheme="minorHAnsi" w:cstheme="minorBidi"/>
          <w:b w:val="0"/>
          <w:sz w:val="22"/>
          <w:szCs w:val="22"/>
          <w:lang w:eastAsia="en-US"/>
        </w:rPr>
      </w:pPr>
      <w:r>
        <w:t>9</w:t>
      </w:r>
      <w:r>
        <w:rPr>
          <w:rFonts w:asciiTheme="minorHAnsi" w:eastAsiaTheme="minorEastAsia" w:hAnsiTheme="minorHAnsi" w:cstheme="minorBidi"/>
          <w:b w:val="0"/>
          <w:sz w:val="22"/>
          <w:szCs w:val="22"/>
          <w:lang w:eastAsia="en-US"/>
        </w:rPr>
        <w:tab/>
      </w:r>
      <w:r>
        <w:t>Report Design</w:t>
      </w:r>
      <w:r>
        <w:tab/>
      </w:r>
      <w:r>
        <w:fldChar w:fldCharType="begin"/>
      </w:r>
      <w:r>
        <w:instrText xml:space="preserve"> PAGEREF _Toc435799623 \h </w:instrText>
      </w:r>
      <w:r>
        <w:fldChar w:fldCharType="separate"/>
      </w:r>
      <w:r>
        <w:t>31</w:t>
      </w:r>
      <w:r>
        <w:fldChar w:fldCharType="end"/>
      </w:r>
    </w:p>
    <w:p w:rsidR="00C0533F" w:rsidRDefault="00C0533F">
      <w:pPr>
        <w:pStyle w:val="TOC2"/>
        <w:rPr>
          <w:rFonts w:asciiTheme="minorHAnsi" w:eastAsiaTheme="minorEastAsia" w:hAnsiTheme="minorHAnsi" w:cstheme="minorBidi"/>
          <w:sz w:val="22"/>
          <w:szCs w:val="22"/>
          <w:lang w:eastAsia="en-US"/>
        </w:rPr>
      </w:pPr>
      <w:r>
        <w:t>9.1</w:t>
      </w:r>
      <w:r>
        <w:rPr>
          <w:rFonts w:asciiTheme="minorHAnsi" w:eastAsiaTheme="minorEastAsia" w:hAnsiTheme="minorHAnsi" w:cstheme="minorBidi"/>
          <w:sz w:val="22"/>
          <w:szCs w:val="22"/>
          <w:lang w:eastAsia="en-US"/>
        </w:rPr>
        <w:tab/>
      </w:r>
      <w:r>
        <w:t>Report Details</w:t>
      </w:r>
      <w:r>
        <w:tab/>
      </w:r>
      <w:r>
        <w:fldChar w:fldCharType="begin"/>
      </w:r>
      <w:r>
        <w:instrText xml:space="preserve"> PAGEREF _Toc435799624 \h </w:instrText>
      </w:r>
      <w:r>
        <w:fldChar w:fldCharType="separate"/>
      </w:r>
      <w:r>
        <w:t>31</w:t>
      </w:r>
      <w:r>
        <w:fldChar w:fldCharType="end"/>
      </w:r>
    </w:p>
    <w:p w:rsidR="00C0533F" w:rsidRDefault="00C0533F">
      <w:pPr>
        <w:pStyle w:val="TOC2"/>
        <w:rPr>
          <w:rFonts w:asciiTheme="minorHAnsi" w:eastAsiaTheme="minorEastAsia" w:hAnsiTheme="minorHAnsi" w:cstheme="minorBidi"/>
          <w:sz w:val="22"/>
          <w:szCs w:val="22"/>
          <w:lang w:eastAsia="en-US"/>
        </w:rPr>
      </w:pPr>
      <w:r>
        <w:rPr>
          <w:lang w:eastAsia="hi-IN" w:bidi="hi-IN"/>
        </w:rPr>
        <w:t>9.2</w:t>
      </w:r>
      <w:r>
        <w:rPr>
          <w:rFonts w:asciiTheme="minorHAnsi" w:eastAsiaTheme="minorEastAsia" w:hAnsiTheme="minorHAnsi" w:cstheme="minorBidi"/>
          <w:sz w:val="22"/>
          <w:szCs w:val="22"/>
          <w:lang w:eastAsia="en-US"/>
        </w:rPr>
        <w:tab/>
      </w:r>
      <w:r>
        <w:rPr>
          <w:lang w:eastAsia="hi-IN" w:bidi="hi-IN"/>
        </w:rPr>
        <w:t>User Prompts</w:t>
      </w:r>
      <w:r>
        <w:tab/>
      </w:r>
      <w:r>
        <w:fldChar w:fldCharType="begin"/>
      </w:r>
      <w:r>
        <w:instrText xml:space="preserve"> PAGEREF _Toc435799625 \h </w:instrText>
      </w:r>
      <w:r>
        <w:fldChar w:fldCharType="separate"/>
      </w:r>
      <w:r>
        <w:t>31</w:t>
      </w:r>
      <w:r>
        <w:fldChar w:fldCharType="end"/>
      </w:r>
    </w:p>
    <w:p w:rsidR="00C0533F" w:rsidRDefault="00C0533F">
      <w:pPr>
        <w:pStyle w:val="TOC2"/>
        <w:rPr>
          <w:rFonts w:asciiTheme="minorHAnsi" w:eastAsiaTheme="minorEastAsia" w:hAnsiTheme="minorHAnsi" w:cstheme="minorBidi"/>
          <w:sz w:val="22"/>
          <w:szCs w:val="22"/>
          <w:lang w:eastAsia="en-US"/>
        </w:rPr>
      </w:pPr>
      <w:r>
        <w:rPr>
          <w:lang w:eastAsia="hi-IN" w:bidi="hi-IN"/>
        </w:rPr>
        <w:t>9.3</w:t>
      </w:r>
      <w:r>
        <w:rPr>
          <w:rFonts w:asciiTheme="minorHAnsi" w:eastAsiaTheme="minorEastAsia" w:hAnsiTheme="minorHAnsi" w:cstheme="minorBidi"/>
          <w:sz w:val="22"/>
          <w:szCs w:val="22"/>
          <w:lang w:eastAsia="en-US"/>
        </w:rPr>
        <w:tab/>
      </w:r>
      <w:r>
        <w:rPr>
          <w:lang w:eastAsia="hi-IN" w:bidi="hi-IN"/>
        </w:rPr>
        <w:t>Header</w:t>
      </w:r>
      <w:r>
        <w:tab/>
      </w:r>
      <w:r>
        <w:fldChar w:fldCharType="begin"/>
      </w:r>
      <w:r>
        <w:instrText xml:space="preserve"> PAGEREF _Toc435799626 \h </w:instrText>
      </w:r>
      <w:r>
        <w:fldChar w:fldCharType="separate"/>
      </w:r>
      <w:r>
        <w:t>31</w:t>
      </w:r>
      <w:r>
        <w:fldChar w:fldCharType="end"/>
      </w:r>
    </w:p>
    <w:p w:rsidR="00C0533F" w:rsidRDefault="00C0533F">
      <w:pPr>
        <w:pStyle w:val="TOC2"/>
        <w:rPr>
          <w:rFonts w:asciiTheme="minorHAnsi" w:eastAsiaTheme="minorEastAsia" w:hAnsiTheme="minorHAnsi" w:cstheme="minorBidi"/>
          <w:sz w:val="22"/>
          <w:szCs w:val="22"/>
          <w:lang w:eastAsia="en-US"/>
        </w:rPr>
      </w:pPr>
      <w:r>
        <w:rPr>
          <w:lang w:eastAsia="hi-IN" w:bidi="hi-IN"/>
        </w:rPr>
        <w:t>9.4</w:t>
      </w:r>
      <w:r>
        <w:rPr>
          <w:rFonts w:asciiTheme="minorHAnsi" w:eastAsiaTheme="minorEastAsia" w:hAnsiTheme="minorHAnsi" w:cstheme="minorBidi"/>
          <w:sz w:val="22"/>
          <w:szCs w:val="22"/>
          <w:lang w:eastAsia="en-US"/>
        </w:rPr>
        <w:tab/>
      </w:r>
      <w:r>
        <w:rPr>
          <w:lang w:eastAsia="hi-IN" w:bidi="hi-IN"/>
        </w:rPr>
        <w:t>Data Fields</w:t>
      </w:r>
      <w:r>
        <w:tab/>
      </w:r>
      <w:r>
        <w:fldChar w:fldCharType="begin"/>
      </w:r>
      <w:r>
        <w:instrText xml:space="preserve"> PAGEREF _Toc435799627 \h </w:instrText>
      </w:r>
      <w:r>
        <w:fldChar w:fldCharType="separate"/>
      </w:r>
      <w:r>
        <w:t>31</w:t>
      </w:r>
      <w:r>
        <w:fldChar w:fldCharType="end"/>
      </w:r>
    </w:p>
    <w:p w:rsidR="00C0533F" w:rsidRDefault="00C0533F">
      <w:pPr>
        <w:pStyle w:val="TOC2"/>
        <w:rPr>
          <w:rFonts w:asciiTheme="minorHAnsi" w:eastAsiaTheme="minorEastAsia" w:hAnsiTheme="minorHAnsi" w:cstheme="minorBidi"/>
          <w:sz w:val="22"/>
          <w:szCs w:val="22"/>
          <w:lang w:eastAsia="en-US"/>
        </w:rPr>
      </w:pPr>
      <w:r>
        <w:rPr>
          <w:lang w:eastAsia="hi-IN" w:bidi="hi-IN"/>
        </w:rPr>
        <w:t>9.5</w:t>
      </w:r>
      <w:r>
        <w:rPr>
          <w:rFonts w:asciiTheme="minorHAnsi" w:eastAsiaTheme="minorEastAsia" w:hAnsiTheme="minorHAnsi" w:cstheme="minorBidi"/>
          <w:sz w:val="22"/>
          <w:szCs w:val="22"/>
          <w:lang w:eastAsia="en-US"/>
        </w:rPr>
        <w:tab/>
      </w:r>
      <w:r>
        <w:rPr>
          <w:lang w:eastAsia="hi-IN" w:bidi="hi-IN"/>
        </w:rPr>
        <w:t>Report Filters</w:t>
      </w:r>
      <w:r>
        <w:tab/>
      </w:r>
      <w:r>
        <w:fldChar w:fldCharType="begin"/>
      </w:r>
      <w:r>
        <w:instrText xml:space="preserve"> PAGEREF _Toc435799628 \h </w:instrText>
      </w:r>
      <w:r>
        <w:fldChar w:fldCharType="separate"/>
      </w:r>
      <w:r>
        <w:t>31</w:t>
      </w:r>
      <w:r>
        <w:fldChar w:fldCharType="end"/>
      </w:r>
    </w:p>
    <w:p w:rsidR="00C0533F" w:rsidRDefault="00C0533F">
      <w:pPr>
        <w:pStyle w:val="TOC2"/>
        <w:rPr>
          <w:rFonts w:asciiTheme="minorHAnsi" w:eastAsiaTheme="minorEastAsia" w:hAnsiTheme="minorHAnsi" w:cstheme="minorBidi"/>
          <w:sz w:val="22"/>
          <w:szCs w:val="22"/>
          <w:lang w:eastAsia="en-US"/>
        </w:rPr>
      </w:pPr>
      <w:r>
        <w:rPr>
          <w:lang w:eastAsia="hi-IN" w:bidi="hi-IN"/>
        </w:rPr>
        <w:t>9.6</w:t>
      </w:r>
      <w:r>
        <w:rPr>
          <w:rFonts w:asciiTheme="minorHAnsi" w:eastAsiaTheme="minorEastAsia" w:hAnsiTheme="minorHAnsi" w:cstheme="minorBidi"/>
          <w:sz w:val="22"/>
          <w:szCs w:val="22"/>
          <w:lang w:eastAsia="en-US"/>
        </w:rPr>
        <w:tab/>
      </w:r>
      <w:r>
        <w:rPr>
          <w:lang w:eastAsia="hi-IN" w:bidi="hi-IN"/>
        </w:rPr>
        <w:t>Interfaces- External</w:t>
      </w:r>
      <w:r>
        <w:tab/>
      </w:r>
      <w:r>
        <w:fldChar w:fldCharType="begin"/>
      </w:r>
      <w:r>
        <w:instrText xml:space="preserve"> PAGEREF _Toc435799629 \h </w:instrText>
      </w:r>
      <w:r>
        <w:fldChar w:fldCharType="separate"/>
      </w:r>
      <w:r>
        <w:t>32</w:t>
      </w:r>
      <w:r>
        <w:fldChar w:fldCharType="end"/>
      </w:r>
    </w:p>
    <w:p w:rsidR="00C0533F" w:rsidRDefault="00C0533F">
      <w:pPr>
        <w:pStyle w:val="TOC2"/>
        <w:rPr>
          <w:rFonts w:asciiTheme="minorHAnsi" w:eastAsiaTheme="minorEastAsia" w:hAnsiTheme="minorHAnsi" w:cstheme="minorBidi"/>
          <w:sz w:val="22"/>
          <w:szCs w:val="22"/>
          <w:lang w:eastAsia="en-US"/>
        </w:rPr>
      </w:pPr>
      <w:r>
        <w:rPr>
          <w:lang w:eastAsia="hi-IN" w:bidi="hi-IN"/>
        </w:rPr>
        <w:t>9.7</w:t>
      </w:r>
      <w:r>
        <w:rPr>
          <w:rFonts w:asciiTheme="minorHAnsi" w:eastAsiaTheme="minorEastAsia" w:hAnsiTheme="minorHAnsi" w:cstheme="minorBidi"/>
          <w:sz w:val="22"/>
          <w:szCs w:val="22"/>
          <w:lang w:eastAsia="en-US"/>
        </w:rPr>
        <w:tab/>
      </w:r>
      <w:r>
        <w:rPr>
          <w:lang w:eastAsia="hi-IN" w:bidi="hi-IN"/>
        </w:rPr>
        <w:t>Security</w:t>
      </w:r>
      <w:r>
        <w:tab/>
      </w:r>
      <w:r>
        <w:fldChar w:fldCharType="begin"/>
      </w:r>
      <w:r>
        <w:instrText xml:space="preserve"> PAGEREF _Toc435799630 \h </w:instrText>
      </w:r>
      <w:r>
        <w:fldChar w:fldCharType="separate"/>
      </w:r>
      <w:r>
        <w:t>32</w:t>
      </w:r>
      <w:r>
        <w:fldChar w:fldCharType="end"/>
      </w:r>
    </w:p>
    <w:p w:rsidR="00C0533F" w:rsidRDefault="00C0533F">
      <w:pPr>
        <w:pStyle w:val="TOC1"/>
        <w:rPr>
          <w:rFonts w:asciiTheme="minorHAnsi" w:eastAsiaTheme="minorEastAsia" w:hAnsiTheme="minorHAnsi" w:cstheme="minorBidi"/>
          <w:b w:val="0"/>
          <w:sz w:val="22"/>
          <w:szCs w:val="22"/>
          <w:lang w:eastAsia="en-US"/>
        </w:rPr>
      </w:pPr>
      <w:r>
        <w:rPr>
          <w:lang w:eastAsia="hi-IN" w:bidi="hi-IN"/>
        </w:rPr>
        <w:t>10</w:t>
      </w:r>
      <w:r>
        <w:rPr>
          <w:rFonts w:asciiTheme="minorHAnsi" w:eastAsiaTheme="minorEastAsia" w:hAnsiTheme="minorHAnsi" w:cstheme="minorBidi"/>
          <w:b w:val="0"/>
          <w:sz w:val="22"/>
          <w:szCs w:val="22"/>
          <w:lang w:eastAsia="en-US"/>
        </w:rPr>
        <w:tab/>
      </w:r>
      <w:r>
        <w:t>Performance</w:t>
      </w:r>
      <w:r>
        <w:tab/>
      </w:r>
      <w:r>
        <w:fldChar w:fldCharType="begin"/>
      </w:r>
      <w:r>
        <w:instrText xml:space="preserve"> PAGEREF _Toc435799631 \h </w:instrText>
      </w:r>
      <w:r>
        <w:fldChar w:fldCharType="separate"/>
      </w:r>
      <w:r>
        <w:t>37</w:t>
      </w:r>
      <w:r>
        <w:fldChar w:fldCharType="end"/>
      </w:r>
    </w:p>
    <w:p w:rsidR="00C0533F" w:rsidRDefault="00C0533F">
      <w:pPr>
        <w:pStyle w:val="TOC2"/>
        <w:rPr>
          <w:rFonts w:asciiTheme="minorHAnsi" w:eastAsiaTheme="minorEastAsia" w:hAnsiTheme="minorHAnsi" w:cstheme="minorBidi"/>
          <w:sz w:val="22"/>
          <w:szCs w:val="22"/>
          <w:lang w:eastAsia="en-US"/>
        </w:rPr>
      </w:pPr>
      <w:r>
        <w:rPr>
          <w:lang w:eastAsia="hi-IN" w:bidi="hi-IN"/>
        </w:rPr>
        <w:t>10.1</w:t>
      </w:r>
      <w:r>
        <w:rPr>
          <w:rFonts w:asciiTheme="minorHAnsi" w:eastAsiaTheme="minorEastAsia" w:hAnsiTheme="minorHAnsi" w:cstheme="minorBidi"/>
          <w:sz w:val="22"/>
          <w:szCs w:val="22"/>
          <w:lang w:eastAsia="en-US"/>
        </w:rPr>
        <w:tab/>
      </w:r>
      <w:r>
        <w:rPr>
          <w:lang w:eastAsia="hi-IN" w:bidi="hi-IN"/>
        </w:rPr>
        <w:t>Performance Considerations/</w:t>
      </w:r>
      <w:r>
        <w:t>Requirements</w:t>
      </w:r>
      <w:r>
        <w:tab/>
      </w:r>
      <w:r>
        <w:fldChar w:fldCharType="begin"/>
      </w:r>
      <w:r>
        <w:instrText xml:space="preserve"> PAGEREF _Toc435799632 \h </w:instrText>
      </w:r>
      <w:r>
        <w:fldChar w:fldCharType="separate"/>
      </w:r>
      <w:r>
        <w:t>37</w:t>
      </w:r>
      <w:r>
        <w:fldChar w:fldCharType="end"/>
      </w:r>
    </w:p>
    <w:p w:rsidR="00C0533F" w:rsidRDefault="00C0533F">
      <w:pPr>
        <w:pStyle w:val="TOC2"/>
        <w:rPr>
          <w:rFonts w:asciiTheme="minorHAnsi" w:eastAsiaTheme="minorEastAsia" w:hAnsiTheme="minorHAnsi" w:cstheme="minorBidi"/>
          <w:sz w:val="22"/>
          <w:szCs w:val="22"/>
          <w:lang w:eastAsia="en-US"/>
        </w:rPr>
      </w:pPr>
      <w:r>
        <w:rPr>
          <w:lang w:eastAsia="hi-IN" w:bidi="hi-IN"/>
        </w:rPr>
        <w:t>10.2</w:t>
      </w:r>
      <w:r>
        <w:rPr>
          <w:rFonts w:asciiTheme="minorHAnsi" w:eastAsiaTheme="minorEastAsia" w:hAnsiTheme="minorHAnsi" w:cstheme="minorBidi"/>
          <w:sz w:val="22"/>
          <w:szCs w:val="22"/>
          <w:lang w:eastAsia="en-US"/>
        </w:rPr>
        <w:tab/>
      </w:r>
      <w:r>
        <w:rPr>
          <w:lang w:eastAsia="hi-IN" w:bidi="hi-IN"/>
        </w:rPr>
        <w:t>Stress Test</w:t>
      </w:r>
      <w:r>
        <w:tab/>
      </w:r>
      <w:r>
        <w:fldChar w:fldCharType="begin"/>
      </w:r>
      <w:r>
        <w:instrText xml:space="preserve"> PAGEREF _Toc435799633 \h </w:instrText>
      </w:r>
      <w:r>
        <w:fldChar w:fldCharType="separate"/>
      </w:r>
      <w:r>
        <w:t>37</w:t>
      </w:r>
      <w:r>
        <w:fldChar w:fldCharType="end"/>
      </w:r>
    </w:p>
    <w:p w:rsidR="00C0533F" w:rsidRDefault="00C0533F">
      <w:pPr>
        <w:pStyle w:val="TOC2"/>
        <w:rPr>
          <w:rFonts w:asciiTheme="minorHAnsi" w:eastAsiaTheme="minorEastAsia" w:hAnsiTheme="minorHAnsi" w:cstheme="minorBidi"/>
          <w:sz w:val="22"/>
          <w:szCs w:val="22"/>
          <w:lang w:eastAsia="en-US"/>
        </w:rPr>
      </w:pPr>
      <w:r>
        <w:rPr>
          <w:lang w:eastAsia="hi-IN" w:bidi="hi-IN"/>
        </w:rPr>
        <w:t>10.3</w:t>
      </w:r>
      <w:r>
        <w:rPr>
          <w:rFonts w:asciiTheme="minorHAnsi" w:eastAsiaTheme="minorEastAsia" w:hAnsiTheme="minorHAnsi" w:cstheme="minorBidi"/>
          <w:sz w:val="22"/>
          <w:szCs w:val="22"/>
          <w:lang w:eastAsia="en-US"/>
        </w:rPr>
        <w:tab/>
      </w:r>
      <w:r>
        <w:rPr>
          <w:lang w:eastAsia="hi-IN" w:bidi="hi-IN"/>
        </w:rPr>
        <w:t>Loading Timing/</w:t>
      </w:r>
      <w:r>
        <w:t>Benchmarking</w:t>
      </w:r>
      <w:r>
        <w:tab/>
      </w:r>
      <w:r>
        <w:fldChar w:fldCharType="begin"/>
      </w:r>
      <w:r>
        <w:instrText xml:space="preserve"> PAGEREF _Toc435799634 \h </w:instrText>
      </w:r>
      <w:r>
        <w:fldChar w:fldCharType="separate"/>
      </w:r>
      <w:r>
        <w:t>37</w:t>
      </w:r>
      <w:r>
        <w:fldChar w:fldCharType="end"/>
      </w:r>
    </w:p>
    <w:p w:rsidR="00C0533F" w:rsidRDefault="00C0533F">
      <w:pPr>
        <w:pStyle w:val="TOC1"/>
        <w:rPr>
          <w:rFonts w:asciiTheme="minorHAnsi" w:eastAsiaTheme="minorEastAsia" w:hAnsiTheme="minorHAnsi" w:cstheme="minorBidi"/>
          <w:b w:val="0"/>
          <w:sz w:val="22"/>
          <w:szCs w:val="22"/>
          <w:lang w:eastAsia="en-US"/>
        </w:rPr>
      </w:pPr>
      <w:r>
        <w:t>11</w:t>
      </w:r>
      <w:r>
        <w:rPr>
          <w:rFonts w:asciiTheme="minorHAnsi" w:eastAsiaTheme="minorEastAsia" w:hAnsiTheme="minorHAnsi" w:cstheme="minorBidi"/>
          <w:b w:val="0"/>
          <w:sz w:val="22"/>
          <w:szCs w:val="22"/>
          <w:lang w:eastAsia="en-US"/>
        </w:rPr>
        <w:tab/>
      </w:r>
      <w:r>
        <w:t>Open and Closed Issues</w:t>
      </w:r>
      <w:r>
        <w:tab/>
      </w:r>
      <w:r>
        <w:fldChar w:fldCharType="begin"/>
      </w:r>
      <w:r>
        <w:instrText xml:space="preserve"> PAGEREF _Toc435799635 \h </w:instrText>
      </w:r>
      <w:r>
        <w:fldChar w:fldCharType="separate"/>
      </w:r>
      <w:r>
        <w:t>38</w:t>
      </w:r>
      <w:r>
        <w:fldChar w:fldCharType="end"/>
      </w:r>
    </w:p>
    <w:p w:rsidR="00C0533F" w:rsidRDefault="00C0533F">
      <w:pPr>
        <w:pStyle w:val="TOC2"/>
        <w:rPr>
          <w:rFonts w:asciiTheme="minorHAnsi" w:eastAsiaTheme="minorEastAsia" w:hAnsiTheme="minorHAnsi" w:cstheme="minorBidi"/>
          <w:sz w:val="22"/>
          <w:szCs w:val="22"/>
          <w:lang w:eastAsia="en-US"/>
        </w:rPr>
      </w:pPr>
      <w:r>
        <w:rPr>
          <w:lang w:eastAsia="hi-IN" w:bidi="hi-IN"/>
        </w:rPr>
        <w:t>11.1</w:t>
      </w:r>
      <w:r>
        <w:rPr>
          <w:rFonts w:asciiTheme="minorHAnsi" w:eastAsiaTheme="minorEastAsia" w:hAnsiTheme="minorHAnsi" w:cstheme="minorBidi"/>
          <w:sz w:val="22"/>
          <w:szCs w:val="22"/>
          <w:lang w:eastAsia="en-US"/>
        </w:rPr>
        <w:tab/>
      </w:r>
      <w:r>
        <w:rPr>
          <w:lang w:eastAsia="hi-IN" w:bidi="hi-IN"/>
        </w:rPr>
        <w:t>Open Issues</w:t>
      </w:r>
      <w:r>
        <w:tab/>
      </w:r>
      <w:r>
        <w:fldChar w:fldCharType="begin"/>
      </w:r>
      <w:r>
        <w:instrText xml:space="preserve"> PAGEREF _Toc435799636 \h </w:instrText>
      </w:r>
      <w:r>
        <w:fldChar w:fldCharType="separate"/>
      </w:r>
      <w:r>
        <w:t>38</w:t>
      </w:r>
      <w:r>
        <w:fldChar w:fldCharType="end"/>
      </w:r>
    </w:p>
    <w:p w:rsidR="00C0533F" w:rsidRDefault="00C0533F">
      <w:pPr>
        <w:pStyle w:val="TOC2"/>
        <w:rPr>
          <w:rFonts w:asciiTheme="minorHAnsi" w:eastAsiaTheme="minorEastAsia" w:hAnsiTheme="minorHAnsi" w:cstheme="minorBidi"/>
          <w:sz w:val="22"/>
          <w:szCs w:val="22"/>
          <w:lang w:eastAsia="en-US"/>
        </w:rPr>
      </w:pPr>
      <w:r>
        <w:rPr>
          <w:lang w:eastAsia="hi-IN" w:bidi="hi-IN"/>
        </w:rPr>
        <w:t>11.2</w:t>
      </w:r>
      <w:r>
        <w:rPr>
          <w:rFonts w:asciiTheme="minorHAnsi" w:eastAsiaTheme="minorEastAsia" w:hAnsiTheme="minorHAnsi" w:cstheme="minorBidi"/>
          <w:sz w:val="22"/>
          <w:szCs w:val="22"/>
          <w:lang w:eastAsia="en-US"/>
        </w:rPr>
        <w:tab/>
      </w:r>
      <w:r>
        <w:rPr>
          <w:lang w:eastAsia="hi-IN" w:bidi="hi-IN"/>
        </w:rPr>
        <w:t>Closed Issues</w:t>
      </w:r>
      <w:r>
        <w:tab/>
      </w:r>
      <w:r>
        <w:fldChar w:fldCharType="begin"/>
      </w:r>
      <w:r>
        <w:instrText xml:space="preserve"> PAGEREF _Toc435799637 \h </w:instrText>
      </w:r>
      <w:r>
        <w:fldChar w:fldCharType="separate"/>
      </w:r>
      <w:r>
        <w:t>38</w:t>
      </w:r>
      <w:r>
        <w:fldChar w:fldCharType="end"/>
      </w:r>
    </w:p>
    <w:p w:rsidR="00A37DC0" w:rsidRDefault="006A148C" w:rsidP="00A37DC0">
      <w:r>
        <w:fldChar w:fldCharType="end"/>
      </w:r>
    </w:p>
    <w:p w:rsidR="00A37DC0" w:rsidRDefault="00A37DC0" w:rsidP="00D7696E">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rsidR="00A37DC0" w:rsidRDefault="00A37DC0" w:rsidP="00A37DC0"/>
    <w:p w:rsidR="002C7460" w:rsidRDefault="002C7460" w:rsidP="00A37DC0"/>
    <w:p w:rsidR="002C7460" w:rsidRDefault="002C7460" w:rsidP="002C7460">
      <w:pPr>
        <w:pStyle w:val="Heading1"/>
      </w:pPr>
      <w:bookmarkStart w:id="28" w:name="_Toc435799598"/>
      <w:r>
        <w:lastRenderedPageBreak/>
        <w:t>Business Overview</w:t>
      </w:r>
      <w:bookmarkEnd w:id="28"/>
    </w:p>
    <w:p w:rsidR="002C7460" w:rsidRDefault="009F17C3" w:rsidP="00B24878">
      <w:pPr>
        <w:jc w:val="both"/>
        <w:rPr>
          <w:rFonts w:cs="Arial"/>
        </w:rPr>
      </w:pPr>
      <w:r w:rsidRPr="009F17C3">
        <w:rPr>
          <w:rFonts w:cs="Arial"/>
        </w:rPr>
        <w:t>As part of the Building Financial Foundations project, Oracle Enterprise Business Suite (EBS) R12 was implemented / upgraded in an effort to modernize the overall accounting and financial reporting process.  Reporting for the General Ledger (GL), Accounts Payable (AP), Fixed Assets (FA) and Accounts Receivable (AR) were developed in Discoverer</w:t>
      </w:r>
      <w:r w:rsidR="009F3A33">
        <w:rPr>
          <w:rFonts w:cs="Arial"/>
        </w:rPr>
        <w:t xml:space="preserve"> as part of the Financial Analytics OBIEE applications</w:t>
      </w:r>
      <w:r>
        <w:rPr>
          <w:rFonts w:cs="Arial"/>
        </w:rPr>
        <w:t>.</w:t>
      </w:r>
      <w:r w:rsidRPr="00B24878">
        <w:rPr>
          <w:rFonts w:cs="Arial"/>
        </w:rPr>
        <w:t xml:space="preserve"> Oracle Business Intelligence Application (OBIA) will be implemented to support GAAP, STAT, MLR reporting, extend analysis capabilities, and provide operating expense reporting to various areas in the Finance community.</w:t>
      </w:r>
      <w:r w:rsidR="009F3A33">
        <w:rPr>
          <w:rFonts w:cs="Arial"/>
        </w:rPr>
        <w:t xml:space="preserve"> </w:t>
      </w:r>
    </w:p>
    <w:p w:rsidR="00167EE9" w:rsidRDefault="00167EE9" w:rsidP="00B24878">
      <w:pPr>
        <w:jc w:val="both"/>
        <w:rPr>
          <w:rFonts w:cs="Arial"/>
        </w:rPr>
      </w:pPr>
    </w:p>
    <w:p w:rsidR="00167EE9" w:rsidRDefault="00167EE9" w:rsidP="00B24878">
      <w:pPr>
        <w:jc w:val="both"/>
        <w:rPr>
          <w:rFonts w:cs="Arial"/>
        </w:rPr>
      </w:pPr>
      <w:r w:rsidRPr="00167EE9">
        <w:rPr>
          <w:rFonts w:cs="Arial"/>
        </w:rPr>
        <w:t>Pre-allocation expenses transactions reside in the custom area of Oracle EBS. Out of the box OBIA RPD and analytics do not bring them into OBIA presentation layer. As a result, custom RPD design and build will be required to enable BI analytical reporting on pre-allocated expenses data.</w:t>
      </w:r>
    </w:p>
    <w:p w:rsidR="00167EE9" w:rsidRPr="00167EE9" w:rsidRDefault="00167EE9" w:rsidP="00B24878">
      <w:pPr>
        <w:jc w:val="both"/>
        <w:rPr>
          <w:rFonts w:cs="Arial"/>
        </w:rPr>
      </w:pPr>
    </w:p>
    <w:p w:rsidR="009F17C3" w:rsidRPr="00B24878" w:rsidRDefault="00167EE9" w:rsidP="00B24878">
      <w:pPr>
        <w:jc w:val="both"/>
        <w:rPr>
          <w:rFonts w:cs="Arial"/>
        </w:rPr>
      </w:pPr>
      <w:r w:rsidRPr="00B24878">
        <w:rPr>
          <w:rFonts w:cs="Arial"/>
        </w:rPr>
        <w:t>This custom RPD design and Pre Allocated Subject Area will allow the user to analyze and report on all of the important pre-allocated data elements.  It will form a common basis for the current and future reports, as well as provide a simplified view (with the necessary joins) for the user to create ad-hoc analyses.</w:t>
      </w:r>
    </w:p>
    <w:p w:rsidR="00167EE9" w:rsidRDefault="00167EE9" w:rsidP="00167EE9"/>
    <w:p w:rsidR="00167EE9" w:rsidRPr="00B24878" w:rsidRDefault="00167EE9" w:rsidP="00B24878">
      <w:pPr>
        <w:jc w:val="both"/>
        <w:rPr>
          <w:rFonts w:cs="Arial"/>
        </w:rPr>
      </w:pPr>
      <w:r w:rsidRPr="00B24878">
        <w:rPr>
          <w:rFonts w:cs="Arial"/>
        </w:rPr>
        <w:t>Pre-allocation expense transactions can be broadly classified into 3 major categories as below.  They are loaded into BI data warehouse via custom ETL process.</w:t>
      </w:r>
    </w:p>
    <w:p w:rsidR="00167EE9" w:rsidRDefault="00167EE9" w:rsidP="00167EE9">
      <w:pPr>
        <w:pStyle w:val="BodyText"/>
        <w:numPr>
          <w:ilvl w:val="0"/>
          <w:numId w:val="18"/>
        </w:numPr>
      </w:pPr>
      <w:r>
        <w:t>Web ADI Portal transactions</w:t>
      </w:r>
    </w:p>
    <w:p w:rsidR="00167EE9" w:rsidRDefault="00167EE9" w:rsidP="00167EE9">
      <w:pPr>
        <w:pStyle w:val="BodyText"/>
        <w:numPr>
          <w:ilvl w:val="0"/>
          <w:numId w:val="18"/>
        </w:numPr>
      </w:pPr>
      <w:r>
        <w:t>Non-FAH transactions</w:t>
      </w:r>
    </w:p>
    <w:p w:rsidR="00167EE9" w:rsidRDefault="00167EE9" w:rsidP="00167EE9">
      <w:pPr>
        <w:pStyle w:val="BodyText"/>
        <w:numPr>
          <w:ilvl w:val="0"/>
          <w:numId w:val="18"/>
        </w:numPr>
      </w:pPr>
      <w:r>
        <w:t>EBS Sub Ledger expense transactions</w:t>
      </w:r>
    </w:p>
    <w:p w:rsidR="00167EE9" w:rsidRDefault="00167EE9" w:rsidP="00167EE9">
      <w:pPr>
        <w:rPr>
          <w:rFonts w:cs="Arial"/>
        </w:rPr>
      </w:pPr>
    </w:p>
    <w:p w:rsidR="002C7460" w:rsidRDefault="002C7460" w:rsidP="002C7460">
      <w:pPr>
        <w:pStyle w:val="Heading2"/>
      </w:pPr>
      <w:bookmarkStart w:id="29" w:name="_Toc423403382"/>
      <w:bookmarkStart w:id="30" w:name="_Toc435799599"/>
      <w:r>
        <w:t>Assumptions</w:t>
      </w:r>
      <w:bookmarkEnd w:id="29"/>
      <w:bookmarkEnd w:id="30"/>
    </w:p>
    <w:p w:rsidR="002C7460" w:rsidRDefault="00167EE9" w:rsidP="00E000B7">
      <w:pPr>
        <w:pStyle w:val="ListParagraph"/>
        <w:numPr>
          <w:ilvl w:val="0"/>
          <w:numId w:val="13"/>
        </w:numPr>
      </w:pPr>
      <w:r>
        <w:t>Only the data that reside in the OBIA / OBAW data ware house tables either via standard or custom ETL will be pulled into RPD and BI presentation.  Data will not be sourced from any other systems directly</w:t>
      </w:r>
      <w:r w:rsidR="00E000B7">
        <w:t>.</w:t>
      </w:r>
    </w:p>
    <w:p w:rsidR="00054BA4" w:rsidRDefault="00167EE9" w:rsidP="00E000B7">
      <w:pPr>
        <w:pStyle w:val="ListParagraph"/>
        <w:numPr>
          <w:ilvl w:val="0"/>
          <w:numId w:val="13"/>
        </w:numPr>
      </w:pPr>
      <w:r>
        <w:t>Joins to out of the box accounts payable subject area only will be in scope for this requirement</w:t>
      </w:r>
      <w:r w:rsidR="00054BA4">
        <w:t>.</w:t>
      </w:r>
    </w:p>
    <w:p w:rsidR="00167EE9" w:rsidRDefault="00167EE9" w:rsidP="00167EE9">
      <w:pPr>
        <w:pStyle w:val="ListParagraph"/>
        <w:numPr>
          <w:ilvl w:val="0"/>
          <w:numId w:val="13"/>
        </w:numPr>
      </w:pPr>
      <w:r w:rsidRPr="00167EE9">
        <w:t>Joins to out of the box fixed asset subject area will be out of scope for this requirement.  It will be part of ‘Fixed Asset Reporting’ requirements spec.</w:t>
      </w:r>
    </w:p>
    <w:p w:rsidR="00167EE9" w:rsidRDefault="00167EE9" w:rsidP="00167EE9">
      <w:pPr>
        <w:pStyle w:val="ListParagraph"/>
        <w:numPr>
          <w:ilvl w:val="0"/>
          <w:numId w:val="13"/>
        </w:numPr>
      </w:pPr>
      <w:r>
        <w:t>Joins to out of the box Cost Management transaction details will be out of scope. Any cost management related fields required for pre-allocation expenses reporting is assumed to be present in the custom staging area.</w:t>
      </w:r>
    </w:p>
    <w:p w:rsidR="00167EE9" w:rsidRDefault="00167EE9" w:rsidP="00167EE9">
      <w:pPr>
        <w:pStyle w:val="ListParagraph"/>
        <w:numPr>
          <w:ilvl w:val="0"/>
          <w:numId w:val="13"/>
        </w:numPr>
      </w:pPr>
      <w:r>
        <w:t>Custom ETL (BI-ETL-0001) should have been successfully executed and should have brought the pre-allocated expenses fact and dimensional data should have successfully loaded into BI DW .</w:t>
      </w:r>
    </w:p>
    <w:p w:rsidR="00167EE9" w:rsidRDefault="00167EE9" w:rsidP="00167EE9">
      <w:pPr>
        <w:pStyle w:val="ListParagraph"/>
        <w:numPr>
          <w:ilvl w:val="0"/>
          <w:numId w:val="13"/>
        </w:numPr>
      </w:pPr>
      <w:r>
        <w:t>Out of the box load plans full load and incremental load must have been successfully executed and data should have been loaded successfully in standard BI DW tables.</w:t>
      </w:r>
    </w:p>
    <w:p w:rsidR="00167EE9" w:rsidRDefault="00167EE9" w:rsidP="00167EE9">
      <w:pPr>
        <w:pStyle w:val="ListParagraph"/>
        <w:numPr>
          <w:ilvl w:val="0"/>
          <w:numId w:val="13"/>
        </w:numPr>
      </w:pPr>
      <w:r>
        <w:t>Data will not be available in real time.  Latency of data will directly depend on when the last data refresh (standard and custom) happened.  Normal schedule of data refresh is daily / nightly.</w:t>
      </w:r>
    </w:p>
    <w:p w:rsidR="00167EE9" w:rsidRDefault="00167EE9" w:rsidP="00167EE9">
      <w:pPr>
        <w:pStyle w:val="ListParagraph"/>
        <w:numPr>
          <w:ilvl w:val="0"/>
          <w:numId w:val="13"/>
        </w:numPr>
      </w:pPr>
      <w:r>
        <w:t>No analysis or dashboard will be built as part of this requirement.  Only subject area structure will be available for end users to perform ad</w:t>
      </w:r>
      <w:r w:rsidR="003079E4">
        <w:t xml:space="preserve"> </w:t>
      </w:r>
      <w:r>
        <w:t>hoc reporting.</w:t>
      </w:r>
    </w:p>
    <w:p w:rsidR="00167EE9" w:rsidRDefault="00167EE9" w:rsidP="00167EE9"/>
    <w:p w:rsidR="00167EE9" w:rsidRDefault="00167EE9" w:rsidP="00167EE9"/>
    <w:p w:rsidR="00167EE9" w:rsidRDefault="00167EE9" w:rsidP="00167EE9"/>
    <w:p w:rsidR="00167EE9" w:rsidRDefault="00167EE9" w:rsidP="00167EE9"/>
    <w:p w:rsidR="00167EE9" w:rsidRDefault="00167EE9" w:rsidP="00167EE9"/>
    <w:p w:rsidR="00167EE9" w:rsidRDefault="00167EE9" w:rsidP="00167EE9"/>
    <w:p w:rsidR="002C7460" w:rsidRPr="009F17BC" w:rsidRDefault="002C7460" w:rsidP="002C7460">
      <w:pPr>
        <w:pStyle w:val="Heading2"/>
      </w:pPr>
      <w:bookmarkStart w:id="31" w:name="_Toc369549699"/>
      <w:bookmarkStart w:id="32" w:name="_Toc421205973"/>
      <w:bookmarkStart w:id="33" w:name="_Toc423403383"/>
      <w:bookmarkStart w:id="34" w:name="_Toc435799600"/>
      <w:r w:rsidRPr="009F17BC">
        <w:lastRenderedPageBreak/>
        <w:t>R</w:t>
      </w:r>
      <w:bookmarkEnd w:id="31"/>
      <w:bookmarkEnd w:id="32"/>
      <w:r>
        <w:t>isks &amp; Issues</w:t>
      </w:r>
      <w:bookmarkEnd w:id="33"/>
      <w:bookmarkEnd w:id="34"/>
    </w:p>
    <w:p w:rsidR="002C7460" w:rsidRPr="003E3C69" w:rsidRDefault="002C7460" w:rsidP="002C7460">
      <w:pPr>
        <w:pStyle w:val="BodyTextIndent"/>
        <w:rPr>
          <w:rFonts w:ascii="Century Gothic" w:hAnsi="Century Gothic" w:cs="Arial"/>
          <w:sz w:val="21"/>
          <w:szCs w:val="21"/>
        </w:rPr>
      </w:pPr>
    </w:p>
    <w:tbl>
      <w:tblPr>
        <w:tblpPr w:leftFromText="180" w:rightFromText="180" w:vertAnchor="text" w:horzAnchor="page" w:tblpX="1159" w:tblpY="-14"/>
        <w:tblOverlap w:val="never"/>
        <w:tblW w:w="5000" w:type="pct"/>
        <w:tblLook w:val="0000" w:firstRow="0" w:lastRow="0" w:firstColumn="0" w:lastColumn="0" w:noHBand="0" w:noVBand="0"/>
      </w:tblPr>
      <w:tblGrid>
        <w:gridCol w:w="2000"/>
        <w:gridCol w:w="3669"/>
        <w:gridCol w:w="1628"/>
        <w:gridCol w:w="3359"/>
      </w:tblGrid>
      <w:tr w:rsidR="002C7460" w:rsidRPr="009F17BC" w:rsidTr="00AB35F0">
        <w:trPr>
          <w:trHeight w:val="279"/>
        </w:trPr>
        <w:tc>
          <w:tcPr>
            <w:tcW w:w="938" w:type="pct"/>
            <w:tcBorders>
              <w:top w:val="single" w:sz="4" w:space="0" w:color="000000"/>
              <w:left w:val="single" w:sz="4" w:space="0" w:color="000000"/>
              <w:bottom w:val="single" w:sz="4" w:space="0" w:color="000000"/>
            </w:tcBorders>
            <w:shd w:val="clear" w:color="auto" w:fill="D9D9D9" w:themeFill="background1" w:themeFillShade="D9"/>
          </w:tcPr>
          <w:p w:rsidR="002C7460" w:rsidRPr="004D1356" w:rsidRDefault="002C7460" w:rsidP="004D1356">
            <w:pPr>
              <w:rPr>
                <w:rFonts w:cs="Arial"/>
                <w:b/>
                <w:bCs/>
              </w:rPr>
            </w:pPr>
            <w:r w:rsidRPr="004D1356">
              <w:rPr>
                <w:rFonts w:cs="Arial"/>
                <w:b/>
                <w:bCs/>
              </w:rPr>
              <w:t>ID</w:t>
            </w:r>
          </w:p>
        </w:tc>
        <w:tc>
          <w:tcPr>
            <w:tcW w:w="1721" w:type="pct"/>
            <w:tcBorders>
              <w:top w:val="single" w:sz="4" w:space="0" w:color="000000"/>
              <w:left w:val="single" w:sz="4" w:space="0" w:color="000000"/>
              <w:bottom w:val="single" w:sz="4" w:space="0" w:color="000000"/>
            </w:tcBorders>
            <w:shd w:val="clear" w:color="auto" w:fill="D9D9D9" w:themeFill="background1" w:themeFillShade="D9"/>
          </w:tcPr>
          <w:p w:rsidR="002C7460" w:rsidRPr="004D1356" w:rsidRDefault="002C7460" w:rsidP="004D1356">
            <w:pPr>
              <w:rPr>
                <w:rFonts w:cs="Arial"/>
                <w:b/>
                <w:bCs/>
              </w:rPr>
            </w:pPr>
            <w:r w:rsidRPr="004D1356">
              <w:rPr>
                <w:rFonts w:cs="Arial"/>
                <w:b/>
                <w:bCs/>
              </w:rPr>
              <w:t>Risk/Issue</w:t>
            </w:r>
          </w:p>
        </w:tc>
        <w:tc>
          <w:tcPr>
            <w:tcW w:w="764" w:type="pct"/>
            <w:tcBorders>
              <w:top w:val="single" w:sz="4" w:space="0" w:color="000000"/>
              <w:left w:val="single" w:sz="4" w:space="0" w:color="000000"/>
              <w:bottom w:val="single" w:sz="4" w:space="0" w:color="000000"/>
            </w:tcBorders>
            <w:shd w:val="clear" w:color="auto" w:fill="D9D9D9" w:themeFill="background1" w:themeFillShade="D9"/>
          </w:tcPr>
          <w:p w:rsidR="002C7460" w:rsidRPr="004D1356" w:rsidRDefault="002C7460" w:rsidP="004D1356">
            <w:pPr>
              <w:rPr>
                <w:rFonts w:cs="Arial"/>
                <w:b/>
                <w:bCs/>
              </w:rPr>
            </w:pPr>
            <w:r w:rsidRPr="004D1356">
              <w:rPr>
                <w:rFonts w:cs="Arial"/>
                <w:b/>
                <w:bCs/>
              </w:rPr>
              <w:t>Probability</w:t>
            </w:r>
          </w:p>
          <w:p w:rsidR="002C7460" w:rsidRPr="004D1356" w:rsidRDefault="002C7460" w:rsidP="004D1356">
            <w:pPr>
              <w:rPr>
                <w:rFonts w:cs="Arial"/>
                <w:b/>
                <w:bCs/>
              </w:rPr>
            </w:pPr>
            <w:r w:rsidRPr="004D1356">
              <w:rPr>
                <w:rFonts w:cs="Arial"/>
                <w:b/>
                <w:bCs/>
              </w:rPr>
              <w:t>(H/M/L)</w:t>
            </w:r>
          </w:p>
        </w:tc>
        <w:tc>
          <w:tcPr>
            <w:tcW w:w="157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2C7460" w:rsidRPr="004D1356" w:rsidRDefault="002C7460" w:rsidP="004D1356">
            <w:pPr>
              <w:rPr>
                <w:rFonts w:cs="Arial"/>
                <w:b/>
                <w:bCs/>
              </w:rPr>
            </w:pPr>
            <w:r w:rsidRPr="004D1356">
              <w:rPr>
                <w:rFonts w:cs="Arial"/>
                <w:b/>
                <w:bCs/>
              </w:rPr>
              <w:t>Mitigation</w:t>
            </w:r>
          </w:p>
        </w:tc>
      </w:tr>
      <w:tr w:rsidR="002C7460" w:rsidRPr="003E3C69" w:rsidTr="00AB35F0">
        <w:trPr>
          <w:trHeight w:val="585"/>
        </w:trPr>
        <w:tc>
          <w:tcPr>
            <w:tcW w:w="938" w:type="pct"/>
            <w:tcBorders>
              <w:top w:val="single" w:sz="4" w:space="0" w:color="000000"/>
              <w:left w:val="single" w:sz="4" w:space="0" w:color="000000"/>
              <w:bottom w:val="single" w:sz="4" w:space="0" w:color="000000"/>
            </w:tcBorders>
            <w:shd w:val="clear" w:color="auto" w:fill="FFFFFF"/>
          </w:tcPr>
          <w:p w:rsidR="002C7460" w:rsidRPr="009F17BC" w:rsidRDefault="002C7460" w:rsidP="009F3A33">
            <w:pPr>
              <w:rPr>
                <w:rFonts w:cs="Arial"/>
                <w:color w:val="000000"/>
              </w:rPr>
            </w:pPr>
            <w:r w:rsidRPr="009F17BC">
              <w:rPr>
                <w:rFonts w:cs="Arial"/>
                <w:color w:val="000000"/>
              </w:rPr>
              <w:t>R&amp;I-1</w:t>
            </w:r>
          </w:p>
        </w:tc>
        <w:tc>
          <w:tcPr>
            <w:tcW w:w="1721" w:type="pct"/>
            <w:tcBorders>
              <w:top w:val="single" w:sz="4" w:space="0" w:color="000000"/>
              <w:left w:val="single" w:sz="4" w:space="0" w:color="000000"/>
              <w:bottom w:val="single" w:sz="4" w:space="0" w:color="000000"/>
            </w:tcBorders>
            <w:shd w:val="clear" w:color="auto" w:fill="FFFFFF"/>
          </w:tcPr>
          <w:p w:rsidR="002C7460" w:rsidRPr="009F17BC" w:rsidRDefault="002C7460" w:rsidP="009F3A33">
            <w:pPr>
              <w:rPr>
                <w:rFonts w:cs="Arial"/>
                <w:color w:val="000000"/>
              </w:rPr>
            </w:pPr>
            <w:r w:rsidRPr="009F17BC">
              <w:rPr>
                <w:rFonts w:cs="Arial"/>
                <w:color w:val="000000"/>
              </w:rPr>
              <w:t>Any change in source table structure</w:t>
            </w:r>
          </w:p>
        </w:tc>
        <w:tc>
          <w:tcPr>
            <w:tcW w:w="764" w:type="pct"/>
            <w:tcBorders>
              <w:top w:val="single" w:sz="4" w:space="0" w:color="000000"/>
              <w:left w:val="single" w:sz="4" w:space="0" w:color="000000"/>
              <w:bottom w:val="single" w:sz="4" w:space="0" w:color="000000"/>
            </w:tcBorders>
            <w:shd w:val="clear" w:color="auto" w:fill="FFFFFF"/>
          </w:tcPr>
          <w:p w:rsidR="002C7460" w:rsidRPr="009F17BC" w:rsidRDefault="002C7460" w:rsidP="009F3A33">
            <w:pPr>
              <w:rPr>
                <w:rFonts w:cs="Arial"/>
                <w:color w:val="000000"/>
              </w:rPr>
            </w:pPr>
            <w:r w:rsidRPr="009F17BC">
              <w:rPr>
                <w:rFonts w:cs="Arial"/>
                <w:color w:val="000000"/>
              </w:rPr>
              <w:t>L</w:t>
            </w:r>
          </w:p>
        </w:tc>
        <w:tc>
          <w:tcPr>
            <w:tcW w:w="1576" w:type="pct"/>
            <w:tcBorders>
              <w:top w:val="single" w:sz="4" w:space="0" w:color="000000"/>
              <w:left w:val="single" w:sz="4" w:space="0" w:color="000000"/>
              <w:bottom w:val="single" w:sz="4" w:space="0" w:color="000000"/>
              <w:right w:val="single" w:sz="4" w:space="0" w:color="000000"/>
            </w:tcBorders>
            <w:shd w:val="clear" w:color="auto" w:fill="FFFFFF"/>
          </w:tcPr>
          <w:p w:rsidR="002C7460" w:rsidRPr="009F17BC" w:rsidRDefault="002C7460" w:rsidP="009F3A33">
            <w:pPr>
              <w:rPr>
                <w:rFonts w:cs="Arial"/>
                <w:color w:val="000000"/>
              </w:rPr>
            </w:pPr>
            <w:r w:rsidRPr="009F17BC">
              <w:rPr>
                <w:rFonts w:cs="Arial"/>
                <w:color w:val="000000"/>
              </w:rPr>
              <w:t>Data acquisition ETLs have to be modified accordingly.</w:t>
            </w:r>
          </w:p>
        </w:tc>
      </w:tr>
      <w:tr w:rsidR="002C7460" w:rsidRPr="003E3C69" w:rsidTr="00AB35F0">
        <w:trPr>
          <w:trHeight w:val="279"/>
        </w:trPr>
        <w:tc>
          <w:tcPr>
            <w:tcW w:w="938" w:type="pct"/>
            <w:tcBorders>
              <w:top w:val="single" w:sz="4" w:space="0" w:color="000000"/>
              <w:left w:val="single" w:sz="4" w:space="0" w:color="000000"/>
              <w:bottom w:val="single" w:sz="4" w:space="0" w:color="000000"/>
            </w:tcBorders>
            <w:shd w:val="clear" w:color="auto" w:fill="FFFFFF"/>
          </w:tcPr>
          <w:p w:rsidR="002C7460" w:rsidRPr="009F17BC" w:rsidRDefault="002C7460" w:rsidP="009F3A33">
            <w:pPr>
              <w:rPr>
                <w:rFonts w:cs="Arial"/>
                <w:color w:val="000000"/>
              </w:rPr>
            </w:pPr>
            <w:r w:rsidRPr="009F17BC">
              <w:rPr>
                <w:rFonts w:cs="Arial"/>
                <w:color w:val="000000"/>
              </w:rPr>
              <w:t>R&amp;I-2</w:t>
            </w:r>
          </w:p>
        </w:tc>
        <w:tc>
          <w:tcPr>
            <w:tcW w:w="1721" w:type="pct"/>
            <w:tcBorders>
              <w:top w:val="single" w:sz="4" w:space="0" w:color="000000"/>
              <w:left w:val="single" w:sz="4" w:space="0" w:color="000000"/>
              <w:bottom w:val="single" w:sz="4" w:space="0" w:color="000000"/>
            </w:tcBorders>
            <w:shd w:val="clear" w:color="auto" w:fill="FFFFFF"/>
          </w:tcPr>
          <w:p w:rsidR="002C7460" w:rsidRPr="009F17BC" w:rsidRDefault="002C7460" w:rsidP="009F3A33">
            <w:pPr>
              <w:rPr>
                <w:rFonts w:cs="Arial"/>
                <w:color w:val="000000"/>
              </w:rPr>
            </w:pPr>
            <w:r w:rsidRPr="009F17BC">
              <w:rPr>
                <w:rFonts w:cs="Arial"/>
                <w:color w:val="000000"/>
              </w:rPr>
              <w:t>Incorporation of more than one Summary table and frequent changes in column structures</w:t>
            </w:r>
          </w:p>
        </w:tc>
        <w:tc>
          <w:tcPr>
            <w:tcW w:w="764" w:type="pct"/>
            <w:tcBorders>
              <w:top w:val="single" w:sz="4" w:space="0" w:color="000000"/>
              <w:left w:val="single" w:sz="4" w:space="0" w:color="000000"/>
              <w:bottom w:val="single" w:sz="4" w:space="0" w:color="000000"/>
            </w:tcBorders>
            <w:shd w:val="clear" w:color="auto" w:fill="FFFFFF"/>
          </w:tcPr>
          <w:p w:rsidR="002C7460" w:rsidRPr="009F17BC" w:rsidRDefault="002C7460" w:rsidP="009F3A33">
            <w:pPr>
              <w:rPr>
                <w:rFonts w:cs="Arial"/>
                <w:color w:val="000000"/>
              </w:rPr>
            </w:pPr>
            <w:r w:rsidRPr="009F17BC">
              <w:rPr>
                <w:rFonts w:cs="Arial"/>
                <w:color w:val="000000"/>
              </w:rPr>
              <w:t>H</w:t>
            </w:r>
          </w:p>
        </w:tc>
        <w:tc>
          <w:tcPr>
            <w:tcW w:w="1576" w:type="pct"/>
            <w:tcBorders>
              <w:top w:val="single" w:sz="4" w:space="0" w:color="000000"/>
              <w:left w:val="single" w:sz="4" w:space="0" w:color="000000"/>
              <w:bottom w:val="single" w:sz="4" w:space="0" w:color="000000"/>
              <w:right w:val="single" w:sz="4" w:space="0" w:color="000000"/>
            </w:tcBorders>
            <w:shd w:val="clear" w:color="auto" w:fill="FFFFFF"/>
          </w:tcPr>
          <w:p w:rsidR="002C7460" w:rsidRPr="009F17BC" w:rsidRDefault="002C7460" w:rsidP="009F3A33">
            <w:pPr>
              <w:rPr>
                <w:rFonts w:cs="Arial"/>
                <w:color w:val="000000"/>
              </w:rPr>
            </w:pPr>
            <w:r w:rsidRPr="009F17BC">
              <w:rPr>
                <w:rFonts w:cs="Arial"/>
                <w:color w:val="000000"/>
              </w:rPr>
              <w:t>Re-work needs to be done with change in delivery timeline.</w:t>
            </w:r>
          </w:p>
        </w:tc>
      </w:tr>
      <w:tr w:rsidR="00032AB4" w:rsidRPr="003E3C69" w:rsidTr="00AB35F0">
        <w:trPr>
          <w:trHeight w:val="279"/>
        </w:trPr>
        <w:tc>
          <w:tcPr>
            <w:tcW w:w="938" w:type="pct"/>
            <w:tcBorders>
              <w:top w:val="single" w:sz="4" w:space="0" w:color="000000"/>
              <w:left w:val="single" w:sz="4" w:space="0" w:color="000000"/>
              <w:bottom w:val="single" w:sz="4" w:space="0" w:color="000000"/>
            </w:tcBorders>
            <w:shd w:val="clear" w:color="auto" w:fill="FFFFFF"/>
          </w:tcPr>
          <w:p w:rsidR="00032AB4" w:rsidRPr="009F17BC" w:rsidRDefault="00032AB4" w:rsidP="00032AB4">
            <w:pPr>
              <w:rPr>
                <w:rFonts w:cs="Arial"/>
                <w:color w:val="000000"/>
              </w:rPr>
            </w:pPr>
            <w:r>
              <w:rPr>
                <w:rFonts w:cs="Arial"/>
                <w:color w:val="000000"/>
              </w:rPr>
              <w:t>R&amp;I-3</w:t>
            </w:r>
          </w:p>
        </w:tc>
        <w:tc>
          <w:tcPr>
            <w:tcW w:w="1721" w:type="pct"/>
            <w:tcBorders>
              <w:top w:val="single" w:sz="4" w:space="0" w:color="000000"/>
              <w:left w:val="single" w:sz="4" w:space="0" w:color="000000"/>
              <w:bottom w:val="single" w:sz="4" w:space="0" w:color="000000"/>
            </w:tcBorders>
            <w:shd w:val="clear" w:color="auto" w:fill="FFFFFF"/>
          </w:tcPr>
          <w:p w:rsidR="00032AB4" w:rsidRPr="009F17BC" w:rsidRDefault="004F1D26" w:rsidP="004F1D26">
            <w:pPr>
              <w:rPr>
                <w:rFonts w:cs="Arial"/>
                <w:color w:val="000000"/>
              </w:rPr>
            </w:pPr>
            <w:r>
              <w:rPr>
                <w:rFonts w:cs="Arial"/>
                <w:color w:val="000000"/>
              </w:rPr>
              <w:t>Any modification in the requirement with regards to the user interaction of  Parent-child value hierarchy would involve further customization of the hierarchy tables.</w:t>
            </w:r>
          </w:p>
        </w:tc>
        <w:tc>
          <w:tcPr>
            <w:tcW w:w="764" w:type="pct"/>
            <w:tcBorders>
              <w:top w:val="single" w:sz="4" w:space="0" w:color="000000"/>
              <w:left w:val="single" w:sz="4" w:space="0" w:color="000000"/>
              <w:bottom w:val="single" w:sz="4" w:space="0" w:color="000000"/>
            </w:tcBorders>
            <w:shd w:val="clear" w:color="auto" w:fill="FFFFFF"/>
          </w:tcPr>
          <w:p w:rsidR="00032AB4" w:rsidRPr="009F17BC" w:rsidRDefault="004F1D26" w:rsidP="00032AB4">
            <w:pPr>
              <w:rPr>
                <w:rFonts w:cs="Arial"/>
                <w:color w:val="000000"/>
              </w:rPr>
            </w:pPr>
            <w:r>
              <w:rPr>
                <w:rFonts w:cs="Arial"/>
                <w:color w:val="000000"/>
              </w:rPr>
              <w:t>H</w:t>
            </w:r>
          </w:p>
        </w:tc>
        <w:tc>
          <w:tcPr>
            <w:tcW w:w="1576" w:type="pct"/>
            <w:tcBorders>
              <w:top w:val="single" w:sz="4" w:space="0" w:color="000000"/>
              <w:left w:val="single" w:sz="4" w:space="0" w:color="000000"/>
              <w:bottom w:val="single" w:sz="4" w:space="0" w:color="000000"/>
              <w:right w:val="single" w:sz="4" w:space="0" w:color="000000"/>
            </w:tcBorders>
            <w:shd w:val="clear" w:color="auto" w:fill="FFFFFF"/>
          </w:tcPr>
          <w:p w:rsidR="00032AB4" w:rsidRPr="009F17BC" w:rsidRDefault="004F1D26" w:rsidP="00032AB4">
            <w:pPr>
              <w:rPr>
                <w:rFonts w:cs="Arial"/>
                <w:color w:val="000000"/>
              </w:rPr>
            </w:pPr>
            <w:r w:rsidRPr="009F17BC">
              <w:rPr>
                <w:rFonts w:cs="Arial"/>
                <w:color w:val="000000"/>
              </w:rPr>
              <w:t>Re-work needs to be done with change in delivery timeline.</w:t>
            </w:r>
          </w:p>
        </w:tc>
      </w:tr>
      <w:tr w:rsidR="00032AB4" w:rsidRPr="003E3C69" w:rsidTr="00AB35F0">
        <w:trPr>
          <w:trHeight w:val="279"/>
        </w:trPr>
        <w:tc>
          <w:tcPr>
            <w:tcW w:w="938" w:type="pct"/>
            <w:tcBorders>
              <w:top w:val="single" w:sz="4" w:space="0" w:color="000000"/>
              <w:left w:val="single" w:sz="4" w:space="0" w:color="000000"/>
              <w:bottom w:val="single" w:sz="4" w:space="0" w:color="000000"/>
            </w:tcBorders>
            <w:shd w:val="clear" w:color="auto" w:fill="FFFFFF"/>
          </w:tcPr>
          <w:p w:rsidR="00032AB4" w:rsidRPr="009F17BC" w:rsidRDefault="00032AB4" w:rsidP="00032AB4">
            <w:pPr>
              <w:rPr>
                <w:rFonts w:cs="Arial"/>
                <w:color w:val="000000"/>
              </w:rPr>
            </w:pPr>
            <w:r>
              <w:rPr>
                <w:rFonts w:cs="Arial"/>
                <w:color w:val="000000"/>
              </w:rPr>
              <w:t>R&amp;I-4</w:t>
            </w:r>
          </w:p>
        </w:tc>
        <w:tc>
          <w:tcPr>
            <w:tcW w:w="1721" w:type="pct"/>
            <w:tcBorders>
              <w:top w:val="single" w:sz="4" w:space="0" w:color="000000"/>
              <w:left w:val="single" w:sz="4" w:space="0" w:color="000000"/>
              <w:bottom w:val="single" w:sz="4" w:space="0" w:color="000000"/>
            </w:tcBorders>
            <w:shd w:val="clear" w:color="auto" w:fill="FFFFFF"/>
          </w:tcPr>
          <w:p w:rsidR="00032AB4" w:rsidRPr="009F17BC" w:rsidRDefault="00C5502E" w:rsidP="00032AB4">
            <w:pPr>
              <w:rPr>
                <w:rFonts w:cs="Arial"/>
                <w:color w:val="000000"/>
              </w:rPr>
            </w:pPr>
            <w:r>
              <w:rPr>
                <w:rFonts w:cs="Arial"/>
                <w:color w:val="000000"/>
              </w:rPr>
              <w:t>Any change in ETL flow/logic will have impact on the design of CS</w:t>
            </w:r>
          </w:p>
        </w:tc>
        <w:tc>
          <w:tcPr>
            <w:tcW w:w="764" w:type="pct"/>
            <w:tcBorders>
              <w:top w:val="single" w:sz="4" w:space="0" w:color="000000"/>
              <w:left w:val="single" w:sz="4" w:space="0" w:color="000000"/>
              <w:bottom w:val="single" w:sz="4" w:space="0" w:color="000000"/>
            </w:tcBorders>
            <w:shd w:val="clear" w:color="auto" w:fill="FFFFFF"/>
          </w:tcPr>
          <w:p w:rsidR="00032AB4" w:rsidRPr="009F17BC" w:rsidRDefault="00C5502E" w:rsidP="00032AB4">
            <w:pPr>
              <w:rPr>
                <w:rFonts w:cs="Arial"/>
                <w:color w:val="000000"/>
              </w:rPr>
            </w:pPr>
            <w:r>
              <w:rPr>
                <w:rFonts w:cs="Arial"/>
                <w:color w:val="000000"/>
              </w:rPr>
              <w:t>L</w:t>
            </w:r>
          </w:p>
        </w:tc>
        <w:tc>
          <w:tcPr>
            <w:tcW w:w="1576" w:type="pct"/>
            <w:tcBorders>
              <w:top w:val="single" w:sz="4" w:space="0" w:color="000000"/>
              <w:left w:val="single" w:sz="4" w:space="0" w:color="000000"/>
              <w:bottom w:val="single" w:sz="4" w:space="0" w:color="000000"/>
              <w:right w:val="single" w:sz="4" w:space="0" w:color="000000"/>
            </w:tcBorders>
            <w:shd w:val="clear" w:color="auto" w:fill="FFFFFF"/>
          </w:tcPr>
          <w:p w:rsidR="00032AB4" w:rsidRPr="009F17BC" w:rsidRDefault="00C5502E" w:rsidP="00032AB4">
            <w:pPr>
              <w:rPr>
                <w:rFonts w:cs="Arial"/>
                <w:color w:val="000000"/>
              </w:rPr>
            </w:pPr>
            <w:r>
              <w:rPr>
                <w:rFonts w:cs="Arial"/>
                <w:color w:val="000000"/>
              </w:rPr>
              <w:t>The RPD has to be modified to accommodate the data elements.</w:t>
            </w:r>
          </w:p>
        </w:tc>
      </w:tr>
    </w:tbl>
    <w:p w:rsidR="002C7460" w:rsidRPr="009F17BC" w:rsidRDefault="002C7460" w:rsidP="002C7460">
      <w:pPr>
        <w:rPr>
          <w:rFonts w:ascii="Arial Bold" w:hAnsi="Arial Bold" w:cs="Arial"/>
          <w:b/>
          <w:sz w:val="24"/>
          <w:szCs w:val="24"/>
        </w:rPr>
      </w:pPr>
    </w:p>
    <w:p w:rsidR="002C7460" w:rsidRDefault="002C7460" w:rsidP="002C7460">
      <w:pPr>
        <w:pStyle w:val="Heading2"/>
      </w:pPr>
      <w:bookmarkStart w:id="35" w:name="_Toc423403384"/>
      <w:bookmarkStart w:id="36" w:name="_Toc435799601"/>
      <w:r w:rsidRPr="00F05FAF">
        <w:t>Referential Documents</w:t>
      </w:r>
      <w:bookmarkEnd w:id="35"/>
      <w:bookmarkEnd w:id="36"/>
    </w:p>
    <w:p w:rsidR="002C7460" w:rsidRPr="00F05FAF" w:rsidRDefault="002C7460" w:rsidP="002C7460">
      <w:pPr>
        <w:rPr>
          <w:rFonts w:cs="Arial"/>
        </w:rPr>
      </w:pPr>
      <w:r w:rsidRPr="00F05FAF">
        <w:rPr>
          <w:rFonts w:cs="Arial"/>
        </w:rPr>
        <w:t xml:space="preserve">       The following documents serve as references for the content within this technical design </w:t>
      </w:r>
    </w:p>
    <w:p w:rsidR="002C7460" w:rsidRPr="00F05FAF" w:rsidRDefault="00830857" w:rsidP="002C7460">
      <w:pPr>
        <w:rPr>
          <w:rFonts w:cs="Arial"/>
        </w:rPr>
      </w:pPr>
      <w:r>
        <w:rPr>
          <w:rFonts w:cs="Arial"/>
        </w:rPr>
        <w:t xml:space="preserve">        Document.</w:t>
      </w:r>
    </w:p>
    <w:p w:rsidR="002C7460" w:rsidRPr="00F05FAF" w:rsidRDefault="002C7460" w:rsidP="002C7460">
      <w:pPr>
        <w:rPr>
          <w:rFonts w:cs="Arial"/>
        </w:rPr>
      </w:pPr>
    </w:p>
    <w:p w:rsidR="002C7460" w:rsidRDefault="002C7460" w:rsidP="002C7460">
      <w:pPr>
        <w:ind w:left="792"/>
        <w:contextualSpacing/>
        <w:rPr>
          <w:rFonts w:cs="Arial"/>
          <w:b/>
          <w:color w:val="4F81BD"/>
          <w:sz w:val="24"/>
          <w:szCs w:val="24"/>
        </w:rPr>
      </w:pPr>
    </w:p>
    <w:p w:rsidR="00032AB4" w:rsidRPr="00F05FAF" w:rsidRDefault="00032AB4" w:rsidP="002C7460">
      <w:pPr>
        <w:ind w:left="792"/>
        <w:contextualSpacing/>
        <w:rPr>
          <w:rFonts w:cs="Arial"/>
          <w:b/>
          <w:color w:val="4F81BD"/>
          <w:sz w:val="24"/>
          <w:szCs w:val="24"/>
        </w:rPr>
      </w:pPr>
    </w:p>
    <w:tbl>
      <w:tblPr>
        <w:tblW w:w="5000" w:type="pct"/>
        <w:tblLook w:val="0000" w:firstRow="0" w:lastRow="0" w:firstColumn="0" w:lastColumn="0" w:noHBand="0" w:noVBand="0"/>
      </w:tblPr>
      <w:tblGrid>
        <w:gridCol w:w="2146"/>
        <w:gridCol w:w="8510"/>
      </w:tblGrid>
      <w:tr w:rsidR="002C7460" w:rsidRPr="00F05FAF" w:rsidTr="00AB35F0">
        <w:trPr>
          <w:cantSplit/>
          <w:trHeight w:val="275"/>
        </w:trPr>
        <w:tc>
          <w:tcPr>
            <w:tcW w:w="100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2C7460" w:rsidRPr="00F05FAF" w:rsidRDefault="002C7460" w:rsidP="009F3A33">
            <w:pPr>
              <w:rPr>
                <w:rFonts w:cs="Arial"/>
                <w:b/>
                <w:bCs/>
              </w:rPr>
            </w:pPr>
            <w:r w:rsidRPr="00F05FAF">
              <w:rPr>
                <w:rFonts w:cs="Arial"/>
                <w:b/>
                <w:bCs/>
              </w:rPr>
              <w:t>Name</w:t>
            </w:r>
          </w:p>
        </w:tc>
        <w:tc>
          <w:tcPr>
            <w:tcW w:w="399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2C7460" w:rsidRPr="00F05FAF" w:rsidRDefault="002C7460" w:rsidP="009F3A33">
            <w:pPr>
              <w:rPr>
                <w:rFonts w:cs="Arial"/>
                <w:b/>
                <w:bCs/>
              </w:rPr>
            </w:pPr>
            <w:r w:rsidRPr="00F05FAF">
              <w:rPr>
                <w:rFonts w:cs="Arial"/>
                <w:b/>
                <w:bCs/>
              </w:rPr>
              <w:t>Locations/Attachments</w:t>
            </w:r>
          </w:p>
        </w:tc>
      </w:tr>
      <w:tr w:rsidR="002C7460" w:rsidRPr="00F05FAF" w:rsidTr="00AB35F0">
        <w:trPr>
          <w:cantSplit/>
          <w:trHeight w:val="275"/>
        </w:trPr>
        <w:tc>
          <w:tcPr>
            <w:tcW w:w="1007" w:type="pct"/>
            <w:tcBorders>
              <w:top w:val="single" w:sz="4" w:space="0" w:color="000000"/>
              <w:left w:val="single" w:sz="4" w:space="0" w:color="000000"/>
              <w:bottom w:val="single" w:sz="4" w:space="0" w:color="000000"/>
              <w:right w:val="single" w:sz="4" w:space="0" w:color="000000"/>
            </w:tcBorders>
            <w:vAlign w:val="center"/>
          </w:tcPr>
          <w:p w:rsidR="002C7460" w:rsidRPr="009562EE" w:rsidRDefault="00BF529E" w:rsidP="00E61AB6">
            <w:pPr>
              <w:rPr>
                <w:rFonts w:cs="Arial"/>
              </w:rPr>
            </w:pPr>
            <w:r>
              <w:rPr>
                <w:rFonts w:cs="Arial"/>
              </w:rPr>
              <w:t xml:space="preserve">Pre Allocated CSA </w:t>
            </w:r>
            <w:r w:rsidR="00E61AB6">
              <w:rPr>
                <w:rFonts w:cs="Arial"/>
              </w:rPr>
              <w:t>Functional Specification</w:t>
            </w:r>
          </w:p>
        </w:tc>
        <w:tc>
          <w:tcPr>
            <w:tcW w:w="3993" w:type="pct"/>
            <w:tcBorders>
              <w:top w:val="single" w:sz="4" w:space="0" w:color="000000"/>
              <w:left w:val="single" w:sz="4" w:space="0" w:color="000000"/>
              <w:bottom w:val="single" w:sz="4" w:space="0" w:color="000000"/>
              <w:right w:val="single" w:sz="4" w:space="0" w:color="000000"/>
            </w:tcBorders>
            <w:vAlign w:val="center"/>
          </w:tcPr>
          <w:p w:rsidR="002C7460" w:rsidRPr="00E61AB6" w:rsidRDefault="006D409D" w:rsidP="00FC77DC">
            <w:pPr>
              <w:rPr>
                <w:rFonts w:cs="Arial"/>
              </w:rPr>
            </w:pPr>
            <w:hyperlink r:id="rId13" w:history="1">
              <w:proofErr w:type="spellStart"/>
              <w:r w:rsidR="00FC77DC">
                <w:rPr>
                  <w:rStyle w:val="Hyperlink"/>
                  <w:rFonts w:cs="Arial"/>
                </w:rPr>
                <w:t>Preallocated</w:t>
              </w:r>
              <w:proofErr w:type="spellEnd"/>
              <w:r w:rsidR="00FC77DC">
                <w:rPr>
                  <w:rStyle w:val="Hyperlink"/>
                  <w:rFonts w:cs="Arial"/>
                </w:rPr>
                <w:t xml:space="preserve"> Expense Functional Spec</w:t>
              </w:r>
            </w:hyperlink>
          </w:p>
        </w:tc>
      </w:tr>
      <w:tr w:rsidR="00E61AB6" w:rsidRPr="00F05FAF" w:rsidTr="00AB35F0">
        <w:trPr>
          <w:cantSplit/>
          <w:trHeight w:val="476"/>
        </w:trPr>
        <w:tc>
          <w:tcPr>
            <w:tcW w:w="1007" w:type="pct"/>
            <w:tcBorders>
              <w:top w:val="single" w:sz="4" w:space="0" w:color="000000"/>
              <w:left w:val="single" w:sz="4" w:space="0" w:color="000000"/>
              <w:bottom w:val="single" w:sz="4" w:space="0" w:color="000000"/>
              <w:right w:val="single" w:sz="4" w:space="0" w:color="000000"/>
            </w:tcBorders>
            <w:vAlign w:val="center"/>
          </w:tcPr>
          <w:p w:rsidR="00E61AB6" w:rsidRPr="009562EE" w:rsidRDefault="00BF529E" w:rsidP="00830857">
            <w:pPr>
              <w:rPr>
                <w:rFonts w:cs="Arial"/>
              </w:rPr>
            </w:pPr>
            <w:r>
              <w:rPr>
                <w:rFonts w:cs="Arial"/>
              </w:rPr>
              <w:t>ETL Functional Specification</w:t>
            </w:r>
          </w:p>
        </w:tc>
        <w:tc>
          <w:tcPr>
            <w:tcW w:w="3993" w:type="pct"/>
            <w:tcBorders>
              <w:top w:val="single" w:sz="4" w:space="0" w:color="000000"/>
              <w:left w:val="single" w:sz="4" w:space="0" w:color="000000"/>
              <w:bottom w:val="single" w:sz="4" w:space="0" w:color="000000"/>
              <w:right w:val="single" w:sz="4" w:space="0" w:color="000000"/>
            </w:tcBorders>
            <w:vAlign w:val="center"/>
          </w:tcPr>
          <w:p w:rsidR="00BF529E" w:rsidRDefault="006D409D" w:rsidP="00FC77DC">
            <w:pPr>
              <w:pStyle w:val="BodyText"/>
              <w:rPr>
                <w:rStyle w:val="Hyperlink"/>
              </w:rPr>
            </w:pPr>
            <w:hyperlink r:id="rId14" w:history="1">
              <w:r w:rsidR="00BF529E" w:rsidRPr="002A1694">
                <w:rPr>
                  <w:rStyle w:val="Hyperlink"/>
                </w:rPr>
                <w:t>BI-ETL-0001_FS_RD-140_PREALLOC_EXP_ETL</w:t>
              </w:r>
            </w:hyperlink>
          </w:p>
          <w:p w:rsidR="00E61AB6" w:rsidRPr="00E61AB6" w:rsidRDefault="00E61AB6" w:rsidP="00FC77DC">
            <w:pPr>
              <w:rPr>
                <w:rFonts w:cs="Arial"/>
              </w:rPr>
            </w:pPr>
          </w:p>
        </w:tc>
      </w:tr>
      <w:tr w:rsidR="00C6530A" w:rsidRPr="00F05FAF" w:rsidTr="00AB35F0">
        <w:trPr>
          <w:cantSplit/>
          <w:trHeight w:val="476"/>
        </w:trPr>
        <w:tc>
          <w:tcPr>
            <w:tcW w:w="1007" w:type="pct"/>
            <w:tcBorders>
              <w:top w:val="single" w:sz="4" w:space="0" w:color="000000"/>
              <w:left w:val="single" w:sz="4" w:space="0" w:color="000000"/>
              <w:bottom w:val="single" w:sz="4" w:space="0" w:color="000000"/>
              <w:right w:val="single" w:sz="4" w:space="0" w:color="000000"/>
            </w:tcBorders>
            <w:vAlign w:val="center"/>
          </w:tcPr>
          <w:p w:rsidR="00C6530A" w:rsidRDefault="00C6530A" w:rsidP="00830857">
            <w:pPr>
              <w:rPr>
                <w:rFonts w:cs="Arial"/>
              </w:rPr>
            </w:pPr>
            <w:r>
              <w:rPr>
                <w:rFonts w:cs="Arial"/>
              </w:rPr>
              <w:t>ETL Technical Design Document</w:t>
            </w:r>
          </w:p>
        </w:tc>
        <w:tc>
          <w:tcPr>
            <w:tcW w:w="3993" w:type="pct"/>
            <w:tcBorders>
              <w:top w:val="single" w:sz="4" w:space="0" w:color="000000"/>
              <w:left w:val="single" w:sz="4" w:space="0" w:color="000000"/>
              <w:bottom w:val="single" w:sz="4" w:space="0" w:color="000000"/>
              <w:right w:val="single" w:sz="4" w:space="0" w:color="000000"/>
            </w:tcBorders>
            <w:vAlign w:val="center"/>
          </w:tcPr>
          <w:p w:rsidR="00C6530A" w:rsidRDefault="006D409D" w:rsidP="00FC77DC">
            <w:pPr>
              <w:pStyle w:val="BodyText"/>
            </w:pPr>
            <w:hyperlink r:id="rId15" w:history="1">
              <w:r w:rsidR="00C6530A" w:rsidRPr="00C6530A">
                <w:rPr>
                  <w:rStyle w:val="Hyperlink"/>
                </w:rPr>
                <w:t>DS-140_ETL_TECH_DESIGN_DOCUMENT</w:t>
              </w:r>
            </w:hyperlink>
          </w:p>
        </w:tc>
      </w:tr>
      <w:tr w:rsidR="00BF529E" w:rsidRPr="00F05FAF" w:rsidTr="00AB35F0">
        <w:trPr>
          <w:cantSplit/>
          <w:trHeight w:val="476"/>
        </w:trPr>
        <w:tc>
          <w:tcPr>
            <w:tcW w:w="1007" w:type="pct"/>
            <w:tcBorders>
              <w:top w:val="single" w:sz="4" w:space="0" w:color="000000"/>
              <w:left w:val="single" w:sz="4" w:space="0" w:color="000000"/>
              <w:bottom w:val="single" w:sz="4" w:space="0" w:color="000000"/>
              <w:right w:val="single" w:sz="4" w:space="0" w:color="000000"/>
            </w:tcBorders>
            <w:vAlign w:val="center"/>
          </w:tcPr>
          <w:p w:rsidR="00BF529E" w:rsidRDefault="00BF529E" w:rsidP="00830857">
            <w:pPr>
              <w:rPr>
                <w:rFonts w:cs="Arial"/>
              </w:rPr>
            </w:pPr>
            <w:r>
              <w:rPr>
                <w:rFonts w:cs="Arial"/>
              </w:rPr>
              <w:t>Security Functional Specification</w:t>
            </w:r>
          </w:p>
        </w:tc>
        <w:tc>
          <w:tcPr>
            <w:tcW w:w="3993" w:type="pct"/>
            <w:tcBorders>
              <w:top w:val="single" w:sz="4" w:space="0" w:color="000000"/>
              <w:left w:val="single" w:sz="4" w:space="0" w:color="000000"/>
              <w:bottom w:val="single" w:sz="4" w:space="0" w:color="000000"/>
              <w:right w:val="single" w:sz="4" w:space="0" w:color="000000"/>
            </w:tcBorders>
            <w:vAlign w:val="center"/>
          </w:tcPr>
          <w:p w:rsidR="00BF529E" w:rsidRDefault="006D409D" w:rsidP="00FC77DC">
            <w:pPr>
              <w:pStyle w:val="BodyText"/>
            </w:pPr>
            <w:hyperlink r:id="rId16" w:history="1">
              <w:proofErr w:type="spellStart"/>
              <w:r w:rsidR="00BF529E" w:rsidRPr="00E60508">
                <w:rPr>
                  <w:rStyle w:val="Hyperlink"/>
                </w:rPr>
                <w:t>PreAllocated</w:t>
              </w:r>
              <w:proofErr w:type="spellEnd"/>
              <w:r w:rsidR="00BF529E" w:rsidRPr="00E60508">
                <w:rPr>
                  <w:rStyle w:val="Hyperlink"/>
                </w:rPr>
                <w:t xml:space="preserve"> Expenses Security</w:t>
              </w:r>
            </w:hyperlink>
          </w:p>
          <w:p w:rsidR="00BF529E" w:rsidRDefault="00BF529E" w:rsidP="00FC77DC">
            <w:pPr>
              <w:pStyle w:val="BodyText"/>
              <w:ind w:left="1440"/>
            </w:pPr>
          </w:p>
        </w:tc>
      </w:tr>
    </w:tbl>
    <w:p w:rsidR="002C7460" w:rsidRPr="00F05FAF" w:rsidRDefault="002C7460" w:rsidP="002C7460">
      <w:pPr>
        <w:ind w:left="792"/>
        <w:contextualSpacing/>
        <w:rPr>
          <w:rFonts w:cs="Arial"/>
          <w:b/>
          <w:color w:val="4F81BD"/>
          <w:sz w:val="24"/>
          <w:szCs w:val="24"/>
        </w:rPr>
      </w:pPr>
    </w:p>
    <w:p w:rsidR="002C7460" w:rsidRPr="00F05FAF" w:rsidRDefault="002C7460" w:rsidP="002C7460">
      <w:pPr>
        <w:pStyle w:val="Heading2"/>
      </w:pPr>
      <w:bookmarkStart w:id="37" w:name="_Toc423403385"/>
      <w:bookmarkStart w:id="38" w:name="_Toc435799602"/>
      <w:r>
        <w:t>Definitions and Acronyms</w:t>
      </w:r>
      <w:bookmarkEnd w:id="37"/>
      <w:bookmarkEnd w:id="38"/>
    </w:p>
    <w:p w:rsidR="002C7460" w:rsidRPr="00F05FAF" w:rsidRDefault="002C7460" w:rsidP="002C7460">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5"/>
        <w:gridCol w:w="7451"/>
      </w:tblGrid>
      <w:tr w:rsidR="002C7460" w:rsidRPr="00F05FAF" w:rsidTr="00AB35F0">
        <w:tc>
          <w:tcPr>
            <w:tcW w:w="1504" w:type="pct"/>
            <w:shd w:val="clear" w:color="auto" w:fill="D9D9D9" w:themeFill="background1" w:themeFillShade="D9"/>
          </w:tcPr>
          <w:p w:rsidR="002C7460" w:rsidRPr="00EB1DA3" w:rsidRDefault="002C7460" w:rsidP="009F3A33">
            <w:pPr>
              <w:rPr>
                <w:rFonts w:cs="Arial"/>
                <w:b/>
              </w:rPr>
            </w:pPr>
            <w:r w:rsidRPr="00EB1DA3">
              <w:rPr>
                <w:rFonts w:cs="Arial"/>
                <w:b/>
              </w:rPr>
              <w:t>Key Word</w:t>
            </w:r>
          </w:p>
        </w:tc>
        <w:tc>
          <w:tcPr>
            <w:tcW w:w="3496" w:type="pct"/>
            <w:shd w:val="clear" w:color="auto" w:fill="D9D9D9" w:themeFill="background1" w:themeFillShade="D9"/>
          </w:tcPr>
          <w:p w:rsidR="002C7460" w:rsidRPr="00EB1DA3" w:rsidRDefault="002C7460" w:rsidP="009F3A33">
            <w:pPr>
              <w:rPr>
                <w:rFonts w:cs="Arial"/>
                <w:b/>
              </w:rPr>
            </w:pPr>
            <w:r w:rsidRPr="00EB1DA3">
              <w:rPr>
                <w:rFonts w:cs="Arial"/>
                <w:b/>
              </w:rPr>
              <w:t>Meaning</w:t>
            </w:r>
          </w:p>
        </w:tc>
      </w:tr>
      <w:tr w:rsidR="002C7460" w:rsidRPr="00F05FAF" w:rsidTr="00AB35F0">
        <w:tc>
          <w:tcPr>
            <w:tcW w:w="1504" w:type="pct"/>
            <w:shd w:val="clear" w:color="auto" w:fill="auto"/>
          </w:tcPr>
          <w:p w:rsidR="002C7460" w:rsidRPr="00F05FAF" w:rsidRDefault="002C7460" w:rsidP="009F3A33">
            <w:pPr>
              <w:rPr>
                <w:rFonts w:cs="Arial"/>
              </w:rPr>
            </w:pPr>
            <w:r w:rsidRPr="00F05FAF">
              <w:rPr>
                <w:rFonts w:cs="Arial"/>
              </w:rPr>
              <w:t>OBIEE</w:t>
            </w:r>
          </w:p>
        </w:tc>
        <w:tc>
          <w:tcPr>
            <w:tcW w:w="3496" w:type="pct"/>
            <w:shd w:val="clear" w:color="auto" w:fill="auto"/>
          </w:tcPr>
          <w:p w:rsidR="002C7460" w:rsidRPr="00F05FAF" w:rsidRDefault="002C7460" w:rsidP="009F3A33">
            <w:pPr>
              <w:rPr>
                <w:rFonts w:cs="Arial"/>
              </w:rPr>
            </w:pPr>
            <w:r w:rsidRPr="00F05FAF">
              <w:rPr>
                <w:rFonts w:cs="Arial"/>
              </w:rPr>
              <w:t>Oracle Business Intelligence Enterprise Edition</w:t>
            </w:r>
          </w:p>
        </w:tc>
      </w:tr>
      <w:tr w:rsidR="002C7460" w:rsidRPr="00F05FAF" w:rsidTr="00AB35F0">
        <w:tc>
          <w:tcPr>
            <w:tcW w:w="1504" w:type="pct"/>
            <w:shd w:val="clear" w:color="auto" w:fill="auto"/>
          </w:tcPr>
          <w:p w:rsidR="002C7460" w:rsidRPr="00F05FAF" w:rsidRDefault="002C7460" w:rsidP="009F3A33">
            <w:pPr>
              <w:rPr>
                <w:rFonts w:cs="Arial"/>
              </w:rPr>
            </w:pPr>
            <w:r>
              <w:rPr>
                <w:rFonts w:cs="Arial"/>
              </w:rPr>
              <w:t>OOB</w:t>
            </w:r>
          </w:p>
        </w:tc>
        <w:tc>
          <w:tcPr>
            <w:tcW w:w="3496" w:type="pct"/>
            <w:shd w:val="clear" w:color="auto" w:fill="auto"/>
          </w:tcPr>
          <w:p w:rsidR="002C7460" w:rsidRPr="00F05FAF" w:rsidRDefault="002C7460" w:rsidP="009F3A33">
            <w:pPr>
              <w:rPr>
                <w:rFonts w:cs="Arial"/>
              </w:rPr>
            </w:pPr>
            <w:r>
              <w:rPr>
                <w:rFonts w:cs="Arial"/>
              </w:rPr>
              <w:t>Out Of The Box</w:t>
            </w:r>
          </w:p>
        </w:tc>
      </w:tr>
      <w:tr w:rsidR="002C7460" w:rsidRPr="00F05FAF" w:rsidTr="00AB35F0">
        <w:tc>
          <w:tcPr>
            <w:tcW w:w="1504" w:type="pct"/>
            <w:shd w:val="clear" w:color="auto" w:fill="auto"/>
            <w:vAlign w:val="center"/>
          </w:tcPr>
          <w:p w:rsidR="002C7460" w:rsidRPr="009F17BC" w:rsidRDefault="002C7460" w:rsidP="009F3A33">
            <w:pPr>
              <w:rPr>
                <w:rFonts w:cs="Arial"/>
              </w:rPr>
            </w:pPr>
            <w:r w:rsidRPr="009F17BC">
              <w:rPr>
                <w:rFonts w:cs="Arial"/>
              </w:rPr>
              <w:lastRenderedPageBreak/>
              <w:t>RPD</w:t>
            </w:r>
          </w:p>
        </w:tc>
        <w:tc>
          <w:tcPr>
            <w:tcW w:w="3496" w:type="pct"/>
            <w:shd w:val="clear" w:color="auto" w:fill="auto"/>
            <w:vAlign w:val="center"/>
          </w:tcPr>
          <w:p w:rsidR="002C7460" w:rsidRPr="009F17BC" w:rsidRDefault="002C7460" w:rsidP="009F3A33">
            <w:pPr>
              <w:rPr>
                <w:rFonts w:cs="Arial"/>
              </w:rPr>
            </w:pPr>
            <w:r w:rsidRPr="009F17BC">
              <w:rPr>
                <w:rFonts w:cs="Arial"/>
              </w:rPr>
              <w:t>Repository File</w:t>
            </w:r>
          </w:p>
        </w:tc>
      </w:tr>
      <w:tr w:rsidR="002C7460" w:rsidRPr="00F05FAF" w:rsidTr="00AB35F0">
        <w:tc>
          <w:tcPr>
            <w:tcW w:w="1504" w:type="pct"/>
            <w:shd w:val="clear" w:color="auto" w:fill="auto"/>
            <w:vAlign w:val="center"/>
          </w:tcPr>
          <w:p w:rsidR="002C7460" w:rsidRPr="009F17BC" w:rsidRDefault="002C7460" w:rsidP="009F3A33">
            <w:pPr>
              <w:rPr>
                <w:rFonts w:cs="Arial"/>
              </w:rPr>
            </w:pPr>
            <w:r w:rsidRPr="009F17BC">
              <w:rPr>
                <w:rFonts w:cs="Arial"/>
              </w:rPr>
              <w:t>ETL</w:t>
            </w:r>
          </w:p>
        </w:tc>
        <w:tc>
          <w:tcPr>
            <w:tcW w:w="3496" w:type="pct"/>
            <w:shd w:val="clear" w:color="auto" w:fill="auto"/>
            <w:vAlign w:val="center"/>
          </w:tcPr>
          <w:p w:rsidR="002C7460" w:rsidRPr="009F17BC" w:rsidRDefault="002C7460" w:rsidP="009F3A33">
            <w:pPr>
              <w:rPr>
                <w:rFonts w:cs="Arial"/>
              </w:rPr>
            </w:pPr>
            <w:r w:rsidRPr="009F17BC">
              <w:rPr>
                <w:rFonts w:cs="Arial"/>
              </w:rPr>
              <w:t>Extract, Transform and Load</w:t>
            </w:r>
          </w:p>
        </w:tc>
      </w:tr>
      <w:tr w:rsidR="002C7460" w:rsidRPr="00F05FAF" w:rsidTr="00AB35F0">
        <w:tc>
          <w:tcPr>
            <w:tcW w:w="1504" w:type="pct"/>
            <w:shd w:val="clear" w:color="auto" w:fill="auto"/>
            <w:vAlign w:val="center"/>
          </w:tcPr>
          <w:p w:rsidR="002C7460" w:rsidRPr="009F17BC" w:rsidRDefault="002C7460" w:rsidP="009F3A33">
            <w:pPr>
              <w:rPr>
                <w:rFonts w:cs="Arial"/>
              </w:rPr>
            </w:pPr>
            <w:r w:rsidRPr="009F17BC">
              <w:rPr>
                <w:rFonts w:cs="Arial"/>
              </w:rPr>
              <w:t>BI</w:t>
            </w:r>
          </w:p>
        </w:tc>
        <w:tc>
          <w:tcPr>
            <w:tcW w:w="3496" w:type="pct"/>
            <w:shd w:val="clear" w:color="auto" w:fill="auto"/>
            <w:vAlign w:val="center"/>
          </w:tcPr>
          <w:p w:rsidR="002C7460" w:rsidRPr="009F17BC" w:rsidRDefault="002C7460" w:rsidP="009F3A33">
            <w:pPr>
              <w:rPr>
                <w:rFonts w:cs="Arial"/>
              </w:rPr>
            </w:pPr>
            <w:r w:rsidRPr="009F17BC">
              <w:rPr>
                <w:rFonts w:cs="Arial"/>
              </w:rPr>
              <w:t>Business Intelligence</w:t>
            </w:r>
          </w:p>
        </w:tc>
      </w:tr>
      <w:tr w:rsidR="00E000B7" w:rsidRPr="00F05FAF" w:rsidTr="00AB35F0">
        <w:tc>
          <w:tcPr>
            <w:tcW w:w="1504" w:type="pct"/>
            <w:shd w:val="clear" w:color="auto" w:fill="auto"/>
            <w:vAlign w:val="center"/>
          </w:tcPr>
          <w:p w:rsidR="00E000B7" w:rsidRPr="009F17BC" w:rsidRDefault="00E000B7" w:rsidP="009F3A33">
            <w:pPr>
              <w:rPr>
                <w:rFonts w:cs="Arial"/>
              </w:rPr>
            </w:pPr>
            <w:r>
              <w:rPr>
                <w:rFonts w:cs="Arial"/>
              </w:rPr>
              <w:t>DW</w:t>
            </w:r>
          </w:p>
        </w:tc>
        <w:tc>
          <w:tcPr>
            <w:tcW w:w="3496" w:type="pct"/>
            <w:shd w:val="clear" w:color="auto" w:fill="auto"/>
            <w:vAlign w:val="center"/>
          </w:tcPr>
          <w:p w:rsidR="00E000B7" w:rsidRPr="009F17BC" w:rsidRDefault="00E000B7" w:rsidP="009F3A33">
            <w:pPr>
              <w:rPr>
                <w:rFonts w:cs="Arial"/>
              </w:rPr>
            </w:pPr>
            <w:r>
              <w:rPr>
                <w:rFonts w:cs="Arial"/>
              </w:rPr>
              <w:t>Data warehouse</w:t>
            </w:r>
          </w:p>
        </w:tc>
      </w:tr>
      <w:tr w:rsidR="00032AB4" w:rsidRPr="00F05FAF" w:rsidTr="00AB35F0">
        <w:tc>
          <w:tcPr>
            <w:tcW w:w="1504" w:type="pct"/>
            <w:shd w:val="clear" w:color="auto" w:fill="auto"/>
            <w:vAlign w:val="center"/>
          </w:tcPr>
          <w:p w:rsidR="00032AB4" w:rsidRDefault="00C522FC" w:rsidP="009F3A33">
            <w:pPr>
              <w:rPr>
                <w:rFonts w:cs="Arial"/>
              </w:rPr>
            </w:pPr>
            <w:r>
              <w:rPr>
                <w:rFonts w:cs="Arial"/>
              </w:rPr>
              <w:t>XX</w:t>
            </w:r>
          </w:p>
        </w:tc>
        <w:tc>
          <w:tcPr>
            <w:tcW w:w="3496" w:type="pct"/>
            <w:shd w:val="clear" w:color="auto" w:fill="auto"/>
            <w:vAlign w:val="center"/>
          </w:tcPr>
          <w:p w:rsidR="00032AB4" w:rsidRDefault="00C522FC" w:rsidP="009F3A33">
            <w:pPr>
              <w:rPr>
                <w:rFonts w:cs="Arial"/>
              </w:rPr>
            </w:pPr>
            <w:r>
              <w:rPr>
                <w:rFonts w:cs="Arial"/>
              </w:rPr>
              <w:t>Used as placeholders in scenarios where there are multiple GL segments involved. For example, if the same actions are to be done for GL segments 1-19, XX is mentioned in the relevant section. The values that they can assume will be mentioned at the start of the context.</w:t>
            </w:r>
          </w:p>
        </w:tc>
      </w:tr>
      <w:tr w:rsidR="00032AB4" w:rsidRPr="00F05FAF" w:rsidTr="00AB35F0">
        <w:tc>
          <w:tcPr>
            <w:tcW w:w="1504" w:type="pct"/>
            <w:shd w:val="clear" w:color="auto" w:fill="auto"/>
            <w:vAlign w:val="center"/>
          </w:tcPr>
          <w:p w:rsidR="00032AB4" w:rsidRDefault="00C5502E" w:rsidP="009F3A33">
            <w:pPr>
              <w:rPr>
                <w:rFonts w:cs="Arial"/>
              </w:rPr>
            </w:pPr>
            <w:r>
              <w:rPr>
                <w:rFonts w:cs="Arial"/>
              </w:rPr>
              <w:t>CSA</w:t>
            </w:r>
          </w:p>
        </w:tc>
        <w:tc>
          <w:tcPr>
            <w:tcW w:w="3496" w:type="pct"/>
            <w:shd w:val="clear" w:color="auto" w:fill="auto"/>
            <w:vAlign w:val="center"/>
          </w:tcPr>
          <w:p w:rsidR="00032AB4" w:rsidRDefault="00C5502E" w:rsidP="009F3A33">
            <w:pPr>
              <w:rPr>
                <w:rFonts w:cs="Arial"/>
              </w:rPr>
            </w:pPr>
            <w:r>
              <w:rPr>
                <w:rFonts w:cs="Arial"/>
              </w:rPr>
              <w:t xml:space="preserve">Common Subject Area (A synonym for </w:t>
            </w:r>
            <w:r w:rsidRPr="00C5502E">
              <w:rPr>
                <w:rFonts w:cs="Arial"/>
              </w:rPr>
              <w:t>Cigna Pre Allocated Expense Subject Area</w:t>
            </w:r>
            <w:r>
              <w:rPr>
                <w:rFonts w:cs="Arial"/>
              </w:rPr>
              <w:t>)</w:t>
            </w:r>
          </w:p>
        </w:tc>
      </w:tr>
    </w:tbl>
    <w:bookmarkStart w:id="39" w:name="_Toc423403381"/>
    <w:bookmarkStart w:id="40" w:name="_Toc435799603"/>
    <w:p w:rsidR="002C7460" w:rsidRDefault="00631EDB" w:rsidP="002C7460">
      <w:pPr>
        <w:pStyle w:val="Heading2"/>
      </w:pPr>
      <w:r>
        <w:rPr>
          <w:noProof/>
          <w:lang w:eastAsia="en-US"/>
        </w:rPr>
        <mc:AlternateContent>
          <mc:Choice Requires="wps">
            <w:drawing>
              <wp:anchor distT="0" distB="0" distL="114300" distR="114300" simplePos="0" relativeHeight="251685888" behindDoc="0" locked="0" layoutInCell="1" allowOverlap="1" wp14:anchorId="66997F4A" wp14:editId="29B5293A">
                <wp:simplePos x="0" y="0"/>
                <wp:positionH relativeFrom="column">
                  <wp:posOffset>2331720</wp:posOffset>
                </wp:positionH>
                <wp:positionV relativeFrom="paragraph">
                  <wp:posOffset>761758</wp:posOffset>
                </wp:positionV>
                <wp:extent cx="1045845" cy="263525"/>
                <wp:effectExtent l="0" t="0" r="1905" b="3175"/>
                <wp:wrapNone/>
                <wp:docPr id="24" name="Text Box 24"/>
                <wp:cNvGraphicFramePr/>
                <a:graphic xmlns:a="http://schemas.openxmlformats.org/drawingml/2006/main">
                  <a:graphicData uri="http://schemas.microsoft.com/office/word/2010/wordprocessingShape">
                    <wps:wsp>
                      <wps:cNvSpPr txBox="1"/>
                      <wps:spPr>
                        <a:xfrm>
                          <a:off x="0" y="0"/>
                          <a:ext cx="1045845" cy="26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185" w:rsidRPr="00631EDB" w:rsidRDefault="00E90185" w:rsidP="00631EDB">
                            <w:pPr>
                              <w:jc w:val="center"/>
                              <w:rPr>
                                <w:sz w:val="28"/>
                                <w:szCs w:val="28"/>
                              </w:rPr>
                            </w:pPr>
                            <w:r>
                              <w:rPr>
                                <w:sz w:val="28"/>
                                <w:szCs w:val="28"/>
                              </w:rPr>
                              <w:t>DW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183.6pt;margin-top:60pt;width:82.35pt;height:20.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" fillcolor="white [3201]" stroked="f" strokeweight=".5pt">
                <v:textbox>
                  <w:txbxContent>
                    <w:p w:rsidR="00E90185" w:rsidRPr="00631EDB" w:rsidRDefault="00E90185" w:rsidP="00631EDB">
                      <w:pPr>
                        <w:jc w:val="center"/>
                        <w:rPr>
                          <w:sz w:val="28"/>
                          <w:szCs w:val="28"/>
                        </w:rPr>
                      </w:pPr>
                      <w:r>
                        <w:rPr>
                          <w:sz w:val="28"/>
                          <w:szCs w:val="28"/>
                        </w:rPr>
                        <w:t>DW</w:t>
                      </w:r>
                    </w:p>
                  </w:txbxContent>
                </v:textbox>
              </v:shape>
            </w:pict>
          </mc:Fallback>
        </mc:AlternateContent>
      </w:r>
      <w:r>
        <w:rPr>
          <w:noProof/>
          <w:lang w:eastAsia="en-US"/>
        </w:rPr>
        <mc:AlternateContent>
          <mc:Choice Requires="wps">
            <w:drawing>
              <wp:anchor distT="0" distB="0" distL="114300" distR="114300" simplePos="0" relativeHeight="251687936" behindDoc="0" locked="0" layoutInCell="1" allowOverlap="1" wp14:anchorId="25FB6CC4" wp14:editId="398854C0">
                <wp:simplePos x="0" y="0"/>
                <wp:positionH relativeFrom="column">
                  <wp:posOffset>4115265</wp:posOffset>
                </wp:positionH>
                <wp:positionV relativeFrom="paragraph">
                  <wp:posOffset>773398</wp:posOffset>
                </wp:positionV>
                <wp:extent cx="1045845" cy="263950"/>
                <wp:effectExtent l="0" t="0" r="1905" b="3175"/>
                <wp:wrapNone/>
                <wp:docPr id="25" name="Text Box 25"/>
                <wp:cNvGraphicFramePr/>
                <a:graphic xmlns:a="http://schemas.openxmlformats.org/drawingml/2006/main">
                  <a:graphicData uri="http://schemas.microsoft.com/office/word/2010/wordprocessingShape">
                    <wps:wsp>
                      <wps:cNvSpPr txBox="1"/>
                      <wps:spPr>
                        <a:xfrm>
                          <a:off x="0" y="0"/>
                          <a:ext cx="1045845" cy="263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185" w:rsidRPr="00631EDB" w:rsidRDefault="00E90185" w:rsidP="00631EDB">
                            <w:pPr>
                              <w:jc w:val="center"/>
                              <w:rPr>
                                <w:sz w:val="28"/>
                                <w:szCs w:val="28"/>
                              </w:rPr>
                            </w:pPr>
                            <w:r>
                              <w:rPr>
                                <w:sz w:val="28"/>
                                <w:szCs w:val="28"/>
                              </w:rPr>
                              <w:t>OBIEE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27" type="#_x0000_t202" style="position:absolute;left:0;text-align:left;margin-left:324.05pt;margin-top:60.9pt;width:82.35pt;height:20.8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" fillcolor="white [3201]" stroked="f" strokeweight=".5pt">
                <v:textbox>
                  <w:txbxContent>
                    <w:p w:rsidR="00E90185" w:rsidRPr="00631EDB" w:rsidRDefault="00E90185" w:rsidP="00631EDB">
                      <w:pPr>
                        <w:jc w:val="center"/>
                        <w:rPr>
                          <w:sz w:val="28"/>
                          <w:szCs w:val="28"/>
                        </w:rPr>
                      </w:pPr>
                      <w:r>
                        <w:rPr>
                          <w:sz w:val="28"/>
                          <w:szCs w:val="28"/>
                        </w:rPr>
                        <w:t>OBIEE</w:t>
                      </w:r>
                    </w:p>
                  </w:txbxContent>
                </v:textbox>
              </v:shape>
            </w:pict>
          </mc:Fallback>
        </mc:AlternateContent>
      </w:r>
      <w:r>
        <w:rPr>
          <w:noProof/>
          <w:lang w:eastAsia="en-US"/>
        </w:rPr>
        <mc:AlternateContent>
          <mc:Choice Requires="wps">
            <w:drawing>
              <wp:anchor distT="0" distB="0" distL="114300" distR="114300" simplePos="0" relativeHeight="251683840" behindDoc="0" locked="0" layoutInCell="1" allowOverlap="1" wp14:anchorId="3E281068" wp14:editId="220A4AA3">
                <wp:simplePos x="0" y="0"/>
                <wp:positionH relativeFrom="column">
                  <wp:posOffset>624526</wp:posOffset>
                </wp:positionH>
                <wp:positionV relativeFrom="paragraph">
                  <wp:posOffset>770838</wp:posOffset>
                </wp:positionV>
                <wp:extent cx="1045845" cy="263950"/>
                <wp:effectExtent l="0" t="0" r="1905" b="3175"/>
                <wp:wrapNone/>
                <wp:docPr id="23" name="Text Box 23"/>
                <wp:cNvGraphicFramePr/>
                <a:graphic xmlns:a="http://schemas.openxmlformats.org/drawingml/2006/main">
                  <a:graphicData uri="http://schemas.microsoft.com/office/word/2010/wordprocessingShape">
                    <wps:wsp>
                      <wps:cNvSpPr txBox="1"/>
                      <wps:spPr>
                        <a:xfrm>
                          <a:off x="0" y="0"/>
                          <a:ext cx="1045845" cy="263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185" w:rsidRPr="00631EDB" w:rsidRDefault="00E90185" w:rsidP="00631EDB">
                            <w:pPr>
                              <w:jc w:val="center"/>
                              <w:rPr>
                                <w:sz w:val="28"/>
                                <w:szCs w:val="28"/>
                              </w:rPr>
                            </w:pPr>
                            <w:r w:rsidRPr="00631EDB">
                              <w:rPr>
                                <w:sz w:val="28"/>
                                <w:szCs w:val="28"/>
                              </w:rPr>
                              <w:t>EBS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28" type="#_x0000_t202" style="position:absolute;left:0;text-align:left;margin-left:49.2pt;margin-top:60.7pt;width:82.35pt;height:20.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" fillcolor="white [3201]" stroked="f" strokeweight=".5pt">
                <v:textbox>
                  <w:txbxContent>
                    <w:p w:rsidR="00E90185" w:rsidRPr="00631EDB" w:rsidRDefault="00E90185" w:rsidP="00631EDB">
                      <w:pPr>
                        <w:jc w:val="center"/>
                        <w:rPr>
                          <w:sz w:val="28"/>
                          <w:szCs w:val="28"/>
                        </w:rPr>
                      </w:pPr>
                      <w:r w:rsidRPr="00631EDB">
                        <w:rPr>
                          <w:sz w:val="28"/>
                          <w:szCs w:val="28"/>
                        </w:rPr>
                        <w:t>EBS</w:t>
                      </w:r>
                    </w:p>
                  </w:txbxContent>
                </v:textbox>
              </v:shape>
            </w:pict>
          </mc:Fallback>
        </mc:AlternateContent>
      </w:r>
      <w:r w:rsidR="002C7460" w:rsidRPr="004F20CC">
        <w:t>Block Diagram</w:t>
      </w:r>
      <w:bookmarkEnd w:id="39"/>
      <w:bookmarkEnd w:id="40"/>
      <w:r>
        <w:br/>
      </w:r>
    </w:p>
    <w:p w:rsidR="00631EDB" w:rsidRPr="00631EDB" w:rsidRDefault="00631EDB" w:rsidP="00631EDB">
      <w:pPr>
        <w:pStyle w:val="BodyText"/>
      </w:pPr>
    </w:p>
    <w:p w:rsidR="00C5502E" w:rsidRPr="00672259" w:rsidRDefault="00631EDB" w:rsidP="00C5502E">
      <w:pPr>
        <w:rPr>
          <w:lang w:val="en-GB"/>
        </w:rPr>
      </w:pPr>
      <w:r>
        <w:rPr>
          <w:noProof/>
          <w:lang w:eastAsia="en-US"/>
        </w:rPr>
        <mc:AlternateContent>
          <mc:Choice Requires="wps">
            <w:drawing>
              <wp:anchor distT="0" distB="0" distL="114300" distR="114300" simplePos="0" relativeHeight="251682816" behindDoc="0" locked="0" layoutInCell="1" allowOverlap="1" wp14:anchorId="15ABBDAB" wp14:editId="78980549">
                <wp:simplePos x="0" y="0"/>
                <wp:positionH relativeFrom="column">
                  <wp:posOffset>3934460</wp:posOffset>
                </wp:positionH>
                <wp:positionV relativeFrom="paragraph">
                  <wp:posOffset>86995</wp:posOffset>
                </wp:positionV>
                <wp:extent cx="1574165" cy="4458335"/>
                <wp:effectExtent l="0" t="0" r="26035" b="18415"/>
                <wp:wrapNone/>
                <wp:docPr id="22" name="Rectangle 22"/>
                <wp:cNvGraphicFramePr/>
                <a:graphic xmlns:a="http://schemas.openxmlformats.org/drawingml/2006/main">
                  <a:graphicData uri="http://schemas.microsoft.com/office/word/2010/wordprocessingShape">
                    <wps:wsp>
                      <wps:cNvSpPr/>
                      <wps:spPr>
                        <a:xfrm>
                          <a:off x="0" y="0"/>
                          <a:ext cx="1574165" cy="44583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09.8pt;margin-top:6.85pt;width:123.95pt;height:351.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" filled="f" strokecolor="#243f60 [1604]" strokeweight="2pt"/>
            </w:pict>
          </mc:Fallback>
        </mc:AlternateContent>
      </w:r>
      <w:r>
        <w:rPr>
          <w:noProof/>
          <w:lang w:eastAsia="en-US"/>
        </w:rPr>
        <mc:AlternateContent>
          <mc:Choice Requires="wps">
            <w:drawing>
              <wp:anchor distT="0" distB="0" distL="114300" distR="114300" simplePos="0" relativeHeight="251680768" behindDoc="0" locked="0" layoutInCell="1" allowOverlap="1" wp14:anchorId="6239EDC1" wp14:editId="6362EBC3">
                <wp:simplePos x="0" y="0"/>
                <wp:positionH relativeFrom="column">
                  <wp:posOffset>324393</wp:posOffset>
                </wp:positionH>
                <wp:positionV relativeFrom="paragraph">
                  <wp:posOffset>87296</wp:posOffset>
                </wp:positionV>
                <wp:extent cx="1574276" cy="4458879"/>
                <wp:effectExtent l="0" t="0" r="26035" b="18415"/>
                <wp:wrapNone/>
                <wp:docPr id="21" name="Rectangle 21"/>
                <wp:cNvGraphicFramePr/>
                <a:graphic xmlns:a="http://schemas.openxmlformats.org/drawingml/2006/main">
                  <a:graphicData uri="http://schemas.microsoft.com/office/word/2010/wordprocessingShape">
                    <wps:wsp>
                      <wps:cNvSpPr/>
                      <wps:spPr>
                        <a:xfrm>
                          <a:off x="0" y="0"/>
                          <a:ext cx="1574276" cy="445887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25.55pt;margin-top:6.85pt;width:123.95pt;height:351.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" filled="f" strokecolor="#243f60 [1604]" strokeweight="2pt"/>
            </w:pict>
          </mc:Fallback>
        </mc:AlternateContent>
      </w:r>
      <w:r>
        <w:rPr>
          <w:noProof/>
          <w:lang w:eastAsia="en-US"/>
        </w:rPr>
        <mc:AlternateContent>
          <mc:Choice Requires="wps">
            <w:drawing>
              <wp:anchor distT="0" distB="0" distL="114300" distR="114300" simplePos="0" relativeHeight="251678720" behindDoc="0" locked="0" layoutInCell="1" allowOverlap="1" wp14:anchorId="64FB9232" wp14:editId="222479C2">
                <wp:simplePos x="0" y="0"/>
                <wp:positionH relativeFrom="column">
                  <wp:posOffset>2113961</wp:posOffset>
                </wp:positionH>
                <wp:positionV relativeFrom="paragraph">
                  <wp:posOffset>85777</wp:posOffset>
                </wp:positionV>
                <wp:extent cx="1574276" cy="4458879"/>
                <wp:effectExtent l="0" t="0" r="26035" b="18415"/>
                <wp:wrapNone/>
                <wp:docPr id="20" name="Rectangle 20"/>
                <wp:cNvGraphicFramePr/>
                <a:graphic xmlns:a="http://schemas.openxmlformats.org/drawingml/2006/main">
                  <a:graphicData uri="http://schemas.microsoft.com/office/word/2010/wordprocessingShape">
                    <wps:wsp>
                      <wps:cNvSpPr/>
                      <wps:spPr>
                        <a:xfrm>
                          <a:off x="0" y="0"/>
                          <a:ext cx="1574276" cy="445887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166.45pt;margin-top:6.75pt;width:123.95pt;height:351.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" filled="f" strokecolor="#243f60 [1604]" strokeweight="2pt"/>
            </w:pict>
          </mc:Fallback>
        </mc:AlternateContent>
      </w:r>
    </w:p>
    <w:p w:rsidR="00C5502E" w:rsidRPr="00672259" w:rsidRDefault="00C5502E" w:rsidP="00C5502E">
      <w:pPr>
        <w:rPr>
          <w:lang w:val="en-GB"/>
        </w:rPr>
      </w:pPr>
      <w:r>
        <w:rPr>
          <w:noProof/>
          <w:lang w:eastAsia="en-US"/>
        </w:rPr>
        <mc:AlternateContent>
          <mc:Choice Requires="wps">
            <w:drawing>
              <wp:anchor distT="0" distB="0" distL="114300" distR="114300" simplePos="0" relativeHeight="251659264" behindDoc="0" locked="0" layoutInCell="1" allowOverlap="1" wp14:anchorId="6C5FC909" wp14:editId="31B05C00">
                <wp:simplePos x="0" y="0"/>
                <wp:positionH relativeFrom="column">
                  <wp:posOffset>623479</wp:posOffset>
                </wp:positionH>
                <wp:positionV relativeFrom="paragraph">
                  <wp:posOffset>127635</wp:posOffset>
                </wp:positionV>
                <wp:extent cx="1001395" cy="961390"/>
                <wp:effectExtent l="57150" t="38100" r="84455" b="86360"/>
                <wp:wrapNone/>
                <wp:docPr id="35" name="Rounded 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1395" cy="96139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E90185" w:rsidRDefault="00E90185" w:rsidP="00C5502E">
                            <w:pPr>
                              <w:pStyle w:val="NormalWeb"/>
                              <w:jc w:val="center"/>
                              <w:rPr>
                                <w:rFonts w:ascii="Calibri" w:hAnsi="Calibri" w:cs="Calibri"/>
                                <w:b/>
                                <w:iCs/>
                                <w:sz w:val="20"/>
                              </w:rPr>
                            </w:pPr>
                          </w:p>
                          <w:p w:rsidR="00E90185" w:rsidRPr="00AF4F0F" w:rsidRDefault="00E90185" w:rsidP="00C5502E">
                            <w:pPr>
                              <w:pStyle w:val="NormalWeb"/>
                              <w:jc w:val="center"/>
                              <w:rPr>
                                <w:rFonts w:ascii="Arial" w:hAnsi="Arial" w:cs="Arial"/>
                                <w:b/>
                                <w:sz w:val="20"/>
                                <w:szCs w:val="20"/>
                              </w:rPr>
                            </w:pPr>
                            <w:r w:rsidRPr="00AF4F0F">
                              <w:rPr>
                                <w:rFonts w:ascii="Arial" w:hAnsi="Arial" w:cs="Arial"/>
                                <w:b/>
                                <w:iCs/>
                                <w:sz w:val="20"/>
                                <w:szCs w:val="20"/>
                              </w:rPr>
                              <w:t>R12 EBS Accounts Payables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35" o:spid="_x0000_s1029" style="position:absolute;margin-left:49.1pt;margin-top:10.05pt;width:78.85pt;height:7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" fillcolor="#a3c4ff" strokecolor="#4a7ebb">
                <v:fill color2="#e5eeff" rotate="t" angle="180" colors="0 #a3c4ff;22938f #bfd5ff;1 #e5eeff" focus="100%" type="gradient"/>
                <v:shadow on="t" color="black" opacity="24903f" origin=",.5" offset="0,.55556mm"/>
                <v:path arrowok="t"/>
                <v:textbox>
                  <w:txbxContent>
                    <w:p w:rsidR="00E90185" w:rsidRDefault="00E90185" w:rsidP="00C5502E">
                      <w:pPr>
                        <w:pStyle w:val="NormalWeb"/>
                        <w:jc w:val="center"/>
                        <w:rPr>
                          <w:rFonts w:ascii="Calibri" w:hAnsi="Calibri" w:cs="Calibri"/>
                          <w:b/>
                          <w:iCs/>
                          <w:sz w:val="20"/>
                        </w:rPr>
                      </w:pPr>
                    </w:p>
                    <w:p w:rsidR="00E90185" w:rsidRPr="00AF4F0F" w:rsidRDefault="00E90185" w:rsidP="00C5502E">
                      <w:pPr>
                        <w:pStyle w:val="NormalWeb"/>
                        <w:jc w:val="center"/>
                        <w:rPr>
                          <w:rFonts w:ascii="Arial" w:hAnsi="Arial" w:cs="Arial"/>
                          <w:b/>
                          <w:sz w:val="20"/>
                          <w:szCs w:val="20"/>
                        </w:rPr>
                      </w:pPr>
                      <w:r w:rsidRPr="00AF4F0F">
                        <w:rPr>
                          <w:rFonts w:ascii="Arial" w:hAnsi="Arial" w:cs="Arial"/>
                          <w:b/>
                          <w:iCs/>
                          <w:sz w:val="20"/>
                          <w:szCs w:val="20"/>
                        </w:rPr>
                        <w:t>R12 EBS Accounts Payables</w:t>
                      </w:r>
                    </w:p>
                  </w:txbxContent>
                </v:textbox>
              </v:roundrect>
            </w:pict>
          </mc:Fallback>
        </mc:AlternateContent>
      </w:r>
    </w:p>
    <w:p w:rsidR="00C5502E" w:rsidRPr="00672259" w:rsidRDefault="00631EDB" w:rsidP="00C5502E">
      <w:pPr>
        <w:rPr>
          <w:lang w:val="en-GB"/>
        </w:rPr>
      </w:pPr>
      <w:r>
        <w:rPr>
          <w:noProof/>
          <w:lang w:eastAsia="en-US"/>
        </w:rPr>
        <mc:AlternateContent>
          <mc:Choice Requires="wps">
            <w:drawing>
              <wp:anchor distT="0" distB="0" distL="114300" distR="114300" simplePos="0" relativeHeight="251677696" behindDoc="0" locked="0" layoutInCell="1" allowOverlap="1" wp14:anchorId="55C63E0C" wp14:editId="3147283A">
                <wp:simplePos x="0" y="0"/>
                <wp:positionH relativeFrom="column">
                  <wp:posOffset>4112442</wp:posOffset>
                </wp:positionH>
                <wp:positionV relativeFrom="paragraph">
                  <wp:posOffset>48200</wp:posOffset>
                </wp:positionV>
                <wp:extent cx="1045845" cy="4020728"/>
                <wp:effectExtent l="57150" t="38100" r="78105" b="94615"/>
                <wp:wrapNone/>
                <wp:docPr id="15"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45845" cy="4020728"/>
                        </a:xfrm>
                        <a:prstGeom prst="roundRect">
                          <a:avLst>
                            <a:gd name="adj" fmla="val 16667"/>
                          </a:avLst>
                        </a:prstGeom>
                        <a:gradFill rotWithShape="1">
                          <a:gsLst>
                            <a:gs pos="0">
                              <a:srgbClr val="A3C4FF"/>
                            </a:gs>
                            <a:gs pos="35001">
                              <a:srgbClr val="BFD5FF"/>
                            </a:gs>
                            <a:gs pos="100000">
                              <a:srgbClr val="E5EEFF"/>
                            </a:gs>
                          </a:gsLst>
                          <a:lin ang="16200000" scaled="1"/>
                        </a:gradFill>
                        <a:ln w="9525" algn="ctr">
                          <a:solidFill>
                            <a:srgbClr val="4A7EBB"/>
                          </a:solidFill>
                          <a:round/>
                          <a:headEnd/>
                          <a:tailEnd/>
                        </a:ln>
                        <a:effectLst>
                          <a:outerShdw blurRad="40000" dist="20000" dir="5400000" rotWithShape="0">
                            <a:srgbClr val="000000">
                              <a:alpha val="37999"/>
                            </a:srgbClr>
                          </a:outerShdw>
                        </a:effectLst>
                      </wps:spPr>
                      <wps:txbx>
                        <w:txbxContent>
                          <w:p w:rsidR="00E90185" w:rsidRDefault="00E90185" w:rsidP="00631EDB">
                            <w:pPr>
                              <w:pStyle w:val="NormalWeb"/>
                              <w:jc w:val="center"/>
                            </w:pPr>
                          </w:p>
                          <w:p w:rsidR="00E90185" w:rsidRPr="00A44C63" w:rsidRDefault="00E90185" w:rsidP="00631EDB">
                            <w:pPr>
                              <w:pStyle w:val="NormalWeb"/>
                              <w:jc w:val="center"/>
                            </w:pPr>
                            <w:r w:rsidRPr="00631EDB">
                              <w:rPr>
                                <w:rFonts w:ascii="Arial" w:hAnsi="Arial" w:cs="Arial"/>
                                <w:b/>
                                <w:bCs/>
                                <w:color w:val="000000"/>
                                <w:kern w:val="24"/>
                                <w:sz w:val="20"/>
                                <w:szCs w:val="20"/>
                              </w:rPr>
                              <w:t>Cigna Pre Allocated Expense Subject Area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id="Rounded Rectangle 15" o:spid="_x0000_s1030" style="position:absolute;margin-left:323.8pt;margin-top:3.8pt;width:82.35pt;height:316.6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" fillcolor="#a3c4ff" strokecolor="#4a7ebb">
                <v:fill color2="#e5eeff" rotate="t" angle="180" colors="0 #a3c4ff;22938f #bfd5ff;1 #e5eeff" focus="100%" type="gradient"/>
                <v:shadow on="t" color="black" opacity="24903f" origin=",.5" offset="0,.55556mm"/>
                <v:textbox>
                  <w:txbxContent>
                    <w:p w:rsidR="00E90185" w:rsidRDefault="00E90185" w:rsidP="00631EDB">
                      <w:pPr>
                        <w:pStyle w:val="NormalWeb"/>
                        <w:jc w:val="center"/>
                      </w:pPr>
                    </w:p>
                    <w:p w:rsidR="00E90185" w:rsidRPr="00A44C63" w:rsidRDefault="00E90185" w:rsidP="00631EDB">
                      <w:pPr>
                        <w:pStyle w:val="NormalWeb"/>
                        <w:jc w:val="center"/>
                      </w:pPr>
                      <w:r w:rsidRPr="00631EDB">
                        <w:rPr>
                          <w:rFonts w:ascii="Arial" w:hAnsi="Arial" w:cs="Arial"/>
                          <w:b/>
                          <w:bCs/>
                          <w:color w:val="000000"/>
                          <w:kern w:val="24"/>
                          <w:sz w:val="20"/>
                          <w:szCs w:val="20"/>
                        </w:rPr>
                        <w:t>Cigna Pre Allocated Expense Subject Area</w:t>
                      </w:r>
                    </w:p>
                  </w:txbxContent>
                </v:textbox>
              </v:roundrect>
            </w:pict>
          </mc:Fallback>
        </mc:AlternateContent>
      </w:r>
      <w:r w:rsidR="00C5502E">
        <w:rPr>
          <w:noProof/>
          <w:lang w:eastAsia="en-US"/>
        </w:rPr>
        <mc:AlternateContent>
          <mc:Choice Requires="wps">
            <w:drawing>
              <wp:anchor distT="0" distB="0" distL="114300" distR="114300" simplePos="0" relativeHeight="251661312" behindDoc="0" locked="0" layoutInCell="1" allowOverlap="1" wp14:anchorId="11DF190E" wp14:editId="36D0FBB6">
                <wp:simplePos x="0" y="0"/>
                <wp:positionH relativeFrom="column">
                  <wp:posOffset>2330450</wp:posOffset>
                </wp:positionH>
                <wp:positionV relativeFrom="paragraph">
                  <wp:posOffset>47625</wp:posOffset>
                </wp:positionV>
                <wp:extent cx="1045845" cy="800735"/>
                <wp:effectExtent l="57150" t="38100" r="78105" b="94615"/>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45845" cy="800735"/>
                        </a:xfrm>
                        <a:prstGeom prst="roundRect">
                          <a:avLst>
                            <a:gd name="adj" fmla="val 16667"/>
                          </a:avLst>
                        </a:prstGeom>
                        <a:gradFill rotWithShape="1">
                          <a:gsLst>
                            <a:gs pos="0">
                              <a:srgbClr val="A3C4FF"/>
                            </a:gs>
                            <a:gs pos="35001">
                              <a:srgbClr val="BFD5FF"/>
                            </a:gs>
                            <a:gs pos="100000">
                              <a:srgbClr val="E5EEFF"/>
                            </a:gs>
                          </a:gsLst>
                          <a:lin ang="16200000" scaled="1"/>
                        </a:gradFill>
                        <a:ln w="9525" algn="ctr">
                          <a:solidFill>
                            <a:srgbClr val="4A7EBB"/>
                          </a:solidFill>
                          <a:round/>
                          <a:headEnd/>
                          <a:tailEnd/>
                        </a:ln>
                        <a:effectLst>
                          <a:outerShdw blurRad="40000" dist="20000" dir="5400000" rotWithShape="0">
                            <a:srgbClr val="000000">
                              <a:alpha val="37999"/>
                            </a:srgbClr>
                          </a:outerShdw>
                        </a:effectLst>
                      </wps:spPr>
                      <wps:txbx>
                        <w:txbxContent>
                          <w:p w:rsidR="00E90185" w:rsidRDefault="00E90185" w:rsidP="00C5502E">
                            <w:pPr>
                              <w:pStyle w:val="NormalWeb"/>
                              <w:jc w:val="center"/>
                            </w:pPr>
                          </w:p>
                          <w:p w:rsidR="00E90185" w:rsidRPr="00216DAE" w:rsidRDefault="00E90185" w:rsidP="00C5502E">
                            <w:pPr>
                              <w:pStyle w:val="NormalWeb"/>
                              <w:jc w:val="center"/>
                              <w:rPr>
                                <w:rFonts w:ascii="Arial" w:hAnsi="Arial" w:cs="Arial"/>
                                <w:b/>
                                <w:sz w:val="20"/>
                                <w:szCs w:val="20"/>
                              </w:rPr>
                            </w:pPr>
                            <w:r w:rsidRPr="00216DAE">
                              <w:rPr>
                                <w:rFonts w:ascii="Arial" w:hAnsi="Arial" w:cs="Arial"/>
                                <w:b/>
                                <w:bCs/>
                                <w:color w:val="000000"/>
                                <w:kern w:val="24"/>
                                <w:sz w:val="20"/>
                                <w:szCs w:val="20"/>
                              </w:rPr>
                              <w:t xml:space="preserve">OOB </w:t>
                            </w:r>
                            <w:r>
                              <w:rPr>
                                <w:rFonts w:ascii="Arial" w:hAnsi="Arial" w:cs="Arial"/>
                                <w:b/>
                                <w:bCs/>
                                <w:color w:val="000000"/>
                                <w:kern w:val="24"/>
                                <w:sz w:val="20"/>
                                <w:szCs w:val="20"/>
                              </w:rPr>
                              <w:t xml:space="preserve">AP </w:t>
                            </w:r>
                            <w:r w:rsidRPr="00216DAE">
                              <w:rPr>
                                <w:rFonts w:ascii="Arial" w:hAnsi="Arial" w:cs="Arial"/>
                                <w:b/>
                                <w:bCs/>
                                <w:color w:val="000000"/>
                                <w:kern w:val="24"/>
                                <w:sz w:val="20"/>
                                <w:szCs w:val="20"/>
                              </w:rPr>
                              <w:t>Dimensions</w:t>
                            </w:r>
                          </w:p>
                          <w:p w:rsidR="00E90185" w:rsidRPr="00A44C63" w:rsidRDefault="00E90185" w:rsidP="00C5502E">
                            <w:pPr>
                              <w:pStyle w:val="NormalWeb"/>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id="Rounded Rectangle 5" o:spid="_x0000_s1031" style="position:absolute;margin-left:183.5pt;margin-top:3.75pt;width:82.35pt;height:63.0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" fillcolor="#a3c4ff" strokecolor="#4a7ebb">
                <v:fill color2="#e5eeff" rotate="t" angle="180" colors="0 #a3c4ff;22938f #bfd5ff;1 #e5eeff" focus="100%" type="gradient"/>
                <v:shadow on="t" color="black" opacity="24903f" origin=",.5" offset="0,.55556mm"/>
                <v:textbox>
                  <w:txbxContent>
                    <w:p w:rsidR="00E90185" w:rsidRDefault="00E90185" w:rsidP="00C5502E">
                      <w:pPr>
                        <w:pStyle w:val="NormalWeb"/>
                        <w:jc w:val="center"/>
                      </w:pPr>
                    </w:p>
                    <w:p w:rsidR="00E90185" w:rsidRPr="00216DAE" w:rsidRDefault="00E90185" w:rsidP="00C5502E">
                      <w:pPr>
                        <w:pStyle w:val="NormalWeb"/>
                        <w:jc w:val="center"/>
                        <w:rPr>
                          <w:rFonts w:ascii="Arial" w:hAnsi="Arial" w:cs="Arial"/>
                          <w:b/>
                          <w:sz w:val="20"/>
                          <w:szCs w:val="20"/>
                        </w:rPr>
                      </w:pPr>
                      <w:r w:rsidRPr="00216DAE">
                        <w:rPr>
                          <w:rFonts w:ascii="Arial" w:hAnsi="Arial" w:cs="Arial"/>
                          <w:b/>
                          <w:bCs/>
                          <w:color w:val="000000"/>
                          <w:kern w:val="24"/>
                          <w:sz w:val="20"/>
                          <w:szCs w:val="20"/>
                        </w:rPr>
                        <w:t xml:space="preserve">OOB </w:t>
                      </w:r>
                      <w:r>
                        <w:rPr>
                          <w:rFonts w:ascii="Arial" w:hAnsi="Arial" w:cs="Arial"/>
                          <w:b/>
                          <w:bCs/>
                          <w:color w:val="000000"/>
                          <w:kern w:val="24"/>
                          <w:sz w:val="20"/>
                          <w:szCs w:val="20"/>
                        </w:rPr>
                        <w:t xml:space="preserve">AP </w:t>
                      </w:r>
                      <w:r w:rsidRPr="00216DAE">
                        <w:rPr>
                          <w:rFonts w:ascii="Arial" w:hAnsi="Arial" w:cs="Arial"/>
                          <w:b/>
                          <w:bCs/>
                          <w:color w:val="000000"/>
                          <w:kern w:val="24"/>
                          <w:sz w:val="20"/>
                          <w:szCs w:val="20"/>
                        </w:rPr>
                        <w:t>Dimensions</w:t>
                      </w:r>
                    </w:p>
                    <w:p w:rsidR="00E90185" w:rsidRPr="00A44C63" w:rsidRDefault="00E90185" w:rsidP="00C5502E">
                      <w:pPr>
                        <w:pStyle w:val="NormalWeb"/>
                        <w:jc w:val="center"/>
                      </w:pPr>
                    </w:p>
                  </w:txbxContent>
                </v:textbox>
              </v:roundrect>
            </w:pict>
          </mc:Fallback>
        </mc:AlternateContent>
      </w:r>
    </w:p>
    <w:p w:rsidR="00C5502E" w:rsidRPr="00672259" w:rsidRDefault="00C5502E" w:rsidP="00C5502E">
      <w:pPr>
        <w:rPr>
          <w:lang w:val="en-GB"/>
        </w:rPr>
      </w:pPr>
    </w:p>
    <w:p w:rsidR="00C5502E" w:rsidRPr="00672259" w:rsidRDefault="00631EDB" w:rsidP="00C5502E">
      <w:pPr>
        <w:rPr>
          <w:lang w:val="en-GB"/>
        </w:rPr>
      </w:pPr>
      <w:r>
        <w:rPr>
          <w:noProof/>
          <w:lang w:eastAsia="en-US"/>
        </w:rPr>
        <mc:AlternateContent>
          <mc:Choice Requires="wps">
            <w:drawing>
              <wp:anchor distT="0" distB="0" distL="114300" distR="114300" simplePos="0" relativeHeight="251665408" behindDoc="0" locked="0" layoutInCell="1" allowOverlap="1" wp14:anchorId="5595D275" wp14:editId="6FB7BE53">
                <wp:simplePos x="0" y="0"/>
                <wp:positionH relativeFrom="column">
                  <wp:posOffset>3376930</wp:posOffset>
                </wp:positionH>
                <wp:positionV relativeFrom="paragraph">
                  <wp:posOffset>104775</wp:posOffset>
                </wp:positionV>
                <wp:extent cx="734695" cy="128905"/>
                <wp:effectExtent l="0" t="19050" r="46355" b="42545"/>
                <wp:wrapNone/>
                <wp:docPr id="7" name="Right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4695" cy="128905"/>
                        </a:xfrm>
                        <a:prstGeom prst="rightArrow">
                          <a:avLst>
                            <a:gd name="adj1" fmla="val 50000"/>
                            <a:gd name="adj2" fmla="val 10477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265.9pt;margin-top:8.25pt;width:57.85pt;height:1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" adj="17629"/>
            </w:pict>
          </mc:Fallback>
        </mc:AlternateContent>
      </w:r>
      <w:r>
        <w:rPr>
          <w:noProof/>
          <w:lang w:eastAsia="en-US"/>
        </w:rPr>
        <mc:AlternateContent>
          <mc:Choice Requires="wps">
            <w:drawing>
              <wp:anchor distT="0" distB="0" distL="114300" distR="114300" simplePos="0" relativeHeight="251660288" behindDoc="0" locked="0" layoutInCell="1" allowOverlap="1" wp14:anchorId="5D5727D2" wp14:editId="739F9387">
                <wp:simplePos x="0" y="0"/>
                <wp:positionH relativeFrom="column">
                  <wp:posOffset>1623767</wp:posOffset>
                </wp:positionH>
                <wp:positionV relativeFrom="paragraph">
                  <wp:posOffset>133173</wp:posOffset>
                </wp:positionV>
                <wp:extent cx="656047" cy="101260"/>
                <wp:effectExtent l="0" t="19050" r="29845" b="32385"/>
                <wp:wrapNone/>
                <wp:docPr id="4" name="Right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047" cy="101260"/>
                        </a:xfrm>
                        <a:prstGeom prst="rightArrow">
                          <a:avLst>
                            <a:gd name="adj1" fmla="val 50000"/>
                            <a:gd name="adj2" fmla="val 10477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4" o:spid="_x0000_s1026" type="#_x0000_t13" style="position:absolute;margin-left:127.85pt;margin-top:10.5pt;width:51.65pt;height: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" adj="18107"/>
            </w:pict>
          </mc:Fallback>
        </mc:AlternateContent>
      </w:r>
    </w:p>
    <w:p w:rsidR="00C5502E" w:rsidRPr="00672259" w:rsidRDefault="00C5502E" w:rsidP="00C5502E">
      <w:pPr>
        <w:rPr>
          <w:lang w:val="en-GB"/>
        </w:rPr>
      </w:pPr>
    </w:p>
    <w:p w:rsidR="006F21D2" w:rsidRDefault="00631EDB" w:rsidP="002C7460">
      <w:r>
        <w:rPr>
          <w:noProof/>
          <w:lang w:eastAsia="en-US"/>
        </w:rPr>
        <mc:AlternateContent>
          <mc:Choice Requires="wps">
            <w:drawing>
              <wp:anchor distT="0" distB="0" distL="114300" distR="114300" simplePos="0" relativeHeight="251673600" behindDoc="0" locked="0" layoutInCell="1" allowOverlap="1" wp14:anchorId="5B36A645" wp14:editId="5A9596CE">
                <wp:simplePos x="0" y="0"/>
                <wp:positionH relativeFrom="column">
                  <wp:posOffset>3376930</wp:posOffset>
                </wp:positionH>
                <wp:positionV relativeFrom="paragraph">
                  <wp:posOffset>2753360</wp:posOffset>
                </wp:positionV>
                <wp:extent cx="734695" cy="129540"/>
                <wp:effectExtent l="0" t="19050" r="46355" b="41910"/>
                <wp:wrapNone/>
                <wp:docPr id="11" name="Right Arrow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4695" cy="129540"/>
                        </a:xfrm>
                        <a:prstGeom prst="rightArrow">
                          <a:avLst>
                            <a:gd name="adj1" fmla="val 50000"/>
                            <a:gd name="adj2" fmla="val 10477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11" o:spid="_x0000_s1026" type="#_x0000_t13" style="position:absolute;margin-left:265.9pt;margin-top:216.8pt;width:57.85pt;height:1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" adj="17610"/>
            </w:pict>
          </mc:Fallback>
        </mc:AlternateContent>
      </w:r>
      <w:r>
        <w:rPr>
          <w:noProof/>
          <w:lang w:eastAsia="en-US"/>
        </w:rPr>
        <mc:AlternateContent>
          <mc:Choice Requires="wps">
            <w:drawing>
              <wp:anchor distT="0" distB="0" distL="114300" distR="114300" simplePos="0" relativeHeight="251675648" behindDoc="0" locked="0" layoutInCell="1" allowOverlap="1" wp14:anchorId="3A5D09A9" wp14:editId="1E486AD1">
                <wp:simplePos x="0" y="0"/>
                <wp:positionH relativeFrom="column">
                  <wp:posOffset>3376930</wp:posOffset>
                </wp:positionH>
                <wp:positionV relativeFrom="paragraph">
                  <wp:posOffset>1169670</wp:posOffset>
                </wp:positionV>
                <wp:extent cx="734695" cy="129540"/>
                <wp:effectExtent l="0" t="19050" r="46355" b="41910"/>
                <wp:wrapNone/>
                <wp:docPr id="12" name="Right Arrow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4695" cy="129540"/>
                        </a:xfrm>
                        <a:prstGeom prst="rightArrow">
                          <a:avLst>
                            <a:gd name="adj1" fmla="val 50000"/>
                            <a:gd name="adj2" fmla="val 10477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12" o:spid="_x0000_s1026" type="#_x0000_t13" style="position:absolute;margin-left:265.9pt;margin-top:92.1pt;width:57.85pt;height:1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" adj="17610"/>
            </w:pict>
          </mc:Fallback>
        </mc:AlternateContent>
      </w:r>
      <w:r>
        <w:rPr>
          <w:noProof/>
          <w:lang w:eastAsia="en-US"/>
        </w:rPr>
        <mc:AlternateContent>
          <mc:Choice Requires="wps">
            <w:drawing>
              <wp:anchor distT="0" distB="0" distL="114300" distR="114300" simplePos="0" relativeHeight="251667456" behindDoc="0" locked="0" layoutInCell="1" allowOverlap="1" wp14:anchorId="3826C926" wp14:editId="42FF7E23">
                <wp:simplePos x="0" y="0"/>
                <wp:positionH relativeFrom="column">
                  <wp:posOffset>1670901</wp:posOffset>
                </wp:positionH>
                <wp:positionV relativeFrom="paragraph">
                  <wp:posOffset>2753956</wp:posOffset>
                </wp:positionV>
                <wp:extent cx="659876" cy="129540"/>
                <wp:effectExtent l="0" t="19050" r="45085" b="41910"/>
                <wp:wrapNone/>
                <wp:docPr id="8" name="Right Arrow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876" cy="129540"/>
                        </a:xfrm>
                        <a:prstGeom prst="rightArrow">
                          <a:avLst>
                            <a:gd name="adj1" fmla="val 50000"/>
                            <a:gd name="adj2" fmla="val 10477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8" o:spid="_x0000_s1026" type="#_x0000_t13" style="position:absolute;margin-left:131.55pt;margin-top:216.85pt;width:51.95pt;height:1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" adj="17157"/>
            </w:pict>
          </mc:Fallback>
        </mc:AlternateContent>
      </w:r>
      <w:r>
        <w:rPr>
          <w:noProof/>
          <w:lang w:eastAsia="en-US"/>
        </w:rPr>
        <mc:AlternateContent>
          <mc:Choice Requires="wps">
            <w:drawing>
              <wp:anchor distT="0" distB="0" distL="114300" distR="114300" simplePos="0" relativeHeight="251671552" behindDoc="0" locked="0" layoutInCell="1" allowOverlap="1" wp14:anchorId="0DC42E99" wp14:editId="3A3C58C8">
                <wp:simplePos x="0" y="0"/>
                <wp:positionH relativeFrom="column">
                  <wp:posOffset>2330776</wp:posOffset>
                </wp:positionH>
                <wp:positionV relativeFrom="paragraph">
                  <wp:posOffset>623497</wp:posOffset>
                </wp:positionV>
                <wp:extent cx="1045845" cy="1121790"/>
                <wp:effectExtent l="57150" t="38100" r="78105" b="97790"/>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45845" cy="1121790"/>
                        </a:xfrm>
                        <a:prstGeom prst="roundRect">
                          <a:avLst>
                            <a:gd name="adj" fmla="val 16667"/>
                          </a:avLst>
                        </a:prstGeom>
                        <a:gradFill rotWithShape="1">
                          <a:gsLst>
                            <a:gs pos="0">
                              <a:srgbClr val="A3C4FF"/>
                            </a:gs>
                            <a:gs pos="35001">
                              <a:srgbClr val="BFD5FF"/>
                            </a:gs>
                            <a:gs pos="100000">
                              <a:srgbClr val="E5EEFF"/>
                            </a:gs>
                          </a:gsLst>
                          <a:lin ang="16200000" scaled="1"/>
                        </a:gradFill>
                        <a:ln w="9525" algn="ctr">
                          <a:solidFill>
                            <a:srgbClr val="4A7EBB"/>
                          </a:solidFill>
                          <a:round/>
                          <a:headEnd/>
                          <a:tailEnd/>
                        </a:ln>
                        <a:effectLst>
                          <a:outerShdw blurRad="40000" dist="20000" dir="5400000" rotWithShape="0">
                            <a:srgbClr val="000000">
                              <a:alpha val="37999"/>
                            </a:srgbClr>
                          </a:outerShdw>
                        </a:effectLst>
                      </wps:spPr>
                      <wps:txbx>
                        <w:txbxContent>
                          <w:p w:rsidR="00E90185" w:rsidRDefault="00E90185" w:rsidP="00C5502E">
                            <w:pPr>
                              <w:pStyle w:val="NormalWeb"/>
                              <w:jc w:val="center"/>
                            </w:pPr>
                          </w:p>
                          <w:p w:rsidR="00E90185" w:rsidRPr="00216DAE" w:rsidRDefault="00E90185" w:rsidP="00C5502E">
                            <w:pPr>
                              <w:pStyle w:val="NormalWeb"/>
                              <w:jc w:val="center"/>
                              <w:rPr>
                                <w:rFonts w:ascii="Arial" w:hAnsi="Arial" w:cs="Arial"/>
                                <w:b/>
                                <w:sz w:val="20"/>
                                <w:szCs w:val="20"/>
                              </w:rPr>
                            </w:pPr>
                            <w:r w:rsidRPr="00216DAE">
                              <w:rPr>
                                <w:rFonts w:ascii="Arial" w:hAnsi="Arial" w:cs="Arial"/>
                                <w:b/>
                                <w:bCs/>
                                <w:color w:val="000000"/>
                                <w:kern w:val="24"/>
                                <w:sz w:val="20"/>
                                <w:szCs w:val="20"/>
                              </w:rPr>
                              <w:t xml:space="preserve">OOB </w:t>
                            </w:r>
                            <w:r>
                              <w:rPr>
                                <w:rFonts w:ascii="Arial" w:hAnsi="Arial" w:cs="Arial"/>
                                <w:b/>
                                <w:bCs/>
                                <w:color w:val="000000"/>
                                <w:kern w:val="24"/>
                                <w:sz w:val="20"/>
                                <w:szCs w:val="20"/>
                              </w:rPr>
                              <w:t xml:space="preserve">GL Segment &amp; Time  </w:t>
                            </w:r>
                            <w:r w:rsidRPr="00216DAE">
                              <w:rPr>
                                <w:rFonts w:ascii="Arial" w:hAnsi="Arial" w:cs="Arial"/>
                                <w:b/>
                                <w:bCs/>
                                <w:color w:val="000000"/>
                                <w:kern w:val="24"/>
                                <w:sz w:val="20"/>
                                <w:szCs w:val="20"/>
                              </w:rPr>
                              <w:t>Dimensions</w:t>
                            </w:r>
                          </w:p>
                          <w:p w:rsidR="00E90185" w:rsidRPr="00A44C63" w:rsidRDefault="00E90185" w:rsidP="00C5502E">
                            <w:pPr>
                              <w:pStyle w:val="NormalWeb"/>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id="Rounded Rectangle 10" o:spid="_x0000_s1032" style="position:absolute;margin-left:183.55pt;margin-top:49.1pt;width:82.35pt;height:88.3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" fillcolor="#a3c4ff" strokecolor="#4a7ebb">
                <v:fill color2="#e5eeff" rotate="t" angle="180" colors="0 #a3c4ff;22938f #bfd5ff;1 #e5eeff" focus="100%" type="gradient"/>
                <v:shadow on="t" color="black" opacity="24903f" origin=",.5" offset="0,.55556mm"/>
                <v:textbox>
                  <w:txbxContent>
                    <w:p w:rsidR="00E90185" w:rsidRDefault="00E90185" w:rsidP="00C5502E">
                      <w:pPr>
                        <w:pStyle w:val="NormalWeb"/>
                        <w:jc w:val="center"/>
                      </w:pPr>
                    </w:p>
                    <w:p w:rsidR="00E90185" w:rsidRPr="00216DAE" w:rsidRDefault="00E90185" w:rsidP="00C5502E">
                      <w:pPr>
                        <w:pStyle w:val="NormalWeb"/>
                        <w:jc w:val="center"/>
                        <w:rPr>
                          <w:rFonts w:ascii="Arial" w:hAnsi="Arial" w:cs="Arial"/>
                          <w:b/>
                          <w:sz w:val="20"/>
                          <w:szCs w:val="20"/>
                        </w:rPr>
                      </w:pPr>
                      <w:r w:rsidRPr="00216DAE">
                        <w:rPr>
                          <w:rFonts w:ascii="Arial" w:hAnsi="Arial" w:cs="Arial"/>
                          <w:b/>
                          <w:bCs/>
                          <w:color w:val="000000"/>
                          <w:kern w:val="24"/>
                          <w:sz w:val="20"/>
                          <w:szCs w:val="20"/>
                        </w:rPr>
                        <w:t xml:space="preserve">OOB </w:t>
                      </w:r>
                      <w:r>
                        <w:rPr>
                          <w:rFonts w:ascii="Arial" w:hAnsi="Arial" w:cs="Arial"/>
                          <w:b/>
                          <w:bCs/>
                          <w:color w:val="000000"/>
                          <w:kern w:val="24"/>
                          <w:sz w:val="20"/>
                          <w:szCs w:val="20"/>
                        </w:rPr>
                        <w:t xml:space="preserve">GL Segment &amp; </w:t>
                      </w:r>
                      <w:proofErr w:type="gramStart"/>
                      <w:r>
                        <w:rPr>
                          <w:rFonts w:ascii="Arial" w:hAnsi="Arial" w:cs="Arial"/>
                          <w:b/>
                          <w:bCs/>
                          <w:color w:val="000000"/>
                          <w:kern w:val="24"/>
                          <w:sz w:val="20"/>
                          <w:szCs w:val="20"/>
                        </w:rPr>
                        <w:t xml:space="preserve">Time  </w:t>
                      </w:r>
                      <w:r w:rsidRPr="00216DAE">
                        <w:rPr>
                          <w:rFonts w:ascii="Arial" w:hAnsi="Arial" w:cs="Arial"/>
                          <w:b/>
                          <w:bCs/>
                          <w:color w:val="000000"/>
                          <w:kern w:val="24"/>
                          <w:sz w:val="20"/>
                          <w:szCs w:val="20"/>
                        </w:rPr>
                        <w:t>Dimensions</w:t>
                      </w:r>
                      <w:proofErr w:type="gramEnd"/>
                    </w:p>
                    <w:p w:rsidR="00E90185" w:rsidRPr="00A44C63" w:rsidRDefault="00E90185" w:rsidP="00C5502E">
                      <w:pPr>
                        <w:pStyle w:val="NormalWeb"/>
                        <w:jc w:val="center"/>
                      </w:pPr>
                    </w:p>
                  </w:txbxContent>
                </v:textbox>
              </v:roundrect>
            </w:pict>
          </mc:Fallback>
        </mc:AlternateContent>
      </w:r>
      <w:r>
        <w:rPr>
          <w:noProof/>
          <w:lang w:eastAsia="en-US"/>
        </w:rPr>
        <mc:AlternateContent>
          <mc:Choice Requires="wps">
            <w:drawing>
              <wp:anchor distT="0" distB="0" distL="114300" distR="114300" simplePos="0" relativeHeight="251669504" behindDoc="0" locked="0" layoutInCell="1" allowOverlap="1" wp14:anchorId="5CAC2A08" wp14:editId="53D56632">
                <wp:simplePos x="0" y="0"/>
                <wp:positionH relativeFrom="column">
                  <wp:posOffset>2332990</wp:posOffset>
                </wp:positionH>
                <wp:positionV relativeFrom="paragraph">
                  <wp:posOffset>2066290</wp:posOffset>
                </wp:positionV>
                <wp:extent cx="1045845" cy="1390650"/>
                <wp:effectExtent l="57150" t="38100" r="78105" b="95250"/>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5845" cy="139065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E90185" w:rsidRDefault="00E90185" w:rsidP="00C5502E">
                            <w:pPr>
                              <w:pStyle w:val="NormalWeb"/>
                              <w:jc w:val="center"/>
                              <w:rPr>
                                <w:rFonts w:ascii="Calibri" w:hAnsi="Calibri"/>
                                <w:b/>
                                <w:bCs/>
                                <w:color w:val="000000"/>
                                <w:kern w:val="24"/>
                                <w:sz w:val="20"/>
                                <w:szCs w:val="20"/>
                              </w:rPr>
                            </w:pPr>
                          </w:p>
                          <w:p w:rsidR="00E90185" w:rsidRPr="00B56B9A" w:rsidRDefault="00E90185" w:rsidP="00C5502E">
                            <w:pPr>
                              <w:pStyle w:val="NormalWeb"/>
                              <w:jc w:val="center"/>
                              <w:rPr>
                                <w:rFonts w:ascii="Arial" w:hAnsi="Arial" w:cs="Arial"/>
                                <w:b/>
                                <w:bCs/>
                                <w:color w:val="000000"/>
                                <w:kern w:val="24"/>
                                <w:sz w:val="20"/>
                                <w:szCs w:val="20"/>
                              </w:rPr>
                            </w:pPr>
                            <w:r w:rsidRPr="00B56B9A">
                              <w:rPr>
                                <w:rFonts w:ascii="Arial" w:hAnsi="Arial" w:cs="Arial"/>
                                <w:b/>
                                <w:bCs/>
                                <w:color w:val="000000"/>
                                <w:kern w:val="24"/>
                                <w:sz w:val="20"/>
                                <w:szCs w:val="20"/>
                              </w:rPr>
                              <w:t>Custom</w:t>
                            </w:r>
                          </w:p>
                          <w:p w:rsidR="00E90185" w:rsidRPr="00B56B9A" w:rsidRDefault="00E90185" w:rsidP="00C5502E">
                            <w:pPr>
                              <w:pStyle w:val="NormalWeb"/>
                              <w:jc w:val="center"/>
                              <w:rPr>
                                <w:rFonts w:ascii="Arial" w:hAnsi="Arial" w:cs="Arial"/>
                                <w:b/>
                                <w:bCs/>
                                <w:color w:val="000000"/>
                                <w:kern w:val="24"/>
                                <w:sz w:val="20"/>
                                <w:szCs w:val="20"/>
                              </w:rPr>
                            </w:pPr>
                            <w:r w:rsidRPr="00B56B9A">
                              <w:rPr>
                                <w:rFonts w:ascii="Arial" w:hAnsi="Arial" w:cs="Arial"/>
                                <w:b/>
                                <w:bCs/>
                                <w:color w:val="000000"/>
                                <w:kern w:val="24"/>
                                <w:sz w:val="20"/>
                                <w:szCs w:val="20"/>
                              </w:rPr>
                              <w:t xml:space="preserve">Pre-Expense </w:t>
                            </w:r>
                          </w:p>
                          <w:p w:rsidR="00E90185" w:rsidRDefault="00E90185" w:rsidP="00C5502E">
                            <w:pPr>
                              <w:pStyle w:val="NormalWeb"/>
                              <w:jc w:val="center"/>
                            </w:pPr>
                            <w:r w:rsidRPr="00B56B9A">
                              <w:rPr>
                                <w:rFonts w:ascii="Arial" w:hAnsi="Arial" w:cs="Arial"/>
                                <w:b/>
                                <w:bCs/>
                                <w:color w:val="000000"/>
                                <w:kern w:val="24"/>
                                <w:sz w:val="20"/>
                                <w:szCs w:val="20"/>
                              </w:rPr>
                              <w:t>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9" o:spid="_x0000_s1033" style="position:absolute;margin-left:183.7pt;margin-top:162.7pt;width:82.35pt;height:10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" fillcolor="#a3c4ff" strokecolor="#4a7ebb">
                <v:fill color2="#e5eeff" rotate="t" angle="180" colors="0 #a3c4ff;22938f #bfd5ff;1 #e5eeff" focus="100%" type="gradient"/>
                <v:shadow on="t" color="black" opacity="24903f" origin=",.5" offset="0,.55556mm"/>
                <v:path arrowok="t"/>
                <v:textbox>
                  <w:txbxContent>
                    <w:p w:rsidR="00E90185" w:rsidRDefault="00E90185" w:rsidP="00C5502E">
                      <w:pPr>
                        <w:pStyle w:val="NormalWeb"/>
                        <w:jc w:val="center"/>
                        <w:rPr>
                          <w:rFonts w:ascii="Calibri" w:hAnsi="Calibri"/>
                          <w:b/>
                          <w:bCs/>
                          <w:color w:val="000000"/>
                          <w:kern w:val="24"/>
                          <w:sz w:val="20"/>
                          <w:szCs w:val="20"/>
                        </w:rPr>
                      </w:pPr>
                    </w:p>
                    <w:p w:rsidR="00E90185" w:rsidRPr="00B56B9A" w:rsidRDefault="00E90185" w:rsidP="00C5502E">
                      <w:pPr>
                        <w:pStyle w:val="NormalWeb"/>
                        <w:jc w:val="center"/>
                        <w:rPr>
                          <w:rFonts w:ascii="Arial" w:hAnsi="Arial" w:cs="Arial"/>
                          <w:b/>
                          <w:bCs/>
                          <w:color w:val="000000"/>
                          <w:kern w:val="24"/>
                          <w:sz w:val="20"/>
                          <w:szCs w:val="20"/>
                        </w:rPr>
                      </w:pPr>
                      <w:r w:rsidRPr="00B56B9A">
                        <w:rPr>
                          <w:rFonts w:ascii="Arial" w:hAnsi="Arial" w:cs="Arial"/>
                          <w:b/>
                          <w:bCs/>
                          <w:color w:val="000000"/>
                          <w:kern w:val="24"/>
                          <w:sz w:val="20"/>
                          <w:szCs w:val="20"/>
                        </w:rPr>
                        <w:t>Custom</w:t>
                      </w:r>
                    </w:p>
                    <w:p w:rsidR="00E90185" w:rsidRPr="00B56B9A" w:rsidRDefault="00E90185" w:rsidP="00C5502E">
                      <w:pPr>
                        <w:pStyle w:val="NormalWeb"/>
                        <w:jc w:val="center"/>
                        <w:rPr>
                          <w:rFonts w:ascii="Arial" w:hAnsi="Arial" w:cs="Arial"/>
                          <w:b/>
                          <w:bCs/>
                          <w:color w:val="000000"/>
                          <w:kern w:val="24"/>
                          <w:sz w:val="20"/>
                          <w:szCs w:val="20"/>
                        </w:rPr>
                      </w:pPr>
                      <w:r w:rsidRPr="00B56B9A">
                        <w:rPr>
                          <w:rFonts w:ascii="Arial" w:hAnsi="Arial" w:cs="Arial"/>
                          <w:b/>
                          <w:bCs/>
                          <w:color w:val="000000"/>
                          <w:kern w:val="24"/>
                          <w:sz w:val="20"/>
                          <w:szCs w:val="20"/>
                        </w:rPr>
                        <w:t xml:space="preserve">Pre-Expense </w:t>
                      </w:r>
                    </w:p>
                    <w:p w:rsidR="00E90185" w:rsidRDefault="00E90185" w:rsidP="00C5502E">
                      <w:pPr>
                        <w:pStyle w:val="NormalWeb"/>
                        <w:jc w:val="center"/>
                      </w:pPr>
                      <w:r w:rsidRPr="00B56B9A">
                        <w:rPr>
                          <w:rFonts w:ascii="Arial" w:hAnsi="Arial" w:cs="Arial"/>
                          <w:b/>
                          <w:bCs/>
                          <w:color w:val="000000"/>
                          <w:kern w:val="24"/>
                          <w:sz w:val="20"/>
                          <w:szCs w:val="20"/>
                        </w:rPr>
                        <w:t>Staging</w:t>
                      </w:r>
                    </w:p>
                  </w:txbxContent>
                </v:textbox>
              </v:roundrect>
            </w:pict>
          </mc:Fallback>
        </mc:AlternateContent>
      </w:r>
      <w:r>
        <w:rPr>
          <w:noProof/>
          <w:lang w:eastAsia="en-US"/>
        </w:rPr>
        <mc:AlternateContent>
          <mc:Choice Requires="wps">
            <w:drawing>
              <wp:anchor distT="0" distB="0" distL="114300" distR="114300" simplePos="0" relativeHeight="251663360" behindDoc="0" locked="0" layoutInCell="1" allowOverlap="1" wp14:anchorId="3CBE7E95" wp14:editId="730ADB9D">
                <wp:simplePos x="0" y="0"/>
                <wp:positionH relativeFrom="column">
                  <wp:posOffset>624205</wp:posOffset>
                </wp:positionH>
                <wp:positionV relativeFrom="paragraph">
                  <wp:posOffset>2092960</wp:posOffset>
                </wp:positionV>
                <wp:extent cx="1045845" cy="1390650"/>
                <wp:effectExtent l="57150" t="38100" r="78105" b="95250"/>
                <wp:wrapNone/>
                <wp:docPr id="36" name="Rounded 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5845" cy="139065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E90185" w:rsidRDefault="00E90185" w:rsidP="00C5502E">
                            <w:pPr>
                              <w:pStyle w:val="NormalWeb"/>
                              <w:jc w:val="center"/>
                              <w:rPr>
                                <w:rFonts w:ascii="Calibri" w:hAnsi="Calibri"/>
                                <w:b/>
                                <w:bCs/>
                                <w:color w:val="000000"/>
                                <w:kern w:val="24"/>
                                <w:sz w:val="20"/>
                                <w:szCs w:val="20"/>
                              </w:rPr>
                            </w:pPr>
                          </w:p>
                          <w:p w:rsidR="00E90185" w:rsidRPr="00B56B9A" w:rsidRDefault="00E90185" w:rsidP="00C5502E">
                            <w:pPr>
                              <w:pStyle w:val="NormalWeb"/>
                              <w:jc w:val="center"/>
                              <w:rPr>
                                <w:rFonts w:ascii="Arial" w:hAnsi="Arial" w:cs="Arial"/>
                                <w:b/>
                                <w:bCs/>
                                <w:color w:val="000000"/>
                                <w:kern w:val="24"/>
                                <w:sz w:val="20"/>
                                <w:szCs w:val="20"/>
                              </w:rPr>
                            </w:pPr>
                            <w:r w:rsidRPr="00B56B9A">
                              <w:rPr>
                                <w:rFonts w:ascii="Arial" w:hAnsi="Arial" w:cs="Arial"/>
                                <w:b/>
                                <w:bCs/>
                                <w:color w:val="000000"/>
                                <w:kern w:val="24"/>
                                <w:sz w:val="20"/>
                                <w:szCs w:val="20"/>
                              </w:rPr>
                              <w:t>Custom</w:t>
                            </w:r>
                          </w:p>
                          <w:p w:rsidR="00E90185" w:rsidRPr="00B56B9A" w:rsidRDefault="00E90185" w:rsidP="00C5502E">
                            <w:pPr>
                              <w:pStyle w:val="NormalWeb"/>
                              <w:jc w:val="center"/>
                              <w:rPr>
                                <w:rFonts w:ascii="Arial" w:hAnsi="Arial" w:cs="Arial"/>
                                <w:b/>
                                <w:bCs/>
                                <w:color w:val="000000"/>
                                <w:kern w:val="24"/>
                                <w:sz w:val="20"/>
                                <w:szCs w:val="20"/>
                              </w:rPr>
                            </w:pPr>
                            <w:r w:rsidRPr="00B56B9A">
                              <w:rPr>
                                <w:rFonts w:ascii="Arial" w:hAnsi="Arial" w:cs="Arial"/>
                                <w:b/>
                                <w:bCs/>
                                <w:color w:val="000000"/>
                                <w:kern w:val="24"/>
                                <w:sz w:val="20"/>
                                <w:szCs w:val="20"/>
                              </w:rPr>
                              <w:t xml:space="preserve">Pre-Expense </w:t>
                            </w:r>
                          </w:p>
                          <w:p w:rsidR="00E90185" w:rsidRDefault="00E90185" w:rsidP="00C5502E">
                            <w:pPr>
                              <w:pStyle w:val="NormalWeb"/>
                              <w:jc w:val="center"/>
                            </w:pPr>
                            <w:r w:rsidRPr="00B56B9A">
                              <w:rPr>
                                <w:rFonts w:ascii="Arial" w:hAnsi="Arial" w:cs="Arial"/>
                                <w:b/>
                                <w:bCs/>
                                <w:color w:val="000000"/>
                                <w:kern w:val="24"/>
                                <w:sz w:val="20"/>
                                <w:szCs w:val="20"/>
                              </w:rPr>
                              <w:t>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36" o:spid="_x0000_s1034" style="position:absolute;margin-left:49.15pt;margin-top:164.8pt;width:82.35pt;height:1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" fillcolor="#a3c4ff" strokecolor="#4a7ebb">
                <v:fill color2="#e5eeff" rotate="t" angle="180" colors="0 #a3c4ff;22938f #bfd5ff;1 #e5eeff" focus="100%" type="gradient"/>
                <v:shadow on="t" color="black" opacity="24903f" origin=",.5" offset="0,.55556mm"/>
                <v:path arrowok="t"/>
                <v:textbox>
                  <w:txbxContent>
                    <w:p w:rsidR="00E90185" w:rsidRDefault="00E90185" w:rsidP="00C5502E">
                      <w:pPr>
                        <w:pStyle w:val="NormalWeb"/>
                        <w:jc w:val="center"/>
                        <w:rPr>
                          <w:rFonts w:ascii="Calibri" w:hAnsi="Calibri"/>
                          <w:b/>
                          <w:bCs/>
                          <w:color w:val="000000"/>
                          <w:kern w:val="24"/>
                          <w:sz w:val="20"/>
                          <w:szCs w:val="20"/>
                        </w:rPr>
                      </w:pPr>
                    </w:p>
                    <w:p w:rsidR="00E90185" w:rsidRPr="00B56B9A" w:rsidRDefault="00E90185" w:rsidP="00C5502E">
                      <w:pPr>
                        <w:pStyle w:val="NormalWeb"/>
                        <w:jc w:val="center"/>
                        <w:rPr>
                          <w:rFonts w:ascii="Arial" w:hAnsi="Arial" w:cs="Arial"/>
                          <w:b/>
                          <w:bCs/>
                          <w:color w:val="000000"/>
                          <w:kern w:val="24"/>
                          <w:sz w:val="20"/>
                          <w:szCs w:val="20"/>
                        </w:rPr>
                      </w:pPr>
                      <w:r w:rsidRPr="00B56B9A">
                        <w:rPr>
                          <w:rFonts w:ascii="Arial" w:hAnsi="Arial" w:cs="Arial"/>
                          <w:b/>
                          <w:bCs/>
                          <w:color w:val="000000"/>
                          <w:kern w:val="24"/>
                          <w:sz w:val="20"/>
                          <w:szCs w:val="20"/>
                        </w:rPr>
                        <w:t>Custom</w:t>
                      </w:r>
                    </w:p>
                    <w:p w:rsidR="00E90185" w:rsidRPr="00B56B9A" w:rsidRDefault="00E90185" w:rsidP="00C5502E">
                      <w:pPr>
                        <w:pStyle w:val="NormalWeb"/>
                        <w:jc w:val="center"/>
                        <w:rPr>
                          <w:rFonts w:ascii="Arial" w:hAnsi="Arial" w:cs="Arial"/>
                          <w:b/>
                          <w:bCs/>
                          <w:color w:val="000000"/>
                          <w:kern w:val="24"/>
                          <w:sz w:val="20"/>
                          <w:szCs w:val="20"/>
                        </w:rPr>
                      </w:pPr>
                      <w:r w:rsidRPr="00B56B9A">
                        <w:rPr>
                          <w:rFonts w:ascii="Arial" w:hAnsi="Arial" w:cs="Arial"/>
                          <w:b/>
                          <w:bCs/>
                          <w:color w:val="000000"/>
                          <w:kern w:val="24"/>
                          <w:sz w:val="20"/>
                          <w:szCs w:val="20"/>
                        </w:rPr>
                        <w:t xml:space="preserve">Pre-Expense </w:t>
                      </w:r>
                    </w:p>
                    <w:p w:rsidR="00E90185" w:rsidRDefault="00E90185" w:rsidP="00C5502E">
                      <w:pPr>
                        <w:pStyle w:val="NormalWeb"/>
                        <w:jc w:val="center"/>
                      </w:pPr>
                      <w:r w:rsidRPr="00B56B9A">
                        <w:rPr>
                          <w:rFonts w:ascii="Arial" w:hAnsi="Arial" w:cs="Arial"/>
                          <w:b/>
                          <w:bCs/>
                          <w:color w:val="000000"/>
                          <w:kern w:val="24"/>
                          <w:sz w:val="20"/>
                          <w:szCs w:val="20"/>
                        </w:rPr>
                        <w:t>Staging</w:t>
                      </w:r>
                    </w:p>
                  </w:txbxContent>
                </v:textbox>
              </v:roundrect>
            </w:pict>
          </mc:Fallback>
        </mc:AlternateContent>
      </w:r>
    </w:p>
    <w:p w:rsidR="00193535" w:rsidRPr="00BF529E" w:rsidRDefault="00193535" w:rsidP="00BF529E">
      <w:pPr>
        <w:pStyle w:val="ListParagraph"/>
        <w:tabs>
          <w:tab w:val="left" w:pos="1425"/>
        </w:tabs>
        <w:ind w:left="943"/>
      </w:pPr>
    </w:p>
    <w:p w:rsidR="006F21D2" w:rsidRDefault="00B77B3F" w:rsidP="006F21D2">
      <w:pPr>
        <w:pStyle w:val="Heading1"/>
      </w:pPr>
      <w:bookmarkStart w:id="41" w:name="_Toc423403387"/>
      <w:bookmarkStart w:id="42" w:name="_Toc435799604"/>
      <w:r>
        <w:lastRenderedPageBreak/>
        <w:t>Technical</w:t>
      </w:r>
      <w:r w:rsidR="006F21D2">
        <w:t xml:space="preserve"> Overview</w:t>
      </w:r>
      <w:bookmarkEnd w:id="41"/>
      <w:bookmarkEnd w:id="42"/>
      <w:r w:rsidR="006F21D2">
        <w:tab/>
      </w:r>
    </w:p>
    <w:p w:rsidR="006F21D2" w:rsidRDefault="006F21D2" w:rsidP="006F21D2"/>
    <w:p w:rsidR="006F21D2" w:rsidRPr="00814910" w:rsidRDefault="006F21D2" w:rsidP="006F21D2">
      <w:pPr>
        <w:pStyle w:val="Heading2"/>
      </w:pPr>
      <w:bookmarkStart w:id="43" w:name="_Toc435799605"/>
      <w:r>
        <w:t>Technical Approach</w:t>
      </w:r>
      <w:bookmarkEnd w:id="43"/>
    </w:p>
    <w:p w:rsidR="006F21D2" w:rsidRDefault="00A95330" w:rsidP="006F21D2">
      <w:pPr>
        <w:pStyle w:val="Bodycopy"/>
      </w:pPr>
      <w:r>
        <w:t>The high level approach for the requirement independently is as follows:</w:t>
      </w:r>
    </w:p>
    <w:p w:rsidR="00872E15" w:rsidRDefault="00872E15" w:rsidP="006F21D2">
      <w:pPr>
        <w:pStyle w:val="Bodycopy"/>
      </w:pPr>
      <w:r>
        <w:t xml:space="preserve">    The ETL design for this requirement has already been defined in a separate document dedicated exclusively for the custom ETL flow to bring custom data into the DW.  The following sections broadly outline the design at the OBIEE side, based on the backend database objects already created by ETL.</w:t>
      </w:r>
    </w:p>
    <w:p w:rsidR="00872E15" w:rsidRDefault="00872E15" w:rsidP="006F21D2">
      <w:pPr>
        <w:pStyle w:val="Bodycopy"/>
      </w:pPr>
      <w:r>
        <w:t xml:space="preserve">    The pre allocated subject area data model is a star schema with a central fact populated by custom designed ETL bringing in all the metrics and attributes required for reporting. This is linked to OOB conformed dimensions as well as custom dimensions created exclusively for this subject area.</w:t>
      </w:r>
    </w:p>
    <w:p w:rsidR="00872E15" w:rsidRDefault="00872E15" w:rsidP="006F21D2">
      <w:pPr>
        <w:pStyle w:val="Bodycopy"/>
      </w:pPr>
    </w:p>
    <w:p w:rsidR="00872E15" w:rsidRDefault="00872E15" w:rsidP="006F21D2">
      <w:pPr>
        <w:pStyle w:val="Bodycopy"/>
      </w:pPr>
      <w:r>
        <w:object w:dxaOrig="7631" w:dyaOrig="7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64.5pt" o:ole="">
            <v:imagedata r:id="rId17" o:title=""/>
          </v:shape>
          <o:OLEObject Type="Embed" ProgID="Visio.Drawing.11" ShapeID="_x0000_i1025" DrawAspect="Content" ObjectID="_1537109231" r:id="rId18"/>
        </w:object>
      </w:r>
    </w:p>
    <w:p w:rsidR="00872E15" w:rsidRDefault="00872E15" w:rsidP="006F21D2">
      <w:pPr>
        <w:pStyle w:val="Bodycopy"/>
      </w:pPr>
    </w:p>
    <w:p w:rsidR="00872E15" w:rsidRDefault="00BF1318" w:rsidP="006F21D2">
      <w:pPr>
        <w:pStyle w:val="Bodycopy"/>
      </w:pPr>
      <w:r>
        <w:t>Translated to OBIEE RPD design, the physical data model looks as follows:</w:t>
      </w:r>
    </w:p>
    <w:p w:rsidR="00BF1318" w:rsidRDefault="00BF1318" w:rsidP="006F21D2">
      <w:pPr>
        <w:pStyle w:val="Bodycopy"/>
      </w:pPr>
    </w:p>
    <w:p w:rsidR="00BF1318" w:rsidRDefault="00BF1318" w:rsidP="006F21D2">
      <w:pPr>
        <w:pStyle w:val="Bodycopy"/>
      </w:pPr>
    </w:p>
    <w:p w:rsidR="00BF1318" w:rsidRDefault="00BF1318" w:rsidP="006F21D2">
      <w:pPr>
        <w:pStyle w:val="Bodycopy"/>
      </w:pPr>
      <w:r>
        <w:rPr>
          <w:noProof/>
          <w:lang w:val="en-US"/>
        </w:rPr>
        <w:drawing>
          <wp:inline distT="0" distB="0" distL="0" distR="0">
            <wp:extent cx="6617335" cy="30257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7335" cy="3025775"/>
                    </a:xfrm>
                    <a:prstGeom prst="rect">
                      <a:avLst/>
                    </a:prstGeom>
                    <a:noFill/>
                    <a:ln>
                      <a:noFill/>
                    </a:ln>
                  </pic:spPr>
                </pic:pic>
              </a:graphicData>
            </a:graphic>
          </wp:inline>
        </w:drawing>
      </w:r>
    </w:p>
    <w:p w:rsidR="00BF1318" w:rsidRDefault="00BF1318" w:rsidP="006F21D2">
      <w:pPr>
        <w:pStyle w:val="Bodycopy"/>
      </w:pPr>
    </w:p>
    <w:p w:rsidR="00BF1318" w:rsidRDefault="00BF1318" w:rsidP="006F21D2">
      <w:pPr>
        <w:pStyle w:val="Bodycopy"/>
      </w:pPr>
      <w:r>
        <w:t xml:space="preserve">As mentioned, the Fact is joined to GL Segments 1- 19 through the relevant surrogate keys. The fact also joins to OOB supplier and supplier Site dimensions to pull in data related to Payables. There is also a link to OOB Ledger dimension to pull in all the relevant Ledger related data as well as to use in Prompts that are used in reports sourced from this subject area. A date dimension was also created based on the standard OOB dimensions to be used exclusively for this subject area.  There are also a set of custom dimensions that are being pulled (Sources, Cost Pool, Transaction type </w:t>
      </w:r>
      <w:proofErr w:type="spellStart"/>
      <w:r>
        <w:t>etc</w:t>
      </w:r>
      <w:proofErr w:type="spellEnd"/>
      <w:r>
        <w:t>) which would be used to report against the Pre-allocation expense Fact.</w:t>
      </w:r>
    </w:p>
    <w:p w:rsidR="00BF1318" w:rsidRDefault="00BF1318" w:rsidP="006F21D2">
      <w:pPr>
        <w:pStyle w:val="Bodycopy"/>
      </w:pPr>
      <w:r>
        <w:t xml:space="preserve">    The design gets replicated for the Logical Model:</w:t>
      </w:r>
    </w:p>
    <w:p w:rsidR="00BF1318" w:rsidRDefault="00BF1318" w:rsidP="006F21D2">
      <w:pPr>
        <w:pStyle w:val="Bodycopy"/>
      </w:pPr>
      <w:r>
        <w:rPr>
          <w:noProof/>
          <w:lang w:val="en-US"/>
        </w:rPr>
        <w:lastRenderedPageBreak/>
        <w:drawing>
          <wp:inline distT="0" distB="0" distL="0" distR="0">
            <wp:extent cx="6617335" cy="30257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17335" cy="3025775"/>
                    </a:xfrm>
                    <a:prstGeom prst="rect">
                      <a:avLst/>
                    </a:prstGeom>
                    <a:noFill/>
                    <a:ln>
                      <a:noFill/>
                    </a:ln>
                  </pic:spPr>
                </pic:pic>
              </a:graphicData>
            </a:graphic>
          </wp:inline>
        </w:drawing>
      </w:r>
    </w:p>
    <w:p w:rsidR="00617B5F" w:rsidRDefault="00A13677" w:rsidP="006F21D2">
      <w:pPr>
        <w:pStyle w:val="Bodycopy"/>
      </w:pPr>
      <w:r>
        <w:t xml:space="preserve">The design for data level security involves creation of an initialization block to pull up the responsibility setup related to the user and use that value as parameter to the customized GL segment hierarchy stored in the DW. This pulls up all the child nodes below of a specific Expense </w:t>
      </w:r>
      <w:proofErr w:type="spellStart"/>
      <w:r>
        <w:t>Center</w:t>
      </w:r>
      <w:proofErr w:type="spellEnd"/>
      <w:r>
        <w:t xml:space="preserve"> and which could further be used as a filter to limit the records. The filter is applied whenever the Logical Pre Allocation fact is queries by the requests generated by the user.</w:t>
      </w:r>
    </w:p>
    <w:p w:rsidR="009A324F" w:rsidRDefault="009A324F" w:rsidP="006F21D2">
      <w:pPr>
        <w:pStyle w:val="Bodycopy"/>
      </w:pPr>
    </w:p>
    <w:p w:rsidR="006F21D2" w:rsidRDefault="006F21D2" w:rsidP="006F21D2">
      <w:pPr>
        <w:pStyle w:val="Heading2"/>
      </w:pPr>
      <w:bookmarkStart w:id="44" w:name="_Toc435799606"/>
      <w:r>
        <w:t>Data Lineage/Mapping</w:t>
      </w:r>
      <w:bookmarkEnd w:id="44"/>
    </w:p>
    <w:p w:rsidR="00D01F00" w:rsidRDefault="00D01F00" w:rsidP="006F21D2">
      <w:pPr>
        <w:pStyle w:val="NoSpacing"/>
        <w:rPr>
          <w:rFonts w:ascii="Arial" w:hAnsi="Arial" w:cs="Arial"/>
          <w:sz w:val="20"/>
          <w:szCs w:val="20"/>
          <w:lang w:val="en-GB"/>
        </w:rPr>
      </w:pPr>
    </w:p>
    <w:p w:rsidR="00686B02" w:rsidRDefault="00714E69" w:rsidP="006F21D2">
      <w:pPr>
        <w:pStyle w:val="NoSpacing"/>
        <w:rPr>
          <w:rFonts w:ascii="Arial" w:hAnsi="Arial" w:cs="Arial"/>
          <w:sz w:val="20"/>
          <w:szCs w:val="20"/>
          <w:lang w:val="en-GB"/>
        </w:rPr>
      </w:pPr>
      <w:r>
        <w:rPr>
          <w:rFonts w:ascii="Arial" w:hAnsi="Arial" w:cs="Arial"/>
          <w:sz w:val="20"/>
          <w:szCs w:val="20"/>
          <w:lang w:val="en-GB"/>
        </w:rPr>
        <w:t xml:space="preserve">The data </w:t>
      </w:r>
      <w:r w:rsidR="00C6530A">
        <w:rPr>
          <w:rFonts w:ascii="Arial" w:hAnsi="Arial" w:cs="Arial"/>
          <w:sz w:val="20"/>
          <w:szCs w:val="20"/>
          <w:lang w:val="en-GB"/>
        </w:rPr>
        <w:t>mapping</w:t>
      </w:r>
      <w:r>
        <w:rPr>
          <w:rFonts w:ascii="Arial" w:hAnsi="Arial" w:cs="Arial"/>
          <w:sz w:val="20"/>
          <w:szCs w:val="20"/>
          <w:lang w:val="en-GB"/>
        </w:rPr>
        <w:t xml:space="preserve"> for all the columns showing up in the CSA presentation layer is as attached:</w:t>
      </w:r>
    </w:p>
    <w:bookmarkStart w:id="45" w:name="_MON_1508849812"/>
    <w:bookmarkEnd w:id="45"/>
    <w:p w:rsidR="00714E69" w:rsidRDefault="00C20992" w:rsidP="006F21D2">
      <w:pPr>
        <w:pStyle w:val="NoSpacing"/>
        <w:rPr>
          <w:rFonts w:ascii="Arial" w:hAnsi="Arial" w:cs="Arial"/>
          <w:sz w:val="20"/>
          <w:szCs w:val="20"/>
          <w:lang w:val="en-GB"/>
        </w:rPr>
      </w:pPr>
      <w:r>
        <w:rPr>
          <w:rFonts w:ascii="Arial" w:hAnsi="Arial" w:cs="Arial"/>
          <w:sz w:val="20"/>
          <w:szCs w:val="20"/>
          <w:lang w:val="en-GB"/>
        </w:rPr>
        <w:object w:dxaOrig="1551" w:dyaOrig="1004">
          <v:shape id="_x0000_i1026" type="#_x0000_t75" style="width:77.25pt;height:50.25pt" o:ole="">
            <v:imagedata r:id="rId21" o:title=""/>
          </v:shape>
          <o:OLEObject Type="Embed" ProgID="Excel.Sheet.8" ShapeID="_x0000_i1026" DrawAspect="Icon" ObjectID="_1537109232" r:id="rId22"/>
        </w:object>
      </w:r>
    </w:p>
    <w:p w:rsidR="009B708E" w:rsidRDefault="009B708E" w:rsidP="009B1941">
      <w:pPr>
        <w:pStyle w:val="BodyText"/>
        <w:rPr>
          <w:rFonts w:cs="Arial"/>
          <w:lang w:val="en-GB"/>
        </w:rPr>
      </w:pPr>
      <w:r>
        <w:rPr>
          <w:rFonts w:cs="Arial"/>
          <w:lang w:val="en-GB"/>
        </w:rPr>
        <w:t xml:space="preserve">The ETL Lineage is handled in the ETL </w:t>
      </w:r>
      <w:r w:rsidR="00C6530A">
        <w:rPr>
          <w:rFonts w:cs="Arial"/>
          <w:lang w:val="en-GB"/>
        </w:rPr>
        <w:t>Technical Document</w:t>
      </w:r>
      <w:r w:rsidR="009B1941">
        <w:rPr>
          <w:rFonts w:cs="Arial"/>
          <w:lang w:val="en-GB"/>
        </w:rPr>
        <w:t xml:space="preserve"> (</w:t>
      </w:r>
      <w:hyperlink r:id="rId23" w:history="1">
        <w:r w:rsidR="00C6530A">
          <w:rPr>
            <w:rStyle w:val="Hyperlink"/>
          </w:rPr>
          <w:t>DS-140_ETL_TECH_DESIGN_DOCUMENT</w:t>
        </w:r>
      </w:hyperlink>
      <w:r w:rsidR="009B1941">
        <w:rPr>
          <w:rFonts w:cs="Arial"/>
          <w:lang w:val="en-GB"/>
        </w:rPr>
        <w:t>)</w:t>
      </w:r>
    </w:p>
    <w:p w:rsidR="001764BA" w:rsidRDefault="001764BA" w:rsidP="006F21D2">
      <w:pPr>
        <w:pStyle w:val="NoSpacing"/>
        <w:rPr>
          <w:rFonts w:ascii="Arial" w:hAnsi="Arial" w:cs="Arial"/>
          <w:sz w:val="20"/>
          <w:szCs w:val="20"/>
          <w:lang w:val="en-GB"/>
        </w:rPr>
      </w:pPr>
    </w:p>
    <w:p w:rsidR="001764BA" w:rsidRDefault="001764BA" w:rsidP="006F21D2">
      <w:pPr>
        <w:pStyle w:val="NoSpacing"/>
        <w:rPr>
          <w:rFonts w:ascii="Arial" w:hAnsi="Arial" w:cs="Arial"/>
          <w:sz w:val="20"/>
          <w:szCs w:val="20"/>
          <w:lang w:val="en-GB"/>
        </w:rPr>
      </w:pPr>
    </w:p>
    <w:p w:rsidR="00860077" w:rsidRDefault="00860077" w:rsidP="00860077">
      <w:pPr>
        <w:pStyle w:val="Heading1"/>
      </w:pPr>
      <w:bookmarkStart w:id="46" w:name="_Toc423403415"/>
      <w:bookmarkStart w:id="47" w:name="_Toc435799607"/>
      <w:r>
        <w:lastRenderedPageBreak/>
        <w:t xml:space="preserve">Custom </w:t>
      </w:r>
      <w:r w:rsidRPr="00DB170B">
        <w:t>Components</w:t>
      </w:r>
      <w:r>
        <w:t xml:space="preserve"> list</w:t>
      </w:r>
      <w:bookmarkEnd w:id="46"/>
      <w:bookmarkEnd w:id="47"/>
    </w:p>
    <w:p w:rsidR="00860077" w:rsidRPr="009A324F" w:rsidRDefault="009A324F" w:rsidP="00860077">
      <w:pPr>
        <w:rPr>
          <w:b/>
          <w:color w:val="FF0000"/>
        </w:rPr>
      </w:pPr>
      <w:r w:rsidRPr="009A324F">
        <w:rPr>
          <w:b/>
          <w:color w:val="FF0000"/>
        </w:rPr>
        <w:t>ETL/DB objects are out of scope in this list</w:t>
      </w:r>
    </w:p>
    <w:p w:rsidR="009A324F" w:rsidRPr="00740482" w:rsidRDefault="009A324F" w:rsidP="00860077"/>
    <w:tbl>
      <w:tblPr>
        <w:tblW w:w="5000" w:type="pct"/>
        <w:tblLayout w:type="fixed"/>
        <w:tblLook w:val="04A0" w:firstRow="1" w:lastRow="0" w:firstColumn="1" w:lastColumn="0" w:noHBand="0" w:noVBand="1"/>
      </w:tblPr>
      <w:tblGrid>
        <w:gridCol w:w="379"/>
        <w:gridCol w:w="684"/>
        <w:gridCol w:w="1294"/>
        <w:gridCol w:w="631"/>
        <w:gridCol w:w="2971"/>
        <w:gridCol w:w="1008"/>
        <w:gridCol w:w="2860"/>
        <w:gridCol w:w="829"/>
      </w:tblGrid>
      <w:tr w:rsidR="00AB35F0" w:rsidRPr="00662044"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60077" w:rsidRPr="00662044" w:rsidRDefault="00860077" w:rsidP="009F3A33">
            <w:pPr>
              <w:rPr>
                <w:rFonts w:cs="Arial"/>
                <w:b/>
              </w:rPr>
            </w:pPr>
            <w:proofErr w:type="spellStart"/>
            <w:r w:rsidRPr="00662044">
              <w:rPr>
                <w:rFonts w:cs="Arial"/>
                <w:b/>
              </w:rPr>
              <w:t>S.No</w:t>
            </w:r>
            <w:proofErr w:type="spellEnd"/>
          </w:p>
        </w:tc>
        <w:tc>
          <w:tcPr>
            <w:tcW w:w="321"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60077" w:rsidRPr="00662044" w:rsidRDefault="00860077" w:rsidP="009F3A33">
            <w:pPr>
              <w:rPr>
                <w:rFonts w:cs="Arial"/>
                <w:b/>
              </w:rPr>
            </w:pPr>
            <w:r w:rsidRPr="00662044">
              <w:rPr>
                <w:rFonts w:cs="Arial"/>
                <w:b/>
              </w:rPr>
              <w:t>Area</w:t>
            </w:r>
          </w:p>
        </w:tc>
        <w:tc>
          <w:tcPr>
            <w:tcW w:w="60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60077" w:rsidRPr="00662044" w:rsidRDefault="00860077" w:rsidP="009F3A33">
            <w:pPr>
              <w:rPr>
                <w:rFonts w:cs="Arial"/>
                <w:b/>
              </w:rPr>
            </w:pPr>
            <w:r w:rsidRPr="00662044">
              <w:rPr>
                <w:rFonts w:cs="Arial"/>
                <w:b/>
              </w:rPr>
              <w:t>Type</w:t>
            </w:r>
          </w:p>
        </w:tc>
        <w:tc>
          <w:tcPr>
            <w:tcW w:w="296"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60077" w:rsidRPr="00662044" w:rsidRDefault="00860077" w:rsidP="009F3A33">
            <w:pPr>
              <w:rPr>
                <w:rFonts w:cs="Arial"/>
                <w:b/>
              </w:rPr>
            </w:pPr>
            <w:r w:rsidRPr="00662044">
              <w:rPr>
                <w:rFonts w:cs="Arial"/>
                <w:b/>
              </w:rPr>
              <w:t>New /Change?</w:t>
            </w:r>
          </w:p>
        </w:tc>
        <w:tc>
          <w:tcPr>
            <w:tcW w:w="1394"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60077" w:rsidRPr="00662044" w:rsidRDefault="00860077" w:rsidP="009F3A33">
            <w:pPr>
              <w:rPr>
                <w:rFonts w:cs="Arial"/>
                <w:b/>
              </w:rPr>
            </w:pPr>
            <w:r w:rsidRPr="00662044">
              <w:rPr>
                <w:rFonts w:cs="Arial"/>
                <w:b/>
              </w:rPr>
              <w:t>Name</w:t>
            </w:r>
          </w:p>
        </w:tc>
        <w:tc>
          <w:tcPr>
            <w:tcW w:w="47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60077" w:rsidRPr="00662044" w:rsidRDefault="00860077" w:rsidP="009F3A33">
            <w:pPr>
              <w:rPr>
                <w:rFonts w:cs="Arial"/>
                <w:b/>
              </w:rPr>
            </w:pPr>
            <w:r w:rsidRPr="00662044">
              <w:rPr>
                <w:rFonts w:cs="Arial"/>
                <w:b/>
              </w:rPr>
              <w:t>Description</w:t>
            </w:r>
          </w:p>
        </w:tc>
        <w:tc>
          <w:tcPr>
            <w:tcW w:w="1342"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60077" w:rsidRPr="00662044" w:rsidRDefault="00860077" w:rsidP="009F3A33">
            <w:pPr>
              <w:rPr>
                <w:rFonts w:cs="Arial"/>
                <w:b/>
              </w:rPr>
            </w:pPr>
            <w:r w:rsidRPr="00662044">
              <w:rPr>
                <w:rFonts w:cs="Arial"/>
                <w:b/>
              </w:rPr>
              <w:t>Purpose</w:t>
            </w:r>
          </w:p>
        </w:tc>
        <w:tc>
          <w:tcPr>
            <w:tcW w:w="389"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60077" w:rsidRPr="00662044" w:rsidRDefault="00860077" w:rsidP="009F3A33">
            <w:pPr>
              <w:rPr>
                <w:rFonts w:cs="Arial"/>
                <w:b/>
              </w:rPr>
            </w:pPr>
            <w:r w:rsidRPr="00662044">
              <w:rPr>
                <w:rFonts w:cs="Arial"/>
                <w:b/>
              </w:rPr>
              <w:t>Schema</w:t>
            </w:r>
          </w:p>
        </w:tc>
      </w:tr>
      <w:tr w:rsidR="00F553BE" w:rsidRPr="00DB170B" w:rsidTr="00B24878">
        <w:trPr>
          <w:trHeight w:val="9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0077" w:rsidRPr="00DB170B" w:rsidRDefault="00860077" w:rsidP="009F3A33">
            <w:pPr>
              <w:jc w:val="right"/>
              <w:rPr>
                <w:rFonts w:cs="Calibri"/>
                <w:color w:val="000000"/>
              </w:rPr>
            </w:pPr>
            <w:r w:rsidRPr="00DB170B">
              <w:rPr>
                <w:rFonts w:cs="Calibri"/>
                <w:color w:val="000000"/>
              </w:rPr>
              <w:t>1</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860077" w:rsidRPr="00DB170B" w:rsidRDefault="00F553BE" w:rsidP="009F3A33">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860077" w:rsidRPr="00DB170B" w:rsidRDefault="00F553BE" w:rsidP="009F3A33">
            <w:pPr>
              <w:rPr>
                <w:rFonts w:cs="Calibri"/>
                <w:color w:val="000000"/>
              </w:rPr>
            </w:pPr>
            <w:r>
              <w:rPr>
                <w:rFonts w:cs="Calibri"/>
                <w:color w:val="000000"/>
              </w:rPr>
              <w:t>Alias</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860077" w:rsidRPr="00DB170B" w:rsidRDefault="00F553BE" w:rsidP="009F3A33">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860077" w:rsidRPr="00DB170B" w:rsidRDefault="00F553BE" w:rsidP="009F3A33">
            <w:pPr>
              <w:rPr>
                <w:rFonts w:cs="Calibri"/>
                <w:color w:val="000000"/>
              </w:rPr>
            </w:pPr>
            <w:proofErr w:type="spellStart"/>
            <w:r w:rsidRPr="00F553BE">
              <w:rPr>
                <w:rFonts w:cs="Calibri"/>
                <w:color w:val="000000"/>
              </w:rPr>
              <w:t>Dim_WC_COSTPOOL_D</w:t>
            </w:r>
            <w:proofErr w:type="spellEnd"/>
          </w:p>
        </w:tc>
        <w:tc>
          <w:tcPr>
            <w:tcW w:w="473" w:type="pct"/>
            <w:tcBorders>
              <w:top w:val="single" w:sz="4" w:space="0" w:color="auto"/>
              <w:left w:val="nil"/>
              <w:bottom w:val="single" w:sz="4" w:space="0" w:color="auto"/>
              <w:right w:val="single" w:sz="4" w:space="0" w:color="auto"/>
            </w:tcBorders>
            <w:shd w:val="clear" w:color="auto" w:fill="auto"/>
            <w:vAlign w:val="bottom"/>
          </w:tcPr>
          <w:p w:rsidR="00860077" w:rsidRPr="00DB170B" w:rsidRDefault="00860077" w:rsidP="009F3A33">
            <w:pPr>
              <w:rPr>
                <w:rFonts w:cs="Calibri"/>
                <w:color w:val="000000"/>
              </w:rPr>
            </w:pPr>
          </w:p>
        </w:tc>
        <w:tc>
          <w:tcPr>
            <w:tcW w:w="1342" w:type="pct"/>
            <w:tcBorders>
              <w:top w:val="single" w:sz="4" w:space="0" w:color="auto"/>
              <w:left w:val="nil"/>
              <w:bottom w:val="single" w:sz="4" w:space="0" w:color="auto"/>
              <w:right w:val="single" w:sz="4" w:space="0" w:color="auto"/>
            </w:tcBorders>
            <w:shd w:val="clear" w:color="auto" w:fill="auto"/>
            <w:vAlign w:val="bottom"/>
          </w:tcPr>
          <w:p w:rsidR="00860077" w:rsidRPr="00DB170B" w:rsidRDefault="00F553BE" w:rsidP="009F3A33">
            <w:pPr>
              <w:rPr>
                <w:rFonts w:cs="Calibri"/>
                <w:color w:val="000000"/>
              </w:rPr>
            </w:pPr>
            <w:r>
              <w:rPr>
                <w:rFonts w:cs="Calibri"/>
                <w:color w:val="000000"/>
              </w:rPr>
              <w:t>Loads the Cost Pool Dimension</w:t>
            </w:r>
          </w:p>
        </w:tc>
        <w:tc>
          <w:tcPr>
            <w:tcW w:w="389" w:type="pct"/>
            <w:tcBorders>
              <w:top w:val="single" w:sz="4" w:space="0" w:color="auto"/>
              <w:left w:val="nil"/>
              <w:bottom w:val="single" w:sz="4" w:space="0" w:color="auto"/>
              <w:right w:val="single" w:sz="4" w:space="0" w:color="auto"/>
            </w:tcBorders>
            <w:shd w:val="clear" w:color="auto" w:fill="auto"/>
            <w:noWrap/>
            <w:vAlign w:val="bottom"/>
          </w:tcPr>
          <w:p w:rsidR="00860077" w:rsidRPr="00DB170B" w:rsidRDefault="00860077" w:rsidP="009F3A33">
            <w:pPr>
              <w:rPr>
                <w:rFonts w:cs="Calibri"/>
                <w:color w:val="000000"/>
              </w:rPr>
            </w:pPr>
          </w:p>
        </w:tc>
      </w:tr>
      <w:tr w:rsidR="00F553BE"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F553BE" w:rsidRPr="00DB170B" w:rsidRDefault="00F553BE" w:rsidP="009F3A33">
            <w:pPr>
              <w:jc w:val="right"/>
              <w:rPr>
                <w:rFonts w:cs="Calibri"/>
                <w:color w:val="000000"/>
              </w:rPr>
            </w:pPr>
            <w:r>
              <w:rPr>
                <w:rFonts w:cs="Calibri"/>
                <w:color w:val="000000"/>
              </w:rPr>
              <w:t>2</w:t>
            </w:r>
          </w:p>
        </w:tc>
        <w:tc>
          <w:tcPr>
            <w:tcW w:w="321"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Alias</w:t>
            </w:r>
          </w:p>
        </w:tc>
        <w:tc>
          <w:tcPr>
            <w:tcW w:w="296"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proofErr w:type="spellStart"/>
            <w:r w:rsidRPr="00F553BE">
              <w:rPr>
                <w:rFonts w:cs="Calibri"/>
                <w:color w:val="000000"/>
              </w:rPr>
              <w:t>Dim_WC_JE_CATEGORY_D</w:t>
            </w:r>
            <w:proofErr w:type="spellEnd"/>
          </w:p>
        </w:tc>
        <w:tc>
          <w:tcPr>
            <w:tcW w:w="473"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Loads the JE Category Dimension</w:t>
            </w:r>
          </w:p>
        </w:tc>
        <w:tc>
          <w:tcPr>
            <w:tcW w:w="389"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p>
        </w:tc>
      </w:tr>
      <w:tr w:rsidR="00F553BE"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F553BE" w:rsidRPr="00DB170B" w:rsidRDefault="00F553BE" w:rsidP="009F3A33">
            <w:pPr>
              <w:jc w:val="right"/>
              <w:rPr>
                <w:rFonts w:cs="Calibri"/>
                <w:color w:val="000000"/>
              </w:rPr>
            </w:pPr>
            <w:r>
              <w:rPr>
                <w:rFonts w:cs="Calibri"/>
                <w:color w:val="000000"/>
              </w:rPr>
              <w:t>3</w:t>
            </w:r>
          </w:p>
        </w:tc>
        <w:tc>
          <w:tcPr>
            <w:tcW w:w="321"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Alias</w:t>
            </w:r>
          </w:p>
        </w:tc>
        <w:tc>
          <w:tcPr>
            <w:tcW w:w="296"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proofErr w:type="spellStart"/>
            <w:r w:rsidRPr="00F553BE">
              <w:rPr>
                <w:rFonts w:cs="Calibri"/>
                <w:color w:val="000000"/>
              </w:rPr>
              <w:t>Dim_WC_JOURNAL_TYPE_D</w:t>
            </w:r>
            <w:proofErr w:type="spellEnd"/>
          </w:p>
        </w:tc>
        <w:tc>
          <w:tcPr>
            <w:tcW w:w="473"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Loads the Journal Type Dimension</w:t>
            </w:r>
          </w:p>
        </w:tc>
        <w:tc>
          <w:tcPr>
            <w:tcW w:w="389"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p>
        </w:tc>
      </w:tr>
      <w:tr w:rsidR="00F553BE"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F553BE" w:rsidRPr="00DB170B" w:rsidRDefault="00F553BE" w:rsidP="009F3A33">
            <w:pPr>
              <w:jc w:val="right"/>
              <w:rPr>
                <w:rFonts w:cs="Calibri"/>
                <w:color w:val="000000"/>
              </w:rPr>
            </w:pPr>
            <w:r>
              <w:rPr>
                <w:rFonts w:cs="Calibri"/>
                <w:color w:val="000000"/>
              </w:rPr>
              <w:t>4</w:t>
            </w:r>
          </w:p>
        </w:tc>
        <w:tc>
          <w:tcPr>
            <w:tcW w:w="321"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Alias</w:t>
            </w:r>
          </w:p>
        </w:tc>
        <w:tc>
          <w:tcPr>
            <w:tcW w:w="296"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proofErr w:type="spellStart"/>
            <w:r w:rsidRPr="00F553BE">
              <w:rPr>
                <w:rFonts w:cs="Calibri"/>
                <w:color w:val="000000"/>
              </w:rPr>
              <w:t>Dim_WC_PREALLOC_SOURCES_D</w:t>
            </w:r>
            <w:proofErr w:type="spellEnd"/>
          </w:p>
        </w:tc>
        <w:tc>
          <w:tcPr>
            <w:tcW w:w="473"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Loads the Source Dimension</w:t>
            </w:r>
          </w:p>
        </w:tc>
        <w:tc>
          <w:tcPr>
            <w:tcW w:w="389"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p>
        </w:tc>
      </w:tr>
      <w:tr w:rsidR="00F553BE"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F553BE" w:rsidRPr="00DB170B" w:rsidRDefault="00F553BE" w:rsidP="009F3A33">
            <w:pPr>
              <w:jc w:val="right"/>
              <w:rPr>
                <w:rFonts w:cs="Calibri"/>
                <w:color w:val="000000"/>
              </w:rPr>
            </w:pPr>
            <w:r>
              <w:rPr>
                <w:rFonts w:cs="Calibri"/>
                <w:color w:val="000000"/>
              </w:rPr>
              <w:t>5</w:t>
            </w:r>
          </w:p>
        </w:tc>
        <w:tc>
          <w:tcPr>
            <w:tcW w:w="321"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Alias</w:t>
            </w:r>
          </w:p>
        </w:tc>
        <w:tc>
          <w:tcPr>
            <w:tcW w:w="296"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proofErr w:type="spellStart"/>
            <w:r w:rsidRPr="00F553BE">
              <w:rPr>
                <w:rFonts w:cs="Calibri"/>
                <w:color w:val="000000"/>
              </w:rPr>
              <w:t>Dim_WC_PREALLOC_TXN_TYPES_D_Transaction</w:t>
            </w:r>
            <w:proofErr w:type="spellEnd"/>
          </w:p>
        </w:tc>
        <w:tc>
          <w:tcPr>
            <w:tcW w:w="473"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Loads the Transaction Type Dimension</w:t>
            </w:r>
          </w:p>
        </w:tc>
        <w:tc>
          <w:tcPr>
            <w:tcW w:w="389"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p>
        </w:tc>
      </w:tr>
      <w:tr w:rsidR="00F553BE"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F553BE" w:rsidRPr="00DB170B" w:rsidRDefault="00F553BE" w:rsidP="009F3A33">
            <w:pPr>
              <w:jc w:val="right"/>
              <w:rPr>
                <w:rFonts w:cs="Calibri"/>
                <w:color w:val="000000"/>
              </w:rPr>
            </w:pPr>
            <w:r>
              <w:rPr>
                <w:rFonts w:cs="Calibri"/>
                <w:color w:val="000000"/>
              </w:rPr>
              <w:t>6</w:t>
            </w:r>
          </w:p>
        </w:tc>
        <w:tc>
          <w:tcPr>
            <w:tcW w:w="321"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Alias</w:t>
            </w:r>
          </w:p>
        </w:tc>
        <w:tc>
          <w:tcPr>
            <w:tcW w:w="296"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F553BE" w:rsidRPr="00DB170B" w:rsidRDefault="00F553BE" w:rsidP="009F3A33">
            <w:pPr>
              <w:rPr>
                <w:rFonts w:cs="Calibri"/>
                <w:color w:val="000000"/>
              </w:rPr>
            </w:pPr>
            <w:proofErr w:type="spellStart"/>
            <w:r w:rsidRPr="00F553BE">
              <w:rPr>
                <w:rFonts w:cs="Calibri"/>
                <w:color w:val="000000"/>
              </w:rPr>
              <w:t>Dim_WC_PREALLOC_USERS_D_Approver</w:t>
            </w:r>
            <w:proofErr w:type="spellEnd"/>
          </w:p>
        </w:tc>
        <w:tc>
          <w:tcPr>
            <w:tcW w:w="473" w:type="pct"/>
            <w:tcBorders>
              <w:top w:val="nil"/>
              <w:left w:val="nil"/>
              <w:bottom w:val="single" w:sz="4" w:space="0" w:color="auto"/>
              <w:right w:val="single" w:sz="4" w:space="0" w:color="auto"/>
            </w:tcBorders>
            <w:shd w:val="clear" w:color="auto" w:fill="auto"/>
            <w:noWrap/>
            <w:vAlign w:val="bottom"/>
          </w:tcPr>
          <w:p w:rsidR="00F553BE" w:rsidRPr="00DB170B" w:rsidRDefault="00F553BE" w:rsidP="009F3A33">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Loads the Approver Dimension</w:t>
            </w:r>
          </w:p>
        </w:tc>
        <w:tc>
          <w:tcPr>
            <w:tcW w:w="389" w:type="pct"/>
            <w:tcBorders>
              <w:top w:val="nil"/>
              <w:left w:val="nil"/>
              <w:bottom w:val="single" w:sz="4" w:space="0" w:color="auto"/>
              <w:right w:val="single" w:sz="4" w:space="0" w:color="auto"/>
            </w:tcBorders>
            <w:shd w:val="clear" w:color="auto" w:fill="auto"/>
            <w:noWrap/>
            <w:vAlign w:val="bottom"/>
          </w:tcPr>
          <w:p w:rsidR="00F553BE" w:rsidRPr="00DB170B" w:rsidRDefault="00F553BE" w:rsidP="009F3A33">
            <w:pPr>
              <w:rPr>
                <w:rFonts w:cs="Calibri"/>
                <w:color w:val="000000"/>
              </w:rPr>
            </w:pPr>
          </w:p>
        </w:tc>
      </w:tr>
      <w:tr w:rsidR="00F553BE"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F553BE" w:rsidRPr="00DB170B" w:rsidRDefault="00F553BE" w:rsidP="009F3A33">
            <w:pPr>
              <w:jc w:val="right"/>
              <w:rPr>
                <w:rFonts w:cs="Calibri"/>
                <w:color w:val="000000"/>
              </w:rPr>
            </w:pPr>
            <w:r>
              <w:rPr>
                <w:rFonts w:cs="Calibri"/>
                <w:color w:val="000000"/>
              </w:rPr>
              <w:t>7</w:t>
            </w:r>
          </w:p>
        </w:tc>
        <w:tc>
          <w:tcPr>
            <w:tcW w:w="321"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Alias</w:t>
            </w:r>
          </w:p>
        </w:tc>
        <w:tc>
          <w:tcPr>
            <w:tcW w:w="296"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F553BE" w:rsidRPr="00DB170B" w:rsidRDefault="00F553BE" w:rsidP="009F3A33">
            <w:pPr>
              <w:rPr>
                <w:rFonts w:cs="Calibri"/>
                <w:color w:val="000000"/>
              </w:rPr>
            </w:pPr>
            <w:proofErr w:type="spellStart"/>
            <w:r w:rsidRPr="00F553BE">
              <w:rPr>
                <w:rFonts w:cs="Calibri"/>
                <w:color w:val="000000"/>
              </w:rPr>
              <w:t>Dim_WC_PREALLOC_USERS_D_Preparer</w:t>
            </w:r>
            <w:proofErr w:type="spellEnd"/>
          </w:p>
        </w:tc>
        <w:tc>
          <w:tcPr>
            <w:tcW w:w="473" w:type="pct"/>
            <w:tcBorders>
              <w:top w:val="nil"/>
              <w:left w:val="nil"/>
              <w:bottom w:val="single" w:sz="4" w:space="0" w:color="auto"/>
              <w:right w:val="single" w:sz="4" w:space="0" w:color="auto"/>
            </w:tcBorders>
            <w:shd w:val="clear" w:color="auto" w:fill="auto"/>
            <w:noWrap/>
            <w:vAlign w:val="bottom"/>
          </w:tcPr>
          <w:p w:rsidR="00F553BE" w:rsidRPr="00DB170B" w:rsidRDefault="00F553BE" w:rsidP="009F3A33">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Loads the Preparer Dimension</w:t>
            </w:r>
          </w:p>
        </w:tc>
        <w:tc>
          <w:tcPr>
            <w:tcW w:w="389" w:type="pct"/>
            <w:tcBorders>
              <w:top w:val="nil"/>
              <w:left w:val="nil"/>
              <w:bottom w:val="single" w:sz="4" w:space="0" w:color="auto"/>
              <w:right w:val="single" w:sz="4" w:space="0" w:color="auto"/>
            </w:tcBorders>
            <w:shd w:val="clear" w:color="auto" w:fill="auto"/>
            <w:noWrap/>
            <w:vAlign w:val="bottom"/>
          </w:tcPr>
          <w:p w:rsidR="00F553BE" w:rsidRPr="00DB170B" w:rsidRDefault="00F553BE" w:rsidP="009F3A33">
            <w:pPr>
              <w:rPr>
                <w:rFonts w:cs="Calibri"/>
                <w:color w:val="000000"/>
              </w:rPr>
            </w:pPr>
          </w:p>
        </w:tc>
      </w:tr>
      <w:tr w:rsidR="00F553BE"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F553BE" w:rsidRPr="00DB170B" w:rsidRDefault="00F553BE" w:rsidP="009F3A33">
            <w:pPr>
              <w:jc w:val="right"/>
              <w:rPr>
                <w:rFonts w:cs="Calibri"/>
                <w:color w:val="000000"/>
              </w:rPr>
            </w:pPr>
            <w:r>
              <w:rPr>
                <w:rFonts w:cs="Calibri"/>
                <w:color w:val="000000"/>
              </w:rPr>
              <w:t>8</w:t>
            </w:r>
          </w:p>
        </w:tc>
        <w:tc>
          <w:tcPr>
            <w:tcW w:w="321"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Alias</w:t>
            </w:r>
          </w:p>
        </w:tc>
        <w:tc>
          <w:tcPr>
            <w:tcW w:w="296"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F553BE" w:rsidRPr="00DB170B" w:rsidRDefault="00F553BE" w:rsidP="009F3A33">
            <w:pPr>
              <w:rPr>
                <w:rFonts w:cs="Calibri"/>
                <w:color w:val="000000"/>
              </w:rPr>
            </w:pPr>
            <w:proofErr w:type="spellStart"/>
            <w:r w:rsidRPr="00F553BE">
              <w:rPr>
                <w:rFonts w:cs="Calibri"/>
                <w:color w:val="000000"/>
              </w:rPr>
              <w:t>Fact_WC_PREALLOC_EXP_F</w:t>
            </w:r>
            <w:proofErr w:type="spellEnd"/>
          </w:p>
        </w:tc>
        <w:tc>
          <w:tcPr>
            <w:tcW w:w="473" w:type="pct"/>
            <w:tcBorders>
              <w:top w:val="nil"/>
              <w:left w:val="nil"/>
              <w:bottom w:val="single" w:sz="4" w:space="0" w:color="auto"/>
              <w:right w:val="single" w:sz="4" w:space="0" w:color="auto"/>
            </w:tcBorders>
            <w:shd w:val="clear" w:color="auto" w:fill="auto"/>
            <w:noWrap/>
            <w:vAlign w:val="bottom"/>
          </w:tcPr>
          <w:p w:rsidR="00F553BE" w:rsidRPr="00DB170B" w:rsidRDefault="00F553BE" w:rsidP="009F3A33">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r>
              <w:rPr>
                <w:rFonts w:cs="Calibri"/>
                <w:color w:val="000000"/>
              </w:rPr>
              <w:t xml:space="preserve">Pre </w:t>
            </w:r>
            <w:proofErr w:type="spellStart"/>
            <w:r>
              <w:rPr>
                <w:rFonts w:cs="Calibri"/>
                <w:color w:val="000000"/>
              </w:rPr>
              <w:t>Alloc</w:t>
            </w:r>
            <w:proofErr w:type="spellEnd"/>
            <w:r>
              <w:rPr>
                <w:rFonts w:cs="Calibri"/>
                <w:color w:val="000000"/>
              </w:rPr>
              <w:t xml:space="preserve"> Fact</w:t>
            </w:r>
          </w:p>
        </w:tc>
        <w:tc>
          <w:tcPr>
            <w:tcW w:w="389" w:type="pct"/>
            <w:tcBorders>
              <w:top w:val="nil"/>
              <w:left w:val="nil"/>
              <w:bottom w:val="single" w:sz="4" w:space="0" w:color="auto"/>
              <w:right w:val="single" w:sz="4" w:space="0" w:color="auto"/>
            </w:tcBorders>
            <w:shd w:val="clear" w:color="auto" w:fill="auto"/>
            <w:noWrap/>
            <w:vAlign w:val="bottom"/>
          </w:tcPr>
          <w:p w:rsidR="00F553BE" w:rsidRPr="00DB170B" w:rsidRDefault="00F553BE" w:rsidP="009F3A33">
            <w:pPr>
              <w:rPr>
                <w:rFonts w:cs="Calibri"/>
                <w:color w:val="000000"/>
              </w:rPr>
            </w:pPr>
          </w:p>
        </w:tc>
      </w:tr>
      <w:tr w:rsidR="00F553BE"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F553BE" w:rsidRPr="00DB170B" w:rsidRDefault="00F553BE" w:rsidP="009F3A33">
            <w:pPr>
              <w:jc w:val="right"/>
              <w:rPr>
                <w:rFonts w:cs="Calibri"/>
                <w:color w:val="000000"/>
              </w:rPr>
            </w:pPr>
            <w:r>
              <w:rPr>
                <w:rFonts w:cs="Calibri"/>
                <w:color w:val="000000"/>
              </w:rPr>
              <w:t>9</w:t>
            </w:r>
          </w:p>
        </w:tc>
        <w:tc>
          <w:tcPr>
            <w:tcW w:w="321"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Alias</w:t>
            </w:r>
          </w:p>
        </w:tc>
        <w:tc>
          <w:tcPr>
            <w:tcW w:w="296"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F553BE" w:rsidRPr="00DB170B" w:rsidRDefault="00F553BE" w:rsidP="009F3A33">
            <w:pPr>
              <w:rPr>
                <w:rFonts w:cs="Calibri"/>
                <w:color w:val="000000"/>
              </w:rPr>
            </w:pPr>
            <w:proofErr w:type="spellStart"/>
            <w:r w:rsidRPr="00F553BE">
              <w:rPr>
                <w:rFonts w:cs="Calibri"/>
                <w:color w:val="000000"/>
              </w:rPr>
              <w:t>Dim_W_MCAL_DAY_D_Prealloc_Expenses</w:t>
            </w:r>
            <w:proofErr w:type="spellEnd"/>
          </w:p>
        </w:tc>
        <w:tc>
          <w:tcPr>
            <w:tcW w:w="473" w:type="pct"/>
            <w:tcBorders>
              <w:top w:val="nil"/>
              <w:left w:val="nil"/>
              <w:bottom w:val="single" w:sz="4" w:space="0" w:color="auto"/>
              <w:right w:val="single" w:sz="4" w:space="0" w:color="auto"/>
            </w:tcBorders>
            <w:shd w:val="clear" w:color="auto" w:fill="auto"/>
            <w:noWrap/>
            <w:vAlign w:val="bottom"/>
          </w:tcPr>
          <w:p w:rsidR="00F553BE" w:rsidRPr="00DB170B" w:rsidRDefault="00F553BE" w:rsidP="009F3A33">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F553BE" w:rsidRPr="00DB170B" w:rsidRDefault="00F553BE" w:rsidP="009F3A33">
            <w:pPr>
              <w:rPr>
                <w:rFonts w:cs="Calibri"/>
                <w:color w:val="000000"/>
              </w:rPr>
            </w:pPr>
            <w:r>
              <w:rPr>
                <w:rFonts w:cs="Calibri"/>
                <w:color w:val="000000"/>
              </w:rPr>
              <w:t>Alias for OOB Time Dimension</w:t>
            </w:r>
          </w:p>
        </w:tc>
        <w:tc>
          <w:tcPr>
            <w:tcW w:w="389" w:type="pct"/>
            <w:tcBorders>
              <w:top w:val="nil"/>
              <w:left w:val="nil"/>
              <w:bottom w:val="single" w:sz="4" w:space="0" w:color="auto"/>
              <w:right w:val="single" w:sz="4" w:space="0" w:color="auto"/>
            </w:tcBorders>
            <w:shd w:val="clear" w:color="auto" w:fill="auto"/>
            <w:noWrap/>
            <w:vAlign w:val="bottom"/>
          </w:tcPr>
          <w:p w:rsidR="00F553BE" w:rsidRPr="00DB170B" w:rsidRDefault="00F553BE" w:rsidP="009F3A33">
            <w:pPr>
              <w:rPr>
                <w:rFonts w:cs="Calibri"/>
                <w:color w:val="000000"/>
              </w:rPr>
            </w:pPr>
          </w:p>
        </w:tc>
      </w:tr>
      <w:tr w:rsidR="00F553BE"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F553BE" w:rsidRPr="00DB170B" w:rsidRDefault="00F553BE" w:rsidP="009F3A33">
            <w:pPr>
              <w:jc w:val="right"/>
              <w:rPr>
                <w:rFonts w:cs="Calibri"/>
                <w:color w:val="000000"/>
              </w:rPr>
            </w:pPr>
            <w:r>
              <w:rPr>
                <w:rFonts w:cs="Calibri"/>
                <w:color w:val="000000"/>
              </w:rPr>
              <w:t>10</w:t>
            </w:r>
          </w:p>
        </w:tc>
        <w:tc>
          <w:tcPr>
            <w:tcW w:w="321"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r>
              <w:rPr>
                <w:rFonts w:cs="Calibri"/>
                <w:color w:val="000000"/>
              </w:rPr>
              <w:t>Logical Table</w:t>
            </w:r>
          </w:p>
        </w:tc>
        <w:tc>
          <w:tcPr>
            <w:tcW w:w="296"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r w:rsidRPr="00F553BE">
              <w:rPr>
                <w:rFonts w:cs="Calibri"/>
                <w:color w:val="000000"/>
              </w:rPr>
              <w:t xml:space="preserve">Dim - </w:t>
            </w:r>
            <w:proofErr w:type="spellStart"/>
            <w:r w:rsidRPr="00F553BE">
              <w:rPr>
                <w:rFonts w:cs="Calibri"/>
                <w:color w:val="000000"/>
              </w:rPr>
              <w:t>Prealloc</w:t>
            </w:r>
            <w:proofErr w:type="spellEnd"/>
            <w:r w:rsidRPr="00F553BE">
              <w:rPr>
                <w:rFonts w:cs="Calibri"/>
                <w:color w:val="000000"/>
              </w:rPr>
              <w:t xml:space="preserve"> Accounting Calendar</w:t>
            </w:r>
          </w:p>
        </w:tc>
        <w:tc>
          <w:tcPr>
            <w:tcW w:w="473"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F553BE" w:rsidRPr="00DB170B" w:rsidRDefault="00F553BE" w:rsidP="00D672EC">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tcPr>
          <w:p w:rsidR="00F553BE" w:rsidRPr="00DB170B" w:rsidRDefault="00F553BE" w:rsidP="009F3A33">
            <w:pPr>
              <w:rPr>
                <w:rFonts w:cs="Calibri"/>
                <w:color w:val="000000"/>
              </w:rPr>
            </w:pPr>
          </w:p>
        </w:tc>
      </w:tr>
      <w:tr w:rsidR="004469D5"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4469D5" w:rsidRPr="00DB170B" w:rsidRDefault="004469D5" w:rsidP="009F3A33">
            <w:pPr>
              <w:jc w:val="right"/>
              <w:rPr>
                <w:rFonts w:cs="Calibri"/>
                <w:color w:val="000000"/>
              </w:rPr>
            </w:pPr>
            <w:r>
              <w:rPr>
                <w:rFonts w:cs="Calibri"/>
                <w:color w:val="000000"/>
              </w:rPr>
              <w:t>11</w:t>
            </w:r>
          </w:p>
        </w:tc>
        <w:tc>
          <w:tcPr>
            <w:tcW w:w="321"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Logical Table</w:t>
            </w:r>
          </w:p>
        </w:tc>
        <w:tc>
          <w:tcPr>
            <w:tcW w:w="296"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4469D5" w:rsidRPr="00DB170B" w:rsidRDefault="004469D5" w:rsidP="00820184">
            <w:pPr>
              <w:rPr>
                <w:rFonts w:cs="Calibri"/>
                <w:color w:val="000000"/>
              </w:rPr>
            </w:pPr>
            <w:r w:rsidRPr="004469D5">
              <w:rPr>
                <w:rFonts w:cs="Calibri"/>
                <w:color w:val="000000"/>
              </w:rPr>
              <w:t xml:space="preserve">Dim - </w:t>
            </w:r>
            <w:proofErr w:type="spellStart"/>
            <w:r w:rsidRPr="004469D5">
              <w:rPr>
                <w:rFonts w:cs="Calibri"/>
                <w:color w:val="000000"/>
              </w:rPr>
              <w:t>Prealloc</w:t>
            </w:r>
            <w:proofErr w:type="spellEnd"/>
            <w:r w:rsidRPr="004469D5">
              <w:rPr>
                <w:rFonts w:cs="Calibri"/>
                <w:color w:val="000000"/>
              </w:rPr>
              <w:t xml:space="preserve"> Approver</w:t>
            </w:r>
          </w:p>
        </w:tc>
        <w:tc>
          <w:tcPr>
            <w:tcW w:w="473" w:type="pct"/>
            <w:tcBorders>
              <w:top w:val="nil"/>
              <w:left w:val="nil"/>
              <w:bottom w:val="single" w:sz="4" w:space="0" w:color="auto"/>
              <w:right w:val="single" w:sz="4" w:space="0" w:color="auto"/>
            </w:tcBorders>
            <w:shd w:val="clear" w:color="auto" w:fill="auto"/>
            <w:noWrap/>
            <w:vAlign w:val="bottom"/>
          </w:tcPr>
          <w:p w:rsidR="004469D5" w:rsidRPr="00DB170B" w:rsidRDefault="004469D5"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4469D5" w:rsidRPr="00DB170B" w:rsidRDefault="004469D5" w:rsidP="00D672EC">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tcPr>
          <w:p w:rsidR="004469D5" w:rsidRPr="00DB170B" w:rsidRDefault="004469D5" w:rsidP="009F3A33">
            <w:pPr>
              <w:rPr>
                <w:rFonts w:cs="Calibri"/>
                <w:color w:val="000000"/>
              </w:rPr>
            </w:pPr>
          </w:p>
        </w:tc>
      </w:tr>
      <w:tr w:rsidR="004469D5"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4469D5" w:rsidRPr="00DB170B" w:rsidRDefault="004469D5" w:rsidP="009F3A33">
            <w:pPr>
              <w:jc w:val="right"/>
              <w:rPr>
                <w:rFonts w:cs="Calibri"/>
                <w:color w:val="000000"/>
              </w:rPr>
            </w:pPr>
            <w:r>
              <w:rPr>
                <w:rFonts w:cs="Calibri"/>
                <w:color w:val="000000"/>
              </w:rPr>
              <w:t>12</w:t>
            </w:r>
          </w:p>
        </w:tc>
        <w:tc>
          <w:tcPr>
            <w:tcW w:w="321"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Logical Table</w:t>
            </w:r>
          </w:p>
        </w:tc>
        <w:tc>
          <w:tcPr>
            <w:tcW w:w="296"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4469D5" w:rsidRPr="004469D5" w:rsidRDefault="004469D5" w:rsidP="00820184">
            <w:pPr>
              <w:rPr>
                <w:rFonts w:cs="Calibri"/>
                <w:color w:val="000000"/>
              </w:rPr>
            </w:pPr>
            <w:r w:rsidRPr="004469D5">
              <w:rPr>
                <w:rFonts w:cs="Calibri"/>
                <w:color w:val="000000"/>
              </w:rPr>
              <w:t xml:space="preserve">Dim - </w:t>
            </w:r>
            <w:proofErr w:type="spellStart"/>
            <w:r w:rsidRPr="004469D5">
              <w:rPr>
                <w:rFonts w:cs="Calibri"/>
                <w:color w:val="000000"/>
              </w:rPr>
              <w:t>Prealloc</w:t>
            </w:r>
            <w:proofErr w:type="spellEnd"/>
            <w:r w:rsidRPr="004469D5">
              <w:rPr>
                <w:rFonts w:cs="Calibri"/>
                <w:color w:val="000000"/>
              </w:rPr>
              <w:t xml:space="preserve"> Changed By</w:t>
            </w:r>
          </w:p>
        </w:tc>
        <w:tc>
          <w:tcPr>
            <w:tcW w:w="473" w:type="pct"/>
            <w:tcBorders>
              <w:top w:val="nil"/>
              <w:left w:val="nil"/>
              <w:bottom w:val="single" w:sz="4" w:space="0" w:color="auto"/>
              <w:right w:val="single" w:sz="4" w:space="0" w:color="auto"/>
            </w:tcBorders>
            <w:shd w:val="clear" w:color="auto" w:fill="auto"/>
            <w:noWrap/>
            <w:vAlign w:val="bottom"/>
          </w:tcPr>
          <w:p w:rsidR="004469D5" w:rsidRPr="00DB170B" w:rsidRDefault="004469D5"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4469D5" w:rsidRPr="00DB170B" w:rsidRDefault="004469D5" w:rsidP="00D672EC">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tcPr>
          <w:p w:rsidR="004469D5" w:rsidRPr="00DB170B" w:rsidRDefault="004469D5" w:rsidP="009F3A33">
            <w:pPr>
              <w:rPr>
                <w:rFonts w:cs="Calibri"/>
                <w:color w:val="000000"/>
              </w:rPr>
            </w:pPr>
          </w:p>
        </w:tc>
      </w:tr>
      <w:tr w:rsidR="004469D5"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4469D5" w:rsidRPr="00DB170B" w:rsidRDefault="004469D5" w:rsidP="009F3A33">
            <w:pPr>
              <w:jc w:val="right"/>
              <w:rPr>
                <w:rFonts w:cs="Calibri"/>
                <w:color w:val="000000"/>
              </w:rPr>
            </w:pPr>
            <w:r>
              <w:rPr>
                <w:rFonts w:cs="Calibri"/>
                <w:color w:val="000000"/>
              </w:rPr>
              <w:t>13</w:t>
            </w:r>
          </w:p>
        </w:tc>
        <w:tc>
          <w:tcPr>
            <w:tcW w:w="321"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Logical Table</w:t>
            </w:r>
          </w:p>
        </w:tc>
        <w:tc>
          <w:tcPr>
            <w:tcW w:w="296"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4469D5" w:rsidRPr="00DB170B" w:rsidRDefault="004469D5" w:rsidP="00820184">
            <w:pPr>
              <w:rPr>
                <w:rFonts w:cs="Calibri"/>
                <w:color w:val="000000"/>
              </w:rPr>
            </w:pPr>
            <w:r w:rsidRPr="004469D5">
              <w:rPr>
                <w:rFonts w:cs="Calibri"/>
                <w:color w:val="000000"/>
              </w:rPr>
              <w:t xml:space="preserve">Dim - </w:t>
            </w:r>
            <w:proofErr w:type="spellStart"/>
            <w:r w:rsidRPr="004469D5">
              <w:rPr>
                <w:rFonts w:cs="Calibri"/>
                <w:color w:val="000000"/>
              </w:rPr>
              <w:t>Prealloc</w:t>
            </w:r>
            <w:proofErr w:type="spellEnd"/>
            <w:r w:rsidRPr="004469D5">
              <w:rPr>
                <w:rFonts w:cs="Calibri"/>
                <w:color w:val="000000"/>
              </w:rPr>
              <w:t xml:space="preserve"> Cost Pool</w:t>
            </w:r>
          </w:p>
        </w:tc>
        <w:tc>
          <w:tcPr>
            <w:tcW w:w="473" w:type="pct"/>
            <w:tcBorders>
              <w:top w:val="nil"/>
              <w:left w:val="nil"/>
              <w:bottom w:val="single" w:sz="4" w:space="0" w:color="auto"/>
              <w:right w:val="single" w:sz="4" w:space="0" w:color="auto"/>
            </w:tcBorders>
            <w:shd w:val="clear" w:color="auto" w:fill="auto"/>
            <w:noWrap/>
            <w:vAlign w:val="bottom"/>
          </w:tcPr>
          <w:p w:rsidR="004469D5" w:rsidRPr="00DB170B" w:rsidRDefault="004469D5"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4469D5" w:rsidRPr="00DB170B" w:rsidRDefault="004469D5" w:rsidP="00D672EC">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tcPr>
          <w:p w:rsidR="004469D5" w:rsidRPr="00DB170B" w:rsidRDefault="004469D5" w:rsidP="009F3A33">
            <w:pPr>
              <w:rPr>
                <w:rFonts w:cs="Calibri"/>
                <w:color w:val="000000"/>
              </w:rPr>
            </w:pPr>
          </w:p>
        </w:tc>
      </w:tr>
      <w:tr w:rsidR="004469D5"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4469D5" w:rsidRPr="00DB170B" w:rsidRDefault="004469D5" w:rsidP="009F3A33">
            <w:pPr>
              <w:jc w:val="right"/>
              <w:rPr>
                <w:rFonts w:cs="Calibri"/>
                <w:color w:val="000000"/>
              </w:rPr>
            </w:pPr>
            <w:r>
              <w:rPr>
                <w:rFonts w:cs="Calibri"/>
                <w:color w:val="000000"/>
              </w:rPr>
              <w:t>14</w:t>
            </w:r>
          </w:p>
        </w:tc>
        <w:tc>
          <w:tcPr>
            <w:tcW w:w="321"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Logical Table</w:t>
            </w:r>
          </w:p>
        </w:tc>
        <w:tc>
          <w:tcPr>
            <w:tcW w:w="296"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4469D5" w:rsidRPr="00DB170B" w:rsidRDefault="004469D5" w:rsidP="009F3A33">
            <w:pPr>
              <w:rPr>
                <w:rFonts w:cs="Calibri"/>
                <w:color w:val="000000"/>
              </w:rPr>
            </w:pPr>
            <w:r w:rsidRPr="004469D5">
              <w:rPr>
                <w:rFonts w:cs="Calibri"/>
                <w:color w:val="000000"/>
              </w:rPr>
              <w:t xml:space="preserve">Dim - </w:t>
            </w:r>
            <w:proofErr w:type="spellStart"/>
            <w:r w:rsidRPr="004469D5">
              <w:rPr>
                <w:rFonts w:cs="Calibri"/>
                <w:color w:val="000000"/>
              </w:rPr>
              <w:t>PreAlloc</w:t>
            </w:r>
            <w:proofErr w:type="spellEnd"/>
            <w:r w:rsidRPr="004469D5">
              <w:rPr>
                <w:rFonts w:cs="Calibri"/>
                <w:color w:val="000000"/>
              </w:rPr>
              <w:t xml:space="preserve"> Created By</w:t>
            </w:r>
          </w:p>
        </w:tc>
        <w:tc>
          <w:tcPr>
            <w:tcW w:w="473" w:type="pct"/>
            <w:tcBorders>
              <w:top w:val="nil"/>
              <w:left w:val="nil"/>
              <w:bottom w:val="single" w:sz="4" w:space="0" w:color="auto"/>
              <w:right w:val="single" w:sz="4" w:space="0" w:color="auto"/>
            </w:tcBorders>
            <w:shd w:val="clear" w:color="auto" w:fill="auto"/>
            <w:noWrap/>
            <w:vAlign w:val="bottom"/>
          </w:tcPr>
          <w:p w:rsidR="004469D5" w:rsidRPr="00DB170B" w:rsidRDefault="004469D5" w:rsidP="009F3A33">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4469D5" w:rsidRPr="00DB170B" w:rsidRDefault="004469D5" w:rsidP="00B553E1">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tcPr>
          <w:p w:rsidR="004469D5" w:rsidRPr="00B553E1" w:rsidRDefault="004469D5" w:rsidP="00820184">
            <w:pPr>
              <w:rPr>
                <w:rFonts w:cs="Calibri"/>
                <w:b/>
                <w:color w:val="000000"/>
                <w:u w:val="single"/>
              </w:rPr>
            </w:pPr>
          </w:p>
        </w:tc>
      </w:tr>
      <w:tr w:rsidR="004469D5"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4469D5" w:rsidRPr="00DB170B" w:rsidRDefault="004469D5" w:rsidP="009F3A33">
            <w:pPr>
              <w:jc w:val="right"/>
              <w:rPr>
                <w:rFonts w:cs="Calibri"/>
                <w:color w:val="000000"/>
              </w:rPr>
            </w:pPr>
            <w:r>
              <w:rPr>
                <w:rFonts w:cs="Calibri"/>
                <w:color w:val="000000"/>
              </w:rPr>
              <w:t>15</w:t>
            </w:r>
          </w:p>
        </w:tc>
        <w:tc>
          <w:tcPr>
            <w:tcW w:w="321"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Logical Table</w:t>
            </w:r>
          </w:p>
        </w:tc>
        <w:tc>
          <w:tcPr>
            <w:tcW w:w="296"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4469D5" w:rsidRPr="00DB170B" w:rsidRDefault="004469D5" w:rsidP="00820184">
            <w:pPr>
              <w:rPr>
                <w:rFonts w:cs="Calibri"/>
                <w:color w:val="000000"/>
              </w:rPr>
            </w:pPr>
            <w:r w:rsidRPr="004469D5">
              <w:rPr>
                <w:rFonts w:cs="Calibri"/>
                <w:color w:val="000000"/>
              </w:rPr>
              <w:t xml:space="preserve">Dim - </w:t>
            </w:r>
            <w:proofErr w:type="spellStart"/>
            <w:r w:rsidRPr="004469D5">
              <w:rPr>
                <w:rFonts w:cs="Calibri"/>
                <w:color w:val="000000"/>
              </w:rPr>
              <w:t>Prealloc</w:t>
            </w:r>
            <w:proofErr w:type="spellEnd"/>
            <w:r w:rsidRPr="004469D5">
              <w:rPr>
                <w:rFonts w:cs="Calibri"/>
                <w:color w:val="000000"/>
              </w:rPr>
              <w:t xml:space="preserve"> Journal Category</w:t>
            </w:r>
          </w:p>
        </w:tc>
        <w:tc>
          <w:tcPr>
            <w:tcW w:w="473" w:type="pct"/>
            <w:tcBorders>
              <w:top w:val="nil"/>
              <w:left w:val="nil"/>
              <w:bottom w:val="single" w:sz="4" w:space="0" w:color="auto"/>
              <w:right w:val="single" w:sz="4" w:space="0" w:color="auto"/>
            </w:tcBorders>
            <w:shd w:val="clear" w:color="auto" w:fill="auto"/>
            <w:noWrap/>
            <w:vAlign w:val="bottom"/>
          </w:tcPr>
          <w:p w:rsidR="004469D5" w:rsidRPr="00DB170B" w:rsidRDefault="004469D5"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4469D5" w:rsidRPr="00DB170B" w:rsidRDefault="004469D5" w:rsidP="00E12BEF">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tcPr>
          <w:p w:rsidR="004469D5" w:rsidRPr="00DB170B" w:rsidRDefault="004469D5" w:rsidP="009F3A33">
            <w:pPr>
              <w:rPr>
                <w:rFonts w:cs="Calibri"/>
                <w:color w:val="000000"/>
              </w:rPr>
            </w:pPr>
          </w:p>
        </w:tc>
      </w:tr>
      <w:tr w:rsidR="004469D5"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4469D5" w:rsidRPr="00DB170B" w:rsidRDefault="004469D5" w:rsidP="009F3A33">
            <w:pPr>
              <w:jc w:val="right"/>
              <w:rPr>
                <w:rFonts w:cs="Calibri"/>
                <w:color w:val="000000"/>
              </w:rPr>
            </w:pPr>
            <w:r>
              <w:rPr>
                <w:rFonts w:cs="Calibri"/>
                <w:color w:val="000000"/>
              </w:rPr>
              <w:t>16</w:t>
            </w:r>
          </w:p>
        </w:tc>
        <w:tc>
          <w:tcPr>
            <w:tcW w:w="321"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Logical Table</w:t>
            </w:r>
          </w:p>
        </w:tc>
        <w:tc>
          <w:tcPr>
            <w:tcW w:w="296"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4469D5" w:rsidRPr="00DB170B" w:rsidRDefault="004469D5" w:rsidP="009F3A33">
            <w:pPr>
              <w:rPr>
                <w:rFonts w:cs="Calibri"/>
                <w:color w:val="000000"/>
              </w:rPr>
            </w:pPr>
            <w:r w:rsidRPr="004469D5">
              <w:rPr>
                <w:rFonts w:cs="Calibri"/>
                <w:color w:val="000000"/>
              </w:rPr>
              <w:t xml:space="preserve">Dim - </w:t>
            </w:r>
            <w:proofErr w:type="spellStart"/>
            <w:r w:rsidRPr="004469D5">
              <w:rPr>
                <w:rFonts w:cs="Calibri"/>
                <w:color w:val="000000"/>
              </w:rPr>
              <w:t>Prealloc</w:t>
            </w:r>
            <w:proofErr w:type="spellEnd"/>
            <w:r w:rsidRPr="004469D5">
              <w:rPr>
                <w:rFonts w:cs="Calibri"/>
                <w:color w:val="000000"/>
              </w:rPr>
              <w:t xml:space="preserve"> Journal Type</w:t>
            </w:r>
          </w:p>
        </w:tc>
        <w:tc>
          <w:tcPr>
            <w:tcW w:w="473" w:type="pct"/>
            <w:tcBorders>
              <w:top w:val="nil"/>
              <w:left w:val="nil"/>
              <w:bottom w:val="single" w:sz="4" w:space="0" w:color="auto"/>
              <w:right w:val="single" w:sz="4" w:space="0" w:color="auto"/>
            </w:tcBorders>
            <w:shd w:val="clear" w:color="auto" w:fill="auto"/>
            <w:noWrap/>
            <w:vAlign w:val="bottom"/>
          </w:tcPr>
          <w:p w:rsidR="004469D5" w:rsidRPr="00DB170B" w:rsidRDefault="004469D5" w:rsidP="009F3A33">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4469D5" w:rsidRPr="00DB170B" w:rsidRDefault="004469D5" w:rsidP="009F3A33">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tcPr>
          <w:p w:rsidR="004469D5" w:rsidRPr="00DB170B" w:rsidRDefault="004469D5" w:rsidP="009F3A33">
            <w:pPr>
              <w:rPr>
                <w:rFonts w:cs="Calibri"/>
                <w:color w:val="000000"/>
              </w:rPr>
            </w:pPr>
          </w:p>
        </w:tc>
      </w:tr>
      <w:tr w:rsidR="004469D5"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4469D5" w:rsidRPr="00DB170B" w:rsidRDefault="004469D5" w:rsidP="009F3A33">
            <w:pPr>
              <w:jc w:val="right"/>
              <w:rPr>
                <w:rFonts w:cs="Calibri"/>
                <w:color w:val="000000"/>
              </w:rPr>
            </w:pPr>
            <w:r>
              <w:rPr>
                <w:rFonts w:cs="Calibri"/>
                <w:color w:val="000000"/>
              </w:rPr>
              <w:t>17</w:t>
            </w:r>
          </w:p>
        </w:tc>
        <w:tc>
          <w:tcPr>
            <w:tcW w:w="321"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Logical Table</w:t>
            </w:r>
          </w:p>
        </w:tc>
        <w:tc>
          <w:tcPr>
            <w:tcW w:w="296"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4469D5" w:rsidRPr="00DB170B" w:rsidRDefault="004469D5" w:rsidP="009F3A33">
            <w:pPr>
              <w:rPr>
                <w:rFonts w:cs="Calibri"/>
                <w:color w:val="000000"/>
              </w:rPr>
            </w:pPr>
            <w:r w:rsidRPr="004469D5">
              <w:rPr>
                <w:rFonts w:cs="Calibri"/>
                <w:color w:val="000000"/>
              </w:rPr>
              <w:t xml:space="preserve">Dim - </w:t>
            </w:r>
            <w:proofErr w:type="spellStart"/>
            <w:r w:rsidRPr="004469D5">
              <w:rPr>
                <w:rFonts w:cs="Calibri"/>
                <w:color w:val="000000"/>
              </w:rPr>
              <w:t>Prealloc</w:t>
            </w:r>
            <w:proofErr w:type="spellEnd"/>
            <w:r w:rsidRPr="004469D5">
              <w:rPr>
                <w:rFonts w:cs="Calibri"/>
                <w:color w:val="000000"/>
              </w:rPr>
              <w:t xml:space="preserve"> Preparer</w:t>
            </w:r>
          </w:p>
        </w:tc>
        <w:tc>
          <w:tcPr>
            <w:tcW w:w="473" w:type="pct"/>
            <w:tcBorders>
              <w:top w:val="nil"/>
              <w:left w:val="nil"/>
              <w:bottom w:val="single" w:sz="4" w:space="0" w:color="auto"/>
              <w:right w:val="single" w:sz="4" w:space="0" w:color="auto"/>
            </w:tcBorders>
            <w:shd w:val="clear" w:color="auto" w:fill="auto"/>
            <w:noWrap/>
            <w:vAlign w:val="bottom"/>
          </w:tcPr>
          <w:p w:rsidR="004469D5" w:rsidRPr="00DB170B" w:rsidRDefault="004469D5" w:rsidP="009F3A33">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4469D5" w:rsidRPr="00DB170B" w:rsidRDefault="004469D5" w:rsidP="00E12BEF">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tcPr>
          <w:p w:rsidR="004469D5" w:rsidRPr="00DB170B" w:rsidRDefault="004469D5" w:rsidP="009F3A33">
            <w:pPr>
              <w:rPr>
                <w:rFonts w:cs="Calibri"/>
                <w:color w:val="000000"/>
              </w:rPr>
            </w:pPr>
          </w:p>
        </w:tc>
      </w:tr>
      <w:tr w:rsidR="004469D5"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4469D5" w:rsidRPr="00DB170B" w:rsidRDefault="004469D5" w:rsidP="009F3A33">
            <w:pPr>
              <w:jc w:val="right"/>
              <w:rPr>
                <w:rFonts w:cs="Calibri"/>
                <w:color w:val="000000"/>
              </w:rPr>
            </w:pPr>
            <w:r>
              <w:rPr>
                <w:rFonts w:cs="Calibri"/>
                <w:color w:val="000000"/>
              </w:rPr>
              <w:t>18</w:t>
            </w:r>
          </w:p>
        </w:tc>
        <w:tc>
          <w:tcPr>
            <w:tcW w:w="321"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Logical Table</w:t>
            </w:r>
          </w:p>
        </w:tc>
        <w:tc>
          <w:tcPr>
            <w:tcW w:w="296"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4469D5" w:rsidRPr="00DB170B" w:rsidRDefault="004469D5" w:rsidP="009F3A33">
            <w:pPr>
              <w:rPr>
                <w:rFonts w:cs="Calibri"/>
                <w:color w:val="000000"/>
              </w:rPr>
            </w:pPr>
            <w:r w:rsidRPr="004469D5">
              <w:rPr>
                <w:rFonts w:cs="Calibri"/>
                <w:color w:val="000000"/>
              </w:rPr>
              <w:t xml:space="preserve">Dim - </w:t>
            </w:r>
            <w:proofErr w:type="spellStart"/>
            <w:r w:rsidRPr="004469D5">
              <w:rPr>
                <w:rFonts w:cs="Calibri"/>
                <w:color w:val="000000"/>
              </w:rPr>
              <w:t>Prealloc</w:t>
            </w:r>
            <w:proofErr w:type="spellEnd"/>
            <w:r w:rsidRPr="004469D5">
              <w:rPr>
                <w:rFonts w:cs="Calibri"/>
                <w:color w:val="000000"/>
              </w:rPr>
              <w:t xml:space="preserve"> Sources</w:t>
            </w:r>
          </w:p>
        </w:tc>
        <w:tc>
          <w:tcPr>
            <w:tcW w:w="473" w:type="pct"/>
            <w:tcBorders>
              <w:top w:val="nil"/>
              <w:left w:val="nil"/>
              <w:bottom w:val="single" w:sz="4" w:space="0" w:color="auto"/>
              <w:right w:val="single" w:sz="4" w:space="0" w:color="auto"/>
            </w:tcBorders>
            <w:shd w:val="clear" w:color="auto" w:fill="auto"/>
            <w:noWrap/>
            <w:vAlign w:val="bottom"/>
          </w:tcPr>
          <w:p w:rsidR="004469D5" w:rsidRPr="00DB170B" w:rsidRDefault="004469D5"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4469D5" w:rsidRPr="00DB170B" w:rsidRDefault="004469D5" w:rsidP="009F3A33">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tcPr>
          <w:p w:rsidR="004469D5" w:rsidRPr="00DB170B" w:rsidRDefault="004469D5" w:rsidP="009F3A33">
            <w:pPr>
              <w:rPr>
                <w:rFonts w:cs="Calibri"/>
                <w:color w:val="000000"/>
              </w:rPr>
            </w:pPr>
          </w:p>
        </w:tc>
      </w:tr>
      <w:tr w:rsidR="004469D5"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4469D5" w:rsidRPr="00DB170B" w:rsidRDefault="004469D5" w:rsidP="009F3A33">
            <w:pPr>
              <w:jc w:val="right"/>
              <w:rPr>
                <w:rFonts w:cs="Calibri"/>
                <w:color w:val="000000"/>
              </w:rPr>
            </w:pPr>
            <w:r>
              <w:rPr>
                <w:rFonts w:cs="Calibri"/>
                <w:color w:val="000000"/>
              </w:rPr>
              <w:t>19</w:t>
            </w:r>
          </w:p>
        </w:tc>
        <w:tc>
          <w:tcPr>
            <w:tcW w:w="321"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Logical Table</w:t>
            </w:r>
          </w:p>
        </w:tc>
        <w:tc>
          <w:tcPr>
            <w:tcW w:w="296" w:type="pct"/>
            <w:tcBorders>
              <w:top w:val="nil"/>
              <w:left w:val="nil"/>
              <w:bottom w:val="single" w:sz="4" w:space="0" w:color="auto"/>
              <w:right w:val="single" w:sz="4" w:space="0" w:color="auto"/>
            </w:tcBorders>
            <w:shd w:val="clear" w:color="auto" w:fill="auto"/>
            <w:noWrap/>
            <w:vAlign w:val="bottom"/>
          </w:tcPr>
          <w:p w:rsidR="004469D5" w:rsidRPr="00DB170B" w:rsidRDefault="004469D5" w:rsidP="002773EF">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4469D5" w:rsidRPr="00DB170B" w:rsidRDefault="004469D5" w:rsidP="009F3A33">
            <w:pPr>
              <w:rPr>
                <w:rFonts w:cs="Calibri"/>
                <w:color w:val="000000"/>
              </w:rPr>
            </w:pPr>
            <w:r w:rsidRPr="004469D5">
              <w:rPr>
                <w:rFonts w:cs="Calibri"/>
                <w:color w:val="000000"/>
              </w:rPr>
              <w:t xml:space="preserve">Dim - </w:t>
            </w:r>
            <w:proofErr w:type="spellStart"/>
            <w:r w:rsidRPr="004469D5">
              <w:rPr>
                <w:rFonts w:cs="Calibri"/>
                <w:color w:val="000000"/>
              </w:rPr>
              <w:t>Prealloc</w:t>
            </w:r>
            <w:proofErr w:type="spellEnd"/>
            <w:r w:rsidRPr="004469D5">
              <w:rPr>
                <w:rFonts w:cs="Calibri"/>
                <w:color w:val="000000"/>
              </w:rPr>
              <w:t xml:space="preserve"> Transaction Type</w:t>
            </w:r>
          </w:p>
        </w:tc>
        <w:tc>
          <w:tcPr>
            <w:tcW w:w="473" w:type="pct"/>
            <w:tcBorders>
              <w:top w:val="nil"/>
              <w:left w:val="nil"/>
              <w:bottom w:val="single" w:sz="4" w:space="0" w:color="auto"/>
              <w:right w:val="single" w:sz="4" w:space="0" w:color="auto"/>
            </w:tcBorders>
            <w:shd w:val="clear" w:color="auto" w:fill="auto"/>
            <w:noWrap/>
            <w:vAlign w:val="bottom"/>
          </w:tcPr>
          <w:p w:rsidR="004469D5" w:rsidRPr="00DB170B" w:rsidRDefault="004469D5"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4469D5" w:rsidRPr="00DB170B" w:rsidRDefault="004469D5" w:rsidP="009F3A33">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tcPr>
          <w:p w:rsidR="004469D5" w:rsidRPr="00DB170B" w:rsidRDefault="004469D5" w:rsidP="009F3A33">
            <w:pPr>
              <w:rPr>
                <w:rFonts w:cs="Calibri"/>
                <w:color w:val="000000"/>
              </w:rPr>
            </w:pPr>
          </w:p>
        </w:tc>
      </w:tr>
      <w:tr w:rsidR="00F553BE"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F553BE" w:rsidRPr="00DB170B" w:rsidRDefault="00E323CA" w:rsidP="009F3A33">
            <w:pPr>
              <w:jc w:val="right"/>
              <w:rPr>
                <w:rFonts w:cs="Calibri"/>
                <w:color w:val="000000"/>
              </w:rPr>
            </w:pPr>
            <w:r>
              <w:rPr>
                <w:rFonts w:cs="Calibri"/>
                <w:color w:val="000000"/>
              </w:rPr>
              <w:t>20</w:t>
            </w:r>
          </w:p>
        </w:tc>
        <w:tc>
          <w:tcPr>
            <w:tcW w:w="321" w:type="pct"/>
            <w:tcBorders>
              <w:top w:val="nil"/>
              <w:left w:val="nil"/>
              <w:bottom w:val="single" w:sz="4" w:space="0" w:color="auto"/>
              <w:right w:val="single" w:sz="4" w:space="0" w:color="auto"/>
            </w:tcBorders>
            <w:shd w:val="clear" w:color="auto" w:fill="auto"/>
            <w:noWrap/>
            <w:vAlign w:val="bottom"/>
          </w:tcPr>
          <w:p w:rsidR="00F553BE" w:rsidRPr="00DB170B" w:rsidRDefault="00195223" w:rsidP="00820184">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F553BE" w:rsidRPr="00DB170B" w:rsidRDefault="00195223" w:rsidP="00820184">
            <w:pPr>
              <w:rPr>
                <w:rFonts w:cs="Calibri"/>
                <w:color w:val="000000"/>
              </w:rPr>
            </w:pPr>
            <w:r>
              <w:rPr>
                <w:rFonts w:cs="Calibri"/>
                <w:color w:val="000000"/>
              </w:rPr>
              <w:t>Presentation Table</w:t>
            </w:r>
          </w:p>
        </w:tc>
        <w:tc>
          <w:tcPr>
            <w:tcW w:w="296" w:type="pct"/>
            <w:tcBorders>
              <w:top w:val="nil"/>
              <w:left w:val="nil"/>
              <w:bottom w:val="single" w:sz="4" w:space="0" w:color="auto"/>
              <w:right w:val="single" w:sz="4" w:space="0" w:color="auto"/>
            </w:tcBorders>
            <w:shd w:val="clear" w:color="auto" w:fill="auto"/>
            <w:noWrap/>
            <w:vAlign w:val="bottom"/>
          </w:tcPr>
          <w:p w:rsidR="00F553BE" w:rsidRPr="00DB170B" w:rsidRDefault="00195223" w:rsidP="00820184">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F553BE" w:rsidRPr="00DB170B" w:rsidRDefault="00195223" w:rsidP="00820184">
            <w:pPr>
              <w:rPr>
                <w:rFonts w:cs="Calibri"/>
                <w:color w:val="000000"/>
              </w:rPr>
            </w:pPr>
            <w:r w:rsidRPr="00195223">
              <w:rPr>
                <w:rFonts w:cs="Calibri"/>
                <w:color w:val="000000"/>
              </w:rPr>
              <w:t>Accounting Calendar</w:t>
            </w:r>
          </w:p>
        </w:tc>
        <w:tc>
          <w:tcPr>
            <w:tcW w:w="473"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tcPr>
          <w:p w:rsidR="00F553BE" w:rsidRPr="00DB170B" w:rsidRDefault="00F553BE" w:rsidP="009F3A33">
            <w:pPr>
              <w:rPr>
                <w:rFonts w:cs="Calibri"/>
                <w:color w:val="000000"/>
              </w:rPr>
            </w:pPr>
          </w:p>
        </w:tc>
      </w:tr>
      <w:tr w:rsidR="00195223"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195223" w:rsidRPr="00DB170B" w:rsidRDefault="00195223" w:rsidP="00820184">
            <w:pPr>
              <w:jc w:val="right"/>
              <w:rPr>
                <w:rFonts w:cs="Calibri"/>
                <w:color w:val="000000"/>
              </w:rPr>
            </w:pPr>
            <w:r>
              <w:rPr>
                <w:rFonts w:cs="Calibri"/>
                <w:color w:val="000000"/>
              </w:rPr>
              <w:t>2</w:t>
            </w:r>
            <w:r>
              <w:rPr>
                <w:rFonts w:cs="Calibri"/>
                <w:color w:val="000000"/>
              </w:rPr>
              <w:lastRenderedPageBreak/>
              <w:t>1</w:t>
            </w:r>
          </w:p>
        </w:tc>
        <w:tc>
          <w:tcPr>
            <w:tcW w:w="321"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lastRenderedPageBreak/>
              <w:t>RPD</w:t>
            </w:r>
          </w:p>
        </w:tc>
        <w:tc>
          <w:tcPr>
            <w:tcW w:w="607"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w:t>
            </w:r>
            <w:r>
              <w:rPr>
                <w:rFonts w:cs="Calibri"/>
                <w:color w:val="000000"/>
              </w:rPr>
              <w:lastRenderedPageBreak/>
              <w:t>n Table</w:t>
            </w:r>
          </w:p>
        </w:tc>
        <w:tc>
          <w:tcPr>
            <w:tcW w:w="296"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lastRenderedPageBreak/>
              <w:t>New</w:t>
            </w:r>
          </w:p>
        </w:tc>
        <w:tc>
          <w:tcPr>
            <w:tcW w:w="1394"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r w:rsidRPr="00195223">
              <w:rPr>
                <w:rFonts w:cs="Calibri"/>
                <w:color w:val="000000"/>
              </w:rPr>
              <w:t>Source</w:t>
            </w:r>
          </w:p>
        </w:tc>
        <w:tc>
          <w:tcPr>
            <w:tcW w:w="473"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195223" w:rsidRPr="00DB170B" w:rsidRDefault="00195223" w:rsidP="00820184">
            <w:pPr>
              <w:jc w:val="right"/>
              <w:rPr>
                <w:rFonts w:cs="Calibri"/>
                <w:color w:val="000000"/>
              </w:rPr>
            </w:pPr>
            <w:r>
              <w:rPr>
                <w:rFonts w:cs="Calibri"/>
                <w:color w:val="000000"/>
              </w:rPr>
              <w:lastRenderedPageBreak/>
              <w:t>22</w:t>
            </w:r>
          </w:p>
        </w:tc>
        <w:tc>
          <w:tcPr>
            <w:tcW w:w="321"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r w:rsidRPr="00195223">
              <w:rPr>
                <w:rFonts w:cs="Calibri"/>
                <w:color w:val="000000"/>
              </w:rPr>
              <w:t>Ledger</w:t>
            </w:r>
          </w:p>
        </w:tc>
        <w:tc>
          <w:tcPr>
            <w:tcW w:w="473"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195223" w:rsidRPr="00DB170B" w:rsidRDefault="00195223" w:rsidP="00820184">
            <w:pPr>
              <w:jc w:val="right"/>
              <w:rPr>
                <w:rFonts w:cs="Calibri"/>
                <w:color w:val="000000"/>
              </w:rPr>
            </w:pPr>
            <w:r>
              <w:rPr>
                <w:rFonts w:cs="Calibri"/>
                <w:color w:val="000000"/>
              </w:rPr>
              <w:t>23</w:t>
            </w:r>
          </w:p>
        </w:tc>
        <w:tc>
          <w:tcPr>
            <w:tcW w:w="321"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r w:rsidRPr="00195223">
              <w:rPr>
                <w:rFonts w:cs="Calibri"/>
                <w:color w:val="000000"/>
              </w:rPr>
              <w:t>GL Currency</w:t>
            </w:r>
          </w:p>
        </w:tc>
        <w:tc>
          <w:tcPr>
            <w:tcW w:w="473"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195223" w:rsidRPr="00DB170B" w:rsidRDefault="00195223" w:rsidP="00820184">
            <w:pPr>
              <w:jc w:val="right"/>
              <w:rPr>
                <w:rFonts w:cs="Calibri"/>
                <w:color w:val="000000"/>
              </w:rPr>
            </w:pPr>
            <w:r>
              <w:rPr>
                <w:rFonts w:cs="Calibri"/>
                <w:color w:val="000000"/>
              </w:rPr>
              <w:t>24</w:t>
            </w:r>
          </w:p>
        </w:tc>
        <w:tc>
          <w:tcPr>
            <w:tcW w:w="321"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r w:rsidRPr="00195223">
              <w:rPr>
                <w:rFonts w:cs="Calibri"/>
                <w:color w:val="000000"/>
              </w:rPr>
              <w:t>Journal Type</w:t>
            </w:r>
          </w:p>
        </w:tc>
        <w:tc>
          <w:tcPr>
            <w:tcW w:w="473"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195223" w:rsidRPr="00DB170B" w:rsidRDefault="00195223" w:rsidP="00820184">
            <w:pPr>
              <w:jc w:val="right"/>
              <w:rPr>
                <w:rFonts w:cs="Calibri"/>
                <w:color w:val="000000"/>
              </w:rPr>
            </w:pPr>
            <w:r>
              <w:rPr>
                <w:rFonts w:cs="Calibri"/>
                <w:color w:val="000000"/>
              </w:rPr>
              <w:t>25</w:t>
            </w:r>
          </w:p>
        </w:tc>
        <w:tc>
          <w:tcPr>
            <w:tcW w:w="321"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r w:rsidRPr="00195223">
              <w:rPr>
                <w:rFonts w:cs="Calibri"/>
                <w:color w:val="000000"/>
              </w:rPr>
              <w:t>Journal Category</w:t>
            </w:r>
          </w:p>
        </w:tc>
        <w:tc>
          <w:tcPr>
            <w:tcW w:w="473"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195223" w:rsidRPr="00DB170B" w:rsidRDefault="00195223" w:rsidP="00820184">
            <w:pPr>
              <w:jc w:val="right"/>
              <w:rPr>
                <w:rFonts w:cs="Calibri"/>
                <w:color w:val="000000"/>
              </w:rPr>
            </w:pPr>
            <w:r>
              <w:rPr>
                <w:rFonts w:cs="Calibri"/>
                <w:color w:val="000000"/>
              </w:rPr>
              <w:t>26</w:t>
            </w:r>
          </w:p>
        </w:tc>
        <w:tc>
          <w:tcPr>
            <w:tcW w:w="321"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r w:rsidRPr="00195223">
              <w:rPr>
                <w:rFonts w:cs="Calibri"/>
                <w:color w:val="000000"/>
              </w:rPr>
              <w:t>Requestor</w:t>
            </w:r>
          </w:p>
        </w:tc>
        <w:tc>
          <w:tcPr>
            <w:tcW w:w="473"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r w:rsidRPr="00DB170B">
              <w:rPr>
                <w:rFonts w:cs="Calibri"/>
                <w:color w:val="000000"/>
              </w:rPr>
              <w:t> </w:t>
            </w:r>
          </w:p>
        </w:tc>
      </w:tr>
      <w:tr w:rsidR="00195223" w:rsidRPr="00DB170B" w:rsidTr="00B24878">
        <w:trPr>
          <w:trHeight w:val="6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195223" w:rsidRPr="00DB170B" w:rsidRDefault="00195223" w:rsidP="00820184">
            <w:pPr>
              <w:jc w:val="right"/>
              <w:rPr>
                <w:rFonts w:cs="Calibri"/>
                <w:color w:val="000000"/>
              </w:rPr>
            </w:pPr>
            <w:r>
              <w:rPr>
                <w:rFonts w:cs="Calibri"/>
                <w:color w:val="000000"/>
              </w:rPr>
              <w:t>27</w:t>
            </w:r>
          </w:p>
        </w:tc>
        <w:tc>
          <w:tcPr>
            <w:tcW w:w="321"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vAlign w:val="bottom"/>
          </w:tcPr>
          <w:p w:rsidR="00195223" w:rsidRPr="00DB170B" w:rsidRDefault="00195223" w:rsidP="009F3A33">
            <w:pPr>
              <w:rPr>
                <w:rFonts w:cs="Calibri"/>
                <w:color w:val="000000"/>
              </w:rPr>
            </w:pPr>
            <w:r w:rsidRPr="00195223">
              <w:rPr>
                <w:rFonts w:cs="Calibri"/>
                <w:color w:val="000000"/>
              </w:rPr>
              <w:t>Final Approver</w:t>
            </w:r>
          </w:p>
        </w:tc>
        <w:tc>
          <w:tcPr>
            <w:tcW w:w="473" w:type="pct"/>
            <w:tcBorders>
              <w:top w:val="nil"/>
              <w:left w:val="nil"/>
              <w:bottom w:val="single" w:sz="4" w:space="0" w:color="auto"/>
              <w:right w:val="single" w:sz="4" w:space="0" w:color="auto"/>
            </w:tcBorders>
            <w:shd w:val="clear" w:color="auto" w:fill="auto"/>
            <w:vAlign w:val="bottom"/>
          </w:tcPr>
          <w:p w:rsidR="00195223" w:rsidRPr="00DB170B" w:rsidRDefault="00195223"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12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195223" w:rsidRPr="00DB170B" w:rsidRDefault="00195223" w:rsidP="009F3A33">
            <w:pPr>
              <w:jc w:val="right"/>
              <w:rPr>
                <w:rFonts w:cs="Calibri"/>
                <w:color w:val="000000"/>
              </w:rPr>
            </w:pPr>
            <w:r>
              <w:rPr>
                <w:rFonts w:cs="Calibri"/>
                <w:color w:val="000000"/>
              </w:rPr>
              <w:t>28</w:t>
            </w:r>
          </w:p>
        </w:tc>
        <w:tc>
          <w:tcPr>
            <w:tcW w:w="321"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vAlign w:val="bottom"/>
          </w:tcPr>
          <w:p w:rsidR="00195223" w:rsidRPr="00DB170B" w:rsidRDefault="00195223" w:rsidP="009F3A33">
            <w:pPr>
              <w:rPr>
                <w:rFonts w:cs="Calibri"/>
                <w:color w:val="000000"/>
              </w:rPr>
            </w:pPr>
            <w:r w:rsidRPr="00195223">
              <w:rPr>
                <w:rFonts w:cs="Calibri"/>
                <w:color w:val="000000"/>
              </w:rPr>
              <w:t>Created By</w:t>
            </w:r>
          </w:p>
        </w:tc>
        <w:tc>
          <w:tcPr>
            <w:tcW w:w="473" w:type="pct"/>
            <w:tcBorders>
              <w:top w:val="nil"/>
              <w:left w:val="nil"/>
              <w:bottom w:val="single" w:sz="4" w:space="0" w:color="auto"/>
              <w:right w:val="single" w:sz="4" w:space="0" w:color="auto"/>
            </w:tcBorders>
            <w:shd w:val="clear" w:color="auto" w:fill="auto"/>
            <w:vAlign w:val="bottom"/>
          </w:tcPr>
          <w:p w:rsidR="00195223" w:rsidRPr="00DB170B" w:rsidRDefault="00195223"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195223" w:rsidRPr="00DB170B" w:rsidRDefault="00195223" w:rsidP="009F3A33">
            <w:pPr>
              <w:jc w:val="right"/>
              <w:rPr>
                <w:rFonts w:cs="Calibri"/>
                <w:color w:val="000000"/>
              </w:rPr>
            </w:pPr>
            <w:r>
              <w:rPr>
                <w:rFonts w:cs="Calibri"/>
                <w:color w:val="000000"/>
              </w:rPr>
              <w:t>29</w:t>
            </w:r>
          </w:p>
        </w:tc>
        <w:tc>
          <w:tcPr>
            <w:tcW w:w="321"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r w:rsidRPr="00195223">
              <w:rPr>
                <w:rFonts w:cs="Calibri"/>
                <w:color w:val="000000"/>
              </w:rPr>
              <w:t>Last Updated By</w:t>
            </w:r>
          </w:p>
        </w:tc>
        <w:tc>
          <w:tcPr>
            <w:tcW w:w="473"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hideMark/>
          </w:tcPr>
          <w:p w:rsidR="00195223" w:rsidRPr="00DB170B" w:rsidRDefault="00195223" w:rsidP="009F3A33">
            <w:pPr>
              <w:rPr>
                <w:rFonts w:cs="Calibri"/>
                <w:color w:val="000000"/>
              </w:rPr>
            </w:pPr>
            <w:r w:rsidRPr="00DB170B">
              <w:rPr>
                <w:rFonts w:cs="Calibri"/>
                <w:color w:val="000000"/>
              </w:rPr>
              <w:t> </w:t>
            </w:r>
          </w:p>
        </w:tc>
      </w:tr>
      <w:tr w:rsidR="00195223"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195223" w:rsidRPr="00DB170B" w:rsidRDefault="00195223" w:rsidP="009F3A33">
            <w:pPr>
              <w:jc w:val="right"/>
              <w:rPr>
                <w:rFonts w:cs="Calibri"/>
                <w:color w:val="000000"/>
              </w:rPr>
            </w:pPr>
            <w:r>
              <w:rPr>
                <w:rFonts w:cs="Calibri"/>
                <w:color w:val="000000"/>
              </w:rPr>
              <w:t>30</w:t>
            </w:r>
          </w:p>
        </w:tc>
        <w:tc>
          <w:tcPr>
            <w:tcW w:w="321"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r w:rsidRPr="00195223">
              <w:rPr>
                <w:rFonts w:cs="Calibri"/>
                <w:color w:val="000000"/>
              </w:rPr>
              <w:t>Cost Pool</w:t>
            </w:r>
          </w:p>
        </w:tc>
        <w:tc>
          <w:tcPr>
            <w:tcW w:w="473"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hideMark/>
          </w:tcPr>
          <w:p w:rsidR="00195223" w:rsidRPr="00DB170B" w:rsidRDefault="00195223" w:rsidP="009F3A33">
            <w:pPr>
              <w:rPr>
                <w:rFonts w:cs="Calibri"/>
                <w:color w:val="000000"/>
              </w:rPr>
            </w:pPr>
            <w:r w:rsidRPr="00DB170B">
              <w:rPr>
                <w:rFonts w:cs="Calibri"/>
                <w:color w:val="000000"/>
              </w:rPr>
              <w:t> </w:t>
            </w:r>
          </w:p>
        </w:tc>
      </w:tr>
      <w:tr w:rsidR="00195223"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195223" w:rsidRDefault="00195223" w:rsidP="009F3A33">
            <w:pPr>
              <w:jc w:val="right"/>
              <w:rPr>
                <w:rFonts w:cs="Calibri"/>
                <w:color w:val="000000"/>
              </w:rPr>
            </w:pPr>
            <w:r>
              <w:rPr>
                <w:rFonts w:cs="Calibri"/>
                <w:color w:val="000000"/>
              </w:rPr>
              <w:t>31</w:t>
            </w:r>
          </w:p>
        </w:tc>
        <w:tc>
          <w:tcPr>
            <w:tcW w:w="321"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r w:rsidRPr="00195223">
              <w:rPr>
                <w:rFonts w:cs="Calibri"/>
                <w:color w:val="000000"/>
              </w:rPr>
              <w:t>Transaction Type</w:t>
            </w:r>
          </w:p>
        </w:tc>
        <w:tc>
          <w:tcPr>
            <w:tcW w:w="473"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195223" w:rsidRDefault="00195223" w:rsidP="009F3A33">
            <w:pPr>
              <w:jc w:val="right"/>
              <w:rPr>
                <w:rFonts w:cs="Calibri"/>
                <w:color w:val="000000"/>
              </w:rPr>
            </w:pPr>
            <w:r>
              <w:rPr>
                <w:rFonts w:cs="Calibri"/>
                <w:color w:val="000000"/>
              </w:rPr>
              <w:t>32</w:t>
            </w:r>
          </w:p>
        </w:tc>
        <w:tc>
          <w:tcPr>
            <w:tcW w:w="321"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r w:rsidRPr="00195223">
              <w:rPr>
                <w:rFonts w:cs="Calibri"/>
                <w:color w:val="000000"/>
              </w:rPr>
              <w:t>Company</w:t>
            </w:r>
          </w:p>
        </w:tc>
        <w:tc>
          <w:tcPr>
            <w:tcW w:w="473"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195223" w:rsidRDefault="00195223" w:rsidP="009F3A33">
            <w:pPr>
              <w:jc w:val="right"/>
              <w:rPr>
                <w:rFonts w:cs="Calibri"/>
                <w:color w:val="000000"/>
              </w:rPr>
            </w:pPr>
            <w:r>
              <w:rPr>
                <w:rFonts w:cs="Calibri"/>
                <w:color w:val="000000"/>
              </w:rPr>
              <w:t>33</w:t>
            </w:r>
          </w:p>
        </w:tc>
        <w:tc>
          <w:tcPr>
            <w:tcW w:w="321"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r w:rsidRPr="00195223">
              <w:rPr>
                <w:rFonts w:cs="Calibri"/>
                <w:color w:val="000000"/>
              </w:rPr>
              <w:t>Product</w:t>
            </w:r>
          </w:p>
        </w:tc>
        <w:tc>
          <w:tcPr>
            <w:tcW w:w="473"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195223" w:rsidRDefault="00195223" w:rsidP="009F3A33">
            <w:pPr>
              <w:jc w:val="right"/>
              <w:rPr>
                <w:rFonts w:cs="Calibri"/>
                <w:color w:val="000000"/>
              </w:rPr>
            </w:pPr>
            <w:r>
              <w:rPr>
                <w:rFonts w:cs="Calibri"/>
                <w:color w:val="000000"/>
              </w:rPr>
              <w:t>34</w:t>
            </w:r>
          </w:p>
        </w:tc>
        <w:tc>
          <w:tcPr>
            <w:tcW w:w="321"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r w:rsidRPr="00195223">
              <w:rPr>
                <w:rFonts w:cs="Calibri"/>
                <w:color w:val="000000"/>
              </w:rPr>
              <w:t>Prime</w:t>
            </w:r>
          </w:p>
        </w:tc>
        <w:tc>
          <w:tcPr>
            <w:tcW w:w="473"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195223" w:rsidRDefault="00195223" w:rsidP="009F3A33">
            <w:pPr>
              <w:jc w:val="right"/>
              <w:rPr>
                <w:rFonts w:cs="Calibri"/>
                <w:color w:val="000000"/>
              </w:rPr>
            </w:pPr>
            <w:r>
              <w:rPr>
                <w:rFonts w:cs="Calibri"/>
                <w:color w:val="000000"/>
              </w:rPr>
              <w:t>35</w:t>
            </w:r>
          </w:p>
        </w:tc>
        <w:tc>
          <w:tcPr>
            <w:tcW w:w="321"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r w:rsidRPr="00195223">
              <w:rPr>
                <w:rFonts w:cs="Calibri"/>
                <w:color w:val="000000"/>
              </w:rPr>
              <w:t>Sub Prime</w:t>
            </w:r>
          </w:p>
        </w:tc>
        <w:tc>
          <w:tcPr>
            <w:tcW w:w="473"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nil"/>
              <w:left w:val="single" w:sz="4" w:space="0" w:color="auto"/>
              <w:bottom w:val="single" w:sz="4" w:space="0" w:color="auto"/>
              <w:right w:val="single" w:sz="4" w:space="0" w:color="auto"/>
            </w:tcBorders>
            <w:shd w:val="clear" w:color="auto" w:fill="auto"/>
            <w:noWrap/>
            <w:vAlign w:val="bottom"/>
          </w:tcPr>
          <w:p w:rsidR="00195223" w:rsidRDefault="00195223" w:rsidP="009F3A33">
            <w:pPr>
              <w:jc w:val="right"/>
              <w:rPr>
                <w:rFonts w:cs="Calibri"/>
                <w:color w:val="000000"/>
              </w:rPr>
            </w:pPr>
            <w:r>
              <w:rPr>
                <w:rFonts w:cs="Calibri"/>
                <w:color w:val="000000"/>
              </w:rPr>
              <w:t>36</w:t>
            </w:r>
          </w:p>
        </w:tc>
        <w:tc>
          <w:tcPr>
            <w:tcW w:w="321"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nil"/>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r w:rsidRPr="00195223">
              <w:rPr>
                <w:rFonts w:cs="Calibri"/>
                <w:color w:val="000000"/>
              </w:rPr>
              <w:t>Expense Center</w:t>
            </w:r>
          </w:p>
        </w:tc>
        <w:tc>
          <w:tcPr>
            <w:tcW w:w="473"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1342" w:type="pct"/>
            <w:tcBorders>
              <w:top w:val="nil"/>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389" w:type="pct"/>
            <w:tcBorders>
              <w:top w:val="nil"/>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95223" w:rsidRDefault="00195223" w:rsidP="009F3A33">
            <w:pPr>
              <w:jc w:val="right"/>
              <w:rPr>
                <w:rFonts w:cs="Calibri"/>
                <w:color w:val="000000"/>
              </w:rPr>
            </w:pPr>
            <w:r>
              <w:rPr>
                <w:rFonts w:cs="Calibri"/>
                <w:color w:val="000000"/>
              </w:rPr>
              <w:t>37</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r w:rsidRPr="00195223">
              <w:rPr>
                <w:rFonts w:cs="Calibri"/>
                <w:color w:val="000000"/>
              </w:rPr>
              <w:t>Affiliate</w:t>
            </w:r>
          </w:p>
        </w:tc>
        <w:tc>
          <w:tcPr>
            <w:tcW w:w="473"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1342"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820184">
            <w:pPr>
              <w:rPr>
                <w:rFonts w:cs="Calibri"/>
                <w:color w:val="000000"/>
              </w:rPr>
            </w:pPr>
          </w:p>
        </w:tc>
        <w:tc>
          <w:tcPr>
            <w:tcW w:w="389"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95223" w:rsidRDefault="00195223" w:rsidP="009F3A33">
            <w:pPr>
              <w:jc w:val="right"/>
              <w:rPr>
                <w:rFonts w:cs="Calibri"/>
                <w:color w:val="000000"/>
              </w:rPr>
            </w:pPr>
            <w:r>
              <w:rPr>
                <w:rFonts w:cs="Calibri"/>
                <w:color w:val="000000"/>
              </w:rPr>
              <w:t>38</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95223" w:rsidRPr="00083C24" w:rsidRDefault="00195223" w:rsidP="00820184">
            <w:pPr>
              <w:rPr>
                <w:rFonts w:cs="Calibri"/>
                <w:color w:val="000000"/>
              </w:rPr>
            </w:pPr>
            <w:r w:rsidRPr="00195223">
              <w:rPr>
                <w:rFonts w:cs="Calibri"/>
                <w:color w:val="000000"/>
              </w:rPr>
              <w:t>Reinsurance Indicator</w:t>
            </w:r>
          </w:p>
        </w:tc>
        <w:tc>
          <w:tcPr>
            <w:tcW w:w="473" w:type="pct"/>
            <w:tcBorders>
              <w:top w:val="single" w:sz="4" w:space="0" w:color="auto"/>
              <w:left w:val="nil"/>
              <w:bottom w:val="single" w:sz="4" w:space="0" w:color="auto"/>
              <w:right w:val="single" w:sz="4" w:space="0" w:color="auto"/>
            </w:tcBorders>
            <w:shd w:val="clear" w:color="auto" w:fill="auto"/>
            <w:noWrap/>
            <w:vAlign w:val="bottom"/>
          </w:tcPr>
          <w:p w:rsidR="00195223" w:rsidRDefault="00195223" w:rsidP="00820184">
            <w:pPr>
              <w:rPr>
                <w:rFonts w:cs="Calibri"/>
                <w:color w:val="000000"/>
              </w:rPr>
            </w:pPr>
          </w:p>
        </w:tc>
        <w:tc>
          <w:tcPr>
            <w:tcW w:w="1342" w:type="pct"/>
            <w:tcBorders>
              <w:top w:val="single" w:sz="4" w:space="0" w:color="auto"/>
              <w:left w:val="nil"/>
              <w:bottom w:val="single" w:sz="4" w:space="0" w:color="auto"/>
              <w:right w:val="single" w:sz="4" w:space="0" w:color="auto"/>
            </w:tcBorders>
            <w:shd w:val="clear" w:color="auto" w:fill="auto"/>
            <w:noWrap/>
            <w:vAlign w:val="bottom"/>
          </w:tcPr>
          <w:p w:rsidR="00195223" w:rsidRDefault="00195223" w:rsidP="00820184">
            <w:pPr>
              <w:rPr>
                <w:rFonts w:cs="Calibri"/>
                <w:color w:val="000000"/>
              </w:rPr>
            </w:pPr>
          </w:p>
        </w:tc>
        <w:tc>
          <w:tcPr>
            <w:tcW w:w="389"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95223" w:rsidRDefault="00195223" w:rsidP="009F3A33">
            <w:pPr>
              <w:jc w:val="right"/>
              <w:rPr>
                <w:rFonts w:cs="Calibri"/>
                <w:color w:val="000000"/>
              </w:rPr>
            </w:pPr>
            <w:r>
              <w:rPr>
                <w:rFonts w:cs="Calibri"/>
                <w:color w:val="000000"/>
              </w:rPr>
              <w:t>39</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95223" w:rsidRPr="00083C24" w:rsidRDefault="00195223" w:rsidP="00820184">
            <w:pPr>
              <w:rPr>
                <w:rFonts w:cs="Calibri"/>
                <w:color w:val="000000"/>
              </w:rPr>
            </w:pPr>
            <w:r w:rsidRPr="00195223">
              <w:rPr>
                <w:rFonts w:cs="Calibri"/>
                <w:color w:val="000000"/>
              </w:rPr>
              <w:t>Funding Type</w:t>
            </w:r>
          </w:p>
        </w:tc>
        <w:tc>
          <w:tcPr>
            <w:tcW w:w="473" w:type="pct"/>
            <w:tcBorders>
              <w:top w:val="single" w:sz="4" w:space="0" w:color="auto"/>
              <w:left w:val="nil"/>
              <w:bottom w:val="single" w:sz="4" w:space="0" w:color="auto"/>
              <w:right w:val="single" w:sz="4" w:space="0" w:color="auto"/>
            </w:tcBorders>
            <w:shd w:val="clear" w:color="auto" w:fill="auto"/>
            <w:noWrap/>
            <w:vAlign w:val="bottom"/>
          </w:tcPr>
          <w:p w:rsidR="00195223" w:rsidRDefault="00195223" w:rsidP="002D6552">
            <w:pPr>
              <w:rPr>
                <w:rFonts w:cs="Calibri"/>
                <w:color w:val="000000"/>
              </w:rPr>
            </w:pPr>
          </w:p>
        </w:tc>
        <w:tc>
          <w:tcPr>
            <w:tcW w:w="1342" w:type="pct"/>
            <w:tcBorders>
              <w:top w:val="single" w:sz="4" w:space="0" w:color="auto"/>
              <w:left w:val="nil"/>
              <w:bottom w:val="single" w:sz="4" w:space="0" w:color="auto"/>
              <w:right w:val="single" w:sz="4" w:space="0" w:color="auto"/>
            </w:tcBorders>
            <w:shd w:val="clear" w:color="auto" w:fill="auto"/>
            <w:noWrap/>
          </w:tcPr>
          <w:p w:rsidR="00195223" w:rsidRDefault="00195223"/>
        </w:tc>
        <w:tc>
          <w:tcPr>
            <w:tcW w:w="389"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95223" w:rsidRDefault="00195223" w:rsidP="009F3A33">
            <w:pPr>
              <w:jc w:val="right"/>
              <w:rPr>
                <w:rFonts w:cs="Calibri"/>
                <w:color w:val="000000"/>
              </w:rPr>
            </w:pPr>
            <w:r>
              <w:rPr>
                <w:rFonts w:cs="Calibri"/>
                <w:color w:val="000000"/>
              </w:rPr>
              <w:t>40</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95223" w:rsidRPr="00083C24" w:rsidRDefault="00195223" w:rsidP="00820184">
            <w:pPr>
              <w:rPr>
                <w:rFonts w:cs="Calibri"/>
                <w:color w:val="000000"/>
              </w:rPr>
            </w:pPr>
            <w:r w:rsidRPr="00195223">
              <w:rPr>
                <w:rFonts w:cs="Calibri"/>
                <w:color w:val="000000"/>
              </w:rPr>
              <w:t>Business Segment</w:t>
            </w:r>
          </w:p>
        </w:tc>
        <w:tc>
          <w:tcPr>
            <w:tcW w:w="473" w:type="pct"/>
            <w:tcBorders>
              <w:top w:val="single" w:sz="4" w:space="0" w:color="auto"/>
              <w:left w:val="nil"/>
              <w:bottom w:val="single" w:sz="4" w:space="0" w:color="auto"/>
              <w:right w:val="single" w:sz="4" w:space="0" w:color="auto"/>
            </w:tcBorders>
            <w:shd w:val="clear" w:color="auto" w:fill="auto"/>
            <w:noWrap/>
            <w:vAlign w:val="bottom"/>
          </w:tcPr>
          <w:p w:rsidR="00195223" w:rsidRDefault="00195223" w:rsidP="00820184">
            <w:pPr>
              <w:rPr>
                <w:rFonts w:cs="Calibri"/>
                <w:color w:val="000000"/>
              </w:rPr>
            </w:pPr>
          </w:p>
        </w:tc>
        <w:tc>
          <w:tcPr>
            <w:tcW w:w="1342" w:type="pct"/>
            <w:tcBorders>
              <w:top w:val="single" w:sz="4" w:space="0" w:color="auto"/>
              <w:left w:val="nil"/>
              <w:bottom w:val="single" w:sz="4" w:space="0" w:color="auto"/>
              <w:right w:val="single" w:sz="4" w:space="0" w:color="auto"/>
            </w:tcBorders>
            <w:shd w:val="clear" w:color="auto" w:fill="auto"/>
            <w:noWrap/>
          </w:tcPr>
          <w:p w:rsidR="00195223" w:rsidRDefault="00195223"/>
        </w:tc>
        <w:tc>
          <w:tcPr>
            <w:tcW w:w="389"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95223" w:rsidRDefault="00195223" w:rsidP="009F3A33">
            <w:pPr>
              <w:jc w:val="right"/>
              <w:rPr>
                <w:rFonts w:cs="Calibri"/>
                <w:color w:val="000000"/>
              </w:rPr>
            </w:pPr>
            <w:r>
              <w:rPr>
                <w:rFonts w:cs="Calibri"/>
                <w:color w:val="000000"/>
              </w:rPr>
              <w:t>41</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95223" w:rsidRPr="00083C24" w:rsidRDefault="00195223" w:rsidP="00820184">
            <w:pPr>
              <w:rPr>
                <w:rFonts w:cs="Calibri"/>
                <w:color w:val="000000"/>
              </w:rPr>
            </w:pPr>
            <w:r w:rsidRPr="00195223">
              <w:rPr>
                <w:rFonts w:cs="Calibri"/>
                <w:color w:val="000000"/>
              </w:rPr>
              <w:t>Lead Medical Funding</w:t>
            </w:r>
          </w:p>
        </w:tc>
        <w:tc>
          <w:tcPr>
            <w:tcW w:w="473" w:type="pct"/>
            <w:tcBorders>
              <w:top w:val="single" w:sz="4" w:space="0" w:color="auto"/>
              <w:left w:val="nil"/>
              <w:bottom w:val="single" w:sz="4" w:space="0" w:color="auto"/>
              <w:right w:val="single" w:sz="4" w:space="0" w:color="auto"/>
            </w:tcBorders>
            <w:shd w:val="clear" w:color="auto" w:fill="auto"/>
            <w:noWrap/>
            <w:vAlign w:val="bottom"/>
          </w:tcPr>
          <w:p w:rsidR="00195223" w:rsidRDefault="00195223" w:rsidP="00820184">
            <w:pPr>
              <w:rPr>
                <w:rFonts w:cs="Calibri"/>
                <w:color w:val="000000"/>
              </w:rPr>
            </w:pPr>
          </w:p>
        </w:tc>
        <w:tc>
          <w:tcPr>
            <w:tcW w:w="1342" w:type="pct"/>
            <w:tcBorders>
              <w:top w:val="single" w:sz="4" w:space="0" w:color="auto"/>
              <w:left w:val="nil"/>
              <w:bottom w:val="single" w:sz="4" w:space="0" w:color="auto"/>
              <w:right w:val="single" w:sz="4" w:space="0" w:color="auto"/>
            </w:tcBorders>
            <w:shd w:val="clear" w:color="auto" w:fill="auto"/>
            <w:noWrap/>
          </w:tcPr>
          <w:p w:rsidR="00195223" w:rsidRDefault="00195223"/>
        </w:tc>
        <w:tc>
          <w:tcPr>
            <w:tcW w:w="389"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95223" w:rsidRDefault="00195223" w:rsidP="009F3A33">
            <w:pPr>
              <w:jc w:val="right"/>
              <w:rPr>
                <w:rFonts w:cs="Calibri"/>
                <w:color w:val="000000"/>
              </w:rPr>
            </w:pPr>
            <w:r>
              <w:rPr>
                <w:rFonts w:cs="Calibri"/>
                <w:color w:val="000000"/>
              </w:rPr>
              <w:t>42</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95223" w:rsidRPr="00083C24" w:rsidRDefault="00195223" w:rsidP="00820184">
            <w:pPr>
              <w:rPr>
                <w:rFonts w:cs="Calibri"/>
                <w:color w:val="000000"/>
              </w:rPr>
            </w:pPr>
            <w:r w:rsidRPr="00195223">
              <w:rPr>
                <w:rFonts w:cs="Calibri"/>
                <w:color w:val="000000"/>
              </w:rPr>
              <w:t>Stat Lob</w:t>
            </w:r>
          </w:p>
        </w:tc>
        <w:tc>
          <w:tcPr>
            <w:tcW w:w="473" w:type="pct"/>
            <w:tcBorders>
              <w:top w:val="single" w:sz="4" w:space="0" w:color="auto"/>
              <w:left w:val="nil"/>
              <w:bottom w:val="single" w:sz="4" w:space="0" w:color="auto"/>
              <w:right w:val="single" w:sz="4" w:space="0" w:color="auto"/>
            </w:tcBorders>
            <w:shd w:val="clear" w:color="auto" w:fill="auto"/>
            <w:noWrap/>
            <w:vAlign w:val="bottom"/>
          </w:tcPr>
          <w:p w:rsidR="00195223" w:rsidRDefault="00195223" w:rsidP="00820184">
            <w:pPr>
              <w:rPr>
                <w:rFonts w:cs="Calibri"/>
                <w:color w:val="000000"/>
              </w:rPr>
            </w:pPr>
          </w:p>
        </w:tc>
        <w:tc>
          <w:tcPr>
            <w:tcW w:w="1342" w:type="pct"/>
            <w:tcBorders>
              <w:top w:val="single" w:sz="4" w:space="0" w:color="auto"/>
              <w:left w:val="nil"/>
              <w:bottom w:val="single" w:sz="4" w:space="0" w:color="auto"/>
              <w:right w:val="single" w:sz="4" w:space="0" w:color="auto"/>
            </w:tcBorders>
            <w:shd w:val="clear" w:color="auto" w:fill="auto"/>
            <w:noWrap/>
          </w:tcPr>
          <w:p w:rsidR="00195223" w:rsidRDefault="00195223"/>
        </w:tc>
        <w:tc>
          <w:tcPr>
            <w:tcW w:w="389"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95223" w:rsidRDefault="00195223" w:rsidP="009F3A33">
            <w:pPr>
              <w:jc w:val="right"/>
              <w:rPr>
                <w:rFonts w:cs="Calibri"/>
                <w:color w:val="000000"/>
              </w:rPr>
            </w:pPr>
            <w:r>
              <w:rPr>
                <w:rFonts w:cs="Calibri"/>
                <w:color w:val="000000"/>
              </w:rPr>
              <w:t>43</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95223" w:rsidRPr="00083C24" w:rsidRDefault="00195223" w:rsidP="00820184">
            <w:pPr>
              <w:rPr>
                <w:rFonts w:cs="Calibri"/>
                <w:color w:val="000000"/>
              </w:rPr>
            </w:pPr>
            <w:r w:rsidRPr="00195223">
              <w:rPr>
                <w:rFonts w:cs="Calibri"/>
                <w:color w:val="000000"/>
              </w:rPr>
              <w:t>MLR Segment</w:t>
            </w:r>
          </w:p>
        </w:tc>
        <w:tc>
          <w:tcPr>
            <w:tcW w:w="473" w:type="pct"/>
            <w:tcBorders>
              <w:top w:val="single" w:sz="4" w:space="0" w:color="auto"/>
              <w:left w:val="nil"/>
              <w:bottom w:val="single" w:sz="4" w:space="0" w:color="auto"/>
              <w:right w:val="single" w:sz="4" w:space="0" w:color="auto"/>
            </w:tcBorders>
            <w:shd w:val="clear" w:color="auto" w:fill="auto"/>
            <w:noWrap/>
            <w:vAlign w:val="bottom"/>
          </w:tcPr>
          <w:p w:rsidR="00195223" w:rsidRDefault="00195223" w:rsidP="00820184">
            <w:pPr>
              <w:rPr>
                <w:rFonts w:cs="Calibri"/>
                <w:color w:val="000000"/>
              </w:rPr>
            </w:pPr>
          </w:p>
        </w:tc>
        <w:tc>
          <w:tcPr>
            <w:tcW w:w="1342" w:type="pct"/>
            <w:tcBorders>
              <w:top w:val="single" w:sz="4" w:space="0" w:color="auto"/>
              <w:left w:val="nil"/>
              <w:bottom w:val="single" w:sz="4" w:space="0" w:color="auto"/>
              <w:right w:val="single" w:sz="4" w:space="0" w:color="auto"/>
            </w:tcBorders>
            <w:shd w:val="clear" w:color="auto" w:fill="auto"/>
            <w:noWrap/>
          </w:tcPr>
          <w:p w:rsidR="00195223" w:rsidRDefault="00195223"/>
        </w:tc>
        <w:tc>
          <w:tcPr>
            <w:tcW w:w="389"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95223" w:rsidRDefault="00195223" w:rsidP="009F3A33">
            <w:pPr>
              <w:jc w:val="right"/>
              <w:rPr>
                <w:rFonts w:cs="Calibri"/>
                <w:color w:val="000000"/>
              </w:rPr>
            </w:pPr>
            <w:r>
              <w:rPr>
                <w:rFonts w:cs="Calibri"/>
                <w:color w:val="000000"/>
              </w:rPr>
              <w:t>44</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95223" w:rsidRPr="00083C24" w:rsidRDefault="00195223" w:rsidP="00820184">
            <w:pPr>
              <w:rPr>
                <w:rFonts w:cs="Calibri"/>
                <w:color w:val="000000"/>
              </w:rPr>
            </w:pPr>
            <w:r w:rsidRPr="00195223">
              <w:rPr>
                <w:rFonts w:cs="Calibri"/>
                <w:color w:val="000000"/>
              </w:rPr>
              <w:t>Residence Location</w:t>
            </w:r>
          </w:p>
        </w:tc>
        <w:tc>
          <w:tcPr>
            <w:tcW w:w="473" w:type="pct"/>
            <w:tcBorders>
              <w:top w:val="single" w:sz="4" w:space="0" w:color="auto"/>
              <w:left w:val="nil"/>
              <w:bottom w:val="single" w:sz="4" w:space="0" w:color="auto"/>
              <w:right w:val="single" w:sz="4" w:space="0" w:color="auto"/>
            </w:tcBorders>
            <w:shd w:val="clear" w:color="auto" w:fill="auto"/>
            <w:noWrap/>
            <w:vAlign w:val="bottom"/>
          </w:tcPr>
          <w:p w:rsidR="00195223" w:rsidRDefault="00195223" w:rsidP="00820184">
            <w:pPr>
              <w:rPr>
                <w:rFonts w:cs="Calibri"/>
                <w:color w:val="000000"/>
              </w:rPr>
            </w:pPr>
          </w:p>
        </w:tc>
        <w:tc>
          <w:tcPr>
            <w:tcW w:w="1342" w:type="pct"/>
            <w:tcBorders>
              <w:top w:val="single" w:sz="4" w:space="0" w:color="auto"/>
              <w:left w:val="nil"/>
              <w:bottom w:val="single" w:sz="4" w:space="0" w:color="auto"/>
              <w:right w:val="single" w:sz="4" w:space="0" w:color="auto"/>
            </w:tcBorders>
            <w:shd w:val="clear" w:color="auto" w:fill="auto"/>
            <w:noWrap/>
          </w:tcPr>
          <w:p w:rsidR="00195223" w:rsidRDefault="00195223"/>
        </w:tc>
        <w:tc>
          <w:tcPr>
            <w:tcW w:w="389"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95223" w:rsidRDefault="00195223" w:rsidP="009F3A33">
            <w:pPr>
              <w:jc w:val="right"/>
              <w:rPr>
                <w:rFonts w:cs="Calibri"/>
                <w:color w:val="000000"/>
              </w:rPr>
            </w:pPr>
            <w:r>
              <w:rPr>
                <w:rFonts w:cs="Calibri"/>
                <w:color w:val="000000"/>
              </w:rPr>
              <w:t>4</w:t>
            </w:r>
            <w:r>
              <w:rPr>
                <w:rFonts w:cs="Calibri"/>
                <w:color w:val="000000"/>
              </w:rPr>
              <w:lastRenderedPageBreak/>
              <w:t>5</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lastRenderedPageBreak/>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w:t>
            </w:r>
            <w:r>
              <w:rPr>
                <w:rFonts w:cs="Calibri"/>
                <w:color w:val="000000"/>
              </w:rPr>
              <w:lastRenderedPageBreak/>
              <w:t>n Table</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lastRenderedPageBreak/>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95223" w:rsidRPr="00083C24" w:rsidRDefault="00195223" w:rsidP="00820184">
            <w:pPr>
              <w:rPr>
                <w:rFonts w:cs="Calibri"/>
                <w:color w:val="000000"/>
              </w:rPr>
            </w:pPr>
            <w:r w:rsidRPr="00195223">
              <w:rPr>
                <w:rFonts w:cs="Calibri"/>
                <w:color w:val="000000"/>
              </w:rPr>
              <w:t xml:space="preserve">Contract </w:t>
            </w:r>
            <w:proofErr w:type="spellStart"/>
            <w:r w:rsidRPr="00195223">
              <w:rPr>
                <w:rFonts w:cs="Calibri"/>
                <w:color w:val="000000"/>
              </w:rPr>
              <w:t>Situs</w:t>
            </w:r>
            <w:proofErr w:type="spellEnd"/>
          </w:p>
        </w:tc>
        <w:tc>
          <w:tcPr>
            <w:tcW w:w="473" w:type="pct"/>
            <w:tcBorders>
              <w:top w:val="single" w:sz="4" w:space="0" w:color="auto"/>
              <w:left w:val="nil"/>
              <w:bottom w:val="single" w:sz="4" w:space="0" w:color="auto"/>
              <w:right w:val="single" w:sz="4" w:space="0" w:color="auto"/>
            </w:tcBorders>
            <w:shd w:val="clear" w:color="auto" w:fill="auto"/>
            <w:noWrap/>
            <w:vAlign w:val="bottom"/>
          </w:tcPr>
          <w:p w:rsidR="00195223" w:rsidRDefault="00195223" w:rsidP="00820184">
            <w:pPr>
              <w:rPr>
                <w:rFonts w:cs="Calibri"/>
                <w:color w:val="000000"/>
              </w:rPr>
            </w:pPr>
          </w:p>
        </w:tc>
        <w:tc>
          <w:tcPr>
            <w:tcW w:w="1342" w:type="pct"/>
            <w:tcBorders>
              <w:top w:val="single" w:sz="4" w:space="0" w:color="auto"/>
              <w:left w:val="nil"/>
              <w:bottom w:val="single" w:sz="4" w:space="0" w:color="auto"/>
              <w:right w:val="single" w:sz="4" w:space="0" w:color="auto"/>
            </w:tcBorders>
            <w:shd w:val="clear" w:color="auto" w:fill="auto"/>
            <w:noWrap/>
          </w:tcPr>
          <w:p w:rsidR="00195223" w:rsidRDefault="00195223"/>
        </w:tc>
        <w:tc>
          <w:tcPr>
            <w:tcW w:w="389"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95223" w:rsidRDefault="00195223" w:rsidP="009F3A33">
            <w:pPr>
              <w:jc w:val="right"/>
              <w:rPr>
                <w:rFonts w:cs="Calibri"/>
                <w:color w:val="000000"/>
              </w:rPr>
            </w:pPr>
            <w:r>
              <w:rPr>
                <w:rFonts w:cs="Calibri"/>
                <w:color w:val="000000"/>
              </w:rPr>
              <w:lastRenderedPageBreak/>
              <w:t>46</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95223" w:rsidRPr="00083C24" w:rsidRDefault="00195223" w:rsidP="00820184">
            <w:pPr>
              <w:rPr>
                <w:rFonts w:cs="Calibri"/>
                <w:color w:val="000000"/>
              </w:rPr>
            </w:pPr>
            <w:r w:rsidRPr="00195223">
              <w:rPr>
                <w:rFonts w:cs="Calibri"/>
                <w:color w:val="000000"/>
              </w:rPr>
              <w:t>MLR Service Year</w:t>
            </w:r>
          </w:p>
        </w:tc>
        <w:tc>
          <w:tcPr>
            <w:tcW w:w="473" w:type="pct"/>
            <w:tcBorders>
              <w:top w:val="single" w:sz="4" w:space="0" w:color="auto"/>
              <w:left w:val="nil"/>
              <w:bottom w:val="single" w:sz="4" w:space="0" w:color="auto"/>
              <w:right w:val="single" w:sz="4" w:space="0" w:color="auto"/>
            </w:tcBorders>
            <w:shd w:val="clear" w:color="auto" w:fill="auto"/>
            <w:noWrap/>
            <w:vAlign w:val="bottom"/>
          </w:tcPr>
          <w:p w:rsidR="00195223" w:rsidRDefault="00195223" w:rsidP="00820184">
            <w:pPr>
              <w:rPr>
                <w:rFonts w:cs="Calibri"/>
                <w:color w:val="000000"/>
              </w:rPr>
            </w:pPr>
          </w:p>
        </w:tc>
        <w:tc>
          <w:tcPr>
            <w:tcW w:w="1342" w:type="pct"/>
            <w:tcBorders>
              <w:top w:val="single" w:sz="4" w:space="0" w:color="auto"/>
              <w:left w:val="nil"/>
              <w:bottom w:val="single" w:sz="4" w:space="0" w:color="auto"/>
              <w:right w:val="single" w:sz="4" w:space="0" w:color="auto"/>
            </w:tcBorders>
            <w:shd w:val="clear" w:color="auto" w:fill="auto"/>
            <w:noWrap/>
          </w:tcPr>
          <w:p w:rsidR="00195223" w:rsidRDefault="00195223"/>
        </w:tc>
        <w:tc>
          <w:tcPr>
            <w:tcW w:w="389"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95223" w:rsidRDefault="00195223" w:rsidP="009F3A33">
            <w:pPr>
              <w:jc w:val="right"/>
              <w:rPr>
                <w:rFonts w:cs="Calibri"/>
                <w:color w:val="000000"/>
              </w:rPr>
            </w:pPr>
            <w:r>
              <w:rPr>
                <w:rFonts w:cs="Calibri"/>
                <w:color w:val="000000"/>
              </w:rPr>
              <w:t>47</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95223" w:rsidRPr="00083C24" w:rsidRDefault="00195223" w:rsidP="00820184">
            <w:pPr>
              <w:rPr>
                <w:rFonts w:cs="Calibri"/>
                <w:color w:val="000000"/>
              </w:rPr>
            </w:pPr>
            <w:r w:rsidRPr="00195223">
              <w:rPr>
                <w:rFonts w:cs="Calibri"/>
                <w:color w:val="000000"/>
              </w:rPr>
              <w:t>MLR Filing Type</w:t>
            </w:r>
          </w:p>
        </w:tc>
        <w:tc>
          <w:tcPr>
            <w:tcW w:w="473" w:type="pct"/>
            <w:tcBorders>
              <w:top w:val="single" w:sz="4" w:space="0" w:color="auto"/>
              <w:left w:val="nil"/>
              <w:bottom w:val="single" w:sz="4" w:space="0" w:color="auto"/>
              <w:right w:val="single" w:sz="4" w:space="0" w:color="auto"/>
            </w:tcBorders>
            <w:shd w:val="clear" w:color="auto" w:fill="auto"/>
            <w:noWrap/>
            <w:vAlign w:val="bottom"/>
          </w:tcPr>
          <w:p w:rsidR="00195223" w:rsidRDefault="00195223" w:rsidP="00820184">
            <w:pPr>
              <w:rPr>
                <w:rFonts w:cs="Calibri"/>
                <w:color w:val="000000"/>
              </w:rPr>
            </w:pPr>
          </w:p>
        </w:tc>
        <w:tc>
          <w:tcPr>
            <w:tcW w:w="1342" w:type="pct"/>
            <w:tcBorders>
              <w:top w:val="single" w:sz="4" w:space="0" w:color="auto"/>
              <w:left w:val="nil"/>
              <w:bottom w:val="single" w:sz="4" w:space="0" w:color="auto"/>
              <w:right w:val="single" w:sz="4" w:space="0" w:color="auto"/>
            </w:tcBorders>
            <w:shd w:val="clear" w:color="auto" w:fill="auto"/>
            <w:noWrap/>
          </w:tcPr>
          <w:p w:rsidR="00195223" w:rsidRDefault="00195223"/>
        </w:tc>
        <w:tc>
          <w:tcPr>
            <w:tcW w:w="389"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95223" w:rsidRDefault="00195223" w:rsidP="009F3A33">
            <w:pPr>
              <w:jc w:val="right"/>
              <w:rPr>
                <w:rFonts w:cs="Calibri"/>
                <w:color w:val="000000"/>
              </w:rPr>
            </w:pPr>
            <w:r>
              <w:rPr>
                <w:rFonts w:cs="Calibri"/>
                <w:color w:val="000000"/>
              </w:rPr>
              <w:t>48</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46206E">
            <w:pPr>
              <w:rPr>
                <w:rFonts w:cs="Calibri"/>
                <w:color w:val="000000"/>
              </w:rPr>
            </w:pPr>
            <w:r w:rsidRPr="00195223">
              <w:rPr>
                <w:rFonts w:cs="Calibri"/>
                <w:color w:val="000000"/>
              </w:rPr>
              <w:t>MLR QI Indicator</w:t>
            </w:r>
          </w:p>
        </w:tc>
        <w:tc>
          <w:tcPr>
            <w:tcW w:w="473" w:type="pct"/>
            <w:tcBorders>
              <w:top w:val="single" w:sz="4" w:space="0" w:color="auto"/>
              <w:left w:val="nil"/>
              <w:bottom w:val="single" w:sz="4" w:space="0" w:color="auto"/>
              <w:right w:val="single" w:sz="4" w:space="0" w:color="auto"/>
            </w:tcBorders>
            <w:shd w:val="clear" w:color="auto" w:fill="auto"/>
            <w:noWrap/>
            <w:vAlign w:val="bottom"/>
          </w:tcPr>
          <w:p w:rsidR="00195223" w:rsidRDefault="00195223" w:rsidP="00820184">
            <w:pPr>
              <w:rPr>
                <w:rFonts w:cs="Calibri"/>
                <w:color w:val="000000"/>
              </w:rPr>
            </w:pPr>
          </w:p>
        </w:tc>
        <w:tc>
          <w:tcPr>
            <w:tcW w:w="1342" w:type="pct"/>
            <w:tcBorders>
              <w:top w:val="single" w:sz="4" w:space="0" w:color="auto"/>
              <w:left w:val="nil"/>
              <w:bottom w:val="single" w:sz="4" w:space="0" w:color="auto"/>
              <w:right w:val="single" w:sz="4" w:space="0" w:color="auto"/>
            </w:tcBorders>
            <w:shd w:val="clear" w:color="auto" w:fill="auto"/>
            <w:noWrap/>
            <w:vAlign w:val="bottom"/>
          </w:tcPr>
          <w:p w:rsidR="00195223" w:rsidRDefault="00195223" w:rsidP="00820184">
            <w:pPr>
              <w:rPr>
                <w:rFonts w:cs="Calibri"/>
                <w:color w:val="000000"/>
              </w:rPr>
            </w:pPr>
          </w:p>
        </w:tc>
        <w:tc>
          <w:tcPr>
            <w:tcW w:w="389"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95223" w:rsidRDefault="00195223" w:rsidP="009F3A33">
            <w:pPr>
              <w:jc w:val="right"/>
              <w:rPr>
                <w:rFonts w:cs="Calibri"/>
                <w:color w:val="000000"/>
              </w:rPr>
            </w:pPr>
            <w:r>
              <w:rPr>
                <w:rFonts w:cs="Calibri"/>
                <w:color w:val="000000"/>
              </w:rPr>
              <w:t>49</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46206E">
            <w:pPr>
              <w:rPr>
                <w:rFonts w:cs="Calibri"/>
                <w:color w:val="000000"/>
              </w:rPr>
            </w:pPr>
            <w:r w:rsidRPr="00195223">
              <w:rPr>
                <w:rFonts w:cs="Calibri"/>
                <w:color w:val="000000"/>
              </w:rPr>
              <w:t>Future 1</w:t>
            </w:r>
          </w:p>
        </w:tc>
        <w:tc>
          <w:tcPr>
            <w:tcW w:w="473" w:type="pct"/>
            <w:tcBorders>
              <w:top w:val="single" w:sz="4" w:space="0" w:color="auto"/>
              <w:left w:val="nil"/>
              <w:bottom w:val="single" w:sz="4" w:space="0" w:color="auto"/>
              <w:right w:val="single" w:sz="4" w:space="0" w:color="auto"/>
            </w:tcBorders>
            <w:shd w:val="clear" w:color="auto" w:fill="auto"/>
            <w:noWrap/>
          </w:tcPr>
          <w:p w:rsidR="00195223" w:rsidRDefault="00195223"/>
        </w:tc>
        <w:tc>
          <w:tcPr>
            <w:tcW w:w="1342" w:type="pct"/>
            <w:tcBorders>
              <w:top w:val="single" w:sz="4" w:space="0" w:color="auto"/>
              <w:left w:val="nil"/>
              <w:bottom w:val="single" w:sz="4" w:space="0" w:color="auto"/>
              <w:right w:val="single" w:sz="4" w:space="0" w:color="auto"/>
            </w:tcBorders>
            <w:shd w:val="clear" w:color="auto" w:fill="auto"/>
            <w:noWrap/>
            <w:vAlign w:val="bottom"/>
          </w:tcPr>
          <w:p w:rsidR="00195223" w:rsidRDefault="00195223" w:rsidP="00820184">
            <w:pPr>
              <w:rPr>
                <w:rFonts w:cs="Calibri"/>
                <w:color w:val="000000"/>
              </w:rPr>
            </w:pPr>
          </w:p>
        </w:tc>
        <w:tc>
          <w:tcPr>
            <w:tcW w:w="389"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95223" w:rsidRDefault="00195223" w:rsidP="009F3A33">
            <w:pPr>
              <w:jc w:val="right"/>
              <w:rPr>
                <w:rFonts w:cs="Calibri"/>
                <w:color w:val="000000"/>
              </w:rPr>
            </w:pPr>
            <w:r>
              <w:rPr>
                <w:rFonts w:cs="Calibri"/>
                <w:color w:val="000000"/>
              </w:rPr>
              <w:t>50</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46206E">
            <w:pPr>
              <w:rPr>
                <w:rFonts w:cs="Calibri"/>
                <w:color w:val="000000"/>
              </w:rPr>
            </w:pPr>
            <w:r w:rsidRPr="00195223">
              <w:rPr>
                <w:rFonts w:cs="Calibri"/>
                <w:color w:val="000000"/>
              </w:rPr>
              <w:t>Future 2</w:t>
            </w:r>
          </w:p>
        </w:tc>
        <w:tc>
          <w:tcPr>
            <w:tcW w:w="473" w:type="pct"/>
            <w:tcBorders>
              <w:top w:val="single" w:sz="4" w:space="0" w:color="auto"/>
              <w:left w:val="nil"/>
              <w:bottom w:val="single" w:sz="4" w:space="0" w:color="auto"/>
              <w:right w:val="single" w:sz="4" w:space="0" w:color="auto"/>
            </w:tcBorders>
            <w:shd w:val="clear" w:color="auto" w:fill="auto"/>
            <w:noWrap/>
          </w:tcPr>
          <w:p w:rsidR="00195223" w:rsidRDefault="00195223"/>
        </w:tc>
        <w:tc>
          <w:tcPr>
            <w:tcW w:w="1342" w:type="pct"/>
            <w:tcBorders>
              <w:top w:val="single" w:sz="4" w:space="0" w:color="auto"/>
              <w:left w:val="nil"/>
              <w:bottom w:val="single" w:sz="4" w:space="0" w:color="auto"/>
              <w:right w:val="single" w:sz="4" w:space="0" w:color="auto"/>
            </w:tcBorders>
            <w:shd w:val="clear" w:color="auto" w:fill="auto"/>
            <w:noWrap/>
            <w:vAlign w:val="bottom"/>
          </w:tcPr>
          <w:p w:rsidR="00195223" w:rsidRDefault="00195223" w:rsidP="00820184">
            <w:pPr>
              <w:rPr>
                <w:rFonts w:cs="Calibri"/>
                <w:color w:val="000000"/>
              </w:rPr>
            </w:pPr>
          </w:p>
        </w:tc>
        <w:tc>
          <w:tcPr>
            <w:tcW w:w="389"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95223" w:rsidRDefault="00195223" w:rsidP="009F3A33">
            <w:pPr>
              <w:jc w:val="right"/>
              <w:rPr>
                <w:rFonts w:cs="Calibri"/>
                <w:color w:val="000000"/>
              </w:rPr>
            </w:pPr>
            <w:r>
              <w:rPr>
                <w:rFonts w:cs="Calibri"/>
                <w:color w:val="000000"/>
              </w:rPr>
              <w:t>51</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46206E">
            <w:pPr>
              <w:rPr>
                <w:rFonts w:cs="Calibri"/>
                <w:color w:val="000000"/>
              </w:rPr>
            </w:pPr>
            <w:r w:rsidRPr="00195223">
              <w:rPr>
                <w:rFonts w:cs="Calibri"/>
                <w:color w:val="000000"/>
              </w:rPr>
              <w:t>Voucher</w:t>
            </w:r>
          </w:p>
        </w:tc>
        <w:tc>
          <w:tcPr>
            <w:tcW w:w="473" w:type="pct"/>
            <w:tcBorders>
              <w:top w:val="single" w:sz="4" w:space="0" w:color="auto"/>
              <w:left w:val="nil"/>
              <w:bottom w:val="single" w:sz="4" w:space="0" w:color="auto"/>
              <w:right w:val="single" w:sz="4" w:space="0" w:color="auto"/>
            </w:tcBorders>
            <w:shd w:val="clear" w:color="auto" w:fill="auto"/>
            <w:noWrap/>
          </w:tcPr>
          <w:p w:rsidR="00195223" w:rsidRDefault="00195223"/>
        </w:tc>
        <w:tc>
          <w:tcPr>
            <w:tcW w:w="1342" w:type="pct"/>
            <w:tcBorders>
              <w:top w:val="single" w:sz="4" w:space="0" w:color="auto"/>
              <w:left w:val="nil"/>
              <w:bottom w:val="single" w:sz="4" w:space="0" w:color="auto"/>
              <w:right w:val="single" w:sz="4" w:space="0" w:color="auto"/>
            </w:tcBorders>
            <w:shd w:val="clear" w:color="auto" w:fill="auto"/>
            <w:noWrap/>
            <w:vAlign w:val="bottom"/>
          </w:tcPr>
          <w:p w:rsidR="00195223" w:rsidRDefault="00195223" w:rsidP="00820184">
            <w:pPr>
              <w:rPr>
                <w:rFonts w:cs="Calibri"/>
                <w:color w:val="000000"/>
              </w:rPr>
            </w:pPr>
          </w:p>
        </w:tc>
        <w:tc>
          <w:tcPr>
            <w:tcW w:w="389"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95223" w:rsidRDefault="00195223" w:rsidP="009F3A33">
            <w:pPr>
              <w:jc w:val="right"/>
              <w:rPr>
                <w:rFonts w:cs="Calibri"/>
                <w:color w:val="000000"/>
              </w:rPr>
            </w:pPr>
            <w:r>
              <w:rPr>
                <w:rFonts w:cs="Calibri"/>
                <w:color w:val="000000"/>
              </w:rPr>
              <w:t>52</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46206E">
            <w:pPr>
              <w:rPr>
                <w:rFonts w:cs="Calibri"/>
                <w:color w:val="000000"/>
              </w:rPr>
            </w:pPr>
            <w:r w:rsidRPr="00195223">
              <w:rPr>
                <w:rFonts w:cs="Calibri"/>
                <w:color w:val="000000"/>
              </w:rPr>
              <w:t>Vendor Details</w:t>
            </w:r>
          </w:p>
        </w:tc>
        <w:tc>
          <w:tcPr>
            <w:tcW w:w="473" w:type="pct"/>
            <w:tcBorders>
              <w:top w:val="single" w:sz="4" w:space="0" w:color="auto"/>
              <w:left w:val="nil"/>
              <w:bottom w:val="single" w:sz="4" w:space="0" w:color="auto"/>
              <w:right w:val="single" w:sz="4" w:space="0" w:color="auto"/>
            </w:tcBorders>
            <w:shd w:val="clear" w:color="auto" w:fill="auto"/>
            <w:noWrap/>
          </w:tcPr>
          <w:p w:rsidR="00195223" w:rsidRDefault="00195223"/>
        </w:tc>
        <w:tc>
          <w:tcPr>
            <w:tcW w:w="1342" w:type="pct"/>
            <w:tcBorders>
              <w:top w:val="single" w:sz="4" w:space="0" w:color="auto"/>
              <w:left w:val="nil"/>
              <w:bottom w:val="single" w:sz="4" w:space="0" w:color="auto"/>
              <w:right w:val="single" w:sz="4" w:space="0" w:color="auto"/>
            </w:tcBorders>
            <w:shd w:val="clear" w:color="auto" w:fill="auto"/>
            <w:noWrap/>
            <w:vAlign w:val="bottom"/>
          </w:tcPr>
          <w:p w:rsidR="00195223" w:rsidRDefault="00195223" w:rsidP="00820184">
            <w:pPr>
              <w:rPr>
                <w:rFonts w:cs="Calibri"/>
                <w:color w:val="000000"/>
              </w:rPr>
            </w:pPr>
          </w:p>
        </w:tc>
        <w:tc>
          <w:tcPr>
            <w:tcW w:w="389"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95223" w:rsidRDefault="00195223" w:rsidP="009F3A33">
            <w:pPr>
              <w:jc w:val="right"/>
              <w:rPr>
                <w:rFonts w:cs="Calibri"/>
                <w:color w:val="000000"/>
              </w:rPr>
            </w:pPr>
            <w:r>
              <w:rPr>
                <w:rFonts w:cs="Calibri"/>
                <w:color w:val="000000"/>
              </w:rPr>
              <w:t>53</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46206E">
            <w:pPr>
              <w:rPr>
                <w:rFonts w:cs="Calibri"/>
                <w:color w:val="000000"/>
              </w:rPr>
            </w:pPr>
            <w:r w:rsidRPr="00195223">
              <w:rPr>
                <w:rFonts w:cs="Calibri"/>
                <w:color w:val="000000"/>
              </w:rPr>
              <w:t>Facts - Pre-Allocated Expenses</w:t>
            </w:r>
          </w:p>
        </w:tc>
        <w:tc>
          <w:tcPr>
            <w:tcW w:w="473" w:type="pct"/>
            <w:tcBorders>
              <w:top w:val="single" w:sz="4" w:space="0" w:color="auto"/>
              <w:left w:val="nil"/>
              <w:bottom w:val="single" w:sz="4" w:space="0" w:color="auto"/>
              <w:right w:val="single" w:sz="4" w:space="0" w:color="auto"/>
            </w:tcBorders>
            <w:shd w:val="clear" w:color="auto" w:fill="auto"/>
            <w:noWrap/>
          </w:tcPr>
          <w:p w:rsidR="00195223" w:rsidRDefault="00195223"/>
        </w:tc>
        <w:tc>
          <w:tcPr>
            <w:tcW w:w="1342" w:type="pct"/>
            <w:tcBorders>
              <w:top w:val="single" w:sz="4" w:space="0" w:color="auto"/>
              <w:left w:val="nil"/>
              <w:bottom w:val="single" w:sz="4" w:space="0" w:color="auto"/>
              <w:right w:val="single" w:sz="4" w:space="0" w:color="auto"/>
            </w:tcBorders>
            <w:shd w:val="clear" w:color="auto" w:fill="auto"/>
            <w:noWrap/>
            <w:vAlign w:val="bottom"/>
          </w:tcPr>
          <w:p w:rsidR="00195223" w:rsidRDefault="00195223" w:rsidP="00820184">
            <w:pPr>
              <w:rPr>
                <w:rFonts w:cs="Calibri"/>
                <w:color w:val="000000"/>
              </w:rPr>
            </w:pPr>
          </w:p>
        </w:tc>
        <w:tc>
          <w:tcPr>
            <w:tcW w:w="389"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95223" w:rsidRDefault="00195223" w:rsidP="009F3A33">
            <w:pPr>
              <w:jc w:val="right"/>
              <w:rPr>
                <w:rFonts w:cs="Calibri"/>
                <w:color w:val="000000"/>
              </w:rPr>
            </w:pPr>
            <w:r>
              <w:rPr>
                <w:rFonts w:cs="Calibri"/>
                <w:color w:val="000000"/>
              </w:rPr>
              <w:t>54</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46206E">
            <w:pPr>
              <w:rPr>
                <w:rFonts w:cs="Calibri"/>
                <w:color w:val="000000"/>
              </w:rPr>
            </w:pPr>
            <w:r w:rsidRPr="00195223">
              <w:rPr>
                <w:rFonts w:cs="Calibri"/>
                <w:color w:val="000000"/>
              </w:rPr>
              <w:t>Facts - Transaction Details</w:t>
            </w:r>
          </w:p>
        </w:tc>
        <w:tc>
          <w:tcPr>
            <w:tcW w:w="473" w:type="pct"/>
            <w:tcBorders>
              <w:top w:val="single" w:sz="4" w:space="0" w:color="auto"/>
              <w:left w:val="nil"/>
              <w:bottom w:val="single" w:sz="4" w:space="0" w:color="auto"/>
              <w:right w:val="single" w:sz="4" w:space="0" w:color="auto"/>
            </w:tcBorders>
            <w:shd w:val="clear" w:color="auto" w:fill="auto"/>
            <w:noWrap/>
          </w:tcPr>
          <w:p w:rsidR="00195223" w:rsidRDefault="00195223"/>
        </w:tc>
        <w:tc>
          <w:tcPr>
            <w:tcW w:w="1342" w:type="pct"/>
            <w:tcBorders>
              <w:top w:val="single" w:sz="4" w:space="0" w:color="auto"/>
              <w:left w:val="nil"/>
              <w:bottom w:val="single" w:sz="4" w:space="0" w:color="auto"/>
              <w:right w:val="single" w:sz="4" w:space="0" w:color="auto"/>
            </w:tcBorders>
            <w:shd w:val="clear" w:color="auto" w:fill="auto"/>
            <w:noWrap/>
            <w:vAlign w:val="bottom"/>
          </w:tcPr>
          <w:p w:rsidR="00195223" w:rsidRDefault="00195223" w:rsidP="00820184">
            <w:pPr>
              <w:rPr>
                <w:rFonts w:cs="Calibri"/>
                <w:color w:val="000000"/>
              </w:rPr>
            </w:pPr>
          </w:p>
        </w:tc>
        <w:tc>
          <w:tcPr>
            <w:tcW w:w="389"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195223"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95223" w:rsidRDefault="00195223" w:rsidP="009F3A33">
            <w:pPr>
              <w:jc w:val="right"/>
              <w:rPr>
                <w:rFonts w:cs="Calibri"/>
                <w:color w:val="000000"/>
              </w:rPr>
            </w:pPr>
            <w:r>
              <w:rPr>
                <w:rFonts w:cs="Calibri"/>
                <w:color w:val="000000"/>
              </w:rPr>
              <w:t>55</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Presentation Table</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2773EF">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46206E">
            <w:pPr>
              <w:rPr>
                <w:rFonts w:cs="Calibri"/>
                <w:color w:val="000000"/>
              </w:rPr>
            </w:pPr>
            <w:r w:rsidRPr="00195223">
              <w:rPr>
                <w:rFonts w:cs="Calibri"/>
                <w:color w:val="000000"/>
              </w:rPr>
              <w:t>Facts - Invoice Details</w:t>
            </w:r>
          </w:p>
        </w:tc>
        <w:tc>
          <w:tcPr>
            <w:tcW w:w="473" w:type="pct"/>
            <w:tcBorders>
              <w:top w:val="single" w:sz="4" w:space="0" w:color="auto"/>
              <w:left w:val="nil"/>
              <w:bottom w:val="single" w:sz="4" w:space="0" w:color="auto"/>
              <w:right w:val="single" w:sz="4" w:space="0" w:color="auto"/>
            </w:tcBorders>
            <w:shd w:val="clear" w:color="auto" w:fill="auto"/>
            <w:noWrap/>
          </w:tcPr>
          <w:p w:rsidR="00195223" w:rsidRDefault="00195223"/>
        </w:tc>
        <w:tc>
          <w:tcPr>
            <w:tcW w:w="1342" w:type="pct"/>
            <w:tcBorders>
              <w:top w:val="single" w:sz="4" w:space="0" w:color="auto"/>
              <w:left w:val="nil"/>
              <w:bottom w:val="single" w:sz="4" w:space="0" w:color="auto"/>
              <w:right w:val="single" w:sz="4" w:space="0" w:color="auto"/>
            </w:tcBorders>
            <w:shd w:val="clear" w:color="auto" w:fill="auto"/>
            <w:noWrap/>
            <w:vAlign w:val="bottom"/>
          </w:tcPr>
          <w:p w:rsidR="00195223" w:rsidRDefault="00195223" w:rsidP="00820184">
            <w:pPr>
              <w:rPr>
                <w:rFonts w:cs="Calibri"/>
                <w:color w:val="000000"/>
              </w:rPr>
            </w:pPr>
          </w:p>
        </w:tc>
        <w:tc>
          <w:tcPr>
            <w:tcW w:w="389" w:type="pct"/>
            <w:tcBorders>
              <w:top w:val="single" w:sz="4" w:space="0" w:color="auto"/>
              <w:left w:val="nil"/>
              <w:bottom w:val="single" w:sz="4" w:space="0" w:color="auto"/>
              <w:right w:val="single" w:sz="4" w:space="0" w:color="auto"/>
            </w:tcBorders>
            <w:shd w:val="clear" w:color="auto" w:fill="auto"/>
            <w:noWrap/>
            <w:vAlign w:val="bottom"/>
          </w:tcPr>
          <w:p w:rsidR="00195223" w:rsidRPr="00DB170B" w:rsidRDefault="00195223" w:rsidP="009F3A33">
            <w:pPr>
              <w:rPr>
                <w:rFonts w:cs="Calibri"/>
                <w:color w:val="000000"/>
              </w:rPr>
            </w:pPr>
          </w:p>
        </w:tc>
      </w:tr>
      <w:tr w:rsidR="00F553BE"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F553BE" w:rsidRDefault="00911F07" w:rsidP="009F3A33">
            <w:pPr>
              <w:jc w:val="right"/>
              <w:rPr>
                <w:rFonts w:cs="Calibri"/>
                <w:color w:val="000000"/>
              </w:rPr>
            </w:pPr>
            <w:r>
              <w:rPr>
                <w:rFonts w:cs="Calibri"/>
                <w:color w:val="000000"/>
              </w:rPr>
              <w:t>56</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F553BE" w:rsidRDefault="00911F07" w:rsidP="0046206E">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F553BE" w:rsidRDefault="00911F07" w:rsidP="0046206E">
            <w:pPr>
              <w:rPr>
                <w:rFonts w:cs="Calibri"/>
                <w:color w:val="000000"/>
              </w:rPr>
            </w:pPr>
            <w:r>
              <w:rPr>
                <w:rFonts w:cs="Calibri"/>
                <w:color w:val="000000"/>
              </w:rPr>
              <w:t>Initialization Block</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F553BE" w:rsidRDefault="00911F07" w:rsidP="0046206E">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F553BE" w:rsidRPr="00DB170B" w:rsidRDefault="00911F07" w:rsidP="0046206E">
            <w:pPr>
              <w:rPr>
                <w:rFonts w:cs="Calibri"/>
                <w:color w:val="000000"/>
              </w:rPr>
            </w:pPr>
            <w:r w:rsidRPr="00911F07">
              <w:rPr>
                <w:rFonts w:cs="Calibri"/>
                <w:color w:val="000000"/>
              </w:rPr>
              <w:t>Cigna AOR Hierarchy Based Security</w:t>
            </w:r>
          </w:p>
        </w:tc>
        <w:tc>
          <w:tcPr>
            <w:tcW w:w="473" w:type="pct"/>
            <w:tcBorders>
              <w:top w:val="single" w:sz="4" w:space="0" w:color="auto"/>
              <w:left w:val="nil"/>
              <w:bottom w:val="single" w:sz="4" w:space="0" w:color="auto"/>
              <w:right w:val="single" w:sz="4" w:space="0" w:color="auto"/>
            </w:tcBorders>
            <w:shd w:val="clear" w:color="auto" w:fill="auto"/>
            <w:noWrap/>
          </w:tcPr>
          <w:p w:rsidR="00F553BE" w:rsidRDefault="00F553BE"/>
        </w:tc>
        <w:tc>
          <w:tcPr>
            <w:tcW w:w="1342" w:type="pct"/>
            <w:tcBorders>
              <w:top w:val="single" w:sz="4" w:space="0" w:color="auto"/>
              <w:left w:val="nil"/>
              <w:bottom w:val="single" w:sz="4" w:space="0" w:color="auto"/>
              <w:right w:val="single" w:sz="4" w:space="0" w:color="auto"/>
            </w:tcBorders>
            <w:shd w:val="clear" w:color="auto" w:fill="auto"/>
            <w:noWrap/>
            <w:vAlign w:val="bottom"/>
          </w:tcPr>
          <w:p w:rsidR="00F553BE" w:rsidRDefault="00911F07" w:rsidP="00820184">
            <w:pPr>
              <w:rPr>
                <w:rFonts w:cs="Calibri"/>
                <w:color w:val="000000"/>
              </w:rPr>
            </w:pPr>
            <w:r>
              <w:rPr>
                <w:rFonts w:cs="Calibri"/>
                <w:color w:val="000000"/>
              </w:rPr>
              <w:t>Pulls the expense center child values for use in AOR based security</w:t>
            </w:r>
          </w:p>
        </w:tc>
        <w:tc>
          <w:tcPr>
            <w:tcW w:w="389" w:type="pct"/>
            <w:tcBorders>
              <w:top w:val="single" w:sz="4" w:space="0" w:color="auto"/>
              <w:left w:val="nil"/>
              <w:bottom w:val="single" w:sz="4" w:space="0" w:color="auto"/>
              <w:right w:val="single" w:sz="4" w:space="0" w:color="auto"/>
            </w:tcBorders>
            <w:shd w:val="clear" w:color="auto" w:fill="auto"/>
            <w:noWrap/>
            <w:vAlign w:val="bottom"/>
          </w:tcPr>
          <w:p w:rsidR="00F553BE" w:rsidRPr="00DB170B" w:rsidRDefault="00F553BE" w:rsidP="009F3A33">
            <w:pPr>
              <w:rPr>
                <w:rFonts w:cs="Calibri"/>
                <w:color w:val="000000"/>
              </w:rPr>
            </w:pPr>
          </w:p>
        </w:tc>
      </w:tr>
      <w:tr w:rsidR="00F553BE"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F553BE" w:rsidRDefault="00911F07" w:rsidP="009F3A33">
            <w:pPr>
              <w:jc w:val="right"/>
              <w:rPr>
                <w:rFonts w:cs="Calibri"/>
                <w:color w:val="000000"/>
              </w:rPr>
            </w:pPr>
            <w:r>
              <w:rPr>
                <w:rFonts w:cs="Calibri"/>
                <w:color w:val="000000"/>
              </w:rPr>
              <w:t>57</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F553BE" w:rsidRDefault="00911F07" w:rsidP="0046206E">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F553BE" w:rsidRDefault="00911F07" w:rsidP="0046206E">
            <w:pPr>
              <w:rPr>
                <w:rFonts w:cs="Calibri"/>
                <w:color w:val="000000"/>
              </w:rPr>
            </w:pPr>
            <w:r>
              <w:rPr>
                <w:rFonts w:cs="Calibri"/>
                <w:color w:val="000000"/>
              </w:rPr>
              <w:t>Session Variable</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F553BE" w:rsidRDefault="00911F07" w:rsidP="0046206E">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F553BE" w:rsidRPr="00DB170B" w:rsidRDefault="00911F07" w:rsidP="0046206E">
            <w:pPr>
              <w:rPr>
                <w:rFonts w:cs="Calibri"/>
                <w:color w:val="000000"/>
              </w:rPr>
            </w:pPr>
            <w:r w:rsidRPr="00911F07">
              <w:rPr>
                <w:rFonts w:cs="Calibri"/>
                <w:color w:val="000000"/>
              </w:rPr>
              <w:t>WC_AOR_EC_SECURITY_DW</w:t>
            </w:r>
          </w:p>
        </w:tc>
        <w:tc>
          <w:tcPr>
            <w:tcW w:w="473" w:type="pct"/>
            <w:tcBorders>
              <w:top w:val="single" w:sz="4" w:space="0" w:color="auto"/>
              <w:left w:val="nil"/>
              <w:bottom w:val="single" w:sz="4" w:space="0" w:color="auto"/>
              <w:right w:val="single" w:sz="4" w:space="0" w:color="auto"/>
            </w:tcBorders>
            <w:shd w:val="clear" w:color="auto" w:fill="auto"/>
            <w:noWrap/>
            <w:vAlign w:val="bottom"/>
          </w:tcPr>
          <w:p w:rsidR="00F553BE" w:rsidRDefault="00F553BE" w:rsidP="0046206E">
            <w:pPr>
              <w:rPr>
                <w:rFonts w:cs="Calibri"/>
                <w:color w:val="000000"/>
              </w:rPr>
            </w:pPr>
          </w:p>
        </w:tc>
        <w:tc>
          <w:tcPr>
            <w:tcW w:w="1342" w:type="pct"/>
            <w:tcBorders>
              <w:top w:val="single" w:sz="4" w:space="0" w:color="auto"/>
              <w:left w:val="nil"/>
              <w:bottom w:val="single" w:sz="4" w:space="0" w:color="auto"/>
              <w:right w:val="single" w:sz="4" w:space="0" w:color="auto"/>
            </w:tcBorders>
            <w:shd w:val="clear" w:color="auto" w:fill="auto"/>
            <w:noWrap/>
            <w:vAlign w:val="bottom"/>
          </w:tcPr>
          <w:p w:rsidR="00F553BE" w:rsidRPr="00DB170B" w:rsidRDefault="00911F07" w:rsidP="0046206E">
            <w:pPr>
              <w:rPr>
                <w:rFonts w:cs="Calibri"/>
                <w:color w:val="000000"/>
              </w:rPr>
            </w:pPr>
            <w:r>
              <w:rPr>
                <w:rFonts w:cs="Calibri"/>
                <w:color w:val="000000"/>
              </w:rPr>
              <w:t>Stores the values returned from the Initialization block “</w:t>
            </w:r>
            <w:r w:rsidRPr="00911F07">
              <w:rPr>
                <w:rFonts w:cs="Calibri"/>
                <w:color w:val="000000"/>
              </w:rPr>
              <w:t>Cigna AOR Hierarchy Based Security</w:t>
            </w:r>
            <w:r>
              <w:rPr>
                <w:rFonts w:cs="Calibri"/>
                <w:color w:val="000000"/>
              </w:rPr>
              <w:t>”</w:t>
            </w:r>
          </w:p>
        </w:tc>
        <w:tc>
          <w:tcPr>
            <w:tcW w:w="389" w:type="pct"/>
            <w:tcBorders>
              <w:top w:val="single" w:sz="4" w:space="0" w:color="auto"/>
              <w:left w:val="nil"/>
              <w:bottom w:val="single" w:sz="4" w:space="0" w:color="auto"/>
              <w:right w:val="single" w:sz="4" w:space="0" w:color="auto"/>
            </w:tcBorders>
            <w:shd w:val="clear" w:color="auto" w:fill="auto"/>
            <w:noWrap/>
            <w:vAlign w:val="bottom"/>
          </w:tcPr>
          <w:p w:rsidR="00F553BE" w:rsidRPr="00DB170B" w:rsidRDefault="00F553BE" w:rsidP="009F3A33">
            <w:pPr>
              <w:rPr>
                <w:rFonts w:cs="Calibri"/>
                <w:color w:val="000000"/>
              </w:rPr>
            </w:pPr>
          </w:p>
        </w:tc>
      </w:tr>
      <w:tr w:rsidR="00F553BE"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F553BE" w:rsidRDefault="00911F07" w:rsidP="009F3A33">
            <w:pPr>
              <w:jc w:val="right"/>
              <w:rPr>
                <w:rFonts w:cs="Calibri"/>
                <w:color w:val="000000"/>
              </w:rPr>
            </w:pPr>
            <w:r>
              <w:rPr>
                <w:rFonts w:cs="Calibri"/>
                <w:color w:val="000000"/>
              </w:rPr>
              <w:t>58</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F553BE" w:rsidRDefault="00911F07" w:rsidP="0046206E">
            <w:pPr>
              <w:rPr>
                <w:rFonts w:cs="Calibri"/>
                <w:color w:val="000000"/>
              </w:rPr>
            </w:pPr>
            <w:proofErr w:type="spellStart"/>
            <w:r>
              <w:rPr>
                <w:rFonts w:cs="Calibri"/>
                <w:color w:val="000000"/>
              </w:rPr>
              <w:t>Weblogic</w:t>
            </w:r>
            <w:proofErr w:type="spellEnd"/>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F553BE" w:rsidRDefault="00911F07" w:rsidP="0046206E">
            <w:pPr>
              <w:rPr>
                <w:rFonts w:cs="Calibri"/>
                <w:color w:val="000000"/>
              </w:rPr>
            </w:pPr>
            <w:r>
              <w:rPr>
                <w:rFonts w:cs="Calibri"/>
                <w:color w:val="000000"/>
              </w:rPr>
              <w:t>Application Role</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F553BE" w:rsidRDefault="00911F07" w:rsidP="0046206E">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F553BE" w:rsidRPr="00DB170B" w:rsidRDefault="00911F07" w:rsidP="0046206E">
            <w:pPr>
              <w:rPr>
                <w:rFonts w:cs="Calibri"/>
                <w:color w:val="000000"/>
              </w:rPr>
            </w:pPr>
            <w:r w:rsidRPr="00911F07">
              <w:rPr>
                <w:rFonts w:cs="Calibri"/>
                <w:color w:val="000000"/>
              </w:rPr>
              <w:t>Cigna Pre-Allocated Expense Analyst role</w:t>
            </w:r>
          </w:p>
        </w:tc>
        <w:tc>
          <w:tcPr>
            <w:tcW w:w="473" w:type="pct"/>
            <w:tcBorders>
              <w:top w:val="single" w:sz="4" w:space="0" w:color="auto"/>
              <w:left w:val="nil"/>
              <w:bottom w:val="single" w:sz="4" w:space="0" w:color="auto"/>
              <w:right w:val="single" w:sz="4" w:space="0" w:color="auto"/>
            </w:tcBorders>
            <w:shd w:val="clear" w:color="auto" w:fill="auto"/>
            <w:noWrap/>
            <w:vAlign w:val="bottom"/>
          </w:tcPr>
          <w:p w:rsidR="00F553BE" w:rsidRDefault="00F553BE" w:rsidP="0046206E">
            <w:pPr>
              <w:rPr>
                <w:rFonts w:cs="Calibri"/>
                <w:color w:val="000000"/>
              </w:rPr>
            </w:pPr>
          </w:p>
        </w:tc>
        <w:tc>
          <w:tcPr>
            <w:tcW w:w="1342" w:type="pct"/>
            <w:tcBorders>
              <w:top w:val="single" w:sz="4" w:space="0" w:color="auto"/>
              <w:left w:val="nil"/>
              <w:bottom w:val="single" w:sz="4" w:space="0" w:color="auto"/>
              <w:right w:val="single" w:sz="4" w:space="0" w:color="auto"/>
            </w:tcBorders>
            <w:shd w:val="clear" w:color="auto" w:fill="auto"/>
            <w:noWrap/>
            <w:vAlign w:val="bottom"/>
          </w:tcPr>
          <w:p w:rsidR="00F553BE" w:rsidRPr="00DB170B" w:rsidRDefault="00911F07" w:rsidP="0046206E">
            <w:pPr>
              <w:rPr>
                <w:rFonts w:cs="Calibri"/>
                <w:color w:val="000000"/>
              </w:rPr>
            </w:pPr>
            <w:r>
              <w:rPr>
                <w:rFonts w:cs="Calibri"/>
                <w:color w:val="000000"/>
              </w:rPr>
              <w:t>Role created for security setting w.r.t Pre Allocated Expense  CSA</w:t>
            </w:r>
          </w:p>
        </w:tc>
        <w:tc>
          <w:tcPr>
            <w:tcW w:w="389" w:type="pct"/>
            <w:tcBorders>
              <w:top w:val="single" w:sz="4" w:space="0" w:color="auto"/>
              <w:left w:val="nil"/>
              <w:bottom w:val="single" w:sz="4" w:space="0" w:color="auto"/>
              <w:right w:val="single" w:sz="4" w:space="0" w:color="auto"/>
            </w:tcBorders>
            <w:shd w:val="clear" w:color="auto" w:fill="auto"/>
            <w:noWrap/>
            <w:vAlign w:val="bottom"/>
          </w:tcPr>
          <w:p w:rsidR="00F553BE" w:rsidRPr="00DB170B" w:rsidRDefault="00F553BE" w:rsidP="009F3A33">
            <w:pPr>
              <w:rPr>
                <w:rFonts w:cs="Calibri"/>
                <w:color w:val="000000"/>
              </w:rPr>
            </w:pPr>
          </w:p>
        </w:tc>
      </w:tr>
      <w:tr w:rsidR="00F553BE"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F553BE" w:rsidRDefault="00911F07" w:rsidP="009F3A33">
            <w:pPr>
              <w:jc w:val="right"/>
              <w:rPr>
                <w:rFonts w:cs="Calibri"/>
                <w:color w:val="000000"/>
              </w:rPr>
            </w:pPr>
            <w:r>
              <w:rPr>
                <w:rFonts w:cs="Calibri"/>
                <w:color w:val="000000"/>
              </w:rPr>
              <w:t>59</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F553BE" w:rsidRDefault="00911F07" w:rsidP="0046206E">
            <w:pPr>
              <w:rPr>
                <w:rFonts w:cs="Calibri"/>
                <w:color w:val="000000"/>
              </w:rPr>
            </w:pPr>
            <w:proofErr w:type="spellStart"/>
            <w:r>
              <w:rPr>
                <w:rFonts w:cs="Calibri"/>
                <w:color w:val="000000"/>
              </w:rPr>
              <w:t>Weblogic</w:t>
            </w:r>
            <w:proofErr w:type="spellEnd"/>
          </w:p>
        </w:tc>
        <w:tc>
          <w:tcPr>
            <w:tcW w:w="607" w:type="pct"/>
            <w:tcBorders>
              <w:top w:val="single" w:sz="4" w:space="0" w:color="auto"/>
              <w:left w:val="nil"/>
              <w:bottom w:val="single" w:sz="4" w:space="0" w:color="auto"/>
              <w:right w:val="single" w:sz="4" w:space="0" w:color="auto"/>
            </w:tcBorders>
            <w:shd w:val="clear" w:color="auto" w:fill="auto"/>
            <w:noWrap/>
            <w:vAlign w:val="bottom"/>
          </w:tcPr>
          <w:p w:rsidR="00F553BE" w:rsidRDefault="00911F07" w:rsidP="0046206E">
            <w:pPr>
              <w:rPr>
                <w:rFonts w:cs="Calibri"/>
                <w:color w:val="000000"/>
              </w:rPr>
            </w:pPr>
            <w:r>
              <w:rPr>
                <w:rFonts w:cs="Calibri"/>
                <w:color w:val="000000"/>
              </w:rPr>
              <w:t>Group</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F553BE" w:rsidRDefault="00911F07" w:rsidP="0046206E">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F553BE" w:rsidRPr="00DB170B" w:rsidRDefault="00911F07" w:rsidP="0046206E">
            <w:pPr>
              <w:rPr>
                <w:rFonts w:cs="Calibri"/>
                <w:color w:val="000000"/>
              </w:rPr>
            </w:pPr>
            <w:r w:rsidRPr="00911F07">
              <w:rPr>
                <w:rFonts w:cs="Calibri"/>
                <w:color w:val="000000"/>
              </w:rPr>
              <w:t>Cigna Pre-Allocated Expense Analyst</w:t>
            </w:r>
          </w:p>
        </w:tc>
        <w:tc>
          <w:tcPr>
            <w:tcW w:w="473" w:type="pct"/>
            <w:tcBorders>
              <w:top w:val="single" w:sz="4" w:space="0" w:color="auto"/>
              <w:left w:val="nil"/>
              <w:bottom w:val="single" w:sz="4" w:space="0" w:color="auto"/>
              <w:right w:val="single" w:sz="4" w:space="0" w:color="auto"/>
            </w:tcBorders>
            <w:shd w:val="clear" w:color="auto" w:fill="auto"/>
            <w:noWrap/>
            <w:vAlign w:val="bottom"/>
          </w:tcPr>
          <w:p w:rsidR="00F553BE" w:rsidRDefault="00F553BE" w:rsidP="0046206E">
            <w:pPr>
              <w:rPr>
                <w:rFonts w:cs="Calibri"/>
                <w:color w:val="000000"/>
              </w:rPr>
            </w:pPr>
          </w:p>
        </w:tc>
        <w:tc>
          <w:tcPr>
            <w:tcW w:w="1342" w:type="pct"/>
            <w:tcBorders>
              <w:top w:val="single" w:sz="4" w:space="0" w:color="auto"/>
              <w:left w:val="nil"/>
              <w:bottom w:val="single" w:sz="4" w:space="0" w:color="auto"/>
              <w:right w:val="single" w:sz="4" w:space="0" w:color="auto"/>
            </w:tcBorders>
            <w:shd w:val="clear" w:color="auto" w:fill="auto"/>
            <w:noWrap/>
            <w:vAlign w:val="bottom"/>
          </w:tcPr>
          <w:p w:rsidR="00F553BE" w:rsidRPr="00DB170B" w:rsidRDefault="00911F07" w:rsidP="0046206E">
            <w:pPr>
              <w:rPr>
                <w:rFonts w:cs="Calibri"/>
                <w:color w:val="000000"/>
              </w:rPr>
            </w:pPr>
            <w:r>
              <w:rPr>
                <w:rFonts w:cs="Calibri"/>
                <w:color w:val="000000"/>
              </w:rPr>
              <w:t>Group assigned to “</w:t>
            </w:r>
            <w:r w:rsidRPr="00911F07">
              <w:rPr>
                <w:rFonts w:cs="Calibri"/>
                <w:color w:val="000000"/>
              </w:rPr>
              <w:t>Cigna Pre-Allocated Expense Analyst</w:t>
            </w:r>
            <w:r>
              <w:rPr>
                <w:rFonts w:cs="Calibri"/>
                <w:color w:val="000000"/>
              </w:rPr>
              <w:t xml:space="preserve"> Role” Application Role</w:t>
            </w:r>
          </w:p>
        </w:tc>
        <w:tc>
          <w:tcPr>
            <w:tcW w:w="389" w:type="pct"/>
            <w:tcBorders>
              <w:top w:val="single" w:sz="4" w:space="0" w:color="auto"/>
              <w:left w:val="nil"/>
              <w:bottom w:val="single" w:sz="4" w:space="0" w:color="auto"/>
              <w:right w:val="single" w:sz="4" w:space="0" w:color="auto"/>
            </w:tcBorders>
            <w:shd w:val="clear" w:color="auto" w:fill="auto"/>
            <w:noWrap/>
            <w:vAlign w:val="bottom"/>
          </w:tcPr>
          <w:p w:rsidR="00F553BE" w:rsidRPr="00DB170B" w:rsidRDefault="00F553BE" w:rsidP="009F3A33">
            <w:pPr>
              <w:rPr>
                <w:rFonts w:cs="Calibri"/>
                <w:color w:val="000000"/>
              </w:rPr>
            </w:pPr>
          </w:p>
        </w:tc>
      </w:tr>
      <w:tr w:rsidR="00F553BE"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F553BE" w:rsidRDefault="001F4817" w:rsidP="009F3A33">
            <w:pPr>
              <w:jc w:val="right"/>
              <w:rPr>
                <w:rFonts w:cs="Calibri"/>
                <w:color w:val="000000"/>
              </w:rPr>
            </w:pPr>
            <w:r>
              <w:rPr>
                <w:rFonts w:cs="Calibri"/>
                <w:color w:val="000000"/>
              </w:rPr>
              <w:t>60</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F553BE" w:rsidRDefault="001F4817" w:rsidP="0046206E">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F553BE" w:rsidRDefault="001F4817" w:rsidP="0046206E">
            <w:pPr>
              <w:rPr>
                <w:rFonts w:cs="Calibri"/>
                <w:color w:val="000000"/>
              </w:rPr>
            </w:pPr>
            <w:r>
              <w:rPr>
                <w:rFonts w:cs="Calibri"/>
                <w:color w:val="000000"/>
              </w:rPr>
              <w:t>Dimensional Hierarchy</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F553BE" w:rsidRDefault="001F4817" w:rsidP="0046206E">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F553BE" w:rsidRPr="00DB170B" w:rsidRDefault="001F4817" w:rsidP="0046206E">
            <w:pPr>
              <w:rPr>
                <w:rFonts w:cs="Calibri"/>
                <w:color w:val="000000"/>
              </w:rPr>
            </w:pPr>
            <w:r w:rsidRPr="001F4817">
              <w:rPr>
                <w:rFonts w:cs="Calibri"/>
                <w:color w:val="000000"/>
              </w:rPr>
              <w:t xml:space="preserve">Dim - </w:t>
            </w:r>
            <w:proofErr w:type="spellStart"/>
            <w:r w:rsidRPr="001F4817">
              <w:rPr>
                <w:rFonts w:cs="Calibri"/>
                <w:color w:val="000000"/>
              </w:rPr>
              <w:t>Prealloc</w:t>
            </w:r>
            <w:proofErr w:type="spellEnd"/>
            <w:r w:rsidRPr="001F4817">
              <w:rPr>
                <w:rFonts w:cs="Calibri"/>
                <w:color w:val="000000"/>
              </w:rPr>
              <w:t xml:space="preserve"> </w:t>
            </w:r>
            <w:proofErr w:type="spellStart"/>
            <w:r w:rsidRPr="001F4817">
              <w:rPr>
                <w:rFonts w:cs="Calibri"/>
                <w:color w:val="000000"/>
              </w:rPr>
              <w:t>ApproverDim</w:t>
            </w:r>
            <w:proofErr w:type="spellEnd"/>
          </w:p>
        </w:tc>
        <w:tc>
          <w:tcPr>
            <w:tcW w:w="473" w:type="pct"/>
            <w:tcBorders>
              <w:top w:val="single" w:sz="4" w:space="0" w:color="auto"/>
              <w:left w:val="nil"/>
              <w:bottom w:val="single" w:sz="4" w:space="0" w:color="auto"/>
              <w:right w:val="single" w:sz="4" w:space="0" w:color="auto"/>
            </w:tcBorders>
            <w:shd w:val="clear" w:color="auto" w:fill="auto"/>
            <w:noWrap/>
            <w:vAlign w:val="bottom"/>
          </w:tcPr>
          <w:p w:rsidR="00F553BE" w:rsidRDefault="001F4817" w:rsidP="0046206E">
            <w:pPr>
              <w:rPr>
                <w:rFonts w:cs="Calibri"/>
                <w:color w:val="000000"/>
              </w:rPr>
            </w:pPr>
            <w:r>
              <w:rPr>
                <w:rFonts w:cs="Calibri"/>
                <w:color w:val="000000"/>
              </w:rPr>
              <w:t>One Total and One detail Level with all attributes set at detail level.</w:t>
            </w:r>
          </w:p>
        </w:tc>
        <w:tc>
          <w:tcPr>
            <w:tcW w:w="1342" w:type="pct"/>
            <w:tcBorders>
              <w:top w:val="single" w:sz="4" w:space="0" w:color="auto"/>
              <w:left w:val="nil"/>
              <w:bottom w:val="single" w:sz="4" w:space="0" w:color="auto"/>
              <w:right w:val="single" w:sz="4" w:space="0" w:color="auto"/>
            </w:tcBorders>
            <w:shd w:val="clear" w:color="auto" w:fill="auto"/>
            <w:noWrap/>
            <w:vAlign w:val="bottom"/>
          </w:tcPr>
          <w:p w:rsidR="00F553BE" w:rsidRPr="00DB170B" w:rsidRDefault="00F553BE" w:rsidP="0046206E">
            <w:pPr>
              <w:rPr>
                <w:rFonts w:cs="Calibri"/>
                <w:color w:val="000000"/>
              </w:rPr>
            </w:pPr>
          </w:p>
        </w:tc>
        <w:tc>
          <w:tcPr>
            <w:tcW w:w="389" w:type="pct"/>
            <w:tcBorders>
              <w:top w:val="single" w:sz="4" w:space="0" w:color="auto"/>
              <w:left w:val="nil"/>
              <w:bottom w:val="single" w:sz="4" w:space="0" w:color="auto"/>
              <w:right w:val="single" w:sz="4" w:space="0" w:color="auto"/>
            </w:tcBorders>
            <w:shd w:val="clear" w:color="auto" w:fill="auto"/>
            <w:noWrap/>
            <w:vAlign w:val="bottom"/>
          </w:tcPr>
          <w:p w:rsidR="00F553BE" w:rsidRPr="00DB170B" w:rsidRDefault="00F553BE" w:rsidP="009F3A33">
            <w:pPr>
              <w:rPr>
                <w:rFonts w:cs="Calibri"/>
                <w:color w:val="000000"/>
              </w:rPr>
            </w:pPr>
          </w:p>
        </w:tc>
      </w:tr>
      <w:tr w:rsidR="001F4817"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F4817" w:rsidRDefault="001F4817" w:rsidP="009F3A33">
            <w:pPr>
              <w:jc w:val="right"/>
              <w:rPr>
                <w:rFonts w:cs="Calibri"/>
                <w:color w:val="000000"/>
              </w:rPr>
            </w:pPr>
            <w:r>
              <w:rPr>
                <w:rFonts w:cs="Calibri"/>
                <w:color w:val="000000"/>
              </w:rPr>
              <w:t>61</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Dimensional Hierarchy</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46206E">
            <w:pPr>
              <w:rPr>
                <w:rFonts w:cs="Calibri"/>
                <w:color w:val="000000"/>
              </w:rPr>
            </w:pPr>
            <w:r w:rsidRPr="001F4817">
              <w:rPr>
                <w:rFonts w:cs="Calibri"/>
                <w:color w:val="000000"/>
              </w:rPr>
              <w:t xml:space="preserve">Dim - </w:t>
            </w:r>
            <w:proofErr w:type="spellStart"/>
            <w:r w:rsidRPr="001F4817">
              <w:rPr>
                <w:rFonts w:cs="Calibri"/>
                <w:color w:val="000000"/>
              </w:rPr>
              <w:t>Prealloc</w:t>
            </w:r>
            <w:proofErr w:type="spellEnd"/>
            <w:r w:rsidRPr="001F4817">
              <w:rPr>
                <w:rFonts w:cs="Calibri"/>
                <w:color w:val="000000"/>
              </w:rPr>
              <w:t xml:space="preserve"> </w:t>
            </w:r>
            <w:proofErr w:type="spellStart"/>
            <w:r w:rsidRPr="001F4817">
              <w:rPr>
                <w:rFonts w:cs="Calibri"/>
                <w:color w:val="000000"/>
              </w:rPr>
              <w:t>CalendarDim</w:t>
            </w:r>
            <w:proofErr w:type="spellEnd"/>
          </w:p>
        </w:tc>
        <w:tc>
          <w:tcPr>
            <w:tcW w:w="473"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 xml:space="preserve">Level set in sync with the OOB Fiscal </w:t>
            </w:r>
            <w:proofErr w:type="spellStart"/>
            <w:r>
              <w:rPr>
                <w:rFonts w:cs="Calibri"/>
                <w:color w:val="000000"/>
              </w:rPr>
              <w:t>Calenda</w:t>
            </w:r>
            <w:r>
              <w:rPr>
                <w:rFonts w:cs="Calibri"/>
                <w:color w:val="000000"/>
              </w:rPr>
              <w:lastRenderedPageBreak/>
              <w:t>rDim</w:t>
            </w:r>
            <w:proofErr w:type="spellEnd"/>
          </w:p>
        </w:tc>
        <w:tc>
          <w:tcPr>
            <w:tcW w:w="1342"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46206E">
            <w:pPr>
              <w:rPr>
                <w:rFonts w:cs="Calibri"/>
                <w:color w:val="000000"/>
              </w:rPr>
            </w:pPr>
          </w:p>
        </w:tc>
        <w:tc>
          <w:tcPr>
            <w:tcW w:w="389"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9F3A33">
            <w:pPr>
              <w:rPr>
                <w:rFonts w:cs="Calibri"/>
                <w:color w:val="000000"/>
              </w:rPr>
            </w:pPr>
          </w:p>
        </w:tc>
      </w:tr>
      <w:tr w:rsidR="001F4817"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F4817" w:rsidRDefault="001F4817" w:rsidP="009F3A33">
            <w:pPr>
              <w:jc w:val="right"/>
              <w:rPr>
                <w:rFonts w:cs="Calibri"/>
                <w:color w:val="000000"/>
              </w:rPr>
            </w:pPr>
            <w:r>
              <w:rPr>
                <w:rFonts w:cs="Calibri"/>
                <w:color w:val="000000"/>
              </w:rPr>
              <w:lastRenderedPageBreak/>
              <w:t>62</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Dimensional Hierarchy</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46206E">
            <w:pPr>
              <w:rPr>
                <w:rFonts w:cs="Calibri"/>
                <w:color w:val="000000"/>
              </w:rPr>
            </w:pPr>
            <w:r w:rsidRPr="001F4817">
              <w:rPr>
                <w:rFonts w:cs="Calibri"/>
                <w:color w:val="000000"/>
              </w:rPr>
              <w:t xml:space="preserve">Dim - </w:t>
            </w:r>
            <w:proofErr w:type="spellStart"/>
            <w:r w:rsidRPr="001F4817">
              <w:rPr>
                <w:rFonts w:cs="Calibri"/>
                <w:color w:val="000000"/>
              </w:rPr>
              <w:t>Prealloc</w:t>
            </w:r>
            <w:proofErr w:type="spellEnd"/>
            <w:r w:rsidRPr="001F4817">
              <w:rPr>
                <w:rFonts w:cs="Calibri"/>
                <w:color w:val="000000"/>
              </w:rPr>
              <w:t xml:space="preserve"> Changed </w:t>
            </w:r>
            <w:proofErr w:type="spellStart"/>
            <w:r w:rsidRPr="001F4817">
              <w:rPr>
                <w:rFonts w:cs="Calibri"/>
                <w:color w:val="000000"/>
              </w:rPr>
              <w:t>ByDim</w:t>
            </w:r>
            <w:proofErr w:type="spellEnd"/>
          </w:p>
        </w:tc>
        <w:tc>
          <w:tcPr>
            <w:tcW w:w="473"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One Total and One detail Level with all attributes set at detail level.</w:t>
            </w:r>
          </w:p>
        </w:tc>
        <w:tc>
          <w:tcPr>
            <w:tcW w:w="1342"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46206E">
            <w:pPr>
              <w:rPr>
                <w:rFonts w:cs="Calibri"/>
                <w:color w:val="000000"/>
              </w:rPr>
            </w:pPr>
          </w:p>
        </w:tc>
        <w:tc>
          <w:tcPr>
            <w:tcW w:w="389"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9F3A33">
            <w:pPr>
              <w:rPr>
                <w:rFonts w:cs="Calibri"/>
                <w:color w:val="000000"/>
              </w:rPr>
            </w:pPr>
          </w:p>
        </w:tc>
      </w:tr>
      <w:tr w:rsidR="001F4817"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F4817" w:rsidRDefault="001F4817" w:rsidP="009F3A33">
            <w:pPr>
              <w:jc w:val="right"/>
              <w:rPr>
                <w:rFonts w:cs="Calibri"/>
                <w:color w:val="000000"/>
              </w:rPr>
            </w:pPr>
            <w:r>
              <w:rPr>
                <w:rFonts w:cs="Calibri"/>
                <w:color w:val="000000"/>
              </w:rPr>
              <w:t>63</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Dimensional Hierarchy</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46206E">
            <w:pPr>
              <w:rPr>
                <w:rFonts w:cs="Calibri"/>
                <w:color w:val="000000"/>
              </w:rPr>
            </w:pPr>
            <w:r w:rsidRPr="001F4817">
              <w:rPr>
                <w:rFonts w:cs="Calibri"/>
                <w:color w:val="000000"/>
              </w:rPr>
              <w:t xml:space="preserve">Dim - </w:t>
            </w:r>
            <w:proofErr w:type="spellStart"/>
            <w:r w:rsidRPr="001F4817">
              <w:rPr>
                <w:rFonts w:cs="Calibri"/>
                <w:color w:val="000000"/>
              </w:rPr>
              <w:t>Prealloc</w:t>
            </w:r>
            <w:proofErr w:type="spellEnd"/>
            <w:r w:rsidRPr="001F4817">
              <w:rPr>
                <w:rFonts w:cs="Calibri"/>
                <w:color w:val="000000"/>
              </w:rPr>
              <w:t xml:space="preserve"> Cost </w:t>
            </w:r>
            <w:proofErr w:type="spellStart"/>
            <w:r w:rsidRPr="001F4817">
              <w:rPr>
                <w:rFonts w:cs="Calibri"/>
                <w:color w:val="000000"/>
              </w:rPr>
              <w:t>PoolDim</w:t>
            </w:r>
            <w:proofErr w:type="spellEnd"/>
          </w:p>
        </w:tc>
        <w:tc>
          <w:tcPr>
            <w:tcW w:w="473"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One Total and One detail Level with all attributes set at detail level.</w:t>
            </w:r>
          </w:p>
        </w:tc>
        <w:tc>
          <w:tcPr>
            <w:tcW w:w="1342"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46206E">
            <w:pPr>
              <w:rPr>
                <w:rFonts w:cs="Calibri"/>
                <w:color w:val="000000"/>
              </w:rPr>
            </w:pPr>
          </w:p>
        </w:tc>
        <w:tc>
          <w:tcPr>
            <w:tcW w:w="389"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9F3A33">
            <w:pPr>
              <w:rPr>
                <w:rFonts w:cs="Calibri"/>
                <w:color w:val="000000"/>
              </w:rPr>
            </w:pPr>
          </w:p>
        </w:tc>
      </w:tr>
      <w:tr w:rsidR="001F4817"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F4817" w:rsidRDefault="001F4817" w:rsidP="009F3A33">
            <w:pPr>
              <w:jc w:val="right"/>
              <w:rPr>
                <w:rFonts w:cs="Calibri"/>
                <w:color w:val="000000"/>
              </w:rPr>
            </w:pPr>
            <w:r>
              <w:rPr>
                <w:rFonts w:cs="Calibri"/>
                <w:color w:val="000000"/>
              </w:rPr>
              <w:t>64</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Dimensional Hierarchy</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46206E">
            <w:pPr>
              <w:rPr>
                <w:rFonts w:cs="Calibri"/>
                <w:color w:val="000000"/>
              </w:rPr>
            </w:pPr>
            <w:r w:rsidRPr="001F4817">
              <w:rPr>
                <w:rFonts w:cs="Calibri"/>
                <w:color w:val="000000"/>
              </w:rPr>
              <w:t xml:space="preserve">Dim - </w:t>
            </w:r>
            <w:proofErr w:type="spellStart"/>
            <w:r w:rsidRPr="001F4817">
              <w:rPr>
                <w:rFonts w:cs="Calibri"/>
                <w:color w:val="000000"/>
              </w:rPr>
              <w:t>PreAlloc</w:t>
            </w:r>
            <w:proofErr w:type="spellEnd"/>
            <w:r w:rsidRPr="001F4817">
              <w:rPr>
                <w:rFonts w:cs="Calibri"/>
                <w:color w:val="000000"/>
              </w:rPr>
              <w:t xml:space="preserve"> Created </w:t>
            </w:r>
            <w:proofErr w:type="spellStart"/>
            <w:r w:rsidRPr="001F4817">
              <w:rPr>
                <w:rFonts w:cs="Calibri"/>
                <w:color w:val="000000"/>
              </w:rPr>
              <w:t>ByDim</w:t>
            </w:r>
            <w:proofErr w:type="spellEnd"/>
          </w:p>
        </w:tc>
        <w:tc>
          <w:tcPr>
            <w:tcW w:w="473"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One Total and One detail Level with all attributes set at detail level.</w:t>
            </w:r>
          </w:p>
        </w:tc>
        <w:tc>
          <w:tcPr>
            <w:tcW w:w="1342"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46206E">
            <w:pPr>
              <w:rPr>
                <w:rFonts w:cs="Calibri"/>
                <w:color w:val="000000"/>
              </w:rPr>
            </w:pPr>
          </w:p>
        </w:tc>
        <w:tc>
          <w:tcPr>
            <w:tcW w:w="389"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9F3A33">
            <w:pPr>
              <w:rPr>
                <w:rFonts w:cs="Calibri"/>
                <w:color w:val="000000"/>
              </w:rPr>
            </w:pPr>
          </w:p>
        </w:tc>
      </w:tr>
      <w:tr w:rsidR="001F4817"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F4817" w:rsidRDefault="001F4817" w:rsidP="009F3A33">
            <w:pPr>
              <w:jc w:val="right"/>
              <w:rPr>
                <w:rFonts w:cs="Calibri"/>
                <w:color w:val="000000"/>
              </w:rPr>
            </w:pPr>
            <w:r>
              <w:rPr>
                <w:rFonts w:cs="Calibri"/>
                <w:color w:val="000000"/>
              </w:rPr>
              <w:t>65</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Dimensional Hierarchy</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46206E">
            <w:pPr>
              <w:rPr>
                <w:rFonts w:cs="Calibri"/>
                <w:color w:val="000000"/>
              </w:rPr>
            </w:pPr>
            <w:r w:rsidRPr="001F4817">
              <w:rPr>
                <w:rFonts w:cs="Calibri"/>
                <w:color w:val="000000"/>
              </w:rPr>
              <w:t xml:space="preserve">Dim - </w:t>
            </w:r>
            <w:proofErr w:type="spellStart"/>
            <w:r w:rsidRPr="001F4817">
              <w:rPr>
                <w:rFonts w:cs="Calibri"/>
                <w:color w:val="000000"/>
              </w:rPr>
              <w:t>Prealloc</w:t>
            </w:r>
            <w:proofErr w:type="spellEnd"/>
            <w:r w:rsidRPr="001F4817">
              <w:rPr>
                <w:rFonts w:cs="Calibri"/>
                <w:color w:val="000000"/>
              </w:rPr>
              <w:t xml:space="preserve"> Journal </w:t>
            </w:r>
            <w:proofErr w:type="spellStart"/>
            <w:r w:rsidRPr="001F4817">
              <w:rPr>
                <w:rFonts w:cs="Calibri"/>
                <w:color w:val="000000"/>
              </w:rPr>
              <w:t>CategoryDim</w:t>
            </w:r>
            <w:proofErr w:type="spellEnd"/>
          </w:p>
        </w:tc>
        <w:tc>
          <w:tcPr>
            <w:tcW w:w="473"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One Total and One detail Level with all attributes set at detail level.</w:t>
            </w:r>
          </w:p>
        </w:tc>
        <w:tc>
          <w:tcPr>
            <w:tcW w:w="1342"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46206E">
            <w:pPr>
              <w:rPr>
                <w:rFonts w:cs="Calibri"/>
                <w:color w:val="000000"/>
              </w:rPr>
            </w:pPr>
          </w:p>
        </w:tc>
        <w:tc>
          <w:tcPr>
            <w:tcW w:w="389"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9F3A33">
            <w:pPr>
              <w:rPr>
                <w:rFonts w:cs="Calibri"/>
                <w:color w:val="000000"/>
              </w:rPr>
            </w:pPr>
          </w:p>
        </w:tc>
      </w:tr>
      <w:tr w:rsidR="001F4817"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F4817" w:rsidRDefault="001F4817" w:rsidP="009F3A33">
            <w:pPr>
              <w:jc w:val="right"/>
              <w:rPr>
                <w:rFonts w:cs="Calibri"/>
                <w:color w:val="000000"/>
              </w:rPr>
            </w:pPr>
            <w:r>
              <w:rPr>
                <w:rFonts w:cs="Calibri"/>
                <w:color w:val="000000"/>
              </w:rPr>
              <w:t>66</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Dimensional Hierarchy</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46206E">
            <w:pPr>
              <w:rPr>
                <w:rFonts w:cs="Calibri"/>
                <w:color w:val="000000"/>
              </w:rPr>
            </w:pPr>
            <w:r w:rsidRPr="001F4817">
              <w:rPr>
                <w:rFonts w:cs="Calibri"/>
                <w:color w:val="000000"/>
              </w:rPr>
              <w:t xml:space="preserve">Dim - </w:t>
            </w:r>
            <w:proofErr w:type="spellStart"/>
            <w:r w:rsidRPr="001F4817">
              <w:rPr>
                <w:rFonts w:cs="Calibri"/>
                <w:color w:val="000000"/>
              </w:rPr>
              <w:t>Prealloc</w:t>
            </w:r>
            <w:proofErr w:type="spellEnd"/>
            <w:r w:rsidRPr="001F4817">
              <w:rPr>
                <w:rFonts w:cs="Calibri"/>
                <w:color w:val="000000"/>
              </w:rPr>
              <w:t xml:space="preserve"> Journal </w:t>
            </w:r>
            <w:proofErr w:type="spellStart"/>
            <w:r w:rsidRPr="001F4817">
              <w:rPr>
                <w:rFonts w:cs="Calibri"/>
                <w:color w:val="000000"/>
              </w:rPr>
              <w:t>TypeDim</w:t>
            </w:r>
            <w:proofErr w:type="spellEnd"/>
          </w:p>
        </w:tc>
        <w:tc>
          <w:tcPr>
            <w:tcW w:w="473"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One Total and One detail Level with all attributes set at detail level.</w:t>
            </w:r>
          </w:p>
        </w:tc>
        <w:tc>
          <w:tcPr>
            <w:tcW w:w="1342"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46206E">
            <w:pPr>
              <w:rPr>
                <w:rFonts w:cs="Calibri"/>
                <w:color w:val="000000"/>
              </w:rPr>
            </w:pPr>
          </w:p>
        </w:tc>
        <w:tc>
          <w:tcPr>
            <w:tcW w:w="389"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9F3A33">
            <w:pPr>
              <w:rPr>
                <w:rFonts w:cs="Calibri"/>
                <w:color w:val="000000"/>
              </w:rPr>
            </w:pPr>
          </w:p>
        </w:tc>
      </w:tr>
      <w:tr w:rsidR="001F4817"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F4817" w:rsidRDefault="001F4817" w:rsidP="009F3A33">
            <w:pPr>
              <w:jc w:val="right"/>
              <w:rPr>
                <w:rFonts w:cs="Calibri"/>
                <w:color w:val="000000"/>
              </w:rPr>
            </w:pPr>
            <w:r>
              <w:rPr>
                <w:rFonts w:cs="Calibri"/>
                <w:color w:val="000000"/>
              </w:rPr>
              <w:t>67</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Dimensional Hierarchy</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46206E">
            <w:pPr>
              <w:rPr>
                <w:rFonts w:cs="Calibri"/>
                <w:color w:val="000000"/>
              </w:rPr>
            </w:pPr>
            <w:r w:rsidRPr="001F4817">
              <w:rPr>
                <w:rFonts w:cs="Calibri"/>
                <w:color w:val="000000"/>
              </w:rPr>
              <w:t xml:space="preserve">Dim - </w:t>
            </w:r>
            <w:proofErr w:type="spellStart"/>
            <w:r w:rsidRPr="001F4817">
              <w:rPr>
                <w:rFonts w:cs="Calibri"/>
                <w:color w:val="000000"/>
              </w:rPr>
              <w:t>Prealloc</w:t>
            </w:r>
            <w:proofErr w:type="spellEnd"/>
            <w:r w:rsidRPr="001F4817">
              <w:rPr>
                <w:rFonts w:cs="Calibri"/>
                <w:color w:val="000000"/>
              </w:rPr>
              <w:t xml:space="preserve"> </w:t>
            </w:r>
            <w:proofErr w:type="spellStart"/>
            <w:r w:rsidRPr="001F4817">
              <w:rPr>
                <w:rFonts w:cs="Calibri"/>
                <w:color w:val="000000"/>
              </w:rPr>
              <w:t>PreparerDim</w:t>
            </w:r>
            <w:proofErr w:type="spellEnd"/>
          </w:p>
        </w:tc>
        <w:tc>
          <w:tcPr>
            <w:tcW w:w="473"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 xml:space="preserve">One Total </w:t>
            </w:r>
            <w:r>
              <w:rPr>
                <w:rFonts w:cs="Calibri"/>
                <w:color w:val="000000"/>
              </w:rPr>
              <w:lastRenderedPageBreak/>
              <w:t>and One detail Level with all attributes set at detail level.</w:t>
            </w:r>
          </w:p>
        </w:tc>
        <w:tc>
          <w:tcPr>
            <w:tcW w:w="1342"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46206E">
            <w:pPr>
              <w:rPr>
                <w:rFonts w:cs="Calibri"/>
                <w:color w:val="000000"/>
              </w:rPr>
            </w:pPr>
          </w:p>
        </w:tc>
        <w:tc>
          <w:tcPr>
            <w:tcW w:w="389"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9F3A33">
            <w:pPr>
              <w:rPr>
                <w:rFonts w:cs="Calibri"/>
                <w:color w:val="000000"/>
              </w:rPr>
            </w:pPr>
          </w:p>
        </w:tc>
      </w:tr>
      <w:tr w:rsidR="001F4817"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F4817" w:rsidRDefault="001F4817" w:rsidP="009F3A33">
            <w:pPr>
              <w:jc w:val="right"/>
              <w:rPr>
                <w:rFonts w:cs="Calibri"/>
                <w:color w:val="000000"/>
              </w:rPr>
            </w:pPr>
            <w:r>
              <w:rPr>
                <w:rFonts w:cs="Calibri"/>
                <w:color w:val="000000"/>
              </w:rPr>
              <w:lastRenderedPageBreak/>
              <w:t>68</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Dimensional Hierarchy</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46206E">
            <w:pPr>
              <w:rPr>
                <w:rFonts w:cs="Calibri"/>
                <w:color w:val="000000"/>
              </w:rPr>
            </w:pPr>
            <w:r w:rsidRPr="001F4817">
              <w:rPr>
                <w:rFonts w:cs="Calibri"/>
                <w:color w:val="000000"/>
              </w:rPr>
              <w:t xml:space="preserve">Dim - </w:t>
            </w:r>
            <w:proofErr w:type="spellStart"/>
            <w:r w:rsidRPr="001F4817">
              <w:rPr>
                <w:rFonts w:cs="Calibri"/>
                <w:color w:val="000000"/>
              </w:rPr>
              <w:t>Prealloc</w:t>
            </w:r>
            <w:proofErr w:type="spellEnd"/>
            <w:r w:rsidRPr="001F4817">
              <w:rPr>
                <w:rFonts w:cs="Calibri"/>
                <w:color w:val="000000"/>
              </w:rPr>
              <w:t xml:space="preserve"> </w:t>
            </w:r>
            <w:proofErr w:type="spellStart"/>
            <w:r w:rsidRPr="001F4817">
              <w:rPr>
                <w:rFonts w:cs="Calibri"/>
                <w:color w:val="000000"/>
              </w:rPr>
              <w:t>SourcesDim</w:t>
            </w:r>
            <w:proofErr w:type="spellEnd"/>
          </w:p>
        </w:tc>
        <w:tc>
          <w:tcPr>
            <w:tcW w:w="473"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One Total and One detail Level with all attributes set at detail level.</w:t>
            </w:r>
          </w:p>
        </w:tc>
        <w:tc>
          <w:tcPr>
            <w:tcW w:w="1342"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46206E">
            <w:pPr>
              <w:rPr>
                <w:rFonts w:cs="Calibri"/>
                <w:color w:val="000000"/>
              </w:rPr>
            </w:pPr>
          </w:p>
        </w:tc>
        <w:tc>
          <w:tcPr>
            <w:tcW w:w="389"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9F3A33">
            <w:pPr>
              <w:rPr>
                <w:rFonts w:cs="Calibri"/>
                <w:color w:val="000000"/>
              </w:rPr>
            </w:pPr>
          </w:p>
        </w:tc>
      </w:tr>
      <w:tr w:rsidR="001F4817" w:rsidRPr="00DB170B" w:rsidTr="00B24878">
        <w:trPr>
          <w:trHeight w:val="300"/>
        </w:trPr>
        <w:tc>
          <w:tcPr>
            <w:tcW w:w="178" w:type="pct"/>
            <w:tcBorders>
              <w:top w:val="single" w:sz="4" w:space="0" w:color="auto"/>
              <w:left w:val="single" w:sz="4" w:space="0" w:color="auto"/>
              <w:bottom w:val="single" w:sz="4" w:space="0" w:color="auto"/>
              <w:right w:val="single" w:sz="4" w:space="0" w:color="auto"/>
            </w:tcBorders>
            <w:shd w:val="clear" w:color="auto" w:fill="auto"/>
            <w:noWrap/>
            <w:vAlign w:val="bottom"/>
          </w:tcPr>
          <w:p w:rsidR="001F4817" w:rsidRDefault="001F4817" w:rsidP="009F3A33">
            <w:pPr>
              <w:jc w:val="right"/>
              <w:rPr>
                <w:rFonts w:cs="Calibri"/>
                <w:color w:val="000000"/>
              </w:rPr>
            </w:pPr>
            <w:r>
              <w:rPr>
                <w:rFonts w:cs="Calibri"/>
                <w:color w:val="000000"/>
              </w:rPr>
              <w:t>69</w:t>
            </w:r>
          </w:p>
        </w:tc>
        <w:tc>
          <w:tcPr>
            <w:tcW w:w="321"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RPD</w:t>
            </w:r>
          </w:p>
        </w:tc>
        <w:tc>
          <w:tcPr>
            <w:tcW w:w="607"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Dimensional Hierarchy</w:t>
            </w:r>
          </w:p>
        </w:tc>
        <w:tc>
          <w:tcPr>
            <w:tcW w:w="296"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46206E">
            <w:pPr>
              <w:rPr>
                <w:rFonts w:cs="Calibri"/>
                <w:color w:val="000000"/>
              </w:rPr>
            </w:pPr>
            <w:r w:rsidRPr="001F4817">
              <w:rPr>
                <w:rFonts w:cs="Calibri"/>
                <w:color w:val="000000"/>
              </w:rPr>
              <w:t xml:space="preserve">Dim - </w:t>
            </w:r>
            <w:proofErr w:type="spellStart"/>
            <w:r w:rsidRPr="001F4817">
              <w:rPr>
                <w:rFonts w:cs="Calibri"/>
                <w:color w:val="000000"/>
              </w:rPr>
              <w:t>Prealloc</w:t>
            </w:r>
            <w:proofErr w:type="spellEnd"/>
            <w:r w:rsidRPr="001F4817">
              <w:rPr>
                <w:rFonts w:cs="Calibri"/>
                <w:color w:val="000000"/>
              </w:rPr>
              <w:t xml:space="preserve"> Transaction </w:t>
            </w:r>
            <w:proofErr w:type="spellStart"/>
            <w:r w:rsidRPr="001F4817">
              <w:rPr>
                <w:rFonts w:cs="Calibri"/>
                <w:color w:val="000000"/>
              </w:rPr>
              <w:t>TypeDim</w:t>
            </w:r>
            <w:proofErr w:type="spellEnd"/>
          </w:p>
        </w:tc>
        <w:tc>
          <w:tcPr>
            <w:tcW w:w="473" w:type="pct"/>
            <w:tcBorders>
              <w:top w:val="single" w:sz="4" w:space="0" w:color="auto"/>
              <w:left w:val="nil"/>
              <w:bottom w:val="single" w:sz="4" w:space="0" w:color="auto"/>
              <w:right w:val="single" w:sz="4" w:space="0" w:color="auto"/>
            </w:tcBorders>
            <w:shd w:val="clear" w:color="auto" w:fill="auto"/>
            <w:noWrap/>
            <w:vAlign w:val="bottom"/>
          </w:tcPr>
          <w:p w:rsidR="001F4817" w:rsidRDefault="001F4817" w:rsidP="000604F7">
            <w:pPr>
              <w:rPr>
                <w:rFonts w:cs="Calibri"/>
                <w:color w:val="000000"/>
              </w:rPr>
            </w:pPr>
            <w:r>
              <w:rPr>
                <w:rFonts w:cs="Calibri"/>
                <w:color w:val="000000"/>
              </w:rPr>
              <w:t>One Total and One detail Level with all attributes set at detail level.</w:t>
            </w:r>
          </w:p>
        </w:tc>
        <w:tc>
          <w:tcPr>
            <w:tcW w:w="1342"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46206E">
            <w:pPr>
              <w:rPr>
                <w:rFonts w:cs="Calibri"/>
                <w:color w:val="000000"/>
              </w:rPr>
            </w:pPr>
          </w:p>
        </w:tc>
        <w:tc>
          <w:tcPr>
            <w:tcW w:w="389" w:type="pct"/>
            <w:tcBorders>
              <w:top w:val="single" w:sz="4" w:space="0" w:color="auto"/>
              <w:left w:val="nil"/>
              <w:bottom w:val="single" w:sz="4" w:space="0" w:color="auto"/>
              <w:right w:val="single" w:sz="4" w:space="0" w:color="auto"/>
            </w:tcBorders>
            <w:shd w:val="clear" w:color="auto" w:fill="auto"/>
            <w:noWrap/>
            <w:vAlign w:val="bottom"/>
          </w:tcPr>
          <w:p w:rsidR="001F4817" w:rsidRPr="00DB170B" w:rsidRDefault="001F4817" w:rsidP="009F3A33">
            <w:pPr>
              <w:rPr>
                <w:rFonts w:cs="Calibri"/>
                <w:color w:val="000000"/>
              </w:rPr>
            </w:pPr>
          </w:p>
        </w:tc>
      </w:tr>
    </w:tbl>
    <w:p w:rsidR="004D1356" w:rsidRDefault="004D1356" w:rsidP="004D1356">
      <w:pPr>
        <w:pStyle w:val="Heading1"/>
        <w:rPr>
          <w:lang w:val="en-GB"/>
        </w:rPr>
      </w:pPr>
      <w:bookmarkStart w:id="48" w:name="_Toc435799608"/>
      <w:r>
        <w:rPr>
          <w:lang w:val="en-GB"/>
        </w:rPr>
        <w:lastRenderedPageBreak/>
        <w:t>ELT Overview</w:t>
      </w:r>
      <w:bookmarkEnd w:id="48"/>
    </w:p>
    <w:p w:rsidR="00A012FD" w:rsidRPr="004D1356" w:rsidRDefault="00C6530A" w:rsidP="004D1356">
      <w:pPr>
        <w:rPr>
          <w:lang w:val="en-GB"/>
        </w:rPr>
      </w:pPr>
      <w:r>
        <w:rPr>
          <w:lang w:val="en-GB"/>
        </w:rPr>
        <w:t>All the information related to the ELT flow of this component is covered in the Technical document (</w:t>
      </w:r>
      <w:hyperlink r:id="rId24" w:history="1">
        <w:r>
          <w:rPr>
            <w:rStyle w:val="Hyperlink"/>
          </w:rPr>
          <w:t>DS-140_ETL_TECH_DESIGN_DOCUMENT</w:t>
        </w:r>
      </w:hyperlink>
      <w:r>
        <w:rPr>
          <w:lang w:val="en-GB"/>
        </w:rPr>
        <w:t>)</w:t>
      </w:r>
    </w:p>
    <w:p w:rsidR="006F21D2" w:rsidRDefault="006F21D2" w:rsidP="006F21D2">
      <w:pPr>
        <w:pStyle w:val="Heading2"/>
      </w:pPr>
      <w:bookmarkStart w:id="49" w:name="_Toc423403388"/>
      <w:bookmarkStart w:id="50" w:name="_Toc435799609"/>
      <w:r>
        <w:t>Data Flow Model</w:t>
      </w:r>
      <w:bookmarkEnd w:id="49"/>
      <w:bookmarkEnd w:id="50"/>
    </w:p>
    <w:p w:rsidR="006F21D2" w:rsidRDefault="00D37167" w:rsidP="006F21D2">
      <w:r>
        <w:t>.</w:t>
      </w:r>
    </w:p>
    <w:p w:rsidR="006F21D2" w:rsidRDefault="006F21D2" w:rsidP="006F21D2">
      <w:pPr>
        <w:pStyle w:val="Heading2"/>
      </w:pPr>
      <w:bookmarkStart w:id="51" w:name="_Toc423403389"/>
      <w:r>
        <w:t xml:space="preserve"> </w:t>
      </w:r>
      <w:bookmarkStart w:id="52" w:name="_Toc435799610"/>
      <w:r>
        <w:t>Source</w:t>
      </w:r>
      <w:bookmarkEnd w:id="51"/>
      <w:r>
        <w:t xml:space="preserve"> System</w:t>
      </w:r>
      <w:bookmarkEnd w:id="52"/>
    </w:p>
    <w:p w:rsidR="006F21D2" w:rsidRPr="00A23DB0" w:rsidRDefault="006F21D2" w:rsidP="006F21D2">
      <w:pPr>
        <w:pStyle w:val="Heading3"/>
      </w:pPr>
      <w:r>
        <w:t>Data objects</w:t>
      </w:r>
    </w:p>
    <w:p w:rsidR="001515AD" w:rsidRDefault="001515AD" w:rsidP="006F21D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3553"/>
        <w:gridCol w:w="3551"/>
      </w:tblGrid>
      <w:tr w:rsidR="006F21D2" w:rsidRPr="00A6586B" w:rsidTr="00AB35F0">
        <w:tc>
          <w:tcPr>
            <w:tcW w:w="1667" w:type="pct"/>
            <w:shd w:val="clear" w:color="auto" w:fill="D9D9D9" w:themeFill="background1" w:themeFillShade="D9"/>
          </w:tcPr>
          <w:p w:rsidR="006F21D2" w:rsidRPr="00A6586B" w:rsidRDefault="006F21D2" w:rsidP="009F3A33">
            <w:pPr>
              <w:rPr>
                <w:rFonts w:cs="Arial"/>
                <w:b/>
              </w:rPr>
            </w:pPr>
            <w:r w:rsidRPr="00A6586B">
              <w:rPr>
                <w:rFonts w:cs="Arial"/>
                <w:b/>
              </w:rPr>
              <w:t>Source(Table/View)</w:t>
            </w:r>
          </w:p>
        </w:tc>
        <w:tc>
          <w:tcPr>
            <w:tcW w:w="1667" w:type="pct"/>
            <w:shd w:val="clear" w:color="auto" w:fill="D9D9D9" w:themeFill="background1" w:themeFillShade="D9"/>
          </w:tcPr>
          <w:p w:rsidR="006F21D2" w:rsidRPr="00A6586B" w:rsidRDefault="006F21D2" w:rsidP="009F3A33">
            <w:pPr>
              <w:rPr>
                <w:rFonts w:cs="Arial"/>
                <w:b/>
              </w:rPr>
            </w:pPr>
            <w:r w:rsidRPr="00A6586B">
              <w:rPr>
                <w:rFonts w:cs="Arial"/>
                <w:b/>
              </w:rPr>
              <w:t>Column</w:t>
            </w:r>
          </w:p>
        </w:tc>
        <w:tc>
          <w:tcPr>
            <w:tcW w:w="1667" w:type="pct"/>
            <w:shd w:val="clear" w:color="auto" w:fill="D9D9D9" w:themeFill="background1" w:themeFillShade="D9"/>
          </w:tcPr>
          <w:p w:rsidR="006F21D2" w:rsidRPr="00A6586B" w:rsidRDefault="006F21D2" w:rsidP="009F3A33">
            <w:pPr>
              <w:rPr>
                <w:rFonts w:cs="Arial"/>
                <w:b/>
              </w:rPr>
            </w:pPr>
            <w:r w:rsidRPr="00A6586B">
              <w:rPr>
                <w:rFonts w:cs="Arial"/>
                <w:b/>
              </w:rPr>
              <w:t>Description</w:t>
            </w:r>
          </w:p>
        </w:tc>
      </w:tr>
      <w:tr w:rsidR="00D37167" w:rsidTr="00AB35F0">
        <w:tc>
          <w:tcPr>
            <w:tcW w:w="1667" w:type="pct"/>
            <w:shd w:val="clear" w:color="auto" w:fill="auto"/>
          </w:tcPr>
          <w:p w:rsidR="00D37167" w:rsidRPr="00A6586B" w:rsidRDefault="00D37167" w:rsidP="009F3A33">
            <w:pPr>
              <w:rPr>
                <w:rFonts w:ascii="Times New Roman" w:hAnsi="Times New Roman"/>
              </w:rPr>
            </w:pPr>
            <w:r>
              <w:rPr>
                <w:rFonts w:ascii="Times New Roman" w:hAnsi="Times New Roman"/>
              </w:rPr>
              <w:t>N/A</w:t>
            </w:r>
          </w:p>
        </w:tc>
        <w:tc>
          <w:tcPr>
            <w:tcW w:w="1667" w:type="pct"/>
            <w:shd w:val="clear" w:color="auto" w:fill="auto"/>
          </w:tcPr>
          <w:p w:rsidR="00D37167" w:rsidRDefault="00D37167">
            <w:r w:rsidRPr="0049731F">
              <w:rPr>
                <w:rFonts w:ascii="Times New Roman" w:hAnsi="Times New Roman"/>
              </w:rPr>
              <w:t>N/A</w:t>
            </w:r>
          </w:p>
        </w:tc>
        <w:tc>
          <w:tcPr>
            <w:tcW w:w="1667" w:type="pct"/>
            <w:shd w:val="clear" w:color="auto" w:fill="auto"/>
          </w:tcPr>
          <w:p w:rsidR="00D37167" w:rsidRDefault="00D37167">
            <w:r w:rsidRPr="0049731F">
              <w:rPr>
                <w:rFonts w:ascii="Times New Roman" w:hAnsi="Times New Roman"/>
              </w:rPr>
              <w:t>N/A</w:t>
            </w:r>
          </w:p>
        </w:tc>
      </w:tr>
    </w:tbl>
    <w:p w:rsidR="006F21D2" w:rsidRPr="00A23DB0" w:rsidRDefault="006F21D2" w:rsidP="006F21D2">
      <w:pPr>
        <w:pStyle w:val="Heading3"/>
      </w:pPr>
      <w:r>
        <w:t>Data Model</w:t>
      </w:r>
    </w:p>
    <w:p w:rsidR="006F21D2" w:rsidRPr="0088706C" w:rsidRDefault="006F21D2" w:rsidP="006F21D2"/>
    <w:p w:rsidR="006F21D2" w:rsidRDefault="006F21D2" w:rsidP="006F21D2">
      <w:pPr>
        <w:pStyle w:val="Heading2"/>
      </w:pPr>
      <w:bookmarkStart w:id="53" w:name="_Toc423403390"/>
      <w:bookmarkStart w:id="54" w:name="_Toc435799611"/>
      <w:r>
        <w:t>Target</w:t>
      </w:r>
      <w:bookmarkEnd w:id="53"/>
      <w:r>
        <w:t xml:space="preserve"> System</w:t>
      </w:r>
      <w:bookmarkEnd w:id="54"/>
    </w:p>
    <w:p w:rsidR="006F21D2" w:rsidRPr="00A23DB0" w:rsidRDefault="006F21D2" w:rsidP="00D7696E">
      <w:pPr>
        <w:pStyle w:val="Heading3"/>
        <w:numPr>
          <w:ilvl w:val="2"/>
          <w:numId w:val="10"/>
        </w:numPr>
      </w:pPr>
      <w:r>
        <w:t>Data objects</w:t>
      </w:r>
    </w:p>
    <w:p w:rsidR="006F21D2" w:rsidRDefault="006F21D2" w:rsidP="006F21D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3553"/>
        <w:gridCol w:w="3551"/>
      </w:tblGrid>
      <w:tr w:rsidR="006F21D2" w:rsidRPr="00A6586B" w:rsidTr="00AB35F0">
        <w:tc>
          <w:tcPr>
            <w:tcW w:w="1667" w:type="pct"/>
            <w:shd w:val="clear" w:color="auto" w:fill="D9D9D9" w:themeFill="background1" w:themeFillShade="D9"/>
          </w:tcPr>
          <w:p w:rsidR="006F21D2" w:rsidRPr="00A6586B" w:rsidRDefault="006F21D2" w:rsidP="009F3A33">
            <w:pPr>
              <w:rPr>
                <w:rFonts w:cs="Arial"/>
                <w:b/>
              </w:rPr>
            </w:pPr>
            <w:r w:rsidRPr="00A6586B">
              <w:rPr>
                <w:rFonts w:cs="Arial"/>
                <w:b/>
              </w:rPr>
              <w:t>Source(Table/View)</w:t>
            </w:r>
          </w:p>
        </w:tc>
        <w:tc>
          <w:tcPr>
            <w:tcW w:w="1667" w:type="pct"/>
            <w:shd w:val="clear" w:color="auto" w:fill="D9D9D9" w:themeFill="background1" w:themeFillShade="D9"/>
          </w:tcPr>
          <w:p w:rsidR="006F21D2" w:rsidRPr="00A6586B" w:rsidRDefault="006F21D2" w:rsidP="009F3A33">
            <w:pPr>
              <w:rPr>
                <w:rFonts w:cs="Arial"/>
                <w:b/>
              </w:rPr>
            </w:pPr>
            <w:r w:rsidRPr="00A6586B">
              <w:rPr>
                <w:rFonts w:cs="Arial"/>
                <w:b/>
              </w:rPr>
              <w:t>Column</w:t>
            </w:r>
          </w:p>
        </w:tc>
        <w:tc>
          <w:tcPr>
            <w:tcW w:w="1667" w:type="pct"/>
            <w:shd w:val="clear" w:color="auto" w:fill="D9D9D9" w:themeFill="background1" w:themeFillShade="D9"/>
          </w:tcPr>
          <w:p w:rsidR="006F21D2" w:rsidRPr="00A6586B" w:rsidRDefault="006F21D2" w:rsidP="009F3A33">
            <w:pPr>
              <w:rPr>
                <w:rFonts w:cs="Arial"/>
                <w:b/>
              </w:rPr>
            </w:pPr>
            <w:r w:rsidRPr="00A6586B">
              <w:rPr>
                <w:rFonts w:cs="Arial"/>
                <w:b/>
              </w:rPr>
              <w:t>Description</w:t>
            </w:r>
          </w:p>
        </w:tc>
      </w:tr>
      <w:tr w:rsidR="00D37167" w:rsidTr="00AB35F0">
        <w:tc>
          <w:tcPr>
            <w:tcW w:w="1667" w:type="pct"/>
            <w:shd w:val="clear" w:color="auto" w:fill="auto"/>
          </w:tcPr>
          <w:p w:rsidR="00D37167" w:rsidRDefault="00D37167">
            <w:r w:rsidRPr="00B76FC3">
              <w:rPr>
                <w:rFonts w:ascii="Times New Roman" w:hAnsi="Times New Roman"/>
              </w:rPr>
              <w:t>N/A</w:t>
            </w:r>
          </w:p>
        </w:tc>
        <w:tc>
          <w:tcPr>
            <w:tcW w:w="1667" w:type="pct"/>
            <w:shd w:val="clear" w:color="auto" w:fill="auto"/>
          </w:tcPr>
          <w:p w:rsidR="00D37167" w:rsidRDefault="00D37167">
            <w:r w:rsidRPr="00B76FC3">
              <w:rPr>
                <w:rFonts w:ascii="Times New Roman" w:hAnsi="Times New Roman"/>
              </w:rPr>
              <w:t>N/A</w:t>
            </w:r>
          </w:p>
        </w:tc>
        <w:tc>
          <w:tcPr>
            <w:tcW w:w="1667" w:type="pct"/>
            <w:shd w:val="clear" w:color="auto" w:fill="auto"/>
          </w:tcPr>
          <w:p w:rsidR="00D37167" w:rsidRDefault="00D37167">
            <w:r w:rsidRPr="00B76FC3">
              <w:rPr>
                <w:rFonts w:ascii="Times New Roman" w:hAnsi="Times New Roman"/>
              </w:rPr>
              <w:t>N/A</w:t>
            </w:r>
          </w:p>
        </w:tc>
      </w:tr>
    </w:tbl>
    <w:p w:rsidR="006F21D2" w:rsidRPr="00A23DB0" w:rsidRDefault="006F21D2" w:rsidP="006F21D2">
      <w:pPr>
        <w:pStyle w:val="Heading3"/>
      </w:pPr>
      <w:r>
        <w:t>Data Model</w:t>
      </w:r>
    </w:p>
    <w:p w:rsidR="006F21D2" w:rsidRPr="0088706C" w:rsidRDefault="00D37167" w:rsidP="006F21D2">
      <w:r>
        <w:rPr>
          <w:rFonts w:ascii="Times New Roman" w:hAnsi="Times New Roman"/>
        </w:rPr>
        <w:t>N/A</w:t>
      </w:r>
    </w:p>
    <w:p w:rsidR="006F21D2" w:rsidRDefault="006F21D2" w:rsidP="006F21D2">
      <w:pPr>
        <w:pStyle w:val="Heading2"/>
      </w:pPr>
      <w:bookmarkStart w:id="55" w:name="_Toc423403391"/>
      <w:bookmarkStart w:id="56" w:name="_Toc435799612"/>
      <w:r>
        <w:t>SQL Statements</w:t>
      </w:r>
      <w:bookmarkEnd w:id="55"/>
      <w:bookmarkEnd w:id="56"/>
    </w:p>
    <w:p w:rsidR="00D37167" w:rsidRPr="00D37167" w:rsidRDefault="00D37167" w:rsidP="00D37167">
      <w:pPr>
        <w:pStyle w:val="BodyText"/>
      </w:pPr>
      <w:r>
        <w:rPr>
          <w:rFonts w:ascii="Times New Roman" w:hAnsi="Times New Roman"/>
        </w:rPr>
        <w:t>N/A</w:t>
      </w:r>
    </w:p>
    <w:p w:rsidR="006F21D2" w:rsidRDefault="006F21D2" w:rsidP="006F21D2">
      <w:pPr>
        <w:pStyle w:val="Heading2"/>
        <w:rPr>
          <w:lang w:eastAsia="hi-IN" w:bidi="hi-IN"/>
        </w:rPr>
      </w:pPr>
      <w:bookmarkStart w:id="57" w:name="_Toc423403392"/>
      <w:bookmarkStart w:id="58" w:name="_Toc435799613"/>
      <w:r>
        <w:rPr>
          <w:lang w:eastAsia="hi-IN" w:bidi="hi-IN"/>
        </w:rPr>
        <w:t>Indexes</w:t>
      </w:r>
      <w:bookmarkEnd w:id="57"/>
      <w:bookmarkEnd w:id="58"/>
    </w:p>
    <w:p w:rsidR="006F21D2" w:rsidRDefault="00D37167" w:rsidP="006F21D2">
      <w:r>
        <w:rPr>
          <w:rFonts w:ascii="Times New Roman" w:hAnsi="Times New Roman"/>
        </w:rPr>
        <w:t>N/A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3553"/>
        <w:gridCol w:w="3551"/>
      </w:tblGrid>
      <w:tr w:rsidR="006F21D2" w:rsidRPr="00A6586B" w:rsidTr="00AB35F0">
        <w:tc>
          <w:tcPr>
            <w:tcW w:w="1667" w:type="pct"/>
            <w:shd w:val="clear" w:color="auto" w:fill="D9D9D9" w:themeFill="background1" w:themeFillShade="D9"/>
          </w:tcPr>
          <w:p w:rsidR="006F21D2" w:rsidRPr="00A6586B" w:rsidRDefault="006F21D2" w:rsidP="009F3A33">
            <w:pPr>
              <w:rPr>
                <w:rFonts w:cs="Arial"/>
                <w:b/>
              </w:rPr>
            </w:pPr>
            <w:r w:rsidRPr="00A6586B">
              <w:rPr>
                <w:rFonts w:cs="Arial"/>
                <w:b/>
              </w:rPr>
              <w:t>Name</w:t>
            </w:r>
          </w:p>
        </w:tc>
        <w:tc>
          <w:tcPr>
            <w:tcW w:w="1667" w:type="pct"/>
            <w:shd w:val="clear" w:color="auto" w:fill="D9D9D9" w:themeFill="background1" w:themeFillShade="D9"/>
          </w:tcPr>
          <w:p w:rsidR="006F21D2" w:rsidRPr="00A6586B" w:rsidRDefault="006F21D2" w:rsidP="009F3A33">
            <w:pPr>
              <w:rPr>
                <w:rFonts w:cs="Arial"/>
                <w:b/>
              </w:rPr>
            </w:pPr>
            <w:r w:rsidRPr="00A6586B">
              <w:rPr>
                <w:rFonts w:cs="Arial"/>
                <w:b/>
              </w:rPr>
              <w:t>Columns</w:t>
            </w:r>
          </w:p>
        </w:tc>
        <w:tc>
          <w:tcPr>
            <w:tcW w:w="1667" w:type="pct"/>
            <w:shd w:val="clear" w:color="auto" w:fill="D9D9D9" w:themeFill="background1" w:themeFillShade="D9"/>
          </w:tcPr>
          <w:p w:rsidR="006F21D2" w:rsidRPr="00A6586B" w:rsidRDefault="006F21D2" w:rsidP="009F3A33">
            <w:pPr>
              <w:rPr>
                <w:rFonts w:cs="Arial"/>
                <w:b/>
              </w:rPr>
            </w:pPr>
            <w:r w:rsidRPr="00A6586B">
              <w:rPr>
                <w:rFonts w:cs="Arial"/>
                <w:b/>
              </w:rPr>
              <w:t>Description</w:t>
            </w:r>
          </w:p>
        </w:tc>
      </w:tr>
      <w:tr w:rsidR="006F21D2" w:rsidTr="00AB35F0">
        <w:tc>
          <w:tcPr>
            <w:tcW w:w="1667" w:type="pct"/>
            <w:shd w:val="clear" w:color="auto" w:fill="auto"/>
          </w:tcPr>
          <w:p w:rsidR="006F21D2" w:rsidRPr="00A6586B" w:rsidRDefault="00D37167" w:rsidP="009F3A33">
            <w:pPr>
              <w:rPr>
                <w:rFonts w:ascii="Times New Roman" w:hAnsi="Times New Roman"/>
              </w:rPr>
            </w:pPr>
            <w:r>
              <w:rPr>
                <w:rFonts w:ascii="Times New Roman" w:hAnsi="Times New Roman"/>
              </w:rPr>
              <w:t>N/A</w:t>
            </w:r>
          </w:p>
        </w:tc>
        <w:tc>
          <w:tcPr>
            <w:tcW w:w="1667" w:type="pct"/>
            <w:shd w:val="clear" w:color="auto" w:fill="auto"/>
          </w:tcPr>
          <w:p w:rsidR="006F21D2" w:rsidRPr="00A6586B" w:rsidRDefault="00D37167" w:rsidP="009F3A33">
            <w:pPr>
              <w:rPr>
                <w:rFonts w:ascii="Times New Roman" w:hAnsi="Times New Roman"/>
              </w:rPr>
            </w:pPr>
            <w:r>
              <w:rPr>
                <w:rFonts w:ascii="Times New Roman" w:hAnsi="Times New Roman"/>
              </w:rPr>
              <w:t>N/A</w:t>
            </w:r>
          </w:p>
        </w:tc>
        <w:tc>
          <w:tcPr>
            <w:tcW w:w="1667" w:type="pct"/>
            <w:shd w:val="clear" w:color="auto" w:fill="auto"/>
          </w:tcPr>
          <w:p w:rsidR="006F21D2" w:rsidRPr="00A6586B" w:rsidRDefault="00D37167" w:rsidP="009F3A33">
            <w:pPr>
              <w:rPr>
                <w:rFonts w:ascii="Times New Roman" w:hAnsi="Times New Roman"/>
              </w:rPr>
            </w:pPr>
            <w:r>
              <w:rPr>
                <w:rFonts w:ascii="Times New Roman" w:hAnsi="Times New Roman"/>
              </w:rPr>
              <w:t>N/A</w:t>
            </w:r>
          </w:p>
        </w:tc>
      </w:tr>
    </w:tbl>
    <w:p w:rsidR="006F21D2" w:rsidRDefault="006F21D2" w:rsidP="006F21D2">
      <w:pPr>
        <w:rPr>
          <w:lang w:eastAsia="hi-IN" w:bidi="hi-IN"/>
        </w:rPr>
      </w:pPr>
    </w:p>
    <w:p w:rsidR="00F85E39" w:rsidRDefault="00F85E39" w:rsidP="00F85E39">
      <w:pPr>
        <w:pStyle w:val="Heading2"/>
        <w:rPr>
          <w:lang w:eastAsia="hi-IN" w:bidi="hi-IN"/>
        </w:rPr>
      </w:pPr>
      <w:bookmarkStart w:id="59" w:name="_Toc435799614"/>
      <w:r>
        <w:rPr>
          <w:lang w:eastAsia="hi-IN" w:bidi="hi-IN"/>
        </w:rPr>
        <w:t>Data Mapping</w:t>
      </w:r>
      <w:bookmarkEnd w:id="59"/>
    </w:p>
    <w:p w:rsidR="00755691" w:rsidRDefault="00755691" w:rsidP="00F85E39">
      <w:pPr>
        <w:pStyle w:val="BodyText"/>
        <w:rPr>
          <w:lang w:eastAsia="hi-IN" w:bidi="hi-IN"/>
        </w:rPr>
      </w:pPr>
    </w:p>
    <w:p w:rsidR="00F85E39" w:rsidRPr="00F85E39" w:rsidRDefault="00F85E39" w:rsidP="00F85E39">
      <w:pPr>
        <w:pStyle w:val="BodyText"/>
        <w:rPr>
          <w:lang w:eastAsia="hi-IN" w:bidi="hi-IN"/>
        </w:rPr>
      </w:pPr>
    </w:p>
    <w:p w:rsidR="006F21D2" w:rsidRDefault="006F21D2" w:rsidP="006F21D2">
      <w:pPr>
        <w:pStyle w:val="Heading2"/>
        <w:rPr>
          <w:lang w:eastAsia="hi-IN" w:bidi="hi-IN"/>
        </w:rPr>
      </w:pPr>
      <w:bookmarkStart w:id="60" w:name="_Toc423403393"/>
      <w:bookmarkStart w:id="61" w:name="_Toc435799615"/>
      <w:r>
        <w:rPr>
          <w:lang w:eastAsia="hi-IN" w:bidi="hi-IN"/>
        </w:rPr>
        <w:t>Load plans</w:t>
      </w:r>
      <w:bookmarkEnd w:id="60"/>
      <w:bookmarkEnd w:id="61"/>
    </w:p>
    <w:p w:rsidR="00755691" w:rsidRDefault="00CB2C38" w:rsidP="00755691">
      <w:pPr>
        <w:pStyle w:val="BodyText"/>
        <w:rPr>
          <w:lang w:eastAsia="hi-IN" w:bidi="hi-IN"/>
        </w:rPr>
      </w:pPr>
      <w:r>
        <w:rPr>
          <w:lang w:eastAsia="hi-IN" w:bidi="hi-IN"/>
        </w:rPr>
        <w:t>The following new components were created to execute a scheduled procedure that runs at a predetermine schedule.</w:t>
      </w:r>
    </w:p>
    <w:p w:rsidR="00CB2C38" w:rsidRDefault="00CB2C38" w:rsidP="00755691">
      <w:pPr>
        <w:pStyle w:val="BodyText"/>
        <w:rPr>
          <w:lang w:eastAsia="hi-IN" w:bidi="hi-I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7"/>
        <w:gridCol w:w="3465"/>
        <w:gridCol w:w="3474"/>
      </w:tblGrid>
      <w:tr w:rsidR="00CB2C38" w:rsidRPr="00A6586B" w:rsidTr="00AB35F0">
        <w:tc>
          <w:tcPr>
            <w:tcW w:w="1744" w:type="pct"/>
            <w:shd w:val="clear" w:color="auto" w:fill="D9D9D9" w:themeFill="background1" w:themeFillShade="D9"/>
          </w:tcPr>
          <w:p w:rsidR="00CB2C38" w:rsidRPr="00A6586B" w:rsidRDefault="00CB2C38" w:rsidP="004F1D26">
            <w:pPr>
              <w:rPr>
                <w:rFonts w:cs="Arial"/>
                <w:b/>
              </w:rPr>
            </w:pPr>
            <w:r w:rsidRPr="00A6586B">
              <w:rPr>
                <w:rFonts w:cs="Arial"/>
                <w:b/>
              </w:rPr>
              <w:t>Name</w:t>
            </w:r>
          </w:p>
        </w:tc>
        <w:tc>
          <w:tcPr>
            <w:tcW w:w="1626" w:type="pct"/>
            <w:shd w:val="clear" w:color="auto" w:fill="D9D9D9" w:themeFill="background1" w:themeFillShade="D9"/>
          </w:tcPr>
          <w:p w:rsidR="00CB2C38" w:rsidRPr="00A6586B" w:rsidRDefault="00CB2C38" w:rsidP="004F1D26">
            <w:pPr>
              <w:rPr>
                <w:rFonts w:cs="Arial"/>
                <w:b/>
              </w:rPr>
            </w:pPr>
            <w:r>
              <w:rPr>
                <w:rFonts w:cs="Arial"/>
                <w:b/>
              </w:rPr>
              <w:t>Type</w:t>
            </w:r>
          </w:p>
        </w:tc>
        <w:tc>
          <w:tcPr>
            <w:tcW w:w="1630" w:type="pct"/>
            <w:shd w:val="clear" w:color="auto" w:fill="D9D9D9" w:themeFill="background1" w:themeFillShade="D9"/>
          </w:tcPr>
          <w:p w:rsidR="00CB2C38" w:rsidRPr="00A6586B" w:rsidRDefault="00CB2C38" w:rsidP="004F1D26">
            <w:pPr>
              <w:rPr>
                <w:rFonts w:cs="Arial"/>
                <w:b/>
              </w:rPr>
            </w:pPr>
            <w:r w:rsidRPr="00A6586B">
              <w:rPr>
                <w:rFonts w:cs="Arial"/>
                <w:b/>
              </w:rPr>
              <w:t>Description</w:t>
            </w:r>
          </w:p>
        </w:tc>
      </w:tr>
      <w:tr w:rsidR="009B708E" w:rsidTr="00AB35F0">
        <w:tc>
          <w:tcPr>
            <w:tcW w:w="1744"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1626"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1630"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r>
      <w:tr w:rsidR="009B708E" w:rsidTr="00AB35F0">
        <w:tc>
          <w:tcPr>
            <w:tcW w:w="1744"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1626"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1630"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r>
      <w:tr w:rsidR="009B708E" w:rsidTr="00AB35F0">
        <w:tc>
          <w:tcPr>
            <w:tcW w:w="1744"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1626"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1630"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r>
    </w:tbl>
    <w:p w:rsidR="00CB2C38" w:rsidRDefault="00CB2C38" w:rsidP="00755691">
      <w:pPr>
        <w:pStyle w:val="BodyText"/>
        <w:rPr>
          <w:lang w:eastAsia="hi-IN" w:bidi="hi-IN"/>
        </w:rPr>
      </w:pPr>
    </w:p>
    <w:p w:rsidR="00D65E7B" w:rsidRPr="00F05FAF" w:rsidRDefault="00D65E7B" w:rsidP="00D65E7B">
      <w:pPr>
        <w:pStyle w:val="Heading1"/>
      </w:pPr>
      <w:bookmarkStart w:id="62" w:name="_Toc423403394"/>
      <w:bookmarkStart w:id="63" w:name="_Toc435799616"/>
      <w:r>
        <w:lastRenderedPageBreak/>
        <w:t>RPD Design</w:t>
      </w:r>
      <w:bookmarkEnd w:id="62"/>
      <w:bookmarkEnd w:id="63"/>
    </w:p>
    <w:p w:rsidR="00D65E7B" w:rsidRDefault="00D65E7B" w:rsidP="00D65E7B">
      <w:pPr>
        <w:pStyle w:val="Heading2"/>
        <w:rPr>
          <w:lang w:eastAsia="hi-IN" w:bidi="hi-IN"/>
        </w:rPr>
      </w:pPr>
      <w:bookmarkStart w:id="64" w:name="_Toc423403395"/>
      <w:bookmarkStart w:id="65" w:name="_Toc435799617"/>
      <w:r>
        <w:rPr>
          <w:lang w:eastAsia="hi-IN" w:bidi="hi-IN"/>
        </w:rPr>
        <w:t>Physical Layer</w:t>
      </w:r>
      <w:bookmarkEnd w:id="64"/>
      <w:bookmarkEnd w:id="65"/>
    </w:p>
    <w:p w:rsidR="00D65E7B" w:rsidRDefault="00B50C20" w:rsidP="00D65E7B">
      <w:pPr>
        <w:pStyle w:val="BodyText"/>
        <w:rPr>
          <w:b/>
          <w:sz w:val="24"/>
          <w:szCs w:val="24"/>
          <w:u w:val="single"/>
          <w:lang w:eastAsia="hi-IN" w:bidi="hi-IN"/>
        </w:rPr>
      </w:pPr>
      <w:r w:rsidRPr="00B50C20">
        <w:rPr>
          <w:b/>
          <w:sz w:val="24"/>
          <w:szCs w:val="24"/>
          <w:u w:val="single"/>
          <w:lang w:eastAsia="hi-IN" w:bidi="hi-IN"/>
        </w:rPr>
        <w:t>Connection Pool</w:t>
      </w:r>
    </w:p>
    <w:p w:rsidR="00394E81" w:rsidRPr="00394E81" w:rsidRDefault="00394E81" w:rsidP="00D65E7B">
      <w:pPr>
        <w:pStyle w:val="BodyText"/>
        <w:rPr>
          <w:lang w:eastAsia="hi-IN" w:bidi="hi-IN"/>
        </w:rPr>
      </w:pPr>
      <w:r w:rsidRPr="00394E81">
        <w:rPr>
          <w:lang w:eastAsia="hi-IN" w:bidi="hi-IN"/>
        </w:rPr>
        <w:t>The existing connection pool for DW is used to connect to the OOB as well as custom tables, since they reside on the same schema.</w:t>
      </w:r>
    </w:p>
    <w:tbl>
      <w:tblPr>
        <w:tblW w:w="5000" w:type="pct"/>
        <w:jc w:val="center"/>
        <w:tblLook w:val="0000" w:firstRow="0" w:lastRow="0" w:firstColumn="0" w:lastColumn="0" w:noHBand="0" w:noVBand="0"/>
      </w:tblPr>
      <w:tblGrid>
        <w:gridCol w:w="1342"/>
        <w:gridCol w:w="9314"/>
      </w:tblGrid>
      <w:tr w:rsidR="00D07951" w:rsidRPr="00662044" w:rsidTr="00D07951">
        <w:trPr>
          <w:trHeight w:val="480"/>
          <w:jc w:val="center"/>
        </w:trPr>
        <w:tc>
          <w:tcPr>
            <w:tcW w:w="744" w:type="pct"/>
            <w:tcBorders>
              <w:top w:val="single" w:sz="8" w:space="0" w:color="auto"/>
              <w:left w:val="single" w:sz="8" w:space="0" w:color="auto"/>
              <w:bottom w:val="nil"/>
              <w:right w:val="single" w:sz="8" w:space="0" w:color="auto"/>
            </w:tcBorders>
            <w:shd w:val="clear" w:color="auto" w:fill="D9D9D9" w:themeFill="background1" w:themeFillShade="D9"/>
            <w:noWrap/>
            <w:vAlign w:val="bottom"/>
          </w:tcPr>
          <w:p w:rsidR="00D07951" w:rsidRPr="00662044" w:rsidRDefault="00D07951" w:rsidP="00534956">
            <w:pPr>
              <w:rPr>
                <w:rFonts w:cs="Arial"/>
                <w:b/>
              </w:rPr>
            </w:pPr>
            <w:r w:rsidRPr="00662044">
              <w:rPr>
                <w:rFonts w:cs="Arial"/>
                <w:b/>
              </w:rPr>
              <w:t>Item</w:t>
            </w:r>
          </w:p>
        </w:tc>
        <w:tc>
          <w:tcPr>
            <w:tcW w:w="4256" w:type="pct"/>
            <w:tcBorders>
              <w:top w:val="single" w:sz="8" w:space="0" w:color="auto"/>
              <w:left w:val="nil"/>
              <w:bottom w:val="nil"/>
              <w:right w:val="single" w:sz="8" w:space="0" w:color="000000"/>
            </w:tcBorders>
            <w:shd w:val="clear" w:color="auto" w:fill="D9D9D9" w:themeFill="background1" w:themeFillShade="D9"/>
            <w:noWrap/>
            <w:vAlign w:val="bottom"/>
          </w:tcPr>
          <w:p w:rsidR="00D07951" w:rsidRPr="007E02A4" w:rsidRDefault="00D07951" w:rsidP="00534956">
            <w:pPr>
              <w:rPr>
                <w:rFonts w:cs="Arial"/>
                <w:b/>
              </w:rPr>
            </w:pPr>
            <w:r w:rsidRPr="007E02A4">
              <w:rPr>
                <w:rFonts w:cs="Arial"/>
                <w:b/>
              </w:rPr>
              <w:t>Specification</w:t>
            </w:r>
          </w:p>
        </w:tc>
      </w:tr>
      <w:tr w:rsidR="00D07951" w:rsidRPr="007A38D9" w:rsidTr="00D07951">
        <w:trPr>
          <w:trHeight w:val="233"/>
          <w:jc w:val="center"/>
        </w:trPr>
        <w:tc>
          <w:tcPr>
            <w:tcW w:w="744" w:type="pct"/>
            <w:tcBorders>
              <w:top w:val="single" w:sz="8" w:space="0" w:color="auto"/>
              <w:left w:val="single" w:sz="8" w:space="0" w:color="auto"/>
              <w:bottom w:val="nil"/>
              <w:right w:val="nil"/>
            </w:tcBorders>
            <w:noWrap/>
            <w:vAlign w:val="bottom"/>
          </w:tcPr>
          <w:p w:rsidR="00D07951" w:rsidRPr="00A553EF" w:rsidRDefault="00D07951" w:rsidP="00534956">
            <w:pPr>
              <w:rPr>
                <w:rFonts w:cs="Arial"/>
              </w:rPr>
            </w:pPr>
            <w:r w:rsidRPr="00A553EF">
              <w:rPr>
                <w:rFonts w:cs="Arial"/>
              </w:rPr>
              <w:t>Call Interface</w:t>
            </w:r>
          </w:p>
        </w:tc>
        <w:tc>
          <w:tcPr>
            <w:tcW w:w="4256" w:type="pct"/>
            <w:tcBorders>
              <w:top w:val="single" w:sz="8" w:space="0" w:color="auto"/>
              <w:left w:val="single" w:sz="8" w:space="0" w:color="auto"/>
              <w:bottom w:val="nil"/>
              <w:right w:val="single" w:sz="8" w:space="0" w:color="auto"/>
            </w:tcBorders>
            <w:noWrap/>
            <w:vAlign w:val="bottom"/>
          </w:tcPr>
          <w:p w:rsidR="00D07951" w:rsidRPr="007E02A4" w:rsidRDefault="00D07951" w:rsidP="00534956">
            <w:pPr>
              <w:rPr>
                <w:rFonts w:cs="Arial"/>
                <w:i/>
              </w:rPr>
            </w:pPr>
            <w:r w:rsidRPr="007E02A4">
              <w:rPr>
                <w:rFonts w:cs="Arial"/>
                <w:i/>
              </w:rPr>
              <w:t>OCI 10G/11G</w:t>
            </w:r>
          </w:p>
        </w:tc>
      </w:tr>
      <w:tr w:rsidR="00D07951" w:rsidRPr="007A38D9" w:rsidTr="00D07951">
        <w:trPr>
          <w:trHeight w:val="213"/>
          <w:jc w:val="center"/>
        </w:trPr>
        <w:tc>
          <w:tcPr>
            <w:tcW w:w="744" w:type="pct"/>
            <w:tcBorders>
              <w:top w:val="single" w:sz="4" w:space="0" w:color="auto"/>
              <w:left w:val="single" w:sz="8" w:space="0" w:color="auto"/>
              <w:bottom w:val="single" w:sz="4" w:space="0" w:color="auto"/>
              <w:right w:val="nil"/>
            </w:tcBorders>
            <w:noWrap/>
          </w:tcPr>
          <w:p w:rsidR="00D07951" w:rsidRPr="00A553EF" w:rsidRDefault="00D07951" w:rsidP="00534956">
            <w:pPr>
              <w:rPr>
                <w:rFonts w:cs="Arial"/>
              </w:rPr>
            </w:pPr>
            <w:r w:rsidRPr="00A553EF">
              <w:rPr>
                <w:rFonts w:cs="Arial"/>
              </w:rPr>
              <w:t>Maximum Connections</w:t>
            </w:r>
          </w:p>
        </w:tc>
        <w:tc>
          <w:tcPr>
            <w:tcW w:w="4256" w:type="pct"/>
            <w:tcBorders>
              <w:top w:val="single" w:sz="4" w:space="0" w:color="auto"/>
              <w:left w:val="single" w:sz="8" w:space="0" w:color="auto"/>
              <w:bottom w:val="single" w:sz="4" w:space="0" w:color="auto"/>
              <w:right w:val="single" w:sz="8" w:space="0" w:color="000000"/>
            </w:tcBorders>
            <w:noWrap/>
            <w:vAlign w:val="bottom"/>
          </w:tcPr>
          <w:p w:rsidR="00D07951" w:rsidRPr="007E02A4" w:rsidRDefault="00D07951" w:rsidP="00534956">
            <w:pPr>
              <w:rPr>
                <w:rFonts w:cs="Arial"/>
                <w:i/>
              </w:rPr>
            </w:pPr>
            <w:r w:rsidRPr="007E02A4">
              <w:rPr>
                <w:rFonts w:cs="Arial"/>
                <w:i/>
              </w:rPr>
              <w:t>100</w:t>
            </w:r>
          </w:p>
        </w:tc>
      </w:tr>
      <w:tr w:rsidR="00D07951" w:rsidRPr="007A38D9" w:rsidTr="00D07951">
        <w:trPr>
          <w:trHeight w:val="233"/>
          <w:jc w:val="center"/>
        </w:trPr>
        <w:tc>
          <w:tcPr>
            <w:tcW w:w="744" w:type="pct"/>
            <w:tcBorders>
              <w:top w:val="nil"/>
              <w:left w:val="single" w:sz="8" w:space="0" w:color="auto"/>
              <w:bottom w:val="single" w:sz="4" w:space="0" w:color="auto"/>
              <w:right w:val="nil"/>
            </w:tcBorders>
            <w:noWrap/>
            <w:vAlign w:val="bottom"/>
          </w:tcPr>
          <w:p w:rsidR="00D07951" w:rsidRPr="00A553EF" w:rsidRDefault="00D07951" w:rsidP="00534956">
            <w:pPr>
              <w:rPr>
                <w:rFonts w:cs="Arial"/>
              </w:rPr>
            </w:pPr>
            <w:r w:rsidRPr="00A553EF">
              <w:rPr>
                <w:rFonts w:cs="Arial"/>
              </w:rPr>
              <w:t>Fully Qualified Table Names</w:t>
            </w:r>
          </w:p>
        </w:tc>
        <w:tc>
          <w:tcPr>
            <w:tcW w:w="4256" w:type="pct"/>
            <w:tcBorders>
              <w:top w:val="single" w:sz="4" w:space="0" w:color="auto"/>
              <w:left w:val="single" w:sz="8" w:space="0" w:color="auto"/>
              <w:bottom w:val="single" w:sz="4" w:space="0" w:color="auto"/>
              <w:right w:val="single" w:sz="8" w:space="0" w:color="000000"/>
            </w:tcBorders>
            <w:noWrap/>
            <w:vAlign w:val="bottom"/>
          </w:tcPr>
          <w:p w:rsidR="00D07951" w:rsidRPr="007E02A4" w:rsidRDefault="00D07951" w:rsidP="00534956">
            <w:pPr>
              <w:rPr>
                <w:rFonts w:cs="Arial"/>
                <w:i/>
              </w:rPr>
            </w:pPr>
            <w:r w:rsidRPr="007E02A4">
              <w:rPr>
                <w:rFonts w:cs="Arial"/>
                <w:i/>
              </w:rPr>
              <w:t>YES</w:t>
            </w:r>
          </w:p>
        </w:tc>
      </w:tr>
      <w:tr w:rsidR="00D07951" w:rsidRPr="007A38D9" w:rsidTr="00D07951">
        <w:trPr>
          <w:trHeight w:val="332"/>
          <w:jc w:val="center"/>
        </w:trPr>
        <w:tc>
          <w:tcPr>
            <w:tcW w:w="744" w:type="pct"/>
            <w:tcBorders>
              <w:top w:val="nil"/>
              <w:left w:val="single" w:sz="8" w:space="0" w:color="auto"/>
              <w:bottom w:val="single" w:sz="4" w:space="0" w:color="auto"/>
              <w:right w:val="nil"/>
            </w:tcBorders>
            <w:noWrap/>
          </w:tcPr>
          <w:p w:rsidR="00D07951" w:rsidRPr="00A553EF" w:rsidRDefault="00D07951" w:rsidP="00534956">
            <w:pPr>
              <w:rPr>
                <w:rFonts w:cs="Arial"/>
              </w:rPr>
            </w:pPr>
            <w:r w:rsidRPr="00A553EF">
              <w:rPr>
                <w:rFonts w:cs="Arial"/>
              </w:rPr>
              <w:t>Data Source Name</w:t>
            </w:r>
          </w:p>
        </w:tc>
        <w:tc>
          <w:tcPr>
            <w:tcW w:w="4256" w:type="pct"/>
            <w:tcBorders>
              <w:top w:val="single" w:sz="4" w:space="0" w:color="auto"/>
              <w:left w:val="single" w:sz="8" w:space="0" w:color="auto"/>
              <w:bottom w:val="single" w:sz="4" w:space="0" w:color="auto"/>
              <w:right w:val="single" w:sz="8" w:space="0" w:color="000000"/>
            </w:tcBorders>
            <w:noWrap/>
            <w:vAlign w:val="bottom"/>
          </w:tcPr>
          <w:p w:rsidR="00D07951" w:rsidRPr="007E02A4" w:rsidRDefault="00D07951" w:rsidP="00534956">
            <w:pPr>
              <w:rPr>
                <w:rFonts w:cs="Arial"/>
                <w:i/>
              </w:rPr>
            </w:pPr>
            <w:r w:rsidRPr="007E02A4">
              <w:rPr>
                <w:rFonts w:cs="Arial"/>
                <w:i/>
              </w:rPr>
              <w:t>(DESCRIPTION=(ADDRESS_LIST=(ADDRESS=(PROTOCOL=TCP)(HOST=vmsodcgit001.oracleoutsourcing.com)(PORT=30711)))(CONNECT_DATA=(SERVICE_NAME=DCGIT3))) (</w:t>
            </w:r>
            <w:r>
              <w:rPr>
                <w:rFonts w:cs="Arial"/>
                <w:i/>
              </w:rPr>
              <w:t xml:space="preserve">Connection string </w:t>
            </w:r>
            <w:r w:rsidRPr="007E02A4">
              <w:rPr>
                <w:rFonts w:cs="Arial"/>
                <w:i/>
              </w:rPr>
              <w:t xml:space="preserve"> </w:t>
            </w:r>
            <w:r>
              <w:rPr>
                <w:rFonts w:cs="Arial"/>
                <w:i/>
              </w:rPr>
              <w:t>for</w:t>
            </w:r>
            <w:r w:rsidRPr="007E02A4">
              <w:rPr>
                <w:rFonts w:cs="Arial"/>
                <w:i/>
              </w:rPr>
              <w:t xml:space="preserve"> </w:t>
            </w:r>
            <w:r>
              <w:rPr>
                <w:rFonts w:cs="Arial"/>
                <w:i/>
              </w:rPr>
              <w:t xml:space="preserve">the </w:t>
            </w:r>
            <w:r w:rsidRPr="007E02A4">
              <w:rPr>
                <w:rFonts w:cs="Arial"/>
                <w:i/>
              </w:rPr>
              <w:t xml:space="preserve"> </w:t>
            </w:r>
            <w:r>
              <w:rPr>
                <w:rFonts w:cs="Arial"/>
                <w:i/>
              </w:rPr>
              <w:t>relevant instance</w:t>
            </w:r>
            <w:r w:rsidRPr="007E02A4">
              <w:rPr>
                <w:rFonts w:cs="Arial"/>
                <w:i/>
              </w:rPr>
              <w:t>)</w:t>
            </w:r>
          </w:p>
        </w:tc>
      </w:tr>
      <w:tr w:rsidR="00D07951" w:rsidRPr="007A38D9" w:rsidTr="00D07951">
        <w:trPr>
          <w:trHeight w:val="233"/>
          <w:jc w:val="center"/>
        </w:trPr>
        <w:tc>
          <w:tcPr>
            <w:tcW w:w="744" w:type="pct"/>
            <w:tcBorders>
              <w:top w:val="nil"/>
              <w:left w:val="single" w:sz="8" w:space="0" w:color="auto"/>
              <w:bottom w:val="single" w:sz="4" w:space="0" w:color="auto"/>
              <w:right w:val="nil"/>
            </w:tcBorders>
            <w:noWrap/>
          </w:tcPr>
          <w:p w:rsidR="00D07951" w:rsidRPr="00A553EF" w:rsidRDefault="00D07951" w:rsidP="00534956">
            <w:pPr>
              <w:rPr>
                <w:rFonts w:cs="Arial"/>
              </w:rPr>
            </w:pPr>
            <w:r w:rsidRPr="00A553EF">
              <w:rPr>
                <w:rFonts w:cs="Arial"/>
              </w:rPr>
              <w:t>Shared Login</w:t>
            </w:r>
          </w:p>
        </w:tc>
        <w:tc>
          <w:tcPr>
            <w:tcW w:w="4256" w:type="pct"/>
            <w:tcBorders>
              <w:top w:val="single" w:sz="4" w:space="0" w:color="auto"/>
              <w:left w:val="single" w:sz="8" w:space="0" w:color="auto"/>
              <w:bottom w:val="single" w:sz="4" w:space="0" w:color="auto"/>
              <w:right w:val="single" w:sz="8" w:space="0" w:color="000000"/>
            </w:tcBorders>
            <w:noWrap/>
            <w:vAlign w:val="bottom"/>
          </w:tcPr>
          <w:p w:rsidR="00D07951" w:rsidRPr="007E02A4" w:rsidRDefault="00D07951" w:rsidP="00534956">
            <w:pPr>
              <w:rPr>
                <w:rFonts w:cs="Arial"/>
                <w:i/>
              </w:rPr>
            </w:pPr>
            <w:r w:rsidRPr="007E02A4">
              <w:rPr>
                <w:rFonts w:cs="Arial"/>
                <w:i/>
              </w:rPr>
              <w:t>Yes</w:t>
            </w:r>
          </w:p>
        </w:tc>
      </w:tr>
      <w:tr w:rsidR="00D07951" w:rsidRPr="007A38D9" w:rsidTr="00D07951">
        <w:trPr>
          <w:trHeight w:val="233"/>
          <w:jc w:val="center"/>
        </w:trPr>
        <w:tc>
          <w:tcPr>
            <w:tcW w:w="744" w:type="pct"/>
            <w:tcBorders>
              <w:top w:val="nil"/>
              <w:left w:val="single" w:sz="8" w:space="0" w:color="auto"/>
              <w:bottom w:val="single" w:sz="4" w:space="0" w:color="auto"/>
              <w:right w:val="nil"/>
            </w:tcBorders>
            <w:noWrap/>
          </w:tcPr>
          <w:p w:rsidR="00D07951" w:rsidRPr="00A553EF" w:rsidRDefault="00D07951" w:rsidP="00534956">
            <w:pPr>
              <w:rPr>
                <w:rFonts w:cs="Arial"/>
              </w:rPr>
            </w:pPr>
            <w:r w:rsidRPr="00A553EF">
              <w:rPr>
                <w:rFonts w:cs="Arial"/>
              </w:rPr>
              <w:t>User Name</w:t>
            </w:r>
          </w:p>
        </w:tc>
        <w:tc>
          <w:tcPr>
            <w:tcW w:w="4256" w:type="pct"/>
            <w:tcBorders>
              <w:top w:val="single" w:sz="4" w:space="0" w:color="auto"/>
              <w:left w:val="single" w:sz="8" w:space="0" w:color="auto"/>
              <w:bottom w:val="single" w:sz="4" w:space="0" w:color="auto"/>
              <w:right w:val="single" w:sz="8" w:space="0" w:color="000000"/>
            </w:tcBorders>
            <w:noWrap/>
            <w:vAlign w:val="bottom"/>
          </w:tcPr>
          <w:p w:rsidR="00D07951" w:rsidRPr="007E02A4" w:rsidRDefault="00D07951" w:rsidP="00534956">
            <w:pPr>
              <w:rPr>
                <w:rFonts w:cs="Arial"/>
                <w:i/>
              </w:rPr>
            </w:pPr>
            <w:r w:rsidRPr="007E02A4">
              <w:rPr>
                <w:rFonts w:cs="Arial"/>
                <w:i/>
              </w:rPr>
              <w:t>DCGIT3_DW (</w:t>
            </w:r>
            <w:proofErr w:type="spellStart"/>
            <w:r w:rsidRPr="007E02A4">
              <w:rPr>
                <w:rFonts w:cs="Arial"/>
                <w:i/>
              </w:rPr>
              <w:t>D</w:t>
            </w:r>
            <w:r>
              <w:rPr>
                <w:rFonts w:cs="Arial"/>
                <w:i/>
              </w:rPr>
              <w:t>atawarehouse</w:t>
            </w:r>
            <w:proofErr w:type="spellEnd"/>
            <w:r w:rsidRPr="007E02A4">
              <w:rPr>
                <w:rFonts w:cs="Arial"/>
                <w:i/>
              </w:rPr>
              <w:t xml:space="preserve"> S</w:t>
            </w:r>
            <w:r>
              <w:rPr>
                <w:rFonts w:cs="Arial"/>
                <w:i/>
              </w:rPr>
              <w:t>chema</w:t>
            </w:r>
            <w:r w:rsidRPr="007E02A4">
              <w:rPr>
                <w:rFonts w:cs="Arial"/>
                <w:i/>
              </w:rPr>
              <w:t xml:space="preserve"> </w:t>
            </w:r>
            <w:r>
              <w:rPr>
                <w:rFonts w:cs="Arial"/>
                <w:i/>
              </w:rPr>
              <w:t>for</w:t>
            </w:r>
            <w:r w:rsidRPr="007E02A4">
              <w:rPr>
                <w:rFonts w:cs="Arial"/>
                <w:i/>
              </w:rPr>
              <w:t xml:space="preserve"> </w:t>
            </w:r>
            <w:r>
              <w:rPr>
                <w:rFonts w:cs="Arial"/>
                <w:i/>
              </w:rPr>
              <w:t xml:space="preserve">the </w:t>
            </w:r>
            <w:r w:rsidRPr="007E02A4">
              <w:rPr>
                <w:rFonts w:cs="Arial"/>
                <w:i/>
              </w:rPr>
              <w:t xml:space="preserve"> </w:t>
            </w:r>
            <w:r>
              <w:rPr>
                <w:rFonts w:cs="Arial"/>
                <w:i/>
              </w:rPr>
              <w:t>relevant instance</w:t>
            </w:r>
            <w:r w:rsidRPr="007E02A4">
              <w:rPr>
                <w:rFonts w:cs="Arial"/>
                <w:i/>
              </w:rPr>
              <w:t>)</w:t>
            </w:r>
          </w:p>
        </w:tc>
      </w:tr>
      <w:tr w:rsidR="00D07951" w:rsidRPr="007A38D9" w:rsidTr="00D07951">
        <w:trPr>
          <w:trHeight w:val="233"/>
          <w:jc w:val="center"/>
        </w:trPr>
        <w:tc>
          <w:tcPr>
            <w:tcW w:w="744" w:type="pct"/>
            <w:tcBorders>
              <w:top w:val="nil"/>
              <w:left w:val="single" w:sz="8" w:space="0" w:color="auto"/>
              <w:bottom w:val="single" w:sz="4" w:space="0" w:color="auto"/>
              <w:right w:val="nil"/>
            </w:tcBorders>
            <w:noWrap/>
          </w:tcPr>
          <w:p w:rsidR="00D07951" w:rsidRPr="00A553EF" w:rsidRDefault="00D07951" w:rsidP="00534956">
            <w:pPr>
              <w:rPr>
                <w:rFonts w:cs="Arial"/>
              </w:rPr>
            </w:pPr>
            <w:r w:rsidRPr="00A553EF">
              <w:rPr>
                <w:rFonts w:cs="Arial"/>
              </w:rPr>
              <w:t>Enable Connection Pooling</w:t>
            </w:r>
          </w:p>
        </w:tc>
        <w:tc>
          <w:tcPr>
            <w:tcW w:w="4256" w:type="pct"/>
            <w:tcBorders>
              <w:top w:val="single" w:sz="4" w:space="0" w:color="auto"/>
              <w:left w:val="single" w:sz="8" w:space="0" w:color="auto"/>
              <w:bottom w:val="single" w:sz="4" w:space="0" w:color="auto"/>
              <w:right w:val="single" w:sz="8" w:space="0" w:color="000000"/>
            </w:tcBorders>
            <w:noWrap/>
            <w:vAlign w:val="bottom"/>
          </w:tcPr>
          <w:p w:rsidR="00D07951" w:rsidRPr="007E02A4" w:rsidRDefault="00D07951" w:rsidP="00534956">
            <w:pPr>
              <w:rPr>
                <w:rFonts w:cs="Arial"/>
                <w:i/>
              </w:rPr>
            </w:pPr>
            <w:r w:rsidRPr="007E02A4">
              <w:rPr>
                <w:rFonts w:cs="Arial"/>
                <w:i/>
              </w:rPr>
              <w:t>Yes</w:t>
            </w:r>
          </w:p>
        </w:tc>
      </w:tr>
      <w:tr w:rsidR="00D07951" w:rsidRPr="007A38D9" w:rsidTr="00D07951">
        <w:trPr>
          <w:trHeight w:val="233"/>
          <w:jc w:val="center"/>
        </w:trPr>
        <w:tc>
          <w:tcPr>
            <w:tcW w:w="744" w:type="pct"/>
            <w:tcBorders>
              <w:top w:val="nil"/>
              <w:left w:val="single" w:sz="8" w:space="0" w:color="auto"/>
              <w:bottom w:val="single" w:sz="4" w:space="0" w:color="auto"/>
              <w:right w:val="nil"/>
            </w:tcBorders>
          </w:tcPr>
          <w:p w:rsidR="00D07951" w:rsidRPr="00A553EF" w:rsidRDefault="00D07951" w:rsidP="00534956">
            <w:pPr>
              <w:rPr>
                <w:rFonts w:cs="Arial"/>
              </w:rPr>
            </w:pPr>
            <w:r w:rsidRPr="00A553EF">
              <w:rPr>
                <w:rFonts w:cs="Arial"/>
              </w:rPr>
              <w:t>Timeout</w:t>
            </w:r>
          </w:p>
        </w:tc>
        <w:tc>
          <w:tcPr>
            <w:tcW w:w="4256" w:type="pct"/>
            <w:tcBorders>
              <w:top w:val="single" w:sz="4" w:space="0" w:color="auto"/>
              <w:left w:val="single" w:sz="8" w:space="0" w:color="auto"/>
              <w:bottom w:val="single" w:sz="4" w:space="0" w:color="auto"/>
              <w:right w:val="single" w:sz="8" w:space="0" w:color="000000"/>
            </w:tcBorders>
            <w:noWrap/>
            <w:vAlign w:val="bottom"/>
          </w:tcPr>
          <w:p w:rsidR="00D07951" w:rsidRPr="007E02A4" w:rsidRDefault="00D07951" w:rsidP="00534956">
            <w:pPr>
              <w:rPr>
                <w:rFonts w:cs="Arial"/>
                <w:i/>
              </w:rPr>
            </w:pPr>
            <w:r w:rsidRPr="007E02A4">
              <w:rPr>
                <w:rFonts w:cs="Arial"/>
                <w:i/>
              </w:rPr>
              <w:t>5 min</w:t>
            </w:r>
          </w:p>
        </w:tc>
      </w:tr>
      <w:tr w:rsidR="00D07951" w:rsidRPr="007A38D9" w:rsidTr="00D07951">
        <w:trPr>
          <w:trHeight w:val="233"/>
          <w:jc w:val="center"/>
        </w:trPr>
        <w:tc>
          <w:tcPr>
            <w:tcW w:w="744" w:type="pct"/>
            <w:tcBorders>
              <w:top w:val="nil"/>
              <w:left w:val="single" w:sz="8" w:space="0" w:color="auto"/>
              <w:bottom w:val="single" w:sz="4" w:space="0" w:color="auto"/>
              <w:right w:val="nil"/>
            </w:tcBorders>
          </w:tcPr>
          <w:p w:rsidR="00D07951" w:rsidRPr="00A553EF" w:rsidRDefault="00D07951" w:rsidP="00534956">
            <w:pPr>
              <w:rPr>
                <w:rFonts w:cs="Arial"/>
              </w:rPr>
            </w:pPr>
            <w:r w:rsidRPr="00A553EF">
              <w:rPr>
                <w:rFonts w:cs="Arial"/>
              </w:rPr>
              <w:t>Asynchronous Queries</w:t>
            </w:r>
          </w:p>
        </w:tc>
        <w:tc>
          <w:tcPr>
            <w:tcW w:w="4256" w:type="pct"/>
            <w:tcBorders>
              <w:top w:val="single" w:sz="4" w:space="0" w:color="auto"/>
              <w:left w:val="single" w:sz="8" w:space="0" w:color="auto"/>
              <w:bottom w:val="single" w:sz="4" w:space="0" w:color="auto"/>
              <w:right w:val="single" w:sz="8" w:space="0" w:color="000000"/>
            </w:tcBorders>
            <w:noWrap/>
            <w:vAlign w:val="bottom"/>
          </w:tcPr>
          <w:p w:rsidR="00D07951" w:rsidRPr="007E02A4" w:rsidRDefault="00D07951" w:rsidP="00534956">
            <w:pPr>
              <w:rPr>
                <w:rFonts w:cs="Arial"/>
                <w:i/>
              </w:rPr>
            </w:pPr>
            <w:r w:rsidRPr="007E02A4">
              <w:rPr>
                <w:rFonts w:cs="Arial"/>
                <w:i/>
              </w:rPr>
              <w:t>No</w:t>
            </w:r>
          </w:p>
        </w:tc>
      </w:tr>
      <w:tr w:rsidR="00D07951" w:rsidRPr="007A38D9" w:rsidTr="00D07951">
        <w:trPr>
          <w:trHeight w:val="233"/>
          <w:jc w:val="center"/>
        </w:trPr>
        <w:tc>
          <w:tcPr>
            <w:tcW w:w="744" w:type="pct"/>
            <w:tcBorders>
              <w:top w:val="nil"/>
              <w:left w:val="single" w:sz="8" w:space="0" w:color="auto"/>
              <w:bottom w:val="nil"/>
              <w:right w:val="nil"/>
            </w:tcBorders>
            <w:noWrap/>
            <w:vAlign w:val="bottom"/>
          </w:tcPr>
          <w:p w:rsidR="00D07951" w:rsidRPr="00A553EF" w:rsidRDefault="00D07951" w:rsidP="00534956">
            <w:pPr>
              <w:rPr>
                <w:rFonts w:cs="Arial"/>
              </w:rPr>
            </w:pPr>
            <w:r w:rsidRPr="00A553EF">
              <w:rPr>
                <w:rFonts w:cs="Arial"/>
              </w:rPr>
              <w:t>Execute on Connect</w:t>
            </w:r>
          </w:p>
        </w:tc>
        <w:tc>
          <w:tcPr>
            <w:tcW w:w="4256" w:type="pct"/>
            <w:tcBorders>
              <w:top w:val="single" w:sz="4" w:space="0" w:color="auto"/>
              <w:left w:val="single" w:sz="8" w:space="0" w:color="auto"/>
              <w:bottom w:val="single" w:sz="4" w:space="0" w:color="auto"/>
              <w:right w:val="single" w:sz="8" w:space="0" w:color="000000"/>
            </w:tcBorders>
            <w:noWrap/>
            <w:vAlign w:val="bottom"/>
          </w:tcPr>
          <w:p w:rsidR="00D07951" w:rsidRPr="007E02A4" w:rsidRDefault="00D07951" w:rsidP="00534956">
            <w:pPr>
              <w:rPr>
                <w:rFonts w:cs="Arial"/>
                <w:i/>
              </w:rPr>
            </w:pPr>
            <w:r w:rsidRPr="007E02A4">
              <w:rPr>
                <w:rFonts w:cs="Arial"/>
                <w:i/>
              </w:rPr>
              <w:t>no</w:t>
            </w:r>
          </w:p>
        </w:tc>
      </w:tr>
      <w:tr w:rsidR="00D07951" w:rsidRPr="007A38D9" w:rsidTr="00D07951">
        <w:trPr>
          <w:trHeight w:val="233"/>
          <w:jc w:val="center"/>
        </w:trPr>
        <w:tc>
          <w:tcPr>
            <w:tcW w:w="744" w:type="pct"/>
            <w:tcBorders>
              <w:top w:val="single" w:sz="4" w:space="0" w:color="auto"/>
              <w:left w:val="single" w:sz="8" w:space="0" w:color="auto"/>
              <w:bottom w:val="single" w:sz="4" w:space="0" w:color="auto"/>
              <w:right w:val="nil"/>
            </w:tcBorders>
          </w:tcPr>
          <w:p w:rsidR="00D07951" w:rsidRPr="00A553EF" w:rsidRDefault="00D07951" w:rsidP="00534956">
            <w:pPr>
              <w:rPr>
                <w:rFonts w:cs="Arial"/>
              </w:rPr>
            </w:pPr>
            <w:r w:rsidRPr="00A553EF">
              <w:rPr>
                <w:rFonts w:cs="Arial"/>
              </w:rPr>
              <w:t>Parameters Supported</w:t>
            </w:r>
          </w:p>
        </w:tc>
        <w:tc>
          <w:tcPr>
            <w:tcW w:w="4256" w:type="pct"/>
            <w:tcBorders>
              <w:top w:val="single" w:sz="4" w:space="0" w:color="auto"/>
              <w:left w:val="single" w:sz="8" w:space="0" w:color="auto"/>
              <w:bottom w:val="single" w:sz="4" w:space="0" w:color="auto"/>
              <w:right w:val="single" w:sz="8" w:space="0" w:color="000000"/>
            </w:tcBorders>
            <w:noWrap/>
            <w:vAlign w:val="bottom"/>
          </w:tcPr>
          <w:p w:rsidR="00D07951" w:rsidRPr="007E02A4" w:rsidRDefault="00D07951" w:rsidP="00534956">
            <w:pPr>
              <w:rPr>
                <w:rFonts w:cs="Arial"/>
                <w:i/>
              </w:rPr>
            </w:pPr>
            <w:r w:rsidRPr="007E02A4">
              <w:rPr>
                <w:rFonts w:cs="Arial"/>
                <w:i/>
              </w:rPr>
              <w:t>yes</w:t>
            </w:r>
          </w:p>
        </w:tc>
      </w:tr>
      <w:tr w:rsidR="00D07951" w:rsidRPr="007A38D9" w:rsidTr="00D07951">
        <w:trPr>
          <w:trHeight w:val="72"/>
          <w:jc w:val="center"/>
        </w:trPr>
        <w:tc>
          <w:tcPr>
            <w:tcW w:w="744" w:type="pct"/>
            <w:tcBorders>
              <w:top w:val="nil"/>
              <w:left w:val="single" w:sz="8" w:space="0" w:color="auto"/>
              <w:bottom w:val="single" w:sz="8" w:space="0" w:color="auto"/>
              <w:right w:val="nil"/>
            </w:tcBorders>
          </w:tcPr>
          <w:p w:rsidR="00D07951" w:rsidRPr="00A553EF" w:rsidRDefault="00D07951" w:rsidP="00534956">
            <w:pPr>
              <w:rPr>
                <w:rFonts w:cs="Arial"/>
              </w:rPr>
            </w:pPr>
            <w:r w:rsidRPr="00A553EF">
              <w:rPr>
                <w:rFonts w:cs="Arial"/>
              </w:rPr>
              <w:t>Isolation Level</w:t>
            </w:r>
          </w:p>
        </w:tc>
        <w:tc>
          <w:tcPr>
            <w:tcW w:w="4256" w:type="pct"/>
            <w:tcBorders>
              <w:top w:val="nil"/>
              <w:left w:val="single" w:sz="8" w:space="0" w:color="auto"/>
              <w:bottom w:val="single" w:sz="8" w:space="0" w:color="auto"/>
              <w:right w:val="single" w:sz="8" w:space="0" w:color="auto"/>
            </w:tcBorders>
            <w:noWrap/>
            <w:vAlign w:val="bottom"/>
          </w:tcPr>
          <w:p w:rsidR="00D07951" w:rsidRPr="007E02A4" w:rsidRDefault="00D07951" w:rsidP="00534956">
            <w:pPr>
              <w:rPr>
                <w:rFonts w:cs="Arial"/>
                <w:i/>
              </w:rPr>
            </w:pPr>
            <w:r w:rsidRPr="007E02A4">
              <w:rPr>
                <w:rFonts w:cs="Arial"/>
                <w:i/>
              </w:rPr>
              <w:t>Dirty read</w:t>
            </w:r>
          </w:p>
        </w:tc>
      </w:tr>
    </w:tbl>
    <w:p w:rsidR="00CC47B9" w:rsidRDefault="00CC47B9" w:rsidP="00CC47B9">
      <w:pPr>
        <w:suppressAutoHyphens/>
        <w:spacing w:after="120"/>
        <w:ind w:right="1440"/>
        <w:rPr>
          <w:rFonts w:cs="Arial"/>
          <w:lang w:val="en-GB" w:eastAsia="ar-SA"/>
        </w:rPr>
      </w:pPr>
    </w:p>
    <w:p w:rsidR="00CC47B9" w:rsidRPr="00D93E2D" w:rsidRDefault="00CC47B9" w:rsidP="00CC47B9">
      <w:pPr>
        <w:pStyle w:val="Heading2"/>
        <w:rPr>
          <w:lang w:val="en-GB" w:eastAsia="ar-SA"/>
        </w:rPr>
      </w:pPr>
      <w:bookmarkStart w:id="66" w:name="_Toc267325927"/>
      <w:bookmarkStart w:id="67" w:name="_Toc298518301"/>
      <w:bookmarkStart w:id="68" w:name="_Toc423403397"/>
      <w:bookmarkStart w:id="69" w:name="_Toc435799618"/>
      <w:r w:rsidRPr="00D93E2D">
        <w:rPr>
          <w:lang w:val="en-GB" w:eastAsia="ar-SA"/>
        </w:rPr>
        <w:t xml:space="preserve">Database </w:t>
      </w:r>
      <w:bookmarkEnd w:id="66"/>
      <w:bookmarkEnd w:id="67"/>
      <w:r w:rsidRPr="00D93E2D">
        <w:rPr>
          <w:lang w:val="en-GB" w:eastAsia="ar-SA"/>
        </w:rPr>
        <w:t>Objects</w:t>
      </w:r>
      <w:bookmarkEnd w:id="68"/>
      <w:bookmarkEnd w:id="69"/>
    </w:p>
    <w:p w:rsidR="00CC47B9" w:rsidRDefault="00CC47B9" w:rsidP="00CC47B9">
      <w:pPr>
        <w:pStyle w:val="Heading3"/>
        <w:rPr>
          <w:lang w:eastAsia="hi-IN" w:bidi="hi-IN"/>
        </w:rPr>
      </w:pPr>
      <w:bookmarkStart w:id="70" w:name="_Toc423403398"/>
      <w:r>
        <w:rPr>
          <w:lang w:eastAsia="hi-IN" w:bidi="hi-IN"/>
        </w:rPr>
        <w:t>Tables/Views</w:t>
      </w:r>
      <w:bookmarkEnd w:id="70"/>
    </w:p>
    <w:p w:rsidR="00CC47B9" w:rsidRDefault="00CC47B9" w:rsidP="00CC47B9">
      <w:pPr>
        <w:rPr>
          <w:lang w:eastAsia="hi-I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5"/>
        <w:gridCol w:w="3357"/>
        <w:gridCol w:w="2414"/>
      </w:tblGrid>
      <w:tr w:rsidR="00CC47B9" w:rsidRPr="00A6586B" w:rsidTr="00605A2D">
        <w:tc>
          <w:tcPr>
            <w:tcW w:w="4885" w:type="dxa"/>
            <w:shd w:val="clear" w:color="auto" w:fill="D9D9D9" w:themeFill="background1" w:themeFillShade="D9"/>
          </w:tcPr>
          <w:p w:rsidR="00CC47B9" w:rsidRPr="00A6586B" w:rsidRDefault="00CC47B9" w:rsidP="009F3A33">
            <w:pPr>
              <w:rPr>
                <w:rFonts w:cs="Arial"/>
                <w:b/>
              </w:rPr>
            </w:pPr>
            <w:r>
              <w:rPr>
                <w:rFonts w:cs="Arial"/>
                <w:b/>
              </w:rPr>
              <w:t>RPD Object Name</w:t>
            </w:r>
          </w:p>
        </w:tc>
        <w:tc>
          <w:tcPr>
            <w:tcW w:w="3357" w:type="dxa"/>
            <w:shd w:val="clear" w:color="auto" w:fill="D9D9D9" w:themeFill="background1" w:themeFillShade="D9"/>
          </w:tcPr>
          <w:p w:rsidR="00CC47B9" w:rsidRPr="00A6586B" w:rsidRDefault="00CC47B9" w:rsidP="009F3A33">
            <w:pPr>
              <w:rPr>
                <w:rFonts w:cs="Arial"/>
                <w:b/>
              </w:rPr>
            </w:pPr>
            <w:r>
              <w:rPr>
                <w:rFonts w:cs="Arial"/>
                <w:b/>
              </w:rPr>
              <w:t>WH Object Name</w:t>
            </w:r>
          </w:p>
        </w:tc>
        <w:tc>
          <w:tcPr>
            <w:tcW w:w="2414" w:type="dxa"/>
            <w:shd w:val="clear" w:color="auto" w:fill="D9D9D9" w:themeFill="background1" w:themeFillShade="D9"/>
          </w:tcPr>
          <w:p w:rsidR="00CC47B9" w:rsidRPr="00A6586B" w:rsidRDefault="00CC47B9" w:rsidP="009F3A33">
            <w:pPr>
              <w:rPr>
                <w:rFonts w:cs="Arial"/>
                <w:b/>
              </w:rPr>
            </w:pPr>
            <w:r w:rsidRPr="00A6586B">
              <w:rPr>
                <w:rFonts w:cs="Arial"/>
                <w:b/>
              </w:rPr>
              <w:t>Description</w:t>
            </w:r>
          </w:p>
        </w:tc>
      </w:tr>
      <w:tr w:rsidR="00CC47B9" w:rsidTr="00605A2D">
        <w:tc>
          <w:tcPr>
            <w:tcW w:w="4885" w:type="dxa"/>
            <w:shd w:val="clear" w:color="auto" w:fill="auto"/>
          </w:tcPr>
          <w:p w:rsidR="00CC47B9" w:rsidRPr="00D01F00" w:rsidRDefault="00AE4F23" w:rsidP="009F3A33">
            <w:pPr>
              <w:rPr>
                <w:rFonts w:cs="Arial"/>
                <w:lang w:eastAsia="hi-IN" w:bidi="hi-IN"/>
              </w:rPr>
            </w:pPr>
            <w:proofErr w:type="spellStart"/>
            <w:r>
              <w:rPr>
                <w:rFonts w:cs="Arial"/>
                <w:lang w:eastAsia="hi-IN" w:bidi="hi-IN"/>
              </w:rPr>
              <w:t>Dim_WC_COSTPOOL_D</w:t>
            </w:r>
            <w:proofErr w:type="spellEnd"/>
          </w:p>
        </w:tc>
        <w:tc>
          <w:tcPr>
            <w:tcW w:w="3357" w:type="dxa"/>
            <w:shd w:val="clear" w:color="auto" w:fill="auto"/>
          </w:tcPr>
          <w:p w:rsidR="00CC47B9" w:rsidRPr="00D01F00" w:rsidRDefault="00AE4F23" w:rsidP="009F3A33">
            <w:pPr>
              <w:rPr>
                <w:rFonts w:cs="Arial"/>
                <w:lang w:eastAsia="hi-IN" w:bidi="hi-IN"/>
              </w:rPr>
            </w:pPr>
            <w:r>
              <w:rPr>
                <w:rFonts w:cs="Arial"/>
                <w:lang w:eastAsia="hi-IN" w:bidi="hi-IN"/>
              </w:rPr>
              <w:t>WC_COSTPOOL_D</w:t>
            </w:r>
          </w:p>
        </w:tc>
        <w:tc>
          <w:tcPr>
            <w:tcW w:w="2414" w:type="dxa"/>
            <w:shd w:val="clear" w:color="auto" w:fill="auto"/>
          </w:tcPr>
          <w:p w:rsidR="00CC47B9" w:rsidRPr="00D01F00" w:rsidRDefault="00AE4F23" w:rsidP="009F3A33">
            <w:pPr>
              <w:rPr>
                <w:rFonts w:cs="Arial"/>
                <w:lang w:eastAsia="hi-IN" w:bidi="hi-IN"/>
              </w:rPr>
            </w:pPr>
            <w:r>
              <w:rPr>
                <w:rFonts w:cs="Arial"/>
                <w:lang w:eastAsia="hi-IN" w:bidi="hi-IN"/>
              </w:rPr>
              <w:t>Stores the cost pool dimension</w:t>
            </w:r>
          </w:p>
        </w:tc>
      </w:tr>
      <w:tr w:rsidR="008A020A" w:rsidTr="00605A2D">
        <w:tc>
          <w:tcPr>
            <w:tcW w:w="4885" w:type="dxa"/>
            <w:shd w:val="clear" w:color="auto" w:fill="auto"/>
          </w:tcPr>
          <w:p w:rsidR="008A020A" w:rsidRPr="00D01F00" w:rsidRDefault="00AE4F23" w:rsidP="008701E4">
            <w:pPr>
              <w:rPr>
                <w:rFonts w:cs="Arial"/>
                <w:lang w:eastAsia="hi-IN" w:bidi="hi-IN"/>
              </w:rPr>
            </w:pPr>
            <w:proofErr w:type="spellStart"/>
            <w:r w:rsidRPr="00AE4F23">
              <w:rPr>
                <w:rFonts w:cs="Arial"/>
                <w:lang w:eastAsia="hi-IN" w:bidi="hi-IN"/>
              </w:rPr>
              <w:t>Dim_WC_JE_CATEGORY_D</w:t>
            </w:r>
            <w:proofErr w:type="spellEnd"/>
          </w:p>
        </w:tc>
        <w:tc>
          <w:tcPr>
            <w:tcW w:w="3357" w:type="dxa"/>
            <w:shd w:val="clear" w:color="auto" w:fill="auto"/>
          </w:tcPr>
          <w:p w:rsidR="008A020A" w:rsidRPr="00D01F00" w:rsidRDefault="00AE4F23" w:rsidP="008701E4">
            <w:pPr>
              <w:rPr>
                <w:rFonts w:cs="Arial"/>
                <w:lang w:eastAsia="hi-IN" w:bidi="hi-IN"/>
              </w:rPr>
            </w:pPr>
            <w:r w:rsidRPr="00AE4F23">
              <w:rPr>
                <w:rFonts w:cs="Arial"/>
                <w:lang w:eastAsia="hi-IN" w:bidi="hi-IN"/>
              </w:rPr>
              <w:t>WC_JE_CATEGORY_D</w:t>
            </w:r>
          </w:p>
        </w:tc>
        <w:tc>
          <w:tcPr>
            <w:tcW w:w="2414" w:type="dxa"/>
            <w:shd w:val="clear" w:color="auto" w:fill="auto"/>
          </w:tcPr>
          <w:p w:rsidR="008A020A" w:rsidRPr="00D01F00" w:rsidRDefault="00AE4F23" w:rsidP="008A020A">
            <w:pPr>
              <w:rPr>
                <w:rFonts w:cs="Arial"/>
                <w:lang w:eastAsia="hi-IN" w:bidi="hi-IN"/>
              </w:rPr>
            </w:pPr>
            <w:r>
              <w:rPr>
                <w:rFonts w:cs="Arial"/>
                <w:lang w:eastAsia="hi-IN" w:bidi="hi-IN"/>
              </w:rPr>
              <w:t>JE Category dimension</w:t>
            </w:r>
          </w:p>
        </w:tc>
      </w:tr>
      <w:tr w:rsidR="008A020A" w:rsidTr="00605A2D">
        <w:tc>
          <w:tcPr>
            <w:tcW w:w="4885" w:type="dxa"/>
            <w:shd w:val="clear" w:color="auto" w:fill="auto"/>
          </w:tcPr>
          <w:p w:rsidR="008A020A" w:rsidRPr="00D01F00" w:rsidRDefault="00AE4F23" w:rsidP="008701E4">
            <w:pPr>
              <w:rPr>
                <w:rFonts w:cs="Arial"/>
                <w:lang w:eastAsia="hi-IN" w:bidi="hi-IN"/>
              </w:rPr>
            </w:pPr>
            <w:proofErr w:type="spellStart"/>
            <w:r w:rsidRPr="00AE4F23">
              <w:rPr>
                <w:rFonts w:cs="Arial"/>
                <w:lang w:eastAsia="hi-IN" w:bidi="hi-IN"/>
              </w:rPr>
              <w:t>Dim_WC_JOURNAL_TYPE_D</w:t>
            </w:r>
            <w:proofErr w:type="spellEnd"/>
          </w:p>
        </w:tc>
        <w:tc>
          <w:tcPr>
            <w:tcW w:w="3357" w:type="dxa"/>
            <w:shd w:val="clear" w:color="auto" w:fill="auto"/>
          </w:tcPr>
          <w:p w:rsidR="008A020A" w:rsidRPr="00D01F00" w:rsidRDefault="00AE4F23" w:rsidP="008701E4">
            <w:pPr>
              <w:rPr>
                <w:rFonts w:cs="Arial"/>
                <w:lang w:eastAsia="hi-IN" w:bidi="hi-IN"/>
              </w:rPr>
            </w:pPr>
            <w:r w:rsidRPr="00AE4F23">
              <w:rPr>
                <w:rFonts w:cs="Arial"/>
                <w:lang w:eastAsia="hi-IN" w:bidi="hi-IN"/>
              </w:rPr>
              <w:t>WC_JOURNAL_TYPE_D</w:t>
            </w:r>
          </w:p>
        </w:tc>
        <w:tc>
          <w:tcPr>
            <w:tcW w:w="2414" w:type="dxa"/>
            <w:shd w:val="clear" w:color="auto" w:fill="auto"/>
          </w:tcPr>
          <w:p w:rsidR="008A020A" w:rsidRPr="00D01F00" w:rsidRDefault="00AE4F23" w:rsidP="008A020A">
            <w:pPr>
              <w:rPr>
                <w:rFonts w:cs="Arial"/>
                <w:lang w:eastAsia="hi-IN" w:bidi="hi-IN"/>
              </w:rPr>
            </w:pPr>
            <w:r>
              <w:rPr>
                <w:rFonts w:cs="Arial"/>
                <w:lang w:eastAsia="hi-IN" w:bidi="hi-IN"/>
              </w:rPr>
              <w:t>Journal Type Dimension</w:t>
            </w:r>
          </w:p>
        </w:tc>
      </w:tr>
      <w:tr w:rsidR="008A020A" w:rsidTr="00605A2D">
        <w:tc>
          <w:tcPr>
            <w:tcW w:w="4885" w:type="dxa"/>
            <w:shd w:val="clear" w:color="auto" w:fill="auto"/>
          </w:tcPr>
          <w:p w:rsidR="008A020A" w:rsidRPr="00D01F00" w:rsidRDefault="00AE4F23" w:rsidP="008701E4">
            <w:pPr>
              <w:rPr>
                <w:rFonts w:cs="Arial"/>
                <w:lang w:eastAsia="hi-IN" w:bidi="hi-IN"/>
              </w:rPr>
            </w:pPr>
            <w:proofErr w:type="spellStart"/>
            <w:r w:rsidRPr="00AE4F23">
              <w:rPr>
                <w:rFonts w:cs="Arial"/>
                <w:lang w:eastAsia="hi-IN" w:bidi="hi-IN"/>
              </w:rPr>
              <w:t>Dim_WC_PREALLOC_SOURCES_D</w:t>
            </w:r>
            <w:proofErr w:type="spellEnd"/>
          </w:p>
        </w:tc>
        <w:tc>
          <w:tcPr>
            <w:tcW w:w="3357" w:type="dxa"/>
            <w:shd w:val="clear" w:color="auto" w:fill="auto"/>
          </w:tcPr>
          <w:p w:rsidR="008A020A" w:rsidRPr="00D01F00" w:rsidRDefault="00AE4F23" w:rsidP="008701E4">
            <w:pPr>
              <w:rPr>
                <w:rFonts w:cs="Arial"/>
                <w:lang w:eastAsia="hi-IN" w:bidi="hi-IN"/>
              </w:rPr>
            </w:pPr>
            <w:r w:rsidRPr="00AE4F23">
              <w:rPr>
                <w:rFonts w:cs="Arial"/>
                <w:lang w:eastAsia="hi-IN" w:bidi="hi-IN"/>
              </w:rPr>
              <w:t>WC_PREALLOC_SOURCES_D</w:t>
            </w:r>
          </w:p>
        </w:tc>
        <w:tc>
          <w:tcPr>
            <w:tcW w:w="2414" w:type="dxa"/>
            <w:shd w:val="clear" w:color="auto" w:fill="auto"/>
          </w:tcPr>
          <w:p w:rsidR="008A020A" w:rsidRPr="00D01F00" w:rsidRDefault="00AE4F23" w:rsidP="008A020A">
            <w:pPr>
              <w:rPr>
                <w:rFonts w:cs="Arial"/>
                <w:lang w:eastAsia="hi-IN" w:bidi="hi-IN"/>
              </w:rPr>
            </w:pPr>
            <w:r>
              <w:rPr>
                <w:rFonts w:cs="Arial"/>
                <w:lang w:eastAsia="hi-IN" w:bidi="hi-IN"/>
              </w:rPr>
              <w:t xml:space="preserve">Sources that generates </w:t>
            </w:r>
            <w:r>
              <w:rPr>
                <w:rFonts w:cs="Arial"/>
                <w:lang w:eastAsia="hi-IN" w:bidi="hi-IN"/>
              </w:rPr>
              <w:lastRenderedPageBreak/>
              <w:t>the various pre allocated expense transactions</w:t>
            </w:r>
          </w:p>
        </w:tc>
      </w:tr>
      <w:tr w:rsidR="008A020A" w:rsidTr="00605A2D">
        <w:tc>
          <w:tcPr>
            <w:tcW w:w="4885" w:type="dxa"/>
            <w:shd w:val="clear" w:color="auto" w:fill="auto"/>
          </w:tcPr>
          <w:p w:rsidR="008A020A" w:rsidRPr="00D01F00" w:rsidRDefault="00AE4F23" w:rsidP="008701E4">
            <w:pPr>
              <w:rPr>
                <w:rFonts w:cs="Arial"/>
                <w:lang w:eastAsia="hi-IN" w:bidi="hi-IN"/>
              </w:rPr>
            </w:pPr>
            <w:proofErr w:type="spellStart"/>
            <w:r w:rsidRPr="00AE4F23">
              <w:rPr>
                <w:rFonts w:cs="Arial"/>
                <w:lang w:eastAsia="hi-IN" w:bidi="hi-IN"/>
              </w:rPr>
              <w:lastRenderedPageBreak/>
              <w:t>Dim_WC_PREALLOC_TXN_TYPES_D_Transaction</w:t>
            </w:r>
            <w:proofErr w:type="spellEnd"/>
          </w:p>
        </w:tc>
        <w:tc>
          <w:tcPr>
            <w:tcW w:w="3357" w:type="dxa"/>
            <w:shd w:val="clear" w:color="auto" w:fill="auto"/>
          </w:tcPr>
          <w:p w:rsidR="008A020A" w:rsidRPr="00D01F00" w:rsidRDefault="00AE4F23" w:rsidP="008701E4">
            <w:pPr>
              <w:rPr>
                <w:rFonts w:cs="Arial"/>
                <w:lang w:eastAsia="hi-IN" w:bidi="hi-IN"/>
              </w:rPr>
            </w:pPr>
            <w:r w:rsidRPr="00AE4F23">
              <w:rPr>
                <w:rFonts w:cs="Arial"/>
                <w:lang w:eastAsia="hi-IN" w:bidi="hi-IN"/>
              </w:rPr>
              <w:t>WC_PREALLOC_TXN_TYPES_D</w:t>
            </w:r>
          </w:p>
        </w:tc>
        <w:tc>
          <w:tcPr>
            <w:tcW w:w="2414" w:type="dxa"/>
            <w:shd w:val="clear" w:color="auto" w:fill="auto"/>
          </w:tcPr>
          <w:p w:rsidR="008A020A" w:rsidRPr="00D01F00" w:rsidRDefault="00AE4F23" w:rsidP="008A020A">
            <w:pPr>
              <w:rPr>
                <w:rFonts w:cs="Arial"/>
                <w:lang w:eastAsia="hi-IN" w:bidi="hi-IN"/>
              </w:rPr>
            </w:pPr>
            <w:r>
              <w:rPr>
                <w:rFonts w:cs="Arial"/>
                <w:lang w:eastAsia="hi-IN" w:bidi="hi-IN"/>
              </w:rPr>
              <w:t xml:space="preserve">Transaction types </w:t>
            </w:r>
          </w:p>
        </w:tc>
      </w:tr>
      <w:tr w:rsidR="00AE4F23" w:rsidTr="00605A2D">
        <w:tc>
          <w:tcPr>
            <w:tcW w:w="4885" w:type="dxa"/>
            <w:shd w:val="clear" w:color="auto" w:fill="auto"/>
          </w:tcPr>
          <w:p w:rsidR="00AE4F23" w:rsidRPr="00AE4F23" w:rsidRDefault="00AE4F23" w:rsidP="008701E4">
            <w:pPr>
              <w:rPr>
                <w:rFonts w:cs="Arial"/>
                <w:lang w:eastAsia="hi-IN" w:bidi="hi-IN"/>
              </w:rPr>
            </w:pPr>
            <w:proofErr w:type="spellStart"/>
            <w:r w:rsidRPr="00AE4F23">
              <w:rPr>
                <w:rFonts w:cs="Arial"/>
                <w:lang w:eastAsia="hi-IN" w:bidi="hi-IN"/>
              </w:rPr>
              <w:t>Dim_WC_PREALLOC_USERS_D_Approver</w:t>
            </w:r>
            <w:proofErr w:type="spellEnd"/>
            <w:r>
              <w:rPr>
                <w:rFonts w:cs="Arial"/>
                <w:lang w:eastAsia="hi-IN" w:bidi="hi-IN"/>
              </w:rPr>
              <w:t>,</w:t>
            </w:r>
            <w:r>
              <w:t xml:space="preserve"> </w:t>
            </w:r>
            <w:proofErr w:type="spellStart"/>
            <w:r>
              <w:rPr>
                <w:rFonts w:cs="Arial"/>
                <w:lang w:eastAsia="hi-IN" w:bidi="hi-IN"/>
              </w:rPr>
              <w:t>Dim_WC_PREALLOC_USERS_D_Preparer</w:t>
            </w:r>
            <w:proofErr w:type="spellEnd"/>
          </w:p>
        </w:tc>
        <w:tc>
          <w:tcPr>
            <w:tcW w:w="3357" w:type="dxa"/>
            <w:shd w:val="clear" w:color="auto" w:fill="auto"/>
          </w:tcPr>
          <w:p w:rsidR="00AE4F23" w:rsidRPr="00AE4F23" w:rsidRDefault="00AE4F23" w:rsidP="008701E4">
            <w:pPr>
              <w:rPr>
                <w:rFonts w:cs="Arial"/>
                <w:lang w:eastAsia="hi-IN" w:bidi="hi-IN"/>
              </w:rPr>
            </w:pPr>
            <w:r>
              <w:rPr>
                <w:rFonts w:cs="Arial"/>
                <w:lang w:eastAsia="hi-IN" w:bidi="hi-IN"/>
              </w:rPr>
              <w:t>WC_PREALLOC_USERS_D</w:t>
            </w:r>
          </w:p>
        </w:tc>
        <w:tc>
          <w:tcPr>
            <w:tcW w:w="2414" w:type="dxa"/>
            <w:shd w:val="clear" w:color="auto" w:fill="auto"/>
          </w:tcPr>
          <w:p w:rsidR="00AE4F23" w:rsidRDefault="00AE4F23" w:rsidP="008A020A">
            <w:pPr>
              <w:rPr>
                <w:rFonts w:cs="Arial"/>
                <w:lang w:eastAsia="hi-IN" w:bidi="hi-IN"/>
              </w:rPr>
            </w:pPr>
            <w:r>
              <w:rPr>
                <w:rFonts w:cs="Arial"/>
                <w:lang w:eastAsia="hi-IN" w:bidi="hi-IN"/>
              </w:rPr>
              <w:t>Users dimension that stores the Approver/Preparer information</w:t>
            </w:r>
          </w:p>
        </w:tc>
      </w:tr>
      <w:tr w:rsidR="00AE4F23" w:rsidTr="00605A2D">
        <w:tc>
          <w:tcPr>
            <w:tcW w:w="4885" w:type="dxa"/>
            <w:shd w:val="clear" w:color="auto" w:fill="auto"/>
          </w:tcPr>
          <w:p w:rsidR="00AE4F23" w:rsidRPr="00AE4F23" w:rsidRDefault="00605A2D" w:rsidP="008701E4">
            <w:pPr>
              <w:rPr>
                <w:rFonts w:cs="Arial"/>
                <w:lang w:eastAsia="hi-IN" w:bidi="hi-IN"/>
              </w:rPr>
            </w:pPr>
            <w:proofErr w:type="spellStart"/>
            <w:r w:rsidRPr="00605A2D">
              <w:rPr>
                <w:rFonts w:cs="Arial"/>
                <w:lang w:eastAsia="hi-IN" w:bidi="hi-IN"/>
              </w:rPr>
              <w:t>Fact_WC_PREALLOC_EXP_F</w:t>
            </w:r>
            <w:proofErr w:type="spellEnd"/>
          </w:p>
        </w:tc>
        <w:tc>
          <w:tcPr>
            <w:tcW w:w="3357" w:type="dxa"/>
            <w:shd w:val="clear" w:color="auto" w:fill="auto"/>
          </w:tcPr>
          <w:p w:rsidR="00AE4F23" w:rsidRPr="00AE4F23" w:rsidRDefault="00605A2D" w:rsidP="008701E4">
            <w:pPr>
              <w:rPr>
                <w:rFonts w:cs="Arial"/>
                <w:lang w:eastAsia="hi-IN" w:bidi="hi-IN"/>
              </w:rPr>
            </w:pPr>
            <w:r w:rsidRPr="00605A2D">
              <w:rPr>
                <w:rFonts w:cs="Arial"/>
                <w:lang w:eastAsia="hi-IN" w:bidi="hi-IN"/>
              </w:rPr>
              <w:t>WC_PREALLOC_EXP_F</w:t>
            </w:r>
          </w:p>
        </w:tc>
        <w:tc>
          <w:tcPr>
            <w:tcW w:w="2414" w:type="dxa"/>
            <w:shd w:val="clear" w:color="auto" w:fill="auto"/>
          </w:tcPr>
          <w:p w:rsidR="00AE4F23" w:rsidRDefault="00605A2D" w:rsidP="008A020A">
            <w:pPr>
              <w:rPr>
                <w:rFonts w:cs="Arial"/>
                <w:lang w:eastAsia="hi-IN" w:bidi="hi-IN"/>
              </w:rPr>
            </w:pPr>
            <w:r>
              <w:rPr>
                <w:rFonts w:cs="Arial"/>
                <w:lang w:eastAsia="hi-IN" w:bidi="hi-IN"/>
              </w:rPr>
              <w:t>Pre Allocated Expense Fact</w:t>
            </w:r>
          </w:p>
        </w:tc>
      </w:tr>
    </w:tbl>
    <w:p w:rsidR="00CC47B9" w:rsidRDefault="00CC47B9" w:rsidP="00CC47B9">
      <w:pPr>
        <w:rPr>
          <w:lang w:eastAsia="hi-IN" w:bidi="hi-IN"/>
        </w:rPr>
      </w:pPr>
    </w:p>
    <w:p w:rsidR="001515AD" w:rsidRDefault="001515AD" w:rsidP="00CC47B9">
      <w:pPr>
        <w:rPr>
          <w:lang w:eastAsia="hi-IN" w:bidi="hi-IN"/>
        </w:rPr>
      </w:pPr>
    </w:p>
    <w:p w:rsidR="00CC47B9" w:rsidRDefault="00CC47B9" w:rsidP="00CC47B9">
      <w:pPr>
        <w:pStyle w:val="Heading3"/>
        <w:rPr>
          <w:noProof/>
        </w:rPr>
      </w:pPr>
      <w:bookmarkStart w:id="71" w:name="_Toc423403399"/>
      <w:r>
        <w:rPr>
          <w:noProof/>
        </w:rPr>
        <w:t>Data Validations</w:t>
      </w:r>
      <w:bookmarkEnd w:id="71"/>
    </w:p>
    <w:p w:rsidR="00CC47B9" w:rsidRDefault="008A020A" w:rsidP="00CC47B9">
      <w:r>
        <w:t>No extra validations required since all the aliases, DB objects for this component are based on already existing DW objects.</w:t>
      </w:r>
    </w:p>
    <w:p w:rsidR="008A020A" w:rsidRPr="00454C7B" w:rsidRDefault="008A020A" w:rsidP="00CC47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3552"/>
        <w:gridCol w:w="3552"/>
      </w:tblGrid>
      <w:tr w:rsidR="00CC47B9" w:rsidRPr="00A6586B" w:rsidTr="009B708E">
        <w:tc>
          <w:tcPr>
            <w:tcW w:w="3552" w:type="dxa"/>
            <w:shd w:val="clear" w:color="auto" w:fill="D9D9D9" w:themeFill="background1" w:themeFillShade="D9"/>
          </w:tcPr>
          <w:p w:rsidR="00CC47B9" w:rsidRPr="00A6586B" w:rsidRDefault="00CC47B9" w:rsidP="009F3A33">
            <w:pPr>
              <w:rPr>
                <w:rFonts w:cs="Arial"/>
                <w:b/>
              </w:rPr>
            </w:pPr>
            <w:r w:rsidRPr="00A6586B">
              <w:rPr>
                <w:rFonts w:cs="Arial"/>
                <w:b/>
              </w:rPr>
              <w:t>ID</w:t>
            </w:r>
          </w:p>
        </w:tc>
        <w:tc>
          <w:tcPr>
            <w:tcW w:w="3552" w:type="dxa"/>
            <w:shd w:val="clear" w:color="auto" w:fill="D9D9D9" w:themeFill="background1" w:themeFillShade="D9"/>
          </w:tcPr>
          <w:p w:rsidR="00CC47B9" w:rsidRPr="00A6586B" w:rsidRDefault="00CC47B9" w:rsidP="009F3A33">
            <w:pPr>
              <w:rPr>
                <w:rFonts w:cs="Arial"/>
                <w:b/>
              </w:rPr>
            </w:pPr>
            <w:r w:rsidRPr="00A6586B">
              <w:rPr>
                <w:rFonts w:cs="Arial"/>
                <w:b/>
              </w:rPr>
              <w:t>Validation</w:t>
            </w:r>
          </w:p>
        </w:tc>
        <w:tc>
          <w:tcPr>
            <w:tcW w:w="3552" w:type="dxa"/>
            <w:shd w:val="clear" w:color="auto" w:fill="D9D9D9" w:themeFill="background1" w:themeFillShade="D9"/>
          </w:tcPr>
          <w:p w:rsidR="00CC47B9" w:rsidRPr="00A6586B" w:rsidRDefault="00CC47B9" w:rsidP="009F3A33">
            <w:pPr>
              <w:rPr>
                <w:rFonts w:cs="Arial"/>
                <w:b/>
              </w:rPr>
            </w:pPr>
            <w:r w:rsidRPr="00A6586B">
              <w:rPr>
                <w:rFonts w:cs="Arial"/>
                <w:b/>
              </w:rPr>
              <w:t>Description</w:t>
            </w:r>
          </w:p>
        </w:tc>
      </w:tr>
      <w:tr w:rsidR="009B708E" w:rsidTr="009B708E">
        <w:tc>
          <w:tcPr>
            <w:tcW w:w="3552" w:type="dxa"/>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3552" w:type="dxa"/>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3552" w:type="dxa"/>
            <w:shd w:val="clear" w:color="auto" w:fill="auto"/>
          </w:tcPr>
          <w:p w:rsidR="009B708E" w:rsidRPr="00A6586B" w:rsidRDefault="009B708E" w:rsidP="00E90185">
            <w:pPr>
              <w:rPr>
                <w:rFonts w:ascii="Times New Roman" w:hAnsi="Times New Roman"/>
              </w:rPr>
            </w:pPr>
            <w:r>
              <w:rPr>
                <w:rFonts w:ascii="Times New Roman" w:hAnsi="Times New Roman"/>
              </w:rPr>
              <w:t>N/A</w:t>
            </w:r>
          </w:p>
        </w:tc>
      </w:tr>
    </w:tbl>
    <w:p w:rsidR="00CC47B9" w:rsidRDefault="00CC47B9" w:rsidP="00CC47B9">
      <w:pPr>
        <w:suppressAutoHyphens/>
        <w:spacing w:after="120"/>
        <w:ind w:right="1440"/>
        <w:rPr>
          <w:rFonts w:cs="Arial"/>
          <w:lang w:val="en-GB" w:eastAsia="ar-SA"/>
        </w:rPr>
      </w:pPr>
    </w:p>
    <w:p w:rsidR="00E065AA" w:rsidRDefault="00E065AA" w:rsidP="00CC47B9">
      <w:pPr>
        <w:suppressAutoHyphens/>
        <w:spacing w:after="120"/>
        <w:ind w:right="1440"/>
        <w:rPr>
          <w:rFonts w:cs="Arial"/>
          <w:lang w:val="en-GB" w:eastAsia="ar-SA"/>
        </w:rPr>
      </w:pPr>
    </w:p>
    <w:p w:rsidR="00E065AA" w:rsidRDefault="00E065AA" w:rsidP="00CC47B9">
      <w:pPr>
        <w:suppressAutoHyphens/>
        <w:spacing w:after="120"/>
        <w:ind w:right="1440"/>
        <w:rPr>
          <w:rFonts w:cs="Arial"/>
          <w:lang w:val="en-GB" w:eastAsia="ar-SA"/>
        </w:rPr>
      </w:pPr>
    </w:p>
    <w:p w:rsidR="00B50C20" w:rsidRDefault="00B50C20" w:rsidP="00B50C20">
      <w:pPr>
        <w:suppressAutoHyphens/>
        <w:spacing w:after="120"/>
        <w:ind w:right="1440"/>
        <w:rPr>
          <w:rFonts w:cs="Arial"/>
          <w:lang w:val="en-GB" w:eastAsia="ar-SA"/>
        </w:rPr>
      </w:pPr>
    </w:p>
    <w:p w:rsidR="00B50C20" w:rsidRPr="000A665B" w:rsidRDefault="00B50C20" w:rsidP="00B50C20">
      <w:pPr>
        <w:pStyle w:val="Heading2"/>
        <w:rPr>
          <w:lang w:eastAsia="hi-IN" w:bidi="hi-IN"/>
        </w:rPr>
      </w:pPr>
      <w:bookmarkStart w:id="72" w:name="_Toc423403396"/>
      <w:bookmarkStart w:id="73" w:name="_Toc435799619"/>
      <w:r w:rsidRPr="000A665B">
        <w:rPr>
          <w:lang w:eastAsia="hi-IN" w:bidi="hi-IN"/>
        </w:rPr>
        <w:t>Physical diagram</w:t>
      </w:r>
      <w:bookmarkEnd w:id="72"/>
      <w:bookmarkEnd w:id="73"/>
    </w:p>
    <w:p w:rsidR="005B7451" w:rsidRDefault="005B7451" w:rsidP="00B50C20">
      <w:pPr>
        <w:suppressAutoHyphens/>
        <w:spacing w:after="120"/>
        <w:ind w:right="1440"/>
        <w:rPr>
          <w:rFonts w:cs="Arial"/>
          <w:b/>
          <w:sz w:val="24"/>
          <w:szCs w:val="24"/>
          <w:u w:val="single"/>
          <w:lang w:val="en-GB" w:eastAsia="ar-SA"/>
        </w:rPr>
      </w:pPr>
    </w:p>
    <w:p w:rsidR="00B50C20" w:rsidRDefault="00B50C20" w:rsidP="00B50C20">
      <w:pPr>
        <w:suppressAutoHyphens/>
        <w:spacing w:after="120"/>
        <w:ind w:right="1440"/>
        <w:rPr>
          <w:rFonts w:cs="Arial"/>
          <w:b/>
          <w:u w:val="single"/>
          <w:lang w:val="en-GB" w:eastAsia="ar-SA"/>
        </w:rPr>
      </w:pPr>
    </w:p>
    <w:p w:rsidR="00195223" w:rsidRDefault="00195223" w:rsidP="00B50C20">
      <w:pPr>
        <w:suppressAutoHyphens/>
        <w:spacing w:after="120"/>
        <w:ind w:right="1440"/>
        <w:rPr>
          <w:rFonts w:cs="Arial"/>
          <w:b/>
          <w:u w:val="single"/>
          <w:lang w:val="en-GB" w:eastAsia="ar-SA"/>
        </w:rPr>
      </w:pPr>
      <w:r>
        <w:rPr>
          <w:noProof/>
          <w:lang w:eastAsia="en-US"/>
        </w:rPr>
        <w:drawing>
          <wp:inline distT="0" distB="0" distL="0" distR="0" wp14:anchorId="27D926B4" wp14:editId="50AE9CBC">
            <wp:extent cx="6617335" cy="30257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7335" cy="3025775"/>
                    </a:xfrm>
                    <a:prstGeom prst="rect">
                      <a:avLst/>
                    </a:prstGeom>
                    <a:noFill/>
                    <a:ln>
                      <a:noFill/>
                    </a:ln>
                  </pic:spPr>
                </pic:pic>
              </a:graphicData>
            </a:graphic>
          </wp:inline>
        </w:drawing>
      </w:r>
    </w:p>
    <w:p w:rsidR="00633279" w:rsidRDefault="00633279" w:rsidP="00B50C20">
      <w:pPr>
        <w:suppressAutoHyphens/>
        <w:spacing w:after="120"/>
        <w:ind w:right="1440"/>
        <w:rPr>
          <w:rFonts w:cs="Arial"/>
          <w:b/>
          <w:u w:val="single"/>
          <w:lang w:val="en-GB" w:eastAsia="ar-SA"/>
        </w:rPr>
      </w:pPr>
    </w:p>
    <w:p w:rsidR="00AB35F0" w:rsidRDefault="00AB35F0" w:rsidP="00B50C20">
      <w:pPr>
        <w:suppressAutoHyphens/>
        <w:spacing w:after="120"/>
        <w:ind w:right="1440"/>
        <w:rPr>
          <w:rFonts w:cs="Arial"/>
          <w:b/>
          <w:u w:val="single"/>
          <w:lang w:val="en-GB" w:eastAsia="ar-SA"/>
        </w:rPr>
      </w:pPr>
    </w:p>
    <w:p w:rsidR="00AB35F0" w:rsidRDefault="00AB35F0" w:rsidP="00B50C20">
      <w:pPr>
        <w:suppressAutoHyphens/>
        <w:spacing w:after="120"/>
        <w:ind w:right="1440"/>
        <w:rPr>
          <w:rFonts w:cs="Arial"/>
          <w:b/>
          <w:u w:val="single"/>
          <w:lang w:val="en-GB" w:eastAsia="ar-SA"/>
        </w:rPr>
      </w:pPr>
    </w:p>
    <w:p w:rsidR="00AB35F0" w:rsidRDefault="00AB35F0" w:rsidP="00B50C20">
      <w:pPr>
        <w:suppressAutoHyphens/>
        <w:spacing w:after="120"/>
        <w:ind w:right="1440"/>
        <w:rPr>
          <w:rFonts w:cs="Arial"/>
          <w:b/>
          <w:u w:val="single"/>
          <w:lang w:val="en-GB" w:eastAsia="ar-SA"/>
        </w:rPr>
      </w:pPr>
    </w:p>
    <w:p w:rsidR="00AB35F0" w:rsidRDefault="00AB35F0" w:rsidP="00B50C20">
      <w:pPr>
        <w:suppressAutoHyphens/>
        <w:spacing w:after="120"/>
        <w:ind w:right="1440"/>
        <w:rPr>
          <w:rFonts w:cs="Arial"/>
          <w:b/>
          <w:u w:val="single"/>
          <w:lang w:val="en-GB" w:eastAsia="ar-SA"/>
        </w:rPr>
      </w:pPr>
    </w:p>
    <w:p w:rsidR="00195223" w:rsidRDefault="00195223" w:rsidP="00B50C20">
      <w:pPr>
        <w:suppressAutoHyphens/>
        <w:spacing w:after="120"/>
        <w:ind w:right="1440"/>
        <w:rPr>
          <w:rFonts w:cs="Arial"/>
          <w:b/>
          <w:u w:val="single"/>
          <w:lang w:val="en-GB" w:eastAsia="ar-SA"/>
        </w:rPr>
      </w:pPr>
      <w:r>
        <w:rPr>
          <w:rFonts w:cs="Arial"/>
          <w:b/>
          <w:u w:val="single"/>
          <w:lang w:val="en-GB" w:eastAsia="ar-SA"/>
        </w:rPr>
        <w:t>The joins are as follows:</w:t>
      </w:r>
    </w:p>
    <w:p w:rsidR="00B50C20" w:rsidRDefault="00B50C20" w:rsidP="00B50C20">
      <w:pPr>
        <w:rPr>
          <w:rFonts w:ascii="Times New Roman" w:hAnsi="Times New Roman"/>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4"/>
        <w:gridCol w:w="2822"/>
        <w:gridCol w:w="960"/>
        <w:gridCol w:w="5120"/>
      </w:tblGrid>
      <w:tr w:rsidR="00B50C20" w:rsidTr="00AB35F0">
        <w:trPr>
          <w:trHeight w:val="712"/>
          <w:jc w:val="center"/>
        </w:trPr>
        <w:tc>
          <w:tcPr>
            <w:tcW w:w="935" w:type="pct"/>
            <w:tcBorders>
              <w:top w:val="single" w:sz="4" w:space="0" w:color="auto"/>
              <w:left w:val="single" w:sz="4" w:space="0" w:color="auto"/>
              <w:bottom w:val="single" w:sz="4" w:space="0" w:color="auto"/>
              <w:right w:val="single" w:sz="4" w:space="0" w:color="auto"/>
            </w:tcBorders>
            <w:shd w:val="pct15" w:color="auto" w:fill="auto"/>
            <w:hideMark/>
          </w:tcPr>
          <w:p w:rsidR="00B50C20" w:rsidRPr="00E065AA" w:rsidRDefault="00B50C20" w:rsidP="008701E4">
            <w:pPr>
              <w:jc w:val="center"/>
              <w:rPr>
                <w:rFonts w:cs="Arial"/>
                <w:b/>
              </w:rPr>
            </w:pPr>
            <w:r w:rsidRPr="00E065AA">
              <w:rPr>
                <w:rFonts w:cs="Arial"/>
                <w:b/>
              </w:rPr>
              <w:t>Source Table Name</w:t>
            </w:r>
          </w:p>
        </w:tc>
        <w:tc>
          <w:tcPr>
            <w:tcW w:w="739" w:type="pct"/>
            <w:tcBorders>
              <w:top w:val="single" w:sz="4" w:space="0" w:color="auto"/>
              <w:left w:val="single" w:sz="4" w:space="0" w:color="auto"/>
              <w:bottom w:val="single" w:sz="4" w:space="0" w:color="auto"/>
              <w:right w:val="single" w:sz="4" w:space="0" w:color="auto"/>
            </w:tcBorders>
            <w:shd w:val="pct15" w:color="auto" w:fill="auto"/>
            <w:hideMark/>
          </w:tcPr>
          <w:p w:rsidR="00B50C20" w:rsidRPr="00E065AA" w:rsidRDefault="00B50C20" w:rsidP="008701E4">
            <w:pPr>
              <w:jc w:val="center"/>
              <w:rPr>
                <w:rFonts w:cs="Arial"/>
                <w:b/>
              </w:rPr>
            </w:pPr>
            <w:r w:rsidRPr="00E065AA">
              <w:rPr>
                <w:rFonts w:cs="Arial"/>
                <w:b/>
              </w:rPr>
              <w:t>Target Table  Name</w:t>
            </w:r>
          </w:p>
        </w:tc>
        <w:tc>
          <w:tcPr>
            <w:tcW w:w="957" w:type="pct"/>
            <w:tcBorders>
              <w:top w:val="single" w:sz="4" w:space="0" w:color="auto"/>
              <w:left w:val="single" w:sz="4" w:space="0" w:color="auto"/>
              <w:bottom w:val="single" w:sz="4" w:space="0" w:color="auto"/>
              <w:right w:val="single" w:sz="4" w:space="0" w:color="auto"/>
            </w:tcBorders>
            <w:shd w:val="pct15" w:color="auto" w:fill="auto"/>
            <w:hideMark/>
          </w:tcPr>
          <w:p w:rsidR="00B50C20" w:rsidRPr="00E065AA" w:rsidRDefault="00B50C20" w:rsidP="008701E4">
            <w:pPr>
              <w:jc w:val="center"/>
              <w:rPr>
                <w:rFonts w:cs="Arial"/>
                <w:b/>
              </w:rPr>
            </w:pPr>
            <w:r w:rsidRPr="00E065AA">
              <w:rPr>
                <w:rFonts w:cs="Arial"/>
                <w:b/>
              </w:rPr>
              <w:t>Join Type (Physical Key/Complex)</w:t>
            </w:r>
          </w:p>
        </w:tc>
        <w:tc>
          <w:tcPr>
            <w:tcW w:w="2370" w:type="pct"/>
            <w:tcBorders>
              <w:top w:val="single" w:sz="4" w:space="0" w:color="auto"/>
              <w:left w:val="single" w:sz="4" w:space="0" w:color="auto"/>
              <w:bottom w:val="single" w:sz="4" w:space="0" w:color="auto"/>
              <w:right w:val="single" w:sz="4" w:space="0" w:color="auto"/>
            </w:tcBorders>
            <w:shd w:val="pct15" w:color="auto" w:fill="auto"/>
            <w:hideMark/>
          </w:tcPr>
          <w:p w:rsidR="00B50C20" w:rsidRPr="00E065AA" w:rsidRDefault="00B50C20" w:rsidP="008701E4">
            <w:pPr>
              <w:jc w:val="center"/>
              <w:rPr>
                <w:rFonts w:cs="Arial"/>
                <w:b/>
              </w:rPr>
            </w:pPr>
            <w:r w:rsidRPr="00E065AA">
              <w:rPr>
                <w:rFonts w:cs="Arial"/>
                <w:b/>
              </w:rPr>
              <w:t>Joins Specification</w:t>
            </w:r>
          </w:p>
        </w:tc>
      </w:tr>
      <w:tr w:rsidR="00B50C20" w:rsidTr="00AB35F0">
        <w:trPr>
          <w:trHeight w:val="323"/>
          <w:jc w:val="center"/>
        </w:trPr>
        <w:tc>
          <w:tcPr>
            <w:tcW w:w="935" w:type="pct"/>
            <w:tcBorders>
              <w:top w:val="single" w:sz="4" w:space="0" w:color="auto"/>
              <w:left w:val="single" w:sz="4" w:space="0" w:color="auto"/>
              <w:bottom w:val="single" w:sz="4" w:space="0" w:color="auto"/>
              <w:right w:val="single" w:sz="4" w:space="0" w:color="auto"/>
            </w:tcBorders>
          </w:tcPr>
          <w:p w:rsidR="00B50C20" w:rsidRPr="00D01F00" w:rsidRDefault="00195223" w:rsidP="008701E4">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B50C20" w:rsidRPr="00D01F00" w:rsidRDefault="00195223" w:rsidP="008701E4">
            <w:pPr>
              <w:jc w:val="center"/>
              <w:rPr>
                <w:rFonts w:cs="Arial"/>
              </w:rPr>
            </w:pPr>
            <w:r w:rsidRPr="00195223">
              <w:rPr>
                <w:rFonts w:cs="Arial"/>
              </w:rPr>
              <w:t>Dim_W_GL_SEGMENT_D_Segment1</w:t>
            </w:r>
          </w:p>
        </w:tc>
        <w:tc>
          <w:tcPr>
            <w:tcW w:w="957" w:type="pct"/>
            <w:tcBorders>
              <w:top w:val="single" w:sz="4" w:space="0" w:color="auto"/>
              <w:left w:val="single" w:sz="4" w:space="0" w:color="auto"/>
              <w:bottom w:val="single" w:sz="4" w:space="0" w:color="auto"/>
              <w:right w:val="single" w:sz="4" w:space="0" w:color="auto"/>
            </w:tcBorders>
          </w:tcPr>
          <w:p w:rsidR="00B50C20" w:rsidRPr="00D01F00" w:rsidRDefault="00865DA7" w:rsidP="008701E4">
            <w:pPr>
              <w:jc w:val="center"/>
              <w:rPr>
                <w:rFonts w:cs="Arial"/>
              </w:rPr>
            </w:pPr>
            <w:r>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B50C20" w:rsidRPr="00D01F00" w:rsidRDefault="00865DA7" w:rsidP="008701E4">
            <w:pPr>
              <w:jc w:val="center"/>
              <w:rPr>
                <w:rFonts w:cs="Arial"/>
              </w:rPr>
            </w:pPr>
            <w:r w:rsidRPr="00865DA7">
              <w:rPr>
                <w:rFonts w:cs="Arial"/>
              </w:rPr>
              <w:t>"Oracle Data Warehouse"."Catalog"."dbo"."Dim_W_GL_SEGMENT_D_Segment1"."SCD1_WID" = "Oracle Data Warehouse".""."DCGIT3_DW"."Fact_WC_PREALLOC_EXP_F"."GL_SEGMENT1_WID"</w:t>
            </w:r>
          </w:p>
        </w:tc>
      </w:tr>
      <w:tr w:rsidR="00865DA7"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865DA7" w:rsidRPr="00D01F00" w:rsidRDefault="00865DA7"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865DA7" w:rsidRDefault="00865DA7">
            <w:r>
              <w:rPr>
                <w:rFonts w:cs="Arial"/>
              </w:rPr>
              <w:t>Dim_W_GL_SEGMENT_D_Segment2</w:t>
            </w:r>
          </w:p>
        </w:tc>
        <w:tc>
          <w:tcPr>
            <w:tcW w:w="957" w:type="pct"/>
            <w:tcBorders>
              <w:top w:val="single" w:sz="4" w:space="0" w:color="auto"/>
              <w:left w:val="single" w:sz="4" w:space="0" w:color="auto"/>
              <w:bottom w:val="single" w:sz="4" w:space="0" w:color="auto"/>
              <w:right w:val="single" w:sz="4" w:space="0" w:color="auto"/>
            </w:tcBorders>
          </w:tcPr>
          <w:p w:rsidR="00865DA7" w:rsidRDefault="00865DA7">
            <w:r w:rsidRPr="009D3322">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865DA7" w:rsidRPr="00D01F00" w:rsidRDefault="00865DA7" w:rsidP="008701E4">
            <w:pPr>
              <w:jc w:val="center"/>
              <w:rPr>
                <w:rFonts w:cs="Arial"/>
              </w:rPr>
            </w:pPr>
            <w:r w:rsidRPr="00865DA7">
              <w:rPr>
                <w:rFonts w:cs="Arial"/>
              </w:rPr>
              <w:t>"Oracle Data Warehouse"."Catalog"."dbo"."Dim_W_GL_SEGMENT_D_Segment1"."SCD1_WID" = "Oracle Data Warehouse".""."DCGIT3_DW"."Fact</w:t>
            </w:r>
            <w:r>
              <w:rPr>
                <w:rFonts w:cs="Arial"/>
              </w:rPr>
              <w:t>_WC_PREALLOC_EXP_F"."GL_SEGMENT2</w:t>
            </w:r>
            <w:r w:rsidRPr="00865DA7">
              <w:rPr>
                <w:rFonts w:cs="Arial"/>
              </w:rPr>
              <w:t>_WID"</w:t>
            </w:r>
          </w:p>
        </w:tc>
      </w:tr>
      <w:tr w:rsidR="00865DA7"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865DA7" w:rsidRPr="00D01F00" w:rsidRDefault="00865DA7"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865DA7" w:rsidRDefault="00865DA7">
            <w:r>
              <w:rPr>
                <w:rFonts w:cs="Arial"/>
              </w:rPr>
              <w:t>Dim_W_GL_SEGMENT_D_Segment3</w:t>
            </w:r>
          </w:p>
        </w:tc>
        <w:tc>
          <w:tcPr>
            <w:tcW w:w="957" w:type="pct"/>
            <w:tcBorders>
              <w:top w:val="single" w:sz="4" w:space="0" w:color="auto"/>
              <w:left w:val="single" w:sz="4" w:space="0" w:color="auto"/>
              <w:bottom w:val="single" w:sz="4" w:space="0" w:color="auto"/>
              <w:right w:val="single" w:sz="4" w:space="0" w:color="auto"/>
            </w:tcBorders>
          </w:tcPr>
          <w:p w:rsidR="00865DA7" w:rsidRDefault="00865DA7">
            <w:r w:rsidRPr="009D3322">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865DA7" w:rsidRPr="00D01F00" w:rsidRDefault="00865DA7" w:rsidP="00865DA7">
            <w:pPr>
              <w:jc w:val="center"/>
              <w:rPr>
                <w:rFonts w:cs="Arial"/>
              </w:rPr>
            </w:pPr>
            <w:r w:rsidRPr="00865DA7">
              <w:rPr>
                <w:rFonts w:cs="Arial"/>
              </w:rPr>
              <w:t>"Oracle Data Warehouse"."Catalog"."dbo"."Dim_W_GL_SEGMENT_D_Segment1"."SCD1_WID" = "Oracle Data Warehouse".""."DCGIT3_DW"."Fact_WC_PREALLOC_EXP_F"."GL_SEGMENT</w:t>
            </w:r>
            <w:r>
              <w:rPr>
                <w:rFonts w:cs="Arial"/>
              </w:rPr>
              <w:t>3</w:t>
            </w:r>
            <w:r w:rsidRPr="00865DA7">
              <w:rPr>
                <w:rFonts w:cs="Arial"/>
              </w:rPr>
              <w:t>_WID"</w:t>
            </w:r>
          </w:p>
        </w:tc>
      </w:tr>
      <w:tr w:rsidR="00865DA7"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865DA7" w:rsidRPr="00D01F00" w:rsidRDefault="00865DA7"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865DA7" w:rsidRDefault="00865DA7">
            <w:r>
              <w:rPr>
                <w:rFonts w:cs="Arial"/>
              </w:rPr>
              <w:t>Dim_W_GL_SEGMENT_D_Segment4</w:t>
            </w:r>
          </w:p>
        </w:tc>
        <w:tc>
          <w:tcPr>
            <w:tcW w:w="957" w:type="pct"/>
            <w:tcBorders>
              <w:top w:val="single" w:sz="4" w:space="0" w:color="auto"/>
              <w:left w:val="single" w:sz="4" w:space="0" w:color="auto"/>
              <w:bottom w:val="single" w:sz="4" w:space="0" w:color="auto"/>
              <w:right w:val="single" w:sz="4" w:space="0" w:color="auto"/>
            </w:tcBorders>
          </w:tcPr>
          <w:p w:rsidR="00865DA7" w:rsidRDefault="00865DA7">
            <w:r w:rsidRPr="009D3322">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865DA7" w:rsidRPr="00D01F00" w:rsidRDefault="00865DA7" w:rsidP="008701E4">
            <w:pPr>
              <w:jc w:val="center"/>
              <w:rPr>
                <w:rFonts w:cs="Arial"/>
              </w:rPr>
            </w:pPr>
            <w:r w:rsidRPr="00865DA7">
              <w:rPr>
                <w:rFonts w:cs="Arial"/>
              </w:rPr>
              <w:t>"Oracle Data Warehouse"."Catalog"."dbo"."Dim_W_GL_SEGMENT_D_Segment1"."SCD1_WID" = "Oracle Data Warehouse".""."DCGIT3_DW"."Fact</w:t>
            </w:r>
            <w:r>
              <w:rPr>
                <w:rFonts w:cs="Arial"/>
              </w:rPr>
              <w:t>_WC_PREALLOC_EXP_F"."GL_SEGMENT4</w:t>
            </w:r>
            <w:r w:rsidRPr="00865DA7">
              <w:rPr>
                <w:rFonts w:cs="Arial"/>
              </w:rPr>
              <w:t>_WID"</w:t>
            </w:r>
          </w:p>
        </w:tc>
      </w:tr>
      <w:tr w:rsidR="00865DA7"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865DA7" w:rsidRPr="00D01F00" w:rsidRDefault="00865DA7"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865DA7" w:rsidRDefault="00865DA7">
            <w:r>
              <w:rPr>
                <w:rFonts w:cs="Arial"/>
              </w:rPr>
              <w:t>Dim_W_GL_SEGMENT_D_Segment5</w:t>
            </w:r>
          </w:p>
        </w:tc>
        <w:tc>
          <w:tcPr>
            <w:tcW w:w="957" w:type="pct"/>
            <w:tcBorders>
              <w:top w:val="single" w:sz="4" w:space="0" w:color="auto"/>
              <w:left w:val="single" w:sz="4" w:space="0" w:color="auto"/>
              <w:bottom w:val="single" w:sz="4" w:space="0" w:color="auto"/>
              <w:right w:val="single" w:sz="4" w:space="0" w:color="auto"/>
            </w:tcBorders>
          </w:tcPr>
          <w:p w:rsidR="00865DA7" w:rsidRDefault="00865DA7">
            <w:r w:rsidRPr="009D3322">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865DA7" w:rsidRPr="00D01F00" w:rsidRDefault="00865DA7" w:rsidP="008701E4">
            <w:pPr>
              <w:jc w:val="center"/>
              <w:rPr>
                <w:rFonts w:cs="Arial"/>
              </w:rPr>
            </w:pPr>
            <w:r w:rsidRPr="00865DA7">
              <w:rPr>
                <w:rFonts w:cs="Arial"/>
              </w:rPr>
              <w:t>"Oracle Data Warehouse"."Catalog"."dbo"."Dim_W_GL_SEGMENT_D_Segment1"."SCD1_WID" = "Oracle Data Warehouse".""."DCGIT3_DW"."Fact</w:t>
            </w:r>
            <w:r>
              <w:rPr>
                <w:rFonts w:cs="Arial"/>
              </w:rPr>
              <w:t>_WC_PREALLOC_EXP_F"."GL_SEGMENT5</w:t>
            </w:r>
            <w:r w:rsidRPr="00865DA7">
              <w:rPr>
                <w:rFonts w:cs="Arial"/>
              </w:rPr>
              <w:t>_WID"</w:t>
            </w:r>
          </w:p>
        </w:tc>
      </w:tr>
      <w:tr w:rsidR="00865DA7"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865DA7" w:rsidRPr="00D01F00" w:rsidRDefault="00865DA7"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865DA7" w:rsidRDefault="00865DA7">
            <w:r>
              <w:rPr>
                <w:rFonts w:cs="Arial"/>
              </w:rPr>
              <w:t>Dim_W_GL_SEGMENT_D_Segment6</w:t>
            </w:r>
          </w:p>
        </w:tc>
        <w:tc>
          <w:tcPr>
            <w:tcW w:w="957" w:type="pct"/>
            <w:tcBorders>
              <w:top w:val="single" w:sz="4" w:space="0" w:color="auto"/>
              <w:left w:val="single" w:sz="4" w:space="0" w:color="auto"/>
              <w:bottom w:val="single" w:sz="4" w:space="0" w:color="auto"/>
              <w:right w:val="single" w:sz="4" w:space="0" w:color="auto"/>
            </w:tcBorders>
          </w:tcPr>
          <w:p w:rsidR="00865DA7" w:rsidRDefault="00865DA7">
            <w:r w:rsidRPr="009D3322">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865DA7" w:rsidRPr="00D01F00" w:rsidRDefault="00865DA7" w:rsidP="008701E4">
            <w:pPr>
              <w:jc w:val="center"/>
              <w:rPr>
                <w:rFonts w:cs="Arial"/>
              </w:rPr>
            </w:pPr>
            <w:r w:rsidRPr="00865DA7">
              <w:rPr>
                <w:rFonts w:cs="Arial"/>
              </w:rPr>
              <w:t>"Oracle Data Warehouse"."Catalog"."dbo"."Dim_W_GL_SEGMENT_D_Segment1"."SCD1_WID" = "Oracle Data Warehouse".""."DCGIT3_DW"."Fact</w:t>
            </w:r>
            <w:r>
              <w:rPr>
                <w:rFonts w:cs="Arial"/>
              </w:rPr>
              <w:t>_WC_PREALLOC_EXP_F"."GL_SEGMENT6</w:t>
            </w:r>
            <w:r w:rsidRPr="00865DA7">
              <w:rPr>
                <w:rFonts w:cs="Arial"/>
              </w:rPr>
              <w:t>_WID"</w:t>
            </w:r>
          </w:p>
        </w:tc>
      </w:tr>
      <w:tr w:rsidR="00865DA7"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865DA7" w:rsidRPr="00D01F00" w:rsidRDefault="00865DA7"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865DA7" w:rsidRDefault="00865DA7">
            <w:r>
              <w:rPr>
                <w:rFonts w:cs="Arial"/>
              </w:rPr>
              <w:t>Dim_W_GL_SEGMENT_D_Segment7</w:t>
            </w:r>
          </w:p>
        </w:tc>
        <w:tc>
          <w:tcPr>
            <w:tcW w:w="957" w:type="pct"/>
            <w:tcBorders>
              <w:top w:val="single" w:sz="4" w:space="0" w:color="auto"/>
              <w:left w:val="single" w:sz="4" w:space="0" w:color="auto"/>
              <w:bottom w:val="single" w:sz="4" w:space="0" w:color="auto"/>
              <w:right w:val="single" w:sz="4" w:space="0" w:color="auto"/>
            </w:tcBorders>
          </w:tcPr>
          <w:p w:rsidR="00865DA7" w:rsidRDefault="00865DA7">
            <w:r w:rsidRPr="009D3322">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865DA7" w:rsidRDefault="00865DA7">
            <w:r w:rsidRPr="00C20749">
              <w:t>"Oracle Data Warehouse"."Catalog"."dbo"."Dim_W_GL_SEGMENT_D_Segment1"."SCD1_WID" = "Oracle Data Warehouse".""."DCGIT3_DW"."Fact</w:t>
            </w:r>
            <w:r>
              <w:t>_WC_PREALLOC_EXP_F"."GL_SEGMENT7</w:t>
            </w:r>
            <w:r w:rsidRPr="00C20749">
              <w:t>_WID"</w:t>
            </w:r>
          </w:p>
        </w:tc>
      </w:tr>
      <w:tr w:rsidR="00865DA7"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865DA7" w:rsidRPr="00D01F00" w:rsidRDefault="00865DA7"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865DA7" w:rsidRDefault="00865DA7">
            <w:r>
              <w:rPr>
                <w:rFonts w:cs="Arial"/>
              </w:rPr>
              <w:t>Dim_W_GL_SEGMENT_D_Segment8</w:t>
            </w:r>
          </w:p>
        </w:tc>
        <w:tc>
          <w:tcPr>
            <w:tcW w:w="957" w:type="pct"/>
            <w:tcBorders>
              <w:top w:val="single" w:sz="4" w:space="0" w:color="auto"/>
              <w:left w:val="single" w:sz="4" w:space="0" w:color="auto"/>
              <w:bottom w:val="single" w:sz="4" w:space="0" w:color="auto"/>
              <w:right w:val="single" w:sz="4" w:space="0" w:color="auto"/>
            </w:tcBorders>
          </w:tcPr>
          <w:p w:rsidR="00865DA7" w:rsidRDefault="00865DA7">
            <w:r w:rsidRPr="009D3322">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865DA7" w:rsidRDefault="00865DA7">
            <w:r w:rsidRPr="00C20749">
              <w:t xml:space="preserve">"Oracle Data Warehouse"."Catalog"."dbo"."Dim_W_GL_SEGMENT_D_Segment1"."SCD1_WID" = "Oracle Data </w:t>
            </w:r>
            <w:r w:rsidRPr="00C20749">
              <w:lastRenderedPageBreak/>
              <w:t>Warehouse".""."DCGIT3_DW"."Fact</w:t>
            </w:r>
            <w:r>
              <w:t>_WC_PREALLOC_EXP_F"."GL_SEGMENT8</w:t>
            </w:r>
            <w:r w:rsidRPr="00C20749">
              <w:t>_WID"</w:t>
            </w:r>
          </w:p>
        </w:tc>
      </w:tr>
      <w:tr w:rsidR="00865DA7"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865DA7" w:rsidRPr="00D01F00" w:rsidRDefault="00865DA7" w:rsidP="002773EF">
            <w:pPr>
              <w:jc w:val="center"/>
              <w:rPr>
                <w:rFonts w:cs="Arial"/>
              </w:rPr>
            </w:pPr>
            <w:proofErr w:type="spellStart"/>
            <w:r w:rsidRPr="00195223">
              <w:rPr>
                <w:rFonts w:cs="Arial"/>
              </w:rPr>
              <w:lastRenderedPageBreak/>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865DA7" w:rsidRDefault="00865DA7">
            <w:r>
              <w:rPr>
                <w:rFonts w:cs="Arial"/>
              </w:rPr>
              <w:t>Dim_W_GL_SEGMENT_D_Segment9</w:t>
            </w:r>
          </w:p>
        </w:tc>
        <w:tc>
          <w:tcPr>
            <w:tcW w:w="957" w:type="pct"/>
            <w:tcBorders>
              <w:top w:val="single" w:sz="4" w:space="0" w:color="auto"/>
              <w:left w:val="single" w:sz="4" w:space="0" w:color="auto"/>
              <w:bottom w:val="single" w:sz="4" w:space="0" w:color="auto"/>
              <w:right w:val="single" w:sz="4" w:space="0" w:color="auto"/>
            </w:tcBorders>
          </w:tcPr>
          <w:p w:rsidR="00865DA7" w:rsidRDefault="00865DA7">
            <w:r w:rsidRPr="009D3322">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865DA7" w:rsidRDefault="00865DA7">
            <w:r w:rsidRPr="00C20749">
              <w:t>"Oracle Data Warehouse"."Catalog"."dbo"."Dim_W_GL_SEGMENT_D_Segment1"."SCD1_WID" = "Oracle Data Warehouse".""."DCGIT3_DW"."Fact</w:t>
            </w:r>
            <w:r>
              <w:t>_WC_PREALLOC_EXP_F"."GL_SEGMENT9</w:t>
            </w:r>
            <w:r w:rsidRPr="00C20749">
              <w:t>_WID"</w:t>
            </w:r>
          </w:p>
        </w:tc>
      </w:tr>
      <w:tr w:rsidR="00865DA7"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865DA7" w:rsidRPr="00D01F00" w:rsidRDefault="00865DA7"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865DA7" w:rsidRDefault="00865DA7">
            <w:r>
              <w:rPr>
                <w:rFonts w:cs="Arial"/>
              </w:rPr>
              <w:t>Dim_W_GL_SEGMENT_D_Segment10</w:t>
            </w:r>
          </w:p>
        </w:tc>
        <w:tc>
          <w:tcPr>
            <w:tcW w:w="957" w:type="pct"/>
            <w:tcBorders>
              <w:top w:val="single" w:sz="4" w:space="0" w:color="auto"/>
              <w:left w:val="single" w:sz="4" w:space="0" w:color="auto"/>
              <w:bottom w:val="single" w:sz="4" w:space="0" w:color="auto"/>
              <w:right w:val="single" w:sz="4" w:space="0" w:color="auto"/>
            </w:tcBorders>
          </w:tcPr>
          <w:p w:rsidR="00865DA7" w:rsidRDefault="00865DA7">
            <w:r w:rsidRPr="009D3322">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865DA7" w:rsidRDefault="00865DA7">
            <w:r w:rsidRPr="00C20749">
              <w:t>"Oracle Data Warehouse"."Catalog"."dbo"."Dim_W_GL_SEGMENT_D_Segment1"."SCD1_WID" = "Oracle Data Warehouse".""."DCGIT3_DW"."Fact</w:t>
            </w:r>
            <w:r>
              <w:t>_WC_PREALLOC_EXP_F"."GL_SEGMENT10</w:t>
            </w:r>
            <w:r w:rsidRPr="00C20749">
              <w:t>_WID"</w:t>
            </w:r>
          </w:p>
        </w:tc>
      </w:tr>
      <w:tr w:rsidR="00865DA7"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865DA7" w:rsidRPr="00D01F00" w:rsidRDefault="00865DA7"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865DA7" w:rsidRDefault="00865DA7">
            <w:r w:rsidRPr="007071C1">
              <w:rPr>
                <w:rFonts w:cs="Arial"/>
              </w:rPr>
              <w:t>Dim_W_GL_SEGMENT_D_Segment1</w:t>
            </w:r>
            <w:r>
              <w:rPr>
                <w:rFonts w:cs="Arial"/>
              </w:rPr>
              <w:t>1</w:t>
            </w:r>
          </w:p>
        </w:tc>
        <w:tc>
          <w:tcPr>
            <w:tcW w:w="957" w:type="pct"/>
            <w:tcBorders>
              <w:top w:val="single" w:sz="4" w:space="0" w:color="auto"/>
              <w:left w:val="single" w:sz="4" w:space="0" w:color="auto"/>
              <w:bottom w:val="single" w:sz="4" w:space="0" w:color="auto"/>
              <w:right w:val="single" w:sz="4" w:space="0" w:color="auto"/>
            </w:tcBorders>
          </w:tcPr>
          <w:p w:rsidR="00865DA7" w:rsidRDefault="00865DA7">
            <w:r w:rsidRPr="009D3322">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865DA7" w:rsidRDefault="00865DA7">
            <w:r w:rsidRPr="00C20749">
              <w:t>"Oracle Data Warehouse"."Catalog"."dbo"."Dim_W_GL_SEGMENT_D_Segment1"."SCD1_WID" = "Oracle Data Warehouse".""."DCGIT3_DW"."Fact_WC_PREALLOC_EXP_F"."GL_SEGMENT1</w:t>
            </w:r>
            <w:r w:rsidR="006E4DF3">
              <w:t>8</w:t>
            </w:r>
            <w:r w:rsidRPr="00C20749">
              <w:t>_WID"</w:t>
            </w:r>
          </w:p>
        </w:tc>
      </w:tr>
      <w:tr w:rsidR="00865DA7"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865DA7" w:rsidRPr="00D01F00" w:rsidRDefault="00865DA7"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865DA7" w:rsidRDefault="00865DA7">
            <w:r w:rsidRPr="007071C1">
              <w:rPr>
                <w:rFonts w:cs="Arial"/>
              </w:rPr>
              <w:t>Dim_W_GL_SEGMENT_D_Segment1</w:t>
            </w:r>
            <w:r>
              <w:rPr>
                <w:rFonts w:cs="Arial"/>
              </w:rPr>
              <w:t>2</w:t>
            </w:r>
          </w:p>
        </w:tc>
        <w:tc>
          <w:tcPr>
            <w:tcW w:w="957" w:type="pct"/>
            <w:tcBorders>
              <w:top w:val="single" w:sz="4" w:space="0" w:color="auto"/>
              <w:left w:val="single" w:sz="4" w:space="0" w:color="auto"/>
              <w:bottom w:val="single" w:sz="4" w:space="0" w:color="auto"/>
              <w:right w:val="single" w:sz="4" w:space="0" w:color="auto"/>
            </w:tcBorders>
          </w:tcPr>
          <w:p w:rsidR="00865DA7" w:rsidRDefault="00865DA7">
            <w:r w:rsidRPr="009D3322">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865DA7" w:rsidRDefault="00865DA7">
            <w:r w:rsidRPr="00C20749">
              <w:t>"Oracle Data Warehouse"."Catalog"."dbo"."Dim_W_GL_SEGMENT_D_Segment1"."SCD1_WID" = "Oracle Data Warehouse".""."DCGIT3_DW"."Fact_WC_PREALLOC_EXP_F"."GL_SEGMENT1</w:t>
            </w:r>
            <w:r w:rsidR="006E4DF3">
              <w:t>9</w:t>
            </w:r>
            <w:r w:rsidRPr="00C20749">
              <w:t>_WID"</w:t>
            </w:r>
          </w:p>
        </w:tc>
      </w:tr>
      <w:tr w:rsidR="00865DA7"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865DA7" w:rsidRPr="00D01F00" w:rsidRDefault="00865DA7"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865DA7" w:rsidRDefault="00865DA7">
            <w:r w:rsidRPr="007071C1">
              <w:rPr>
                <w:rFonts w:cs="Arial"/>
              </w:rPr>
              <w:t>Dim_W_GL_SEGMENT_D_Segment1</w:t>
            </w:r>
            <w:r>
              <w:rPr>
                <w:rFonts w:cs="Arial"/>
              </w:rPr>
              <w:t>3</w:t>
            </w:r>
          </w:p>
        </w:tc>
        <w:tc>
          <w:tcPr>
            <w:tcW w:w="957" w:type="pct"/>
            <w:tcBorders>
              <w:top w:val="single" w:sz="4" w:space="0" w:color="auto"/>
              <w:left w:val="single" w:sz="4" w:space="0" w:color="auto"/>
              <w:bottom w:val="single" w:sz="4" w:space="0" w:color="auto"/>
              <w:right w:val="single" w:sz="4" w:space="0" w:color="auto"/>
            </w:tcBorders>
          </w:tcPr>
          <w:p w:rsidR="00865DA7" w:rsidRDefault="00865DA7">
            <w:r w:rsidRPr="009D3322">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865DA7" w:rsidRDefault="00865DA7">
            <w:r w:rsidRPr="00C20749">
              <w:t>"Oracle Data Warehouse"."Catalog"."dbo"."Dim_W_GL_SEGMENT_D_Segment1"."SCD1_WID" = "Oracle Data Warehouse".""."DCGIT3_DW"."Fact_WC_PREALLOC_EXP_F"."GL_SEGMENT1</w:t>
            </w:r>
            <w:r w:rsidR="006E4DF3">
              <w:t>1</w:t>
            </w:r>
            <w:r w:rsidRPr="00C20749">
              <w:t>_WID"</w:t>
            </w:r>
          </w:p>
        </w:tc>
      </w:tr>
      <w:tr w:rsidR="00865DA7"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865DA7" w:rsidRPr="00D01F00" w:rsidRDefault="00865DA7"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865DA7" w:rsidRDefault="00865DA7" w:rsidP="002773EF">
            <w:r w:rsidRPr="007071C1">
              <w:rPr>
                <w:rFonts w:cs="Arial"/>
              </w:rPr>
              <w:t>Dim_W_GL_SEGMENT_D_Segment1</w:t>
            </w:r>
            <w:r>
              <w:rPr>
                <w:rFonts w:cs="Arial"/>
              </w:rPr>
              <w:t>4</w:t>
            </w:r>
          </w:p>
        </w:tc>
        <w:tc>
          <w:tcPr>
            <w:tcW w:w="957" w:type="pct"/>
            <w:tcBorders>
              <w:top w:val="single" w:sz="4" w:space="0" w:color="auto"/>
              <w:left w:val="single" w:sz="4" w:space="0" w:color="auto"/>
              <w:bottom w:val="single" w:sz="4" w:space="0" w:color="auto"/>
              <w:right w:val="single" w:sz="4" w:space="0" w:color="auto"/>
            </w:tcBorders>
          </w:tcPr>
          <w:p w:rsidR="00865DA7" w:rsidRDefault="00865DA7">
            <w:r w:rsidRPr="009D3322">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865DA7" w:rsidRDefault="00865DA7">
            <w:r w:rsidRPr="00C20749">
              <w:t>"Oracle Data Warehouse"."Catalog"."dbo"."Dim_W_GL_SEGMENT_D_Segment1"."SCD1_WID" = "Oracle Data Warehouse".""."DCGIT3_DW"."Fact_WC_PREALLOC_EXP_F"."GL_SEGMENT1</w:t>
            </w:r>
            <w:r w:rsidR="006E4DF3">
              <w:t>2</w:t>
            </w:r>
            <w:r w:rsidRPr="00C20749">
              <w:t>_WID"</w:t>
            </w:r>
          </w:p>
        </w:tc>
      </w:tr>
      <w:tr w:rsidR="00865DA7"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865DA7" w:rsidRPr="00D01F00" w:rsidRDefault="00865DA7"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865DA7" w:rsidRDefault="00865DA7" w:rsidP="002773EF">
            <w:r w:rsidRPr="007071C1">
              <w:rPr>
                <w:rFonts w:cs="Arial"/>
              </w:rPr>
              <w:t>Dim_W_GL_SEGMENT_D_Segment1</w:t>
            </w:r>
            <w:r>
              <w:rPr>
                <w:rFonts w:cs="Arial"/>
              </w:rPr>
              <w:t>5</w:t>
            </w:r>
          </w:p>
        </w:tc>
        <w:tc>
          <w:tcPr>
            <w:tcW w:w="957" w:type="pct"/>
            <w:tcBorders>
              <w:top w:val="single" w:sz="4" w:space="0" w:color="auto"/>
              <w:left w:val="single" w:sz="4" w:space="0" w:color="auto"/>
              <w:bottom w:val="single" w:sz="4" w:space="0" w:color="auto"/>
              <w:right w:val="single" w:sz="4" w:space="0" w:color="auto"/>
            </w:tcBorders>
          </w:tcPr>
          <w:p w:rsidR="00865DA7" w:rsidRDefault="00865DA7">
            <w:r w:rsidRPr="009D3322">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865DA7" w:rsidRDefault="00865DA7">
            <w:r w:rsidRPr="00C20749">
              <w:t>"Oracle Data Warehouse"."Catalog"."dbo"."Dim_W_GL_SEGMENT_D_Segment1"."SCD1_WID" = "Oracle Data Warehouse".""."DCGIT3_DW"."Fact_WC_PREALLOC_EXP_F"."GL_SEGMENT1</w:t>
            </w:r>
            <w:r w:rsidR="006E4DF3">
              <w:t>3</w:t>
            </w:r>
            <w:r w:rsidRPr="00C20749">
              <w:t>_WID"</w:t>
            </w:r>
          </w:p>
        </w:tc>
      </w:tr>
      <w:tr w:rsidR="00865DA7"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865DA7" w:rsidRPr="00D01F00" w:rsidRDefault="00865DA7"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865DA7" w:rsidRDefault="00865DA7" w:rsidP="002773EF">
            <w:r w:rsidRPr="007071C1">
              <w:rPr>
                <w:rFonts w:cs="Arial"/>
              </w:rPr>
              <w:t>Dim_W_GL_SEGMENT_D_Segment1</w:t>
            </w:r>
            <w:r>
              <w:rPr>
                <w:rFonts w:cs="Arial"/>
              </w:rPr>
              <w:t>6</w:t>
            </w:r>
          </w:p>
        </w:tc>
        <w:tc>
          <w:tcPr>
            <w:tcW w:w="957" w:type="pct"/>
            <w:tcBorders>
              <w:top w:val="single" w:sz="4" w:space="0" w:color="auto"/>
              <w:left w:val="single" w:sz="4" w:space="0" w:color="auto"/>
              <w:bottom w:val="single" w:sz="4" w:space="0" w:color="auto"/>
              <w:right w:val="single" w:sz="4" w:space="0" w:color="auto"/>
            </w:tcBorders>
          </w:tcPr>
          <w:p w:rsidR="00865DA7" w:rsidRDefault="00865DA7">
            <w:r w:rsidRPr="009D3322">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865DA7" w:rsidRDefault="00865DA7">
            <w:r w:rsidRPr="00C20749">
              <w:t>"Oracle Data Warehouse"."Catalog"."dbo"."Dim_W_GL_SEGMENT_D_Segment1"."SCD1_WID" = "Oracle Data Warehouse".""."DCGIT3_DW"."Fact_WC_PREALLOC_EXP_F"."GL_SEGMENT1</w:t>
            </w:r>
            <w:r w:rsidR="006E4DF3">
              <w:t>4</w:t>
            </w:r>
            <w:r w:rsidRPr="00C20749">
              <w:t>_WID"</w:t>
            </w:r>
          </w:p>
        </w:tc>
      </w:tr>
      <w:tr w:rsidR="00865DA7"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865DA7" w:rsidRPr="00D01F00" w:rsidRDefault="00865DA7"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865DA7" w:rsidRDefault="00865DA7" w:rsidP="002773EF">
            <w:r w:rsidRPr="007071C1">
              <w:rPr>
                <w:rFonts w:cs="Arial"/>
              </w:rPr>
              <w:t>Dim_W_GL_SEGMENT_D_Segment1</w:t>
            </w:r>
            <w:r>
              <w:rPr>
                <w:rFonts w:cs="Arial"/>
              </w:rPr>
              <w:t>7</w:t>
            </w:r>
          </w:p>
        </w:tc>
        <w:tc>
          <w:tcPr>
            <w:tcW w:w="957" w:type="pct"/>
            <w:tcBorders>
              <w:top w:val="single" w:sz="4" w:space="0" w:color="auto"/>
              <w:left w:val="single" w:sz="4" w:space="0" w:color="auto"/>
              <w:bottom w:val="single" w:sz="4" w:space="0" w:color="auto"/>
              <w:right w:val="single" w:sz="4" w:space="0" w:color="auto"/>
            </w:tcBorders>
          </w:tcPr>
          <w:p w:rsidR="00865DA7" w:rsidRDefault="00865DA7">
            <w:r w:rsidRPr="009D3322">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865DA7" w:rsidRDefault="00865DA7">
            <w:r w:rsidRPr="00C20749">
              <w:t>"Oracle Data Warehouse"."Catalog"."dbo"."Dim_W_GL_SEGMENT_D_Segment1"."SCD1_WID" = "Oracle Data Warehouse".""."DCGIT3_DW"."Fact_WC_PREALLOC_EXP_F"."GL_SEGMENT1</w:t>
            </w:r>
            <w:r w:rsidR="006E4DF3">
              <w:t>5</w:t>
            </w:r>
            <w:r w:rsidRPr="00C20749">
              <w:t>_WID"</w:t>
            </w:r>
          </w:p>
        </w:tc>
      </w:tr>
      <w:tr w:rsidR="00865DA7"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865DA7" w:rsidRPr="00D01F00" w:rsidRDefault="00865DA7"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865DA7" w:rsidRDefault="00865DA7" w:rsidP="002773EF">
            <w:r w:rsidRPr="007071C1">
              <w:rPr>
                <w:rFonts w:cs="Arial"/>
              </w:rPr>
              <w:t>Dim_W_GL_SEGMENT_D_Segment1</w:t>
            </w:r>
            <w:r>
              <w:rPr>
                <w:rFonts w:cs="Arial"/>
              </w:rPr>
              <w:t>8</w:t>
            </w:r>
          </w:p>
        </w:tc>
        <w:tc>
          <w:tcPr>
            <w:tcW w:w="957" w:type="pct"/>
            <w:tcBorders>
              <w:top w:val="single" w:sz="4" w:space="0" w:color="auto"/>
              <w:left w:val="single" w:sz="4" w:space="0" w:color="auto"/>
              <w:bottom w:val="single" w:sz="4" w:space="0" w:color="auto"/>
              <w:right w:val="single" w:sz="4" w:space="0" w:color="auto"/>
            </w:tcBorders>
          </w:tcPr>
          <w:p w:rsidR="00865DA7" w:rsidRDefault="00865DA7">
            <w:r w:rsidRPr="009D3322">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865DA7" w:rsidRDefault="00865DA7">
            <w:r w:rsidRPr="00C20749">
              <w:t>"Oracle Data Warehouse"."Catalog"."dbo"."Dim_W_GL_SEGMENT_D_Segment1"."SCD1_WID" = "Oracle Data Warehouse".""."DCGIT3_DW"."Fact_WC_PREALLOC_EXP_F"."GL_SEGMENT1</w:t>
            </w:r>
            <w:r w:rsidR="006E4DF3">
              <w:t>6</w:t>
            </w:r>
            <w:r w:rsidRPr="00C20749">
              <w:t>_WID"</w:t>
            </w:r>
          </w:p>
        </w:tc>
      </w:tr>
      <w:tr w:rsidR="00865DA7"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865DA7" w:rsidRPr="00D01F00" w:rsidRDefault="00865DA7" w:rsidP="002773EF">
            <w:pPr>
              <w:jc w:val="center"/>
              <w:rPr>
                <w:rFonts w:cs="Arial"/>
              </w:rPr>
            </w:pPr>
            <w:proofErr w:type="spellStart"/>
            <w:r w:rsidRPr="00195223">
              <w:rPr>
                <w:rFonts w:cs="Arial"/>
              </w:rPr>
              <w:lastRenderedPageBreak/>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865DA7" w:rsidRDefault="00865DA7" w:rsidP="002773EF">
            <w:r w:rsidRPr="007071C1">
              <w:rPr>
                <w:rFonts w:cs="Arial"/>
              </w:rPr>
              <w:t>Dim_W_GL_SEGMENT_D_Segment1</w:t>
            </w:r>
            <w:r>
              <w:rPr>
                <w:rFonts w:cs="Arial"/>
              </w:rPr>
              <w:t>9</w:t>
            </w:r>
          </w:p>
        </w:tc>
        <w:tc>
          <w:tcPr>
            <w:tcW w:w="957" w:type="pct"/>
            <w:tcBorders>
              <w:top w:val="single" w:sz="4" w:space="0" w:color="auto"/>
              <w:left w:val="single" w:sz="4" w:space="0" w:color="auto"/>
              <w:bottom w:val="single" w:sz="4" w:space="0" w:color="auto"/>
              <w:right w:val="single" w:sz="4" w:space="0" w:color="auto"/>
            </w:tcBorders>
          </w:tcPr>
          <w:p w:rsidR="00865DA7" w:rsidRDefault="00865DA7">
            <w:r w:rsidRPr="009D3322">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865DA7" w:rsidRDefault="00865DA7">
            <w:r w:rsidRPr="00C20749">
              <w:t>"Oracle Data Warehouse"."Catalog"."dbo"."Dim_W_GL_SEGMENT_D_Segment1"."SCD1_WID" = "Oracle Data Warehouse".""."DCGIT3_DW"."Fact_WC_PREALLOC_EXP_F"."GL_SEGMENT1</w:t>
            </w:r>
            <w:r w:rsidR="006E4DF3">
              <w:t>7</w:t>
            </w:r>
            <w:r w:rsidRPr="00C20749">
              <w:t>_WID"</w:t>
            </w:r>
          </w:p>
        </w:tc>
      </w:tr>
      <w:tr w:rsidR="00633279"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633279" w:rsidRPr="00D01F00" w:rsidRDefault="00633279"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633279" w:rsidRPr="007071C1" w:rsidRDefault="00633279">
            <w:pPr>
              <w:rPr>
                <w:rFonts w:cs="Arial"/>
              </w:rPr>
            </w:pPr>
            <w:proofErr w:type="spellStart"/>
            <w:r w:rsidRPr="006E4DF3">
              <w:rPr>
                <w:rFonts w:cs="Arial"/>
              </w:rPr>
              <w:t>Dim_W_LEDGER_D_Ledger</w:t>
            </w:r>
            <w:proofErr w:type="spellEnd"/>
          </w:p>
        </w:tc>
        <w:tc>
          <w:tcPr>
            <w:tcW w:w="957" w:type="pct"/>
            <w:tcBorders>
              <w:top w:val="single" w:sz="4" w:space="0" w:color="auto"/>
              <w:left w:val="single" w:sz="4" w:space="0" w:color="auto"/>
              <w:bottom w:val="single" w:sz="4" w:space="0" w:color="auto"/>
              <w:right w:val="single" w:sz="4" w:space="0" w:color="auto"/>
            </w:tcBorders>
          </w:tcPr>
          <w:p w:rsidR="00633279" w:rsidRDefault="00633279">
            <w:r w:rsidRPr="00AD1370">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633279" w:rsidRPr="00D01F00" w:rsidRDefault="00633279" w:rsidP="008701E4">
            <w:pPr>
              <w:jc w:val="center"/>
              <w:rPr>
                <w:rFonts w:cs="Arial"/>
              </w:rPr>
            </w:pPr>
            <w:r w:rsidRPr="006E4DF3">
              <w:rPr>
                <w:rFonts w:cs="Arial"/>
              </w:rPr>
              <w:t>"Oracle Data Warehouse"."Catalog"."</w:t>
            </w:r>
            <w:proofErr w:type="spellStart"/>
            <w:r w:rsidRPr="006E4DF3">
              <w:rPr>
                <w:rFonts w:cs="Arial"/>
              </w:rPr>
              <w:t>dbo</w:t>
            </w:r>
            <w:proofErr w:type="spellEnd"/>
            <w:r w:rsidRPr="006E4DF3">
              <w:rPr>
                <w:rFonts w:cs="Arial"/>
              </w:rPr>
              <w:t>"."</w:t>
            </w:r>
            <w:proofErr w:type="spellStart"/>
            <w:r w:rsidRPr="006E4DF3">
              <w:rPr>
                <w:rFonts w:cs="Arial"/>
              </w:rPr>
              <w:t>Dim_W_LEDGER_D_Ledger"."ROW_WID</w:t>
            </w:r>
            <w:proofErr w:type="spellEnd"/>
            <w:r w:rsidRPr="006E4DF3">
              <w:rPr>
                <w:rFonts w:cs="Arial"/>
              </w:rPr>
              <w:t>" = "Oracle Data Warehouse".""."DCGIT3_DW"."Fact_WC_PREALLOC_EXP_F"."LEDGER_WID"</w:t>
            </w:r>
          </w:p>
        </w:tc>
      </w:tr>
      <w:tr w:rsidR="00633279"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633279" w:rsidRPr="00D01F00" w:rsidRDefault="00633279"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633279" w:rsidRPr="007071C1" w:rsidRDefault="00633279">
            <w:pPr>
              <w:rPr>
                <w:rFonts w:cs="Arial"/>
              </w:rPr>
            </w:pPr>
            <w:proofErr w:type="spellStart"/>
            <w:r w:rsidRPr="006E4DF3">
              <w:rPr>
                <w:rFonts w:cs="Arial"/>
              </w:rPr>
              <w:t>Dim_W_MCAL_DAY_D_Fiscal_Day</w:t>
            </w:r>
            <w:proofErr w:type="spellEnd"/>
          </w:p>
        </w:tc>
        <w:tc>
          <w:tcPr>
            <w:tcW w:w="957" w:type="pct"/>
            <w:tcBorders>
              <w:top w:val="single" w:sz="4" w:space="0" w:color="auto"/>
              <w:left w:val="single" w:sz="4" w:space="0" w:color="auto"/>
              <w:bottom w:val="single" w:sz="4" w:space="0" w:color="auto"/>
              <w:right w:val="single" w:sz="4" w:space="0" w:color="auto"/>
            </w:tcBorders>
          </w:tcPr>
          <w:p w:rsidR="00633279" w:rsidRDefault="00633279">
            <w:r w:rsidRPr="00AD1370">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633279" w:rsidRPr="00D01F00" w:rsidRDefault="00633279" w:rsidP="008701E4">
            <w:pPr>
              <w:jc w:val="center"/>
              <w:rPr>
                <w:rFonts w:cs="Arial"/>
              </w:rPr>
            </w:pPr>
            <w:r w:rsidRPr="006E4DF3">
              <w:rPr>
                <w:rFonts w:cs="Arial"/>
              </w:rPr>
              <w:t>"Oracle Data Warehouse"."Catalog"."dbo"."Dim_W_MCAL_DAY_D_Fiscal_Day"."MCAL_DAY_DT_WID" = "Oracle Data Warehouse".""."DCGIT3_DW"."Fact_WC_PREALLOC_EXP_F"."ACCOUNTING_DT_WID"</w:t>
            </w:r>
          </w:p>
        </w:tc>
      </w:tr>
      <w:tr w:rsidR="00633279"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633279" w:rsidRPr="00D01F00" w:rsidRDefault="00633279"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633279" w:rsidRPr="007071C1" w:rsidRDefault="00633279">
            <w:pPr>
              <w:rPr>
                <w:rFonts w:cs="Arial"/>
              </w:rPr>
            </w:pPr>
            <w:proofErr w:type="spellStart"/>
            <w:r w:rsidRPr="006E4DF3">
              <w:rPr>
                <w:rFonts w:cs="Arial"/>
              </w:rPr>
              <w:t>Dim_W_MCAL_DAY_D_Prealloc_Expenses</w:t>
            </w:r>
            <w:proofErr w:type="spellEnd"/>
          </w:p>
        </w:tc>
        <w:tc>
          <w:tcPr>
            <w:tcW w:w="957" w:type="pct"/>
            <w:tcBorders>
              <w:top w:val="single" w:sz="4" w:space="0" w:color="auto"/>
              <w:left w:val="single" w:sz="4" w:space="0" w:color="auto"/>
              <w:bottom w:val="single" w:sz="4" w:space="0" w:color="auto"/>
              <w:right w:val="single" w:sz="4" w:space="0" w:color="auto"/>
            </w:tcBorders>
          </w:tcPr>
          <w:p w:rsidR="00633279" w:rsidRDefault="00633279">
            <w:r w:rsidRPr="00AD1370">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633279" w:rsidRPr="00D01F00" w:rsidRDefault="00633279" w:rsidP="008701E4">
            <w:pPr>
              <w:jc w:val="center"/>
              <w:rPr>
                <w:rFonts w:cs="Arial"/>
              </w:rPr>
            </w:pPr>
            <w:r w:rsidRPr="006E4DF3">
              <w:rPr>
                <w:rFonts w:cs="Arial"/>
              </w:rPr>
              <w:t>"Oracle Data Warehouse"."Catalog"."dbo"."Dim_W_MCAL_DAY_D_Prealloc_Expenses"."MCAL_DAY_DT_WID" = "Oracle Data Warehouse".""."DCGIT3_DW"."Fact_WC_PREALLOC_EXP_F"."ACCOUNTING_DT_WID"</w:t>
            </w:r>
          </w:p>
        </w:tc>
      </w:tr>
      <w:tr w:rsidR="00633279"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633279" w:rsidRPr="00D01F00" w:rsidRDefault="00633279"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633279" w:rsidRPr="007071C1" w:rsidRDefault="00633279">
            <w:pPr>
              <w:rPr>
                <w:rFonts w:cs="Arial"/>
              </w:rPr>
            </w:pPr>
            <w:proofErr w:type="spellStart"/>
            <w:r w:rsidRPr="006E4DF3">
              <w:rPr>
                <w:rFonts w:cs="Arial"/>
              </w:rPr>
              <w:t>Dim_W_PARTY_D_Supplier</w:t>
            </w:r>
            <w:proofErr w:type="spellEnd"/>
          </w:p>
        </w:tc>
        <w:tc>
          <w:tcPr>
            <w:tcW w:w="957" w:type="pct"/>
            <w:tcBorders>
              <w:top w:val="single" w:sz="4" w:space="0" w:color="auto"/>
              <w:left w:val="single" w:sz="4" w:space="0" w:color="auto"/>
              <w:bottom w:val="single" w:sz="4" w:space="0" w:color="auto"/>
              <w:right w:val="single" w:sz="4" w:space="0" w:color="auto"/>
            </w:tcBorders>
          </w:tcPr>
          <w:p w:rsidR="00633279" w:rsidRDefault="00633279">
            <w:r w:rsidRPr="00AD1370">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633279" w:rsidRPr="00D01F00" w:rsidRDefault="00633279" w:rsidP="008701E4">
            <w:pPr>
              <w:jc w:val="center"/>
              <w:rPr>
                <w:rFonts w:cs="Arial"/>
              </w:rPr>
            </w:pPr>
            <w:r w:rsidRPr="006E4DF3">
              <w:rPr>
                <w:rFonts w:cs="Arial"/>
              </w:rPr>
              <w:t>"Oracle Data Warehouse"."Catalog"."</w:t>
            </w:r>
            <w:proofErr w:type="spellStart"/>
            <w:r w:rsidRPr="006E4DF3">
              <w:rPr>
                <w:rFonts w:cs="Arial"/>
              </w:rPr>
              <w:t>dbo</w:t>
            </w:r>
            <w:proofErr w:type="spellEnd"/>
            <w:r w:rsidRPr="006E4DF3">
              <w:rPr>
                <w:rFonts w:cs="Arial"/>
              </w:rPr>
              <w:t>"."</w:t>
            </w:r>
            <w:proofErr w:type="spellStart"/>
            <w:r w:rsidRPr="006E4DF3">
              <w:rPr>
                <w:rFonts w:cs="Arial"/>
              </w:rPr>
              <w:t>Dim_W_PARTY_D_Supplier"."ROW_WID</w:t>
            </w:r>
            <w:proofErr w:type="spellEnd"/>
            <w:r w:rsidRPr="006E4DF3">
              <w:rPr>
                <w:rFonts w:cs="Arial"/>
              </w:rPr>
              <w:t>" = "Oracle Data Warehouse".""."DCGIT3_DW"."Fact_WC_PREALLOC_EXP_F"."SUPPLIER_WID"</w:t>
            </w:r>
          </w:p>
        </w:tc>
      </w:tr>
      <w:tr w:rsidR="00633279"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633279" w:rsidRPr="00D01F00" w:rsidRDefault="00633279"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633279" w:rsidRPr="007071C1" w:rsidRDefault="00633279">
            <w:pPr>
              <w:rPr>
                <w:rFonts w:cs="Arial"/>
              </w:rPr>
            </w:pPr>
            <w:proofErr w:type="spellStart"/>
            <w:r w:rsidRPr="006E4DF3">
              <w:rPr>
                <w:rFonts w:cs="Arial"/>
              </w:rPr>
              <w:t>Dim_W_SUPPLIER_ACCOUNT_D</w:t>
            </w:r>
            <w:proofErr w:type="spellEnd"/>
          </w:p>
        </w:tc>
        <w:tc>
          <w:tcPr>
            <w:tcW w:w="957" w:type="pct"/>
            <w:tcBorders>
              <w:top w:val="single" w:sz="4" w:space="0" w:color="auto"/>
              <w:left w:val="single" w:sz="4" w:space="0" w:color="auto"/>
              <w:bottom w:val="single" w:sz="4" w:space="0" w:color="auto"/>
              <w:right w:val="single" w:sz="4" w:space="0" w:color="auto"/>
            </w:tcBorders>
          </w:tcPr>
          <w:p w:rsidR="00633279" w:rsidRDefault="00633279">
            <w:r w:rsidRPr="00AD1370">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633279" w:rsidRPr="00D01F00" w:rsidRDefault="00633279" w:rsidP="008701E4">
            <w:pPr>
              <w:jc w:val="center"/>
              <w:rPr>
                <w:rFonts w:cs="Arial"/>
              </w:rPr>
            </w:pPr>
            <w:r w:rsidRPr="006E4DF3">
              <w:rPr>
                <w:rFonts w:cs="Arial"/>
              </w:rPr>
              <w:t>"Oracle Data Warehouse"."Catalog"."</w:t>
            </w:r>
            <w:proofErr w:type="spellStart"/>
            <w:r w:rsidRPr="006E4DF3">
              <w:rPr>
                <w:rFonts w:cs="Arial"/>
              </w:rPr>
              <w:t>dbo</w:t>
            </w:r>
            <w:proofErr w:type="spellEnd"/>
            <w:r w:rsidRPr="006E4DF3">
              <w:rPr>
                <w:rFonts w:cs="Arial"/>
              </w:rPr>
              <w:t>"."</w:t>
            </w:r>
            <w:proofErr w:type="spellStart"/>
            <w:r w:rsidRPr="006E4DF3">
              <w:rPr>
                <w:rFonts w:cs="Arial"/>
              </w:rPr>
              <w:t>Dim_W_SUPPLIER_ACCOUNT_D"."ROW_WID</w:t>
            </w:r>
            <w:proofErr w:type="spellEnd"/>
            <w:r w:rsidRPr="006E4DF3">
              <w:rPr>
                <w:rFonts w:cs="Arial"/>
              </w:rPr>
              <w:t>" = "Oracle Data Warehouse".""."DCGIT3_DW"."Fact_WC_PREALLOC_EXP_F"."SUPPLIER_ACCT_WID"</w:t>
            </w:r>
          </w:p>
        </w:tc>
      </w:tr>
      <w:tr w:rsidR="00633279"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633279" w:rsidRPr="00D01F00" w:rsidRDefault="00633279"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633279" w:rsidRPr="007071C1" w:rsidRDefault="00633279">
            <w:pPr>
              <w:rPr>
                <w:rFonts w:cs="Arial"/>
              </w:rPr>
            </w:pPr>
            <w:proofErr w:type="spellStart"/>
            <w:r w:rsidRPr="006E4DF3">
              <w:rPr>
                <w:rFonts w:cs="Arial"/>
              </w:rPr>
              <w:t>Dim_W_USER_D_Prealloc_Changed_By</w:t>
            </w:r>
            <w:proofErr w:type="spellEnd"/>
          </w:p>
        </w:tc>
        <w:tc>
          <w:tcPr>
            <w:tcW w:w="957" w:type="pct"/>
            <w:tcBorders>
              <w:top w:val="single" w:sz="4" w:space="0" w:color="auto"/>
              <w:left w:val="single" w:sz="4" w:space="0" w:color="auto"/>
              <w:bottom w:val="single" w:sz="4" w:space="0" w:color="auto"/>
              <w:right w:val="single" w:sz="4" w:space="0" w:color="auto"/>
            </w:tcBorders>
          </w:tcPr>
          <w:p w:rsidR="00633279" w:rsidRDefault="00633279">
            <w:r w:rsidRPr="00AD1370">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633279" w:rsidRPr="00D01F00" w:rsidRDefault="00633279" w:rsidP="008701E4">
            <w:pPr>
              <w:jc w:val="center"/>
              <w:rPr>
                <w:rFonts w:cs="Arial"/>
              </w:rPr>
            </w:pPr>
            <w:r w:rsidRPr="006E4DF3">
              <w:rPr>
                <w:rFonts w:cs="Arial"/>
              </w:rPr>
              <w:t>"Oracle Data Warehouse"."Catalog"."dbo"."Dim_W_USER_D_Prealloc_Changed_By"."ROW_WID" = "Oracle Data Warehouse".""."DCGIT3_DW"."Fact_WC_PREALLOC_EXP_F"."CHANGED_BY_WID"</w:t>
            </w:r>
          </w:p>
        </w:tc>
      </w:tr>
      <w:tr w:rsidR="00633279"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633279" w:rsidRPr="00D01F00" w:rsidRDefault="00633279"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633279" w:rsidRPr="007071C1" w:rsidRDefault="00633279">
            <w:pPr>
              <w:rPr>
                <w:rFonts w:cs="Arial"/>
              </w:rPr>
            </w:pPr>
            <w:proofErr w:type="spellStart"/>
            <w:r w:rsidRPr="006E4DF3">
              <w:rPr>
                <w:rFonts w:cs="Arial"/>
              </w:rPr>
              <w:t>Dim_W_USER_D_PreAlloc_Created_By</w:t>
            </w:r>
            <w:proofErr w:type="spellEnd"/>
          </w:p>
        </w:tc>
        <w:tc>
          <w:tcPr>
            <w:tcW w:w="957" w:type="pct"/>
            <w:tcBorders>
              <w:top w:val="single" w:sz="4" w:space="0" w:color="auto"/>
              <w:left w:val="single" w:sz="4" w:space="0" w:color="auto"/>
              <w:bottom w:val="single" w:sz="4" w:space="0" w:color="auto"/>
              <w:right w:val="single" w:sz="4" w:space="0" w:color="auto"/>
            </w:tcBorders>
          </w:tcPr>
          <w:p w:rsidR="00633279" w:rsidRDefault="00633279">
            <w:r w:rsidRPr="00AD1370">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633279" w:rsidRPr="00D01F00" w:rsidRDefault="00633279" w:rsidP="008701E4">
            <w:pPr>
              <w:jc w:val="center"/>
              <w:rPr>
                <w:rFonts w:cs="Arial"/>
              </w:rPr>
            </w:pPr>
            <w:r w:rsidRPr="006E4DF3">
              <w:rPr>
                <w:rFonts w:cs="Arial"/>
              </w:rPr>
              <w:t>"Oracle Data Warehouse"."Catalog"."dbo"."Dim_W_USER_D_PreAlloc_Created_By"."ROW_WID" = "Oracle Data Warehouse".""."DCGIT3_DW"."Fact_WC_PREALLOC_EXP_F"."CREATED_BY_WID"</w:t>
            </w:r>
          </w:p>
        </w:tc>
      </w:tr>
      <w:tr w:rsidR="00633279"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633279" w:rsidRPr="00D01F00" w:rsidRDefault="00633279"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633279" w:rsidRPr="007071C1" w:rsidRDefault="00633279">
            <w:pPr>
              <w:rPr>
                <w:rFonts w:cs="Arial"/>
              </w:rPr>
            </w:pPr>
            <w:proofErr w:type="spellStart"/>
            <w:r w:rsidRPr="006E4DF3">
              <w:rPr>
                <w:rFonts w:cs="Arial"/>
              </w:rPr>
              <w:t>Dim_WC_COSTPOOL_D</w:t>
            </w:r>
            <w:proofErr w:type="spellEnd"/>
          </w:p>
        </w:tc>
        <w:tc>
          <w:tcPr>
            <w:tcW w:w="957" w:type="pct"/>
            <w:tcBorders>
              <w:top w:val="single" w:sz="4" w:space="0" w:color="auto"/>
              <w:left w:val="single" w:sz="4" w:space="0" w:color="auto"/>
              <w:bottom w:val="single" w:sz="4" w:space="0" w:color="auto"/>
              <w:right w:val="single" w:sz="4" w:space="0" w:color="auto"/>
            </w:tcBorders>
          </w:tcPr>
          <w:p w:rsidR="00633279" w:rsidRDefault="00633279">
            <w:r w:rsidRPr="00AD1370">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633279" w:rsidRPr="00D01F00" w:rsidRDefault="00633279" w:rsidP="008701E4">
            <w:pPr>
              <w:jc w:val="center"/>
              <w:rPr>
                <w:rFonts w:cs="Arial"/>
              </w:rPr>
            </w:pPr>
            <w:r w:rsidRPr="006E4DF3">
              <w:rPr>
                <w:rFonts w:cs="Arial"/>
              </w:rPr>
              <w:t>"Oracle Data Warehouse".""."DCGIT3_DW"."Dim_WC_COSTPOOL_D"."ROW_WID" = "Oracle Data Warehouse".""."DCGIT3_DW"."Fact_WC_PREALLOC_EXP_F"."COST_POOL_WID"</w:t>
            </w:r>
          </w:p>
        </w:tc>
      </w:tr>
      <w:tr w:rsidR="00633279"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633279" w:rsidRPr="00D01F00" w:rsidRDefault="00633279"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633279" w:rsidRPr="007071C1" w:rsidRDefault="00633279">
            <w:pPr>
              <w:rPr>
                <w:rFonts w:cs="Arial"/>
              </w:rPr>
            </w:pPr>
            <w:proofErr w:type="spellStart"/>
            <w:r w:rsidRPr="006E4DF3">
              <w:rPr>
                <w:rFonts w:cs="Arial"/>
              </w:rPr>
              <w:t>Dim_WC_JE_CATEGORY_D</w:t>
            </w:r>
            <w:proofErr w:type="spellEnd"/>
          </w:p>
        </w:tc>
        <w:tc>
          <w:tcPr>
            <w:tcW w:w="957" w:type="pct"/>
            <w:tcBorders>
              <w:top w:val="single" w:sz="4" w:space="0" w:color="auto"/>
              <w:left w:val="single" w:sz="4" w:space="0" w:color="auto"/>
              <w:bottom w:val="single" w:sz="4" w:space="0" w:color="auto"/>
              <w:right w:val="single" w:sz="4" w:space="0" w:color="auto"/>
            </w:tcBorders>
          </w:tcPr>
          <w:p w:rsidR="00633279" w:rsidRDefault="00633279">
            <w:r w:rsidRPr="00AD1370">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633279" w:rsidRPr="00D01F00" w:rsidRDefault="00633279" w:rsidP="008701E4">
            <w:pPr>
              <w:jc w:val="center"/>
              <w:rPr>
                <w:rFonts w:cs="Arial"/>
              </w:rPr>
            </w:pPr>
            <w:r w:rsidRPr="006E4DF3">
              <w:rPr>
                <w:rFonts w:cs="Arial"/>
              </w:rPr>
              <w:t>"Oracle Data Warehouse".""."DCGIT3_DW"."Dim_WC_JE_CATEGORY_D"."ROW_WID" = "Oracle Data Warehouse".""."DCGIT3_DW"."Fact_WC_PREALLOC_EXP_F"."JOURNAL_CATEGORY_WID"</w:t>
            </w:r>
          </w:p>
        </w:tc>
      </w:tr>
      <w:tr w:rsidR="00633279"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633279" w:rsidRPr="00D01F00" w:rsidRDefault="00633279"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633279" w:rsidRPr="007071C1" w:rsidRDefault="00633279">
            <w:pPr>
              <w:rPr>
                <w:rFonts w:cs="Arial"/>
              </w:rPr>
            </w:pPr>
            <w:proofErr w:type="spellStart"/>
            <w:r w:rsidRPr="006E4DF3">
              <w:rPr>
                <w:rFonts w:cs="Arial"/>
              </w:rPr>
              <w:t>Dim_WC_JOURNAL_TYPE_D</w:t>
            </w:r>
            <w:proofErr w:type="spellEnd"/>
          </w:p>
        </w:tc>
        <w:tc>
          <w:tcPr>
            <w:tcW w:w="957" w:type="pct"/>
            <w:tcBorders>
              <w:top w:val="single" w:sz="4" w:space="0" w:color="auto"/>
              <w:left w:val="single" w:sz="4" w:space="0" w:color="auto"/>
              <w:bottom w:val="single" w:sz="4" w:space="0" w:color="auto"/>
              <w:right w:val="single" w:sz="4" w:space="0" w:color="auto"/>
            </w:tcBorders>
          </w:tcPr>
          <w:p w:rsidR="00633279" w:rsidRDefault="00633279">
            <w:r w:rsidRPr="00AD1370">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633279" w:rsidRPr="00D01F00" w:rsidRDefault="00633279" w:rsidP="008701E4">
            <w:pPr>
              <w:jc w:val="center"/>
              <w:rPr>
                <w:rFonts w:cs="Arial"/>
              </w:rPr>
            </w:pPr>
            <w:r w:rsidRPr="006E4DF3">
              <w:rPr>
                <w:rFonts w:cs="Arial"/>
              </w:rPr>
              <w:t>"Oracle Data Warehouse".""."DCGIT3_DW"."Dim_WC_JOURNAL_T</w:t>
            </w:r>
            <w:r w:rsidRPr="006E4DF3">
              <w:rPr>
                <w:rFonts w:cs="Arial"/>
              </w:rPr>
              <w:lastRenderedPageBreak/>
              <w:t>YPE_D"."ROW_WID" = "Oracle Data Warehouse".""."DCGIT3_DW"."Fact_WC_PREALLOC_EXP_F"."JRNL_TYPE_WID"</w:t>
            </w:r>
          </w:p>
        </w:tc>
      </w:tr>
      <w:tr w:rsidR="00633279"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633279" w:rsidRPr="00D01F00" w:rsidRDefault="00633279" w:rsidP="002773EF">
            <w:pPr>
              <w:jc w:val="center"/>
              <w:rPr>
                <w:rFonts w:cs="Arial"/>
              </w:rPr>
            </w:pPr>
            <w:proofErr w:type="spellStart"/>
            <w:r w:rsidRPr="00195223">
              <w:rPr>
                <w:rFonts w:cs="Arial"/>
              </w:rPr>
              <w:lastRenderedPageBreak/>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633279" w:rsidRPr="007071C1" w:rsidRDefault="00633279">
            <w:pPr>
              <w:rPr>
                <w:rFonts w:cs="Arial"/>
              </w:rPr>
            </w:pPr>
            <w:proofErr w:type="spellStart"/>
            <w:r w:rsidRPr="006E4DF3">
              <w:rPr>
                <w:rFonts w:cs="Arial"/>
              </w:rPr>
              <w:t>Dim_WC_PREALLOC_SOURCES_D</w:t>
            </w:r>
            <w:proofErr w:type="spellEnd"/>
          </w:p>
        </w:tc>
        <w:tc>
          <w:tcPr>
            <w:tcW w:w="957" w:type="pct"/>
            <w:tcBorders>
              <w:top w:val="single" w:sz="4" w:space="0" w:color="auto"/>
              <w:left w:val="single" w:sz="4" w:space="0" w:color="auto"/>
              <w:bottom w:val="single" w:sz="4" w:space="0" w:color="auto"/>
              <w:right w:val="single" w:sz="4" w:space="0" w:color="auto"/>
            </w:tcBorders>
          </w:tcPr>
          <w:p w:rsidR="00633279" w:rsidRDefault="00633279">
            <w:r w:rsidRPr="00AD1370">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633279" w:rsidRPr="00D01F00" w:rsidRDefault="00633279" w:rsidP="008701E4">
            <w:pPr>
              <w:jc w:val="center"/>
              <w:rPr>
                <w:rFonts w:cs="Arial"/>
              </w:rPr>
            </w:pPr>
            <w:r w:rsidRPr="006E4DF3">
              <w:rPr>
                <w:rFonts w:cs="Arial"/>
              </w:rPr>
              <w:t>"Oracle Data Warehouse".""."DCGIT3_DW"."Dim_WC_PREALLOC_SOURCES_D"."ROW_WID" = "Oracle Data Warehouse".""."DCGIT3_DW"."Fact_WC_PREALLOC_EXP_F"."SOURCE_WID"</w:t>
            </w:r>
          </w:p>
        </w:tc>
      </w:tr>
      <w:tr w:rsidR="00633279"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633279" w:rsidRPr="00D01F00" w:rsidRDefault="00633279"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633279" w:rsidRPr="007071C1" w:rsidRDefault="00633279">
            <w:pPr>
              <w:rPr>
                <w:rFonts w:cs="Arial"/>
              </w:rPr>
            </w:pPr>
            <w:proofErr w:type="spellStart"/>
            <w:r w:rsidRPr="006E4DF3">
              <w:rPr>
                <w:rFonts w:cs="Arial"/>
              </w:rPr>
              <w:t>Dim_WC_PREALLOC_TXN_TYPES_D_Transaction</w:t>
            </w:r>
            <w:proofErr w:type="spellEnd"/>
          </w:p>
        </w:tc>
        <w:tc>
          <w:tcPr>
            <w:tcW w:w="957" w:type="pct"/>
            <w:tcBorders>
              <w:top w:val="single" w:sz="4" w:space="0" w:color="auto"/>
              <w:left w:val="single" w:sz="4" w:space="0" w:color="auto"/>
              <w:bottom w:val="single" w:sz="4" w:space="0" w:color="auto"/>
              <w:right w:val="single" w:sz="4" w:space="0" w:color="auto"/>
            </w:tcBorders>
          </w:tcPr>
          <w:p w:rsidR="00633279" w:rsidRDefault="00633279">
            <w:r w:rsidRPr="00AD1370">
              <w:rPr>
                <w:rFonts w:cs="Arial"/>
              </w:rPr>
              <w:t>Physical Key</w:t>
            </w:r>
          </w:p>
        </w:tc>
        <w:tc>
          <w:tcPr>
            <w:tcW w:w="2370" w:type="pct"/>
            <w:tcBorders>
              <w:top w:val="single" w:sz="4" w:space="0" w:color="auto"/>
              <w:left w:val="single" w:sz="4" w:space="0" w:color="auto"/>
              <w:bottom w:val="single" w:sz="4" w:space="0" w:color="auto"/>
              <w:right w:val="single" w:sz="4" w:space="0" w:color="auto"/>
            </w:tcBorders>
          </w:tcPr>
          <w:p w:rsidR="00633279" w:rsidRPr="00D01F00" w:rsidRDefault="00633279" w:rsidP="008701E4">
            <w:pPr>
              <w:jc w:val="center"/>
              <w:rPr>
                <w:rFonts w:cs="Arial"/>
              </w:rPr>
            </w:pPr>
            <w:r w:rsidRPr="006E4DF3">
              <w:rPr>
                <w:rFonts w:cs="Arial"/>
              </w:rPr>
              <w:t>"Oracle Data Warehouse".""."DCGIT3_DW"."Dim_WC_PREALLOC_TXN_TYPES_D_Transaction"."ROW_WID" = "Oracle Data Warehouse".""."DCGIT3_DW"."Fact_WC_PREALLOC_EXP_F"."TRANSACTION_TYPE_WID"</w:t>
            </w:r>
          </w:p>
        </w:tc>
      </w:tr>
      <w:tr w:rsidR="006E4DF3"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6E4DF3" w:rsidRPr="00D01F00" w:rsidRDefault="006E4DF3"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6E4DF3" w:rsidRPr="006E4DF3" w:rsidRDefault="006E4DF3">
            <w:pPr>
              <w:rPr>
                <w:rFonts w:cs="Arial"/>
              </w:rPr>
            </w:pPr>
            <w:proofErr w:type="spellStart"/>
            <w:r w:rsidRPr="006E4DF3">
              <w:rPr>
                <w:rFonts w:cs="Arial"/>
              </w:rPr>
              <w:t>Dim_WC_PREALLOC_USERS_D_Approver</w:t>
            </w:r>
            <w:proofErr w:type="spellEnd"/>
          </w:p>
        </w:tc>
        <w:tc>
          <w:tcPr>
            <w:tcW w:w="957" w:type="pct"/>
            <w:tcBorders>
              <w:top w:val="single" w:sz="4" w:space="0" w:color="auto"/>
              <w:left w:val="single" w:sz="4" w:space="0" w:color="auto"/>
              <w:bottom w:val="single" w:sz="4" w:space="0" w:color="auto"/>
              <w:right w:val="single" w:sz="4" w:space="0" w:color="auto"/>
            </w:tcBorders>
          </w:tcPr>
          <w:p w:rsidR="006E4DF3" w:rsidRPr="00D01F00" w:rsidRDefault="006E4DF3" w:rsidP="008701E4">
            <w:pPr>
              <w:jc w:val="center"/>
              <w:rPr>
                <w:rFonts w:cs="Arial"/>
              </w:rPr>
            </w:pPr>
            <w:r>
              <w:rPr>
                <w:rFonts w:cs="Arial"/>
              </w:rPr>
              <w:t>Complex</w:t>
            </w:r>
          </w:p>
        </w:tc>
        <w:tc>
          <w:tcPr>
            <w:tcW w:w="2370" w:type="pct"/>
            <w:tcBorders>
              <w:top w:val="single" w:sz="4" w:space="0" w:color="auto"/>
              <w:left w:val="single" w:sz="4" w:space="0" w:color="auto"/>
              <w:bottom w:val="single" w:sz="4" w:space="0" w:color="auto"/>
              <w:right w:val="single" w:sz="4" w:space="0" w:color="auto"/>
            </w:tcBorders>
          </w:tcPr>
          <w:p w:rsidR="006E4DF3" w:rsidRPr="006E4DF3" w:rsidRDefault="006E4DF3" w:rsidP="008701E4">
            <w:pPr>
              <w:jc w:val="center"/>
              <w:rPr>
                <w:rFonts w:cs="Arial"/>
              </w:rPr>
            </w:pPr>
            <w:r w:rsidRPr="006E4DF3">
              <w:rPr>
                <w:rFonts w:cs="Arial"/>
              </w:rPr>
              <w:t xml:space="preserve">"Oracle Data Warehouse".""."DCGIT3_DW"."Dim_WC_PREALLOC_USERS_D_Approver"."ROW_WID" = </w:t>
            </w:r>
            <w:proofErr w:type="spellStart"/>
            <w:r w:rsidRPr="006E4DF3">
              <w:rPr>
                <w:rFonts w:cs="Arial"/>
              </w:rPr>
              <w:t>IfNull</w:t>
            </w:r>
            <w:proofErr w:type="spellEnd"/>
            <w:r w:rsidRPr="006E4DF3">
              <w:rPr>
                <w:rFonts w:cs="Arial"/>
              </w:rPr>
              <w:t xml:space="preserve">("Oracle Data Warehouse".""."DCGIT3_DW"."Fact_WC_PREALLOC_EXP_F"."FINAL_APPROVER_WID", 0)  </w:t>
            </w:r>
          </w:p>
        </w:tc>
      </w:tr>
      <w:tr w:rsidR="006E4DF3" w:rsidTr="00AB35F0">
        <w:trPr>
          <w:trHeight w:val="368"/>
          <w:jc w:val="center"/>
        </w:trPr>
        <w:tc>
          <w:tcPr>
            <w:tcW w:w="935" w:type="pct"/>
            <w:tcBorders>
              <w:top w:val="single" w:sz="4" w:space="0" w:color="auto"/>
              <w:left w:val="single" w:sz="4" w:space="0" w:color="auto"/>
              <w:bottom w:val="single" w:sz="4" w:space="0" w:color="auto"/>
              <w:right w:val="single" w:sz="4" w:space="0" w:color="auto"/>
            </w:tcBorders>
          </w:tcPr>
          <w:p w:rsidR="006E4DF3" w:rsidRPr="00D01F00" w:rsidRDefault="006E4DF3" w:rsidP="002773EF">
            <w:pPr>
              <w:jc w:val="center"/>
              <w:rPr>
                <w:rFonts w:cs="Arial"/>
              </w:rPr>
            </w:pPr>
            <w:proofErr w:type="spellStart"/>
            <w:r w:rsidRPr="00195223">
              <w:rPr>
                <w:rFonts w:cs="Arial"/>
              </w:rPr>
              <w:t>Fact_WC_PREALLOC_EXP_F</w:t>
            </w:r>
            <w:proofErr w:type="spellEnd"/>
          </w:p>
        </w:tc>
        <w:tc>
          <w:tcPr>
            <w:tcW w:w="739" w:type="pct"/>
            <w:tcBorders>
              <w:top w:val="single" w:sz="4" w:space="0" w:color="auto"/>
              <w:left w:val="single" w:sz="4" w:space="0" w:color="auto"/>
              <w:bottom w:val="single" w:sz="4" w:space="0" w:color="auto"/>
              <w:right w:val="single" w:sz="4" w:space="0" w:color="auto"/>
            </w:tcBorders>
          </w:tcPr>
          <w:p w:rsidR="006E4DF3" w:rsidRPr="006E4DF3" w:rsidRDefault="006E4DF3">
            <w:pPr>
              <w:rPr>
                <w:rFonts w:cs="Arial"/>
              </w:rPr>
            </w:pPr>
            <w:proofErr w:type="spellStart"/>
            <w:r w:rsidRPr="006E4DF3">
              <w:rPr>
                <w:rFonts w:cs="Arial"/>
              </w:rPr>
              <w:t>Dim_WC_PREALLOC_USERS_D_Preparer</w:t>
            </w:r>
            <w:proofErr w:type="spellEnd"/>
          </w:p>
        </w:tc>
        <w:tc>
          <w:tcPr>
            <w:tcW w:w="957" w:type="pct"/>
            <w:tcBorders>
              <w:top w:val="single" w:sz="4" w:space="0" w:color="auto"/>
              <w:left w:val="single" w:sz="4" w:space="0" w:color="auto"/>
              <w:bottom w:val="single" w:sz="4" w:space="0" w:color="auto"/>
              <w:right w:val="single" w:sz="4" w:space="0" w:color="auto"/>
            </w:tcBorders>
          </w:tcPr>
          <w:p w:rsidR="006E4DF3" w:rsidRPr="00D01F00" w:rsidRDefault="00633279" w:rsidP="008701E4">
            <w:pPr>
              <w:jc w:val="center"/>
              <w:rPr>
                <w:rFonts w:cs="Arial"/>
              </w:rPr>
            </w:pPr>
            <w:r>
              <w:rPr>
                <w:rFonts w:cs="Arial"/>
              </w:rPr>
              <w:t>Complex</w:t>
            </w:r>
          </w:p>
        </w:tc>
        <w:tc>
          <w:tcPr>
            <w:tcW w:w="2370" w:type="pct"/>
            <w:tcBorders>
              <w:top w:val="single" w:sz="4" w:space="0" w:color="auto"/>
              <w:left w:val="single" w:sz="4" w:space="0" w:color="auto"/>
              <w:bottom w:val="single" w:sz="4" w:space="0" w:color="auto"/>
              <w:right w:val="single" w:sz="4" w:space="0" w:color="auto"/>
            </w:tcBorders>
          </w:tcPr>
          <w:p w:rsidR="006E4DF3" w:rsidRPr="006E4DF3" w:rsidRDefault="006E4DF3" w:rsidP="008701E4">
            <w:pPr>
              <w:jc w:val="center"/>
              <w:rPr>
                <w:rFonts w:cs="Arial"/>
              </w:rPr>
            </w:pPr>
            <w:r w:rsidRPr="006E4DF3">
              <w:rPr>
                <w:rFonts w:cs="Arial"/>
              </w:rPr>
              <w:t>"Oracle Data Warehouse".""."DCGIT3_DW"."Dim_WC_PREALLOC_USERS_D_Preparer"."ROW_WID" =</w:t>
            </w:r>
            <w:proofErr w:type="spellStart"/>
            <w:r w:rsidRPr="006E4DF3">
              <w:rPr>
                <w:rFonts w:cs="Arial"/>
              </w:rPr>
              <w:t>IfNull</w:t>
            </w:r>
            <w:proofErr w:type="spellEnd"/>
            <w:r w:rsidRPr="006E4DF3">
              <w:rPr>
                <w:rFonts w:cs="Arial"/>
              </w:rPr>
              <w:t xml:space="preserve">( "Oracle Data Warehouse".""."DCGIT3_DW"."Fact_WC_PREALLOC_EXP_F"."REQUESTOR_WID", 0)  </w:t>
            </w:r>
          </w:p>
        </w:tc>
      </w:tr>
    </w:tbl>
    <w:p w:rsidR="00B50C20" w:rsidRDefault="00B50C20" w:rsidP="00B50C20">
      <w:pPr>
        <w:suppressAutoHyphens/>
        <w:spacing w:after="120"/>
        <w:ind w:right="1440"/>
        <w:rPr>
          <w:rFonts w:cs="Arial"/>
          <w:b/>
          <w:u w:val="single"/>
          <w:lang w:val="en-GB" w:eastAsia="ar-SA"/>
        </w:rPr>
      </w:pPr>
    </w:p>
    <w:p w:rsidR="00B50C20" w:rsidRPr="00A721A8" w:rsidRDefault="00B50C20" w:rsidP="00B50C20">
      <w:pPr>
        <w:suppressAutoHyphens/>
        <w:spacing w:after="120"/>
        <w:ind w:right="1440"/>
        <w:rPr>
          <w:rFonts w:cs="Arial"/>
          <w:b/>
          <w:u w:val="single"/>
          <w:lang w:val="en-GB" w:eastAsia="ar-SA"/>
        </w:rPr>
      </w:pPr>
    </w:p>
    <w:p w:rsidR="00B50C20" w:rsidRDefault="00B50C20" w:rsidP="00B50C20">
      <w:pPr>
        <w:suppressAutoHyphens/>
        <w:spacing w:after="120"/>
        <w:ind w:right="1440"/>
        <w:rPr>
          <w:rFonts w:cs="Arial"/>
          <w:b/>
          <w:u w:val="single"/>
          <w:lang w:val="en-GB" w:eastAsia="ar-SA"/>
        </w:rPr>
      </w:pPr>
    </w:p>
    <w:p w:rsidR="00B50C20" w:rsidRDefault="00B50C20" w:rsidP="00B50C20">
      <w:pPr>
        <w:rPr>
          <w:rFonts w:ascii="Times New Roman" w:hAnsi="Times New Roman"/>
          <w:sz w:val="22"/>
          <w:szCs w:val="22"/>
        </w:rPr>
      </w:pPr>
    </w:p>
    <w:p w:rsidR="00E065AA" w:rsidRDefault="00E90185" w:rsidP="00E90185">
      <w:pPr>
        <w:pStyle w:val="Heading1"/>
        <w:rPr>
          <w:rFonts w:cs="Arial"/>
          <w:lang w:val="en-GB" w:eastAsia="ar-SA"/>
        </w:rPr>
      </w:pPr>
      <w:bookmarkStart w:id="74" w:name="_Toc435799620"/>
      <w:r>
        <w:lastRenderedPageBreak/>
        <w:t>BMM Layer</w:t>
      </w:r>
      <w:bookmarkEnd w:id="74"/>
    </w:p>
    <w:p w:rsidR="00CC47B9" w:rsidRDefault="00CC47B9" w:rsidP="00CC47B9">
      <w:pPr>
        <w:pStyle w:val="Heading2"/>
        <w:rPr>
          <w:lang w:eastAsia="hi-IN" w:bidi="hi-IN"/>
        </w:rPr>
      </w:pPr>
      <w:r w:rsidRPr="00D93E2D">
        <w:rPr>
          <w:lang w:eastAsia="hi-IN" w:bidi="hi-IN"/>
        </w:rPr>
        <w:t xml:space="preserve">     </w:t>
      </w:r>
      <w:bookmarkStart w:id="75" w:name="_Toc423403400"/>
      <w:bookmarkStart w:id="76" w:name="_Toc435799621"/>
      <w:r w:rsidRPr="00D93E2D">
        <w:rPr>
          <w:lang w:eastAsia="hi-IN" w:bidi="hi-IN"/>
        </w:rPr>
        <w:t xml:space="preserve">Logical </w:t>
      </w:r>
      <w:bookmarkStart w:id="77" w:name="__RefHeading__73_1165727718"/>
      <w:bookmarkEnd w:id="75"/>
      <w:bookmarkEnd w:id="77"/>
      <w:r w:rsidR="00952D01">
        <w:rPr>
          <w:lang w:eastAsia="hi-IN" w:bidi="hi-IN"/>
        </w:rPr>
        <w:t>Layer</w:t>
      </w:r>
      <w:bookmarkEnd w:id="76"/>
      <w:r w:rsidRPr="00D93E2D">
        <w:rPr>
          <w:lang w:eastAsia="hi-IN" w:bidi="hi-IN"/>
        </w:rPr>
        <w:t xml:space="preserve"> </w:t>
      </w:r>
    </w:p>
    <w:p w:rsidR="008A020A" w:rsidRDefault="00C4633E" w:rsidP="008A020A">
      <w:pPr>
        <w:pStyle w:val="BodyText"/>
        <w:rPr>
          <w:lang w:eastAsia="hi-IN" w:bidi="hi-IN"/>
        </w:rPr>
      </w:pPr>
      <w:r>
        <w:rPr>
          <w:lang w:eastAsia="hi-IN" w:bidi="hi-IN"/>
        </w:rPr>
        <w:t>The design in the BMM layer is mostly straightforward with the model being almost an exact copy of physical layer with no additional complex joins or any aggregate navigation. The fact is set at the Detail level for all the dimensions to which it is linked.</w:t>
      </w:r>
    </w:p>
    <w:p w:rsidR="00C4633E" w:rsidRPr="008A020A" w:rsidRDefault="00C4633E" w:rsidP="008A020A">
      <w:pPr>
        <w:pStyle w:val="BodyText"/>
        <w:rPr>
          <w:lang w:eastAsia="hi-IN" w:bidi="hi-IN"/>
        </w:rPr>
      </w:pPr>
    </w:p>
    <w:p w:rsidR="00B50C20" w:rsidRDefault="00B50C20" w:rsidP="00D7696E">
      <w:pPr>
        <w:pStyle w:val="Heading3"/>
        <w:numPr>
          <w:ilvl w:val="2"/>
          <w:numId w:val="11"/>
        </w:numPr>
        <w:rPr>
          <w:noProof/>
        </w:rPr>
      </w:pPr>
      <w:bookmarkStart w:id="78" w:name="_Toc423403401"/>
      <w:r>
        <w:rPr>
          <w:noProof/>
        </w:rPr>
        <w:t>Logical Tables</w:t>
      </w:r>
    </w:p>
    <w:p w:rsidR="0070550B" w:rsidRDefault="0070550B" w:rsidP="0070550B">
      <w:pPr>
        <w:pStyle w:val="BodyText"/>
      </w:pPr>
    </w:p>
    <w:p w:rsidR="0070550B" w:rsidRPr="0070550B" w:rsidRDefault="0070550B" w:rsidP="0070550B">
      <w:pPr>
        <w:pStyle w:val="BodyText"/>
      </w:pPr>
    </w:p>
    <w:p w:rsidR="00B61E16" w:rsidRDefault="00B61E16" w:rsidP="00B50C20">
      <w:pPr>
        <w:rPr>
          <w:rFonts w:ascii="Times New Roman" w:hAnsi="Times New Roman"/>
          <w:b/>
          <w:sz w:val="24"/>
          <w:szCs w:val="24"/>
        </w:rPr>
      </w:pPr>
      <w:r>
        <w:rPr>
          <w:rFonts w:ascii="Times New Roman" w:hAnsi="Times New Roman"/>
          <w:b/>
          <w:sz w:val="24"/>
          <w:szCs w:val="24"/>
        </w:rPr>
        <w:t>The following new Logical Tables were created:</w:t>
      </w:r>
    </w:p>
    <w:p w:rsidR="00B61E16" w:rsidRDefault="00B61E16" w:rsidP="00B50C20">
      <w:pPr>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4"/>
        <w:gridCol w:w="7922"/>
      </w:tblGrid>
      <w:tr w:rsidR="00B50C20" w:rsidTr="00AB35F0">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B50C20" w:rsidRPr="00B50C20" w:rsidRDefault="00B50C20">
            <w:pPr>
              <w:rPr>
                <w:rFonts w:cs="Arial"/>
                <w:b/>
              </w:rPr>
            </w:pPr>
            <w:r w:rsidRPr="00B50C20">
              <w:rPr>
                <w:rFonts w:cs="Arial"/>
                <w:b/>
              </w:rPr>
              <w:t>Logical Table</w:t>
            </w:r>
          </w:p>
        </w:tc>
        <w:tc>
          <w:tcPr>
            <w:tcW w:w="3717" w:type="pct"/>
            <w:tcBorders>
              <w:top w:val="single" w:sz="4" w:space="0" w:color="auto"/>
              <w:left w:val="single" w:sz="4" w:space="0" w:color="auto"/>
              <w:bottom w:val="single" w:sz="4" w:space="0" w:color="auto"/>
              <w:right w:val="single" w:sz="4" w:space="0" w:color="auto"/>
            </w:tcBorders>
            <w:vAlign w:val="center"/>
            <w:hideMark/>
          </w:tcPr>
          <w:p w:rsidR="00B50C20" w:rsidRPr="00B50C20" w:rsidRDefault="002773EF">
            <w:pPr>
              <w:rPr>
                <w:rFonts w:cs="Arial"/>
                <w:b/>
              </w:rPr>
            </w:pPr>
            <w:r w:rsidRPr="002773EF">
              <w:rPr>
                <w:rFonts w:cs="Arial"/>
                <w:b/>
              </w:rPr>
              <w:t xml:space="preserve">Dim - </w:t>
            </w:r>
            <w:proofErr w:type="spellStart"/>
            <w:r w:rsidRPr="002773EF">
              <w:rPr>
                <w:rFonts w:cs="Arial"/>
                <w:b/>
              </w:rPr>
              <w:t>Prealloc</w:t>
            </w:r>
            <w:proofErr w:type="spellEnd"/>
            <w:r w:rsidRPr="002773EF">
              <w:rPr>
                <w:rFonts w:cs="Arial"/>
                <w:b/>
              </w:rPr>
              <w:t xml:space="preserve"> Accounting Calendar</w:t>
            </w:r>
          </w:p>
        </w:tc>
      </w:tr>
      <w:tr w:rsidR="00B50C20" w:rsidTr="00AB35F0">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B50C20" w:rsidRPr="00B50C20" w:rsidRDefault="00B50C20">
            <w:pPr>
              <w:rPr>
                <w:rFonts w:cs="Arial"/>
                <w:b/>
              </w:rPr>
            </w:pPr>
            <w:r w:rsidRPr="00B50C20">
              <w:rPr>
                <w:rFonts w:cs="Arial"/>
                <w:b/>
              </w:rPr>
              <w:t>Logical Table Type</w:t>
            </w:r>
          </w:p>
        </w:tc>
        <w:tc>
          <w:tcPr>
            <w:tcW w:w="3717" w:type="pct"/>
            <w:tcBorders>
              <w:top w:val="single" w:sz="4" w:space="0" w:color="auto"/>
              <w:left w:val="single" w:sz="4" w:space="0" w:color="auto"/>
              <w:bottom w:val="single" w:sz="4" w:space="0" w:color="auto"/>
              <w:right w:val="single" w:sz="4" w:space="0" w:color="auto"/>
            </w:tcBorders>
            <w:vAlign w:val="center"/>
            <w:hideMark/>
          </w:tcPr>
          <w:p w:rsidR="00B50C20" w:rsidRPr="00B50C20" w:rsidRDefault="00B50C20">
            <w:pPr>
              <w:rPr>
                <w:rFonts w:cs="Arial"/>
                <w:b/>
              </w:rPr>
            </w:pPr>
            <w:r w:rsidRPr="00B50C20">
              <w:rPr>
                <w:rFonts w:cs="Arial"/>
                <w:b/>
              </w:rPr>
              <w:t>Dimension</w:t>
            </w:r>
          </w:p>
        </w:tc>
      </w:tr>
      <w:tr w:rsidR="00B50C20" w:rsidTr="00AB35F0">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B50C20" w:rsidRPr="00B50C20" w:rsidRDefault="00B50C20">
            <w:pPr>
              <w:rPr>
                <w:rFonts w:cs="Arial"/>
                <w:b/>
              </w:rPr>
            </w:pPr>
            <w:r w:rsidRPr="00B50C20">
              <w:rPr>
                <w:rFonts w:cs="Arial"/>
                <w:b/>
              </w:rPr>
              <w:t>Primary Key</w:t>
            </w:r>
          </w:p>
        </w:tc>
        <w:tc>
          <w:tcPr>
            <w:tcW w:w="3717" w:type="pct"/>
            <w:tcBorders>
              <w:top w:val="single" w:sz="4" w:space="0" w:color="auto"/>
              <w:left w:val="single" w:sz="4" w:space="0" w:color="auto"/>
              <w:bottom w:val="single" w:sz="4" w:space="0" w:color="auto"/>
              <w:right w:val="single" w:sz="4" w:space="0" w:color="auto"/>
            </w:tcBorders>
            <w:vAlign w:val="center"/>
          </w:tcPr>
          <w:p w:rsidR="00B50C20" w:rsidRPr="00B50C20" w:rsidRDefault="002773EF">
            <w:pPr>
              <w:pStyle w:val="15Indented"/>
              <w:ind w:left="0"/>
              <w:jc w:val="both"/>
              <w:rPr>
                <w:rFonts w:ascii="Arial" w:hAnsi="Arial" w:cs="Arial"/>
                <w:b/>
                <w:color w:val="auto"/>
                <w:lang w:eastAsia="es-ES"/>
              </w:rPr>
            </w:pPr>
            <w:proofErr w:type="spellStart"/>
            <w:r>
              <w:rPr>
                <w:rFonts w:ascii="Arial" w:hAnsi="Arial" w:cs="Arial"/>
                <w:b/>
                <w:color w:val="auto"/>
                <w:lang w:eastAsia="es-ES"/>
              </w:rPr>
              <w:t>Mcal</w:t>
            </w:r>
            <w:proofErr w:type="spellEnd"/>
            <w:r>
              <w:rPr>
                <w:rFonts w:ascii="Arial" w:hAnsi="Arial" w:cs="Arial"/>
                <w:b/>
                <w:color w:val="auto"/>
                <w:lang w:eastAsia="es-ES"/>
              </w:rPr>
              <w:t xml:space="preserve"> Day </w:t>
            </w:r>
            <w:proofErr w:type="spellStart"/>
            <w:r>
              <w:rPr>
                <w:rFonts w:ascii="Arial" w:hAnsi="Arial" w:cs="Arial"/>
                <w:b/>
                <w:color w:val="auto"/>
                <w:lang w:eastAsia="es-ES"/>
              </w:rPr>
              <w:t>Dt</w:t>
            </w:r>
            <w:proofErr w:type="spellEnd"/>
            <w:r>
              <w:rPr>
                <w:rFonts w:ascii="Arial" w:hAnsi="Arial" w:cs="Arial"/>
                <w:b/>
                <w:color w:val="auto"/>
                <w:lang w:eastAsia="es-ES"/>
              </w:rPr>
              <w:t xml:space="preserve"> </w:t>
            </w:r>
            <w:proofErr w:type="spellStart"/>
            <w:r>
              <w:rPr>
                <w:rFonts w:ascii="Arial" w:hAnsi="Arial" w:cs="Arial"/>
                <w:b/>
                <w:color w:val="auto"/>
                <w:lang w:eastAsia="es-ES"/>
              </w:rPr>
              <w:t>Wid</w:t>
            </w:r>
            <w:proofErr w:type="spellEnd"/>
          </w:p>
        </w:tc>
      </w:tr>
    </w:tbl>
    <w:p w:rsidR="00B50C20" w:rsidRDefault="00B50C20" w:rsidP="00B50C20">
      <w:pPr>
        <w:pStyle w:val="15Indented"/>
        <w:ind w:left="720"/>
        <w:jc w:val="both"/>
        <w:rPr>
          <w:sz w:val="22"/>
          <w:szCs w:val="22"/>
        </w:rPr>
      </w:pPr>
    </w:p>
    <w:p w:rsidR="00AB35F0" w:rsidRDefault="00AB35F0" w:rsidP="00B50C20">
      <w:pPr>
        <w:pStyle w:val="15Indented"/>
        <w:ind w:left="720"/>
        <w:jc w:val="both"/>
        <w:rPr>
          <w:sz w:val="22"/>
          <w:szCs w:val="22"/>
        </w:rPr>
      </w:pPr>
    </w:p>
    <w:p w:rsidR="00AB35F0" w:rsidRDefault="00AB35F0" w:rsidP="00B50C20">
      <w:pPr>
        <w:pStyle w:val="15Indented"/>
        <w:ind w:left="720"/>
        <w:jc w:val="both"/>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3"/>
        <w:gridCol w:w="545"/>
        <w:gridCol w:w="2364"/>
        <w:gridCol w:w="4286"/>
        <w:gridCol w:w="1098"/>
      </w:tblGrid>
      <w:tr w:rsidR="008701E4" w:rsidTr="00AB35F0">
        <w:tc>
          <w:tcPr>
            <w:tcW w:w="1109"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pPr>
              <w:rPr>
                <w:rFonts w:cs="Arial"/>
                <w:b/>
              </w:rPr>
            </w:pPr>
            <w:r w:rsidRPr="00B50C20">
              <w:rPr>
                <w:rFonts w:cs="Arial"/>
                <w:b/>
              </w:rPr>
              <w:t>Logical Table Source</w:t>
            </w:r>
          </w:p>
        </w:tc>
        <w:tc>
          <w:tcPr>
            <w:tcW w:w="256"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pPr>
              <w:rPr>
                <w:rFonts w:cs="Arial"/>
                <w:b/>
              </w:rPr>
            </w:pPr>
            <w:r w:rsidRPr="00B50C20">
              <w:rPr>
                <w:rFonts w:cs="Arial"/>
                <w:b/>
              </w:rPr>
              <w:t>Active</w:t>
            </w:r>
          </w:p>
        </w:tc>
        <w:tc>
          <w:tcPr>
            <w:tcW w:w="1109"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pPr>
              <w:rPr>
                <w:rFonts w:cs="Arial"/>
                <w:b/>
              </w:rPr>
            </w:pPr>
            <w:r w:rsidRPr="00B50C20">
              <w:rPr>
                <w:rFonts w:cs="Arial"/>
                <w:b/>
              </w:rPr>
              <w:t>List of Physical Tables Mapped</w:t>
            </w:r>
          </w:p>
        </w:tc>
        <w:tc>
          <w:tcPr>
            <w:tcW w:w="2011"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pPr>
              <w:rPr>
                <w:rFonts w:cs="Arial"/>
                <w:b/>
              </w:rPr>
            </w:pPr>
            <w:r w:rsidRPr="00B50C20">
              <w:rPr>
                <w:rFonts w:cs="Arial"/>
                <w:b/>
              </w:rPr>
              <w:t>WHERE Clause in LTS</w:t>
            </w:r>
          </w:p>
        </w:tc>
        <w:tc>
          <w:tcPr>
            <w:tcW w:w="515"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pPr>
              <w:rPr>
                <w:rFonts w:cs="Arial"/>
                <w:b/>
              </w:rPr>
            </w:pPr>
            <w:r w:rsidRPr="00B50C20">
              <w:rPr>
                <w:rFonts w:cs="Arial"/>
                <w:b/>
              </w:rPr>
              <w:t>LTS Join Type</w:t>
            </w:r>
          </w:p>
        </w:tc>
      </w:tr>
      <w:tr w:rsidR="008701E4" w:rsidTr="00AB35F0">
        <w:trPr>
          <w:trHeight w:val="467"/>
        </w:trPr>
        <w:tc>
          <w:tcPr>
            <w:tcW w:w="1109" w:type="pct"/>
            <w:tcBorders>
              <w:top w:val="single" w:sz="4" w:space="0" w:color="auto"/>
              <w:left w:val="single" w:sz="4" w:space="0" w:color="auto"/>
              <w:bottom w:val="single" w:sz="4" w:space="0" w:color="auto"/>
              <w:right w:val="single" w:sz="4" w:space="0" w:color="auto"/>
            </w:tcBorders>
          </w:tcPr>
          <w:p w:rsidR="008701E4" w:rsidRPr="008701E4" w:rsidRDefault="002773EF">
            <w:pPr>
              <w:rPr>
                <w:rFonts w:cs="Arial"/>
              </w:rPr>
            </w:pPr>
            <w:proofErr w:type="spellStart"/>
            <w:r w:rsidRPr="002773EF">
              <w:rPr>
                <w:rFonts w:cs="Arial"/>
              </w:rPr>
              <w:t>Dim_W_MCAL_DAY_D_Prealloc_Expenses</w:t>
            </w:r>
            <w:proofErr w:type="spellEnd"/>
          </w:p>
        </w:tc>
        <w:tc>
          <w:tcPr>
            <w:tcW w:w="256" w:type="pct"/>
            <w:tcBorders>
              <w:top w:val="single" w:sz="4" w:space="0" w:color="auto"/>
              <w:left w:val="single" w:sz="4" w:space="0" w:color="auto"/>
              <w:bottom w:val="single" w:sz="4" w:space="0" w:color="auto"/>
              <w:right w:val="single" w:sz="4" w:space="0" w:color="auto"/>
            </w:tcBorders>
          </w:tcPr>
          <w:p w:rsidR="008701E4" w:rsidRPr="008701E4" w:rsidRDefault="008701E4">
            <w:pPr>
              <w:pStyle w:val="15Indented"/>
              <w:ind w:left="0"/>
              <w:rPr>
                <w:rFonts w:ascii="Arial" w:hAnsi="Arial" w:cs="Arial"/>
                <w:color w:val="auto"/>
                <w:lang w:eastAsia="es-ES"/>
              </w:rPr>
            </w:pPr>
            <w:r w:rsidRPr="008701E4">
              <w:rPr>
                <w:rFonts w:ascii="Arial" w:hAnsi="Arial" w:cs="Arial"/>
                <w:color w:val="auto"/>
                <w:lang w:eastAsia="es-ES"/>
              </w:rPr>
              <w:t>Y</w:t>
            </w:r>
          </w:p>
        </w:tc>
        <w:tc>
          <w:tcPr>
            <w:tcW w:w="1109" w:type="pct"/>
            <w:tcBorders>
              <w:top w:val="single" w:sz="4" w:space="0" w:color="auto"/>
              <w:left w:val="single" w:sz="4" w:space="0" w:color="auto"/>
              <w:bottom w:val="single" w:sz="4" w:space="0" w:color="auto"/>
              <w:right w:val="single" w:sz="4" w:space="0" w:color="auto"/>
            </w:tcBorders>
          </w:tcPr>
          <w:p w:rsidR="008701E4" w:rsidRPr="008701E4" w:rsidRDefault="002773EF">
            <w:pPr>
              <w:rPr>
                <w:rFonts w:cs="Arial"/>
              </w:rPr>
            </w:pPr>
            <w:proofErr w:type="spellStart"/>
            <w:r w:rsidRPr="002773EF">
              <w:rPr>
                <w:rFonts w:cs="Arial"/>
              </w:rPr>
              <w:t>Dim_W_MCAL_DAY_D_Prealloc_Expenses</w:t>
            </w:r>
            <w:proofErr w:type="spellEnd"/>
          </w:p>
        </w:tc>
        <w:tc>
          <w:tcPr>
            <w:tcW w:w="2011" w:type="pct"/>
            <w:tcBorders>
              <w:top w:val="single" w:sz="4" w:space="0" w:color="auto"/>
              <w:left w:val="single" w:sz="4" w:space="0" w:color="auto"/>
              <w:bottom w:val="single" w:sz="4" w:space="0" w:color="auto"/>
              <w:right w:val="single" w:sz="4" w:space="0" w:color="auto"/>
            </w:tcBorders>
          </w:tcPr>
          <w:p w:rsidR="008701E4" w:rsidRPr="008701E4" w:rsidRDefault="002773EF">
            <w:pPr>
              <w:pStyle w:val="PlainText"/>
              <w:rPr>
                <w:rFonts w:ascii="Arial" w:eastAsia="Times New Roman" w:hAnsi="Arial" w:cs="Arial"/>
                <w:sz w:val="20"/>
                <w:szCs w:val="20"/>
                <w:lang w:eastAsia="es-ES"/>
              </w:rPr>
            </w:pPr>
            <w:r w:rsidRPr="002773EF">
              <w:rPr>
                <w:rFonts w:ascii="Arial" w:eastAsia="Times New Roman" w:hAnsi="Arial" w:cs="Arial"/>
                <w:sz w:val="20"/>
                <w:szCs w:val="20"/>
                <w:lang w:eastAsia="es-ES"/>
              </w:rPr>
              <w:t>"Oracle Data Warehouse"."Catalog"."dbo"."Dim_W_MCAL_DAY_D_Prealloc_Expenses"."MCAL_CAL_NAME" = 'CIGNA_CORPORATE'</w:t>
            </w:r>
          </w:p>
        </w:tc>
        <w:tc>
          <w:tcPr>
            <w:tcW w:w="515" w:type="pct"/>
            <w:tcBorders>
              <w:top w:val="single" w:sz="4" w:space="0" w:color="auto"/>
              <w:left w:val="single" w:sz="4" w:space="0" w:color="auto"/>
              <w:bottom w:val="single" w:sz="4" w:space="0" w:color="auto"/>
              <w:right w:val="single" w:sz="4" w:space="0" w:color="auto"/>
            </w:tcBorders>
          </w:tcPr>
          <w:p w:rsidR="008701E4" w:rsidRPr="008701E4" w:rsidRDefault="008701E4">
            <w:pPr>
              <w:pStyle w:val="15Indented"/>
              <w:ind w:left="0"/>
              <w:rPr>
                <w:rFonts w:ascii="Arial" w:hAnsi="Arial" w:cs="Arial"/>
                <w:color w:val="auto"/>
                <w:lang w:eastAsia="es-ES"/>
              </w:rPr>
            </w:pPr>
          </w:p>
        </w:tc>
      </w:tr>
    </w:tbl>
    <w:p w:rsidR="00B50C20" w:rsidRDefault="00B50C20" w:rsidP="00B50C20">
      <w:pPr>
        <w:pStyle w:val="15Indented"/>
        <w:ind w:left="720"/>
        <w:jc w:val="both"/>
        <w:rPr>
          <w:sz w:val="22"/>
          <w:szCs w:val="22"/>
        </w:rPr>
      </w:pPr>
    </w:p>
    <w:p w:rsidR="008701E4" w:rsidRDefault="008701E4" w:rsidP="008701E4">
      <w:pPr>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4"/>
        <w:gridCol w:w="7922"/>
      </w:tblGrid>
      <w:tr w:rsidR="008701E4" w:rsidTr="00AB35F0">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8701E4" w:rsidRPr="00B50C20" w:rsidRDefault="008701E4" w:rsidP="008701E4">
            <w:pPr>
              <w:rPr>
                <w:rFonts w:cs="Arial"/>
                <w:b/>
              </w:rPr>
            </w:pPr>
            <w:r w:rsidRPr="00B50C20">
              <w:rPr>
                <w:rFonts w:cs="Arial"/>
                <w:b/>
              </w:rPr>
              <w:t>Logical Table</w:t>
            </w:r>
          </w:p>
        </w:tc>
        <w:tc>
          <w:tcPr>
            <w:tcW w:w="3717" w:type="pct"/>
            <w:tcBorders>
              <w:top w:val="single" w:sz="4" w:space="0" w:color="auto"/>
              <w:left w:val="single" w:sz="4" w:space="0" w:color="auto"/>
              <w:bottom w:val="single" w:sz="4" w:space="0" w:color="auto"/>
              <w:right w:val="single" w:sz="4" w:space="0" w:color="auto"/>
            </w:tcBorders>
            <w:vAlign w:val="center"/>
            <w:hideMark/>
          </w:tcPr>
          <w:p w:rsidR="008701E4" w:rsidRPr="00B50C20" w:rsidRDefault="002773EF" w:rsidP="008701E4">
            <w:pPr>
              <w:rPr>
                <w:rFonts w:cs="Arial"/>
                <w:b/>
              </w:rPr>
            </w:pPr>
            <w:r w:rsidRPr="002773EF">
              <w:rPr>
                <w:rFonts w:cs="Arial"/>
                <w:b/>
              </w:rPr>
              <w:t xml:space="preserve">Dim - </w:t>
            </w:r>
            <w:proofErr w:type="spellStart"/>
            <w:r w:rsidRPr="002773EF">
              <w:rPr>
                <w:rFonts w:cs="Arial"/>
                <w:b/>
              </w:rPr>
              <w:t>Prealloc</w:t>
            </w:r>
            <w:proofErr w:type="spellEnd"/>
            <w:r w:rsidRPr="002773EF">
              <w:rPr>
                <w:rFonts w:cs="Arial"/>
                <w:b/>
              </w:rPr>
              <w:t xml:space="preserve"> Approver</w:t>
            </w:r>
          </w:p>
        </w:tc>
      </w:tr>
      <w:tr w:rsidR="008701E4" w:rsidTr="00AB35F0">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8701E4" w:rsidRPr="00B50C20" w:rsidRDefault="008701E4" w:rsidP="008701E4">
            <w:pPr>
              <w:rPr>
                <w:rFonts w:cs="Arial"/>
                <w:b/>
              </w:rPr>
            </w:pPr>
            <w:r w:rsidRPr="00B50C20">
              <w:rPr>
                <w:rFonts w:cs="Arial"/>
                <w:b/>
              </w:rPr>
              <w:t>Logical Table Type</w:t>
            </w:r>
          </w:p>
        </w:tc>
        <w:tc>
          <w:tcPr>
            <w:tcW w:w="3717" w:type="pct"/>
            <w:tcBorders>
              <w:top w:val="single" w:sz="4" w:space="0" w:color="auto"/>
              <w:left w:val="single" w:sz="4" w:space="0" w:color="auto"/>
              <w:bottom w:val="single" w:sz="4" w:space="0" w:color="auto"/>
              <w:right w:val="single" w:sz="4" w:space="0" w:color="auto"/>
            </w:tcBorders>
            <w:vAlign w:val="center"/>
            <w:hideMark/>
          </w:tcPr>
          <w:p w:rsidR="008701E4" w:rsidRPr="00B50C20" w:rsidRDefault="008701E4" w:rsidP="008701E4">
            <w:pPr>
              <w:rPr>
                <w:rFonts w:cs="Arial"/>
                <w:b/>
              </w:rPr>
            </w:pPr>
            <w:r w:rsidRPr="00B50C20">
              <w:rPr>
                <w:rFonts w:cs="Arial"/>
                <w:b/>
              </w:rPr>
              <w:t>Dimension</w:t>
            </w:r>
          </w:p>
        </w:tc>
      </w:tr>
      <w:tr w:rsidR="008701E4" w:rsidTr="00AB35F0">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8701E4" w:rsidRPr="00B50C20" w:rsidRDefault="008701E4" w:rsidP="008701E4">
            <w:pPr>
              <w:rPr>
                <w:rFonts w:cs="Arial"/>
                <w:b/>
              </w:rPr>
            </w:pPr>
            <w:r w:rsidRPr="00B50C20">
              <w:rPr>
                <w:rFonts w:cs="Arial"/>
                <w:b/>
              </w:rPr>
              <w:t>Primary Key</w:t>
            </w:r>
          </w:p>
        </w:tc>
        <w:tc>
          <w:tcPr>
            <w:tcW w:w="3717" w:type="pct"/>
            <w:tcBorders>
              <w:top w:val="single" w:sz="4" w:space="0" w:color="auto"/>
              <w:left w:val="single" w:sz="4" w:space="0" w:color="auto"/>
              <w:bottom w:val="single" w:sz="4" w:space="0" w:color="auto"/>
              <w:right w:val="single" w:sz="4" w:space="0" w:color="auto"/>
            </w:tcBorders>
            <w:vAlign w:val="center"/>
            <w:hideMark/>
          </w:tcPr>
          <w:p w:rsidR="008701E4" w:rsidRPr="00B50C20" w:rsidRDefault="002773EF" w:rsidP="008701E4">
            <w:pPr>
              <w:pStyle w:val="15Indented"/>
              <w:ind w:left="0"/>
              <w:jc w:val="both"/>
              <w:rPr>
                <w:rFonts w:ascii="Arial" w:hAnsi="Arial" w:cs="Arial"/>
                <w:b/>
                <w:color w:val="auto"/>
                <w:lang w:eastAsia="es-ES"/>
              </w:rPr>
            </w:pPr>
            <w:r>
              <w:rPr>
                <w:rFonts w:ascii="Arial" w:hAnsi="Arial" w:cs="Arial"/>
                <w:b/>
                <w:color w:val="auto"/>
                <w:lang w:eastAsia="es-ES"/>
              </w:rPr>
              <w:t xml:space="preserve">Row </w:t>
            </w:r>
            <w:proofErr w:type="spellStart"/>
            <w:r>
              <w:rPr>
                <w:rFonts w:ascii="Arial" w:hAnsi="Arial" w:cs="Arial"/>
                <w:b/>
                <w:color w:val="auto"/>
                <w:lang w:eastAsia="es-ES"/>
              </w:rPr>
              <w:t>Wid</w:t>
            </w:r>
            <w:proofErr w:type="spellEnd"/>
          </w:p>
        </w:tc>
      </w:tr>
    </w:tbl>
    <w:p w:rsidR="008701E4" w:rsidRDefault="008701E4" w:rsidP="008701E4">
      <w:pPr>
        <w:pStyle w:val="15Indented"/>
        <w:ind w:left="720"/>
        <w:jc w:val="both"/>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808"/>
        <w:gridCol w:w="4112"/>
        <w:gridCol w:w="949"/>
        <w:gridCol w:w="676"/>
      </w:tblGrid>
      <w:tr w:rsidR="008701E4" w:rsidTr="00AB35F0">
        <w:tc>
          <w:tcPr>
            <w:tcW w:w="1681"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Logical Table Source</w:t>
            </w:r>
          </w:p>
        </w:tc>
        <w:tc>
          <w:tcPr>
            <w:tcW w:w="310"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Active</w:t>
            </w:r>
          </w:p>
        </w:tc>
        <w:tc>
          <w:tcPr>
            <w:tcW w:w="1062"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List of Physical Tables Mapped</w:t>
            </w:r>
          </w:p>
        </w:tc>
        <w:tc>
          <w:tcPr>
            <w:tcW w:w="752"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WHERE Clause in LTS</w:t>
            </w:r>
          </w:p>
        </w:tc>
        <w:tc>
          <w:tcPr>
            <w:tcW w:w="1195"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LTS Join Type</w:t>
            </w:r>
          </w:p>
        </w:tc>
      </w:tr>
      <w:tr w:rsidR="008701E4" w:rsidTr="00AB35F0">
        <w:trPr>
          <w:trHeight w:val="467"/>
        </w:trPr>
        <w:tc>
          <w:tcPr>
            <w:tcW w:w="1681" w:type="pct"/>
            <w:tcBorders>
              <w:top w:val="single" w:sz="4" w:space="0" w:color="auto"/>
              <w:left w:val="single" w:sz="4" w:space="0" w:color="auto"/>
              <w:bottom w:val="single" w:sz="4" w:space="0" w:color="auto"/>
              <w:right w:val="single" w:sz="4" w:space="0" w:color="auto"/>
            </w:tcBorders>
          </w:tcPr>
          <w:p w:rsidR="008701E4" w:rsidRPr="008701E4" w:rsidRDefault="002773EF" w:rsidP="008701E4">
            <w:pPr>
              <w:rPr>
                <w:rFonts w:cs="Arial"/>
              </w:rPr>
            </w:pPr>
            <w:proofErr w:type="spellStart"/>
            <w:r w:rsidRPr="002773EF">
              <w:rPr>
                <w:rFonts w:cs="Arial"/>
              </w:rPr>
              <w:t>Dim_WC_PREALLOC_USERS_D_Approver</w:t>
            </w:r>
            <w:proofErr w:type="spellEnd"/>
          </w:p>
        </w:tc>
        <w:tc>
          <w:tcPr>
            <w:tcW w:w="310" w:type="pct"/>
            <w:tcBorders>
              <w:top w:val="single" w:sz="4" w:space="0" w:color="auto"/>
              <w:left w:val="single" w:sz="4" w:space="0" w:color="auto"/>
              <w:bottom w:val="single" w:sz="4" w:space="0" w:color="auto"/>
              <w:right w:val="single" w:sz="4" w:space="0" w:color="auto"/>
            </w:tcBorders>
          </w:tcPr>
          <w:p w:rsidR="008701E4" w:rsidRPr="008701E4" w:rsidRDefault="008701E4" w:rsidP="008701E4">
            <w:pPr>
              <w:pStyle w:val="15Indented"/>
              <w:ind w:left="0"/>
              <w:rPr>
                <w:rFonts w:ascii="Arial" w:hAnsi="Arial" w:cs="Arial"/>
                <w:color w:val="auto"/>
                <w:lang w:eastAsia="es-ES"/>
              </w:rPr>
            </w:pPr>
            <w:r w:rsidRPr="008701E4">
              <w:rPr>
                <w:rFonts w:ascii="Arial" w:hAnsi="Arial" w:cs="Arial"/>
                <w:color w:val="auto"/>
                <w:lang w:eastAsia="es-ES"/>
              </w:rPr>
              <w:t>Y</w:t>
            </w:r>
          </w:p>
        </w:tc>
        <w:tc>
          <w:tcPr>
            <w:tcW w:w="1062" w:type="pct"/>
            <w:tcBorders>
              <w:top w:val="single" w:sz="4" w:space="0" w:color="auto"/>
              <w:left w:val="single" w:sz="4" w:space="0" w:color="auto"/>
              <w:bottom w:val="single" w:sz="4" w:space="0" w:color="auto"/>
              <w:right w:val="single" w:sz="4" w:space="0" w:color="auto"/>
            </w:tcBorders>
          </w:tcPr>
          <w:p w:rsidR="008701E4" w:rsidRPr="008701E4" w:rsidRDefault="002773EF" w:rsidP="00902B3D">
            <w:pPr>
              <w:rPr>
                <w:rFonts w:cs="Arial"/>
              </w:rPr>
            </w:pPr>
            <w:proofErr w:type="spellStart"/>
            <w:r w:rsidRPr="002773EF">
              <w:rPr>
                <w:rFonts w:cs="Arial"/>
              </w:rPr>
              <w:t>Dim_WC_PREALLOC_USERS_D_Approver</w:t>
            </w:r>
            <w:proofErr w:type="spellEnd"/>
          </w:p>
        </w:tc>
        <w:tc>
          <w:tcPr>
            <w:tcW w:w="752" w:type="pct"/>
            <w:tcBorders>
              <w:top w:val="single" w:sz="4" w:space="0" w:color="auto"/>
              <w:left w:val="single" w:sz="4" w:space="0" w:color="auto"/>
              <w:bottom w:val="single" w:sz="4" w:space="0" w:color="auto"/>
              <w:right w:val="single" w:sz="4" w:space="0" w:color="auto"/>
            </w:tcBorders>
          </w:tcPr>
          <w:p w:rsidR="008701E4" w:rsidRPr="008701E4" w:rsidRDefault="008701E4" w:rsidP="008701E4">
            <w:pPr>
              <w:pStyle w:val="PlainText"/>
              <w:rPr>
                <w:rFonts w:ascii="Arial" w:eastAsia="Times New Roman" w:hAnsi="Arial" w:cs="Arial"/>
                <w:sz w:val="20"/>
                <w:szCs w:val="20"/>
                <w:lang w:eastAsia="es-ES"/>
              </w:rPr>
            </w:pPr>
          </w:p>
        </w:tc>
        <w:tc>
          <w:tcPr>
            <w:tcW w:w="1195" w:type="pct"/>
            <w:tcBorders>
              <w:top w:val="single" w:sz="4" w:space="0" w:color="auto"/>
              <w:left w:val="single" w:sz="4" w:space="0" w:color="auto"/>
              <w:bottom w:val="single" w:sz="4" w:space="0" w:color="auto"/>
              <w:right w:val="single" w:sz="4" w:space="0" w:color="auto"/>
            </w:tcBorders>
          </w:tcPr>
          <w:p w:rsidR="008701E4" w:rsidRPr="008701E4" w:rsidRDefault="008701E4" w:rsidP="008701E4">
            <w:pPr>
              <w:pStyle w:val="15Indented"/>
              <w:ind w:left="0"/>
              <w:rPr>
                <w:rFonts w:ascii="Arial" w:hAnsi="Arial" w:cs="Arial"/>
                <w:color w:val="auto"/>
                <w:lang w:eastAsia="es-ES"/>
              </w:rPr>
            </w:pPr>
          </w:p>
        </w:tc>
      </w:tr>
    </w:tbl>
    <w:p w:rsidR="008701E4" w:rsidRDefault="008701E4" w:rsidP="008701E4">
      <w:pPr>
        <w:pStyle w:val="15Indented"/>
        <w:ind w:left="720"/>
        <w:jc w:val="both"/>
        <w:rPr>
          <w:sz w:val="22"/>
          <w:szCs w:val="22"/>
        </w:rPr>
      </w:pPr>
    </w:p>
    <w:p w:rsidR="002773EF" w:rsidRDefault="002773EF" w:rsidP="008701E4">
      <w:pPr>
        <w:pStyle w:val="15Indented"/>
        <w:ind w:left="720"/>
        <w:jc w:val="both"/>
        <w:rPr>
          <w:sz w:val="22"/>
          <w:szCs w:val="22"/>
        </w:rPr>
      </w:pPr>
    </w:p>
    <w:p w:rsidR="008701E4" w:rsidRDefault="008701E4" w:rsidP="008701E4">
      <w:pPr>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4"/>
        <w:gridCol w:w="7922"/>
      </w:tblGrid>
      <w:tr w:rsidR="008701E4" w:rsidTr="00AB35F0">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8701E4" w:rsidRPr="00B50C20" w:rsidRDefault="008701E4" w:rsidP="008701E4">
            <w:pPr>
              <w:rPr>
                <w:rFonts w:cs="Arial"/>
                <w:b/>
              </w:rPr>
            </w:pPr>
            <w:r w:rsidRPr="00B50C20">
              <w:rPr>
                <w:rFonts w:cs="Arial"/>
                <w:b/>
              </w:rPr>
              <w:t>Logical Table</w:t>
            </w:r>
          </w:p>
        </w:tc>
        <w:tc>
          <w:tcPr>
            <w:tcW w:w="3717" w:type="pct"/>
            <w:tcBorders>
              <w:top w:val="single" w:sz="4" w:space="0" w:color="auto"/>
              <w:left w:val="single" w:sz="4" w:space="0" w:color="auto"/>
              <w:bottom w:val="single" w:sz="4" w:space="0" w:color="auto"/>
              <w:right w:val="single" w:sz="4" w:space="0" w:color="auto"/>
            </w:tcBorders>
            <w:vAlign w:val="center"/>
            <w:hideMark/>
          </w:tcPr>
          <w:p w:rsidR="008701E4" w:rsidRPr="00B50C20" w:rsidRDefault="002773EF" w:rsidP="00902B3D">
            <w:pPr>
              <w:rPr>
                <w:rFonts w:cs="Arial"/>
                <w:b/>
              </w:rPr>
            </w:pPr>
            <w:r w:rsidRPr="002773EF">
              <w:rPr>
                <w:rFonts w:cs="Arial"/>
                <w:b/>
              </w:rPr>
              <w:t xml:space="preserve">Dim - </w:t>
            </w:r>
            <w:proofErr w:type="spellStart"/>
            <w:r w:rsidRPr="002773EF">
              <w:rPr>
                <w:rFonts w:cs="Arial"/>
                <w:b/>
              </w:rPr>
              <w:t>Prealloc</w:t>
            </w:r>
            <w:proofErr w:type="spellEnd"/>
            <w:r w:rsidRPr="002773EF">
              <w:rPr>
                <w:rFonts w:cs="Arial"/>
                <w:b/>
              </w:rPr>
              <w:t xml:space="preserve"> Changed By</w:t>
            </w:r>
          </w:p>
        </w:tc>
      </w:tr>
      <w:tr w:rsidR="008701E4" w:rsidTr="00AB35F0">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8701E4" w:rsidRPr="00B50C20" w:rsidRDefault="008701E4" w:rsidP="008701E4">
            <w:pPr>
              <w:rPr>
                <w:rFonts w:cs="Arial"/>
                <w:b/>
              </w:rPr>
            </w:pPr>
            <w:r w:rsidRPr="00B50C20">
              <w:rPr>
                <w:rFonts w:cs="Arial"/>
                <w:b/>
              </w:rPr>
              <w:t>Logical Table Type</w:t>
            </w:r>
          </w:p>
        </w:tc>
        <w:tc>
          <w:tcPr>
            <w:tcW w:w="3717" w:type="pct"/>
            <w:tcBorders>
              <w:top w:val="single" w:sz="4" w:space="0" w:color="auto"/>
              <w:left w:val="single" w:sz="4" w:space="0" w:color="auto"/>
              <w:bottom w:val="single" w:sz="4" w:space="0" w:color="auto"/>
              <w:right w:val="single" w:sz="4" w:space="0" w:color="auto"/>
            </w:tcBorders>
            <w:vAlign w:val="center"/>
            <w:hideMark/>
          </w:tcPr>
          <w:p w:rsidR="008701E4" w:rsidRPr="00B50C20" w:rsidRDefault="008701E4" w:rsidP="008701E4">
            <w:pPr>
              <w:rPr>
                <w:rFonts w:cs="Arial"/>
                <w:b/>
              </w:rPr>
            </w:pPr>
            <w:r w:rsidRPr="00B50C20">
              <w:rPr>
                <w:rFonts w:cs="Arial"/>
                <w:b/>
              </w:rPr>
              <w:t>Dimension</w:t>
            </w:r>
          </w:p>
        </w:tc>
      </w:tr>
      <w:tr w:rsidR="008701E4" w:rsidTr="00AB35F0">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8701E4" w:rsidRPr="00B50C20" w:rsidRDefault="008701E4" w:rsidP="008701E4">
            <w:pPr>
              <w:rPr>
                <w:rFonts w:cs="Arial"/>
                <w:b/>
              </w:rPr>
            </w:pPr>
            <w:r w:rsidRPr="00B50C20">
              <w:rPr>
                <w:rFonts w:cs="Arial"/>
                <w:b/>
              </w:rPr>
              <w:t>Primary Key</w:t>
            </w:r>
          </w:p>
        </w:tc>
        <w:tc>
          <w:tcPr>
            <w:tcW w:w="3717" w:type="pct"/>
            <w:tcBorders>
              <w:top w:val="single" w:sz="4" w:space="0" w:color="auto"/>
              <w:left w:val="single" w:sz="4" w:space="0" w:color="auto"/>
              <w:bottom w:val="single" w:sz="4" w:space="0" w:color="auto"/>
              <w:right w:val="single" w:sz="4" w:space="0" w:color="auto"/>
            </w:tcBorders>
            <w:vAlign w:val="center"/>
            <w:hideMark/>
          </w:tcPr>
          <w:p w:rsidR="008701E4" w:rsidRPr="00B50C20" w:rsidRDefault="002773EF" w:rsidP="008701E4">
            <w:pPr>
              <w:pStyle w:val="15Indented"/>
              <w:ind w:left="0"/>
              <w:jc w:val="both"/>
              <w:rPr>
                <w:rFonts w:ascii="Arial" w:hAnsi="Arial" w:cs="Arial"/>
                <w:b/>
                <w:color w:val="auto"/>
                <w:lang w:eastAsia="es-ES"/>
              </w:rPr>
            </w:pPr>
            <w:r>
              <w:rPr>
                <w:rFonts w:ascii="Arial" w:hAnsi="Arial" w:cs="Arial"/>
                <w:b/>
                <w:color w:val="auto"/>
                <w:lang w:eastAsia="es-ES"/>
              </w:rPr>
              <w:t xml:space="preserve">Row </w:t>
            </w:r>
            <w:proofErr w:type="spellStart"/>
            <w:r>
              <w:rPr>
                <w:rFonts w:ascii="Arial" w:hAnsi="Arial" w:cs="Arial"/>
                <w:b/>
                <w:color w:val="auto"/>
                <w:lang w:eastAsia="es-ES"/>
              </w:rPr>
              <w:t>Wid</w:t>
            </w:r>
            <w:proofErr w:type="spellEnd"/>
          </w:p>
        </w:tc>
      </w:tr>
    </w:tbl>
    <w:p w:rsidR="008701E4" w:rsidRDefault="008701E4" w:rsidP="008701E4">
      <w:pPr>
        <w:pStyle w:val="15Indented"/>
        <w:ind w:left="720"/>
        <w:jc w:val="both"/>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6"/>
        <w:gridCol w:w="817"/>
        <w:gridCol w:w="3896"/>
        <w:gridCol w:w="961"/>
        <w:gridCol w:w="1086"/>
      </w:tblGrid>
      <w:tr w:rsidR="008701E4" w:rsidTr="00AB35F0">
        <w:tc>
          <w:tcPr>
            <w:tcW w:w="1681"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Logical Table Source</w:t>
            </w:r>
          </w:p>
        </w:tc>
        <w:tc>
          <w:tcPr>
            <w:tcW w:w="310"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Active</w:t>
            </w:r>
          </w:p>
        </w:tc>
        <w:tc>
          <w:tcPr>
            <w:tcW w:w="1062"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List of Physical Tables Mapped</w:t>
            </w:r>
          </w:p>
        </w:tc>
        <w:tc>
          <w:tcPr>
            <w:tcW w:w="752"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WHERE Clause in LTS</w:t>
            </w:r>
          </w:p>
        </w:tc>
        <w:tc>
          <w:tcPr>
            <w:tcW w:w="1195"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LTS Join Type</w:t>
            </w:r>
          </w:p>
        </w:tc>
      </w:tr>
      <w:tr w:rsidR="008701E4" w:rsidTr="00AB35F0">
        <w:trPr>
          <w:trHeight w:val="467"/>
        </w:trPr>
        <w:tc>
          <w:tcPr>
            <w:tcW w:w="1681" w:type="pct"/>
            <w:tcBorders>
              <w:top w:val="single" w:sz="4" w:space="0" w:color="auto"/>
              <w:left w:val="single" w:sz="4" w:space="0" w:color="auto"/>
              <w:bottom w:val="single" w:sz="4" w:space="0" w:color="auto"/>
              <w:right w:val="single" w:sz="4" w:space="0" w:color="auto"/>
            </w:tcBorders>
          </w:tcPr>
          <w:p w:rsidR="008701E4" w:rsidRPr="008701E4" w:rsidRDefault="002773EF" w:rsidP="008701E4">
            <w:pPr>
              <w:rPr>
                <w:rFonts w:cs="Arial"/>
              </w:rPr>
            </w:pPr>
            <w:proofErr w:type="spellStart"/>
            <w:r w:rsidRPr="002773EF">
              <w:rPr>
                <w:rFonts w:cs="Arial"/>
              </w:rPr>
              <w:t>Dim_W_USER_D_Prealloc_Changed_By</w:t>
            </w:r>
            <w:proofErr w:type="spellEnd"/>
          </w:p>
        </w:tc>
        <w:tc>
          <w:tcPr>
            <w:tcW w:w="310" w:type="pct"/>
            <w:tcBorders>
              <w:top w:val="single" w:sz="4" w:space="0" w:color="auto"/>
              <w:left w:val="single" w:sz="4" w:space="0" w:color="auto"/>
              <w:bottom w:val="single" w:sz="4" w:space="0" w:color="auto"/>
              <w:right w:val="single" w:sz="4" w:space="0" w:color="auto"/>
            </w:tcBorders>
          </w:tcPr>
          <w:p w:rsidR="008701E4" w:rsidRPr="008701E4" w:rsidRDefault="002773EF" w:rsidP="008701E4">
            <w:pPr>
              <w:pStyle w:val="15Indented"/>
              <w:ind w:left="0"/>
              <w:rPr>
                <w:rFonts w:ascii="Arial" w:hAnsi="Arial" w:cs="Arial"/>
                <w:color w:val="auto"/>
                <w:lang w:eastAsia="es-ES"/>
              </w:rPr>
            </w:pPr>
            <w:r>
              <w:rPr>
                <w:rFonts w:ascii="Arial" w:hAnsi="Arial" w:cs="Arial"/>
                <w:color w:val="auto"/>
                <w:lang w:eastAsia="es-ES"/>
              </w:rPr>
              <w:t>Y</w:t>
            </w:r>
          </w:p>
        </w:tc>
        <w:tc>
          <w:tcPr>
            <w:tcW w:w="1062" w:type="pct"/>
            <w:tcBorders>
              <w:top w:val="single" w:sz="4" w:space="0" w:color="auto"/>
              <w:left w:val="single" w:sz="4" w:space="0" w:color="auto"/>
              <w:bottom w:val="single" w:sz="4" w:space="0" w:color="auto"/>
              <w:right w:val="single" w:sz="4" w:space="0" w:color="auto"/>
            </w:tcBorders>
          </w:tcPr>
          <w:p w:rsidR="008701E4" w:rsidRPr="008701E4" w:rsidRDefault="002773EF" w:rsidP="008701E4">
            <w:pPr>
              <w:rPr>
                <w:rFonts w:cs="Arial"/>
              </w:rPr>
            </w:pPr>
            <w:proofErr w:type="spellStart"/>
            <w:r w:rsidRPr="002773EF">
              <w:rPr>
                <w:rFonts w:cs="Arial"/>
              </w:rPr>
              <w:t>Dim_W_USER_D_Prealloc_Changed_By</w:t>
            </w:r>
            <w:proofErr w:type="spellEnd"/>
          </w:p>
        </w:tc>
        <w:tc>
          <w:tcPr>
            <w:tcW w:w="752" w:type="pct"/>
            <w:tcBorders>
              <w:top w:val="single" w:sz="4" w:space="0" w:color="auto"/>
              <w:left w:val="single" w:sz="4" w:space="0" w:color="auto"/>
              <w:bottom w:val="single" w:sz="4" w:space="0" w:color="auto"/>
              <w:right w:val="single" w:sz="4" w:space="0" w:color="auto"/>
            </w:tcBorders>
          </w:tcPr>
          <w:p w:rsidR="008701E4" w:rsidRPr="008701E4" w:rsidRDefault="008701E4" w:rsidP="008701E4">
            <w:pPr>
              <w:pStyle w:val="PlainText"/>
              <w:rPr>
                <w:rFonts w:ascii="Arial" w:eastAsia="Times New Roman" w:hAnsi="Arial" w:cs="Arial"/>
                <w:sz w:val="20"/>
                <w:szCs w:val="20"/>
                <w:lang w:eastAsia="es-ES"/>
              </w:rPr>
            </w:pPr>
          </w:p>
        </w:tc>
        <w:tc>
          <w:tcPr>
            <w:tcW w:w="1195" w:type="pct"/>
            <w:tcBorders>
              <w:top w:val="single" w:sz="4" w:space="0" w:color="auto"/>
              <w:left w:val="single" w:sz="4" w:space="0" w:color="auto"/>
              <w:bottom w:val="single" w:sz="4" w:space="0" w:color="auto"/>
              <w:right w:val="single" w:sz="4" w:space="0" w:color="auto"/>
            </w:tcBorders>
          </w:tcPr>
          <w:p w:rsidR="008701E4" w:rsidRPr="008701E4" w:rsidRDefault="008701E4" w:rsidP="008701E4">
            <w:pPr>
              <w:pStyle w:val="15Indented"/>
              <w:ind w:left="0"/>
              <w:rPr>
                <w:rFonts w:ascii="Arial" w:hAnsi="Arial" w:cs="Arial"/>
                <w:color w:val="auto"/>
                <w:lang w:eastAsia="es-ES"/>
              </w:rPr>
            </w:pPr>
          </w:p>
        </w:tc>
      </w:tr>
    </w:tbl>
    <w:p w:rsidR="008701E4" w:rsidRDefault="008701E4" w:rsidP="008701E4">
      <w:pPr>
        <w:pStyle w:val="15Indented"/>
        <w:ind w:left="720"/>
        <w:jc w:val="both"/>
        <w:rPr>
          <w:sz w:val="22"/>
          <w:szCs w:val="22"/>
        </w:rPr>
      </w:pPr>
    </w:p>
    <w:p w:rsidR="008701E4" w:rsidRDefault="008701E4" w:rsidP="008701E4">
      <w:pPr>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4"/>
        <w:gridCol w:w="7922"/>
      </w:tblGrid>
      <w:tr w:rsidR="008701E4" w:rsidTr="00AB35F0">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8701E4" w:rsidRPr="00B50C20" w:rsidRDefault="008701E4" w:rsidP="008701E4">
            <w:pPr>
              <w:rPr>
                <w:rFonts w:cs="Arial"/>
                <w:b/>
              </w:rPr>
            </w:pPr>
            <w:r w:rsidRPr="00B50C20">
              <w:rPr>
                <w:rFonts w:cs="Arial"/>
                <w:b/>
              </w:rPr>
              <w:t>Logical Table</w:t>
            </w:r>
          </w:p>
        </w:tc>
        <w:tc>
          <w:tcPr>
            <w:tcW w:w="3717" w:type="pct"/>
            <w:tcBorders>
              <w:top w:val="single" w:sz="4" w:space="0" w:color="auto"/>
              <w:left w:val="single" w:sz="4" w:space="0" w:color="auto"/>
              <w:bottom w:val="single" w:sz="4" w:space="0" w:color="auto"/>
              <w:right w:val="single" w:sz="4" w:space="0" w:color="auto"/>
            </w:tcBorders>
            <w:vAlign w:val="center"/>
            <w:hideMark/>
          </w:tcPr>
          <w:p w:rsidR="008701E4" w:rsidRPr="00B50C20" w:rsidRDefault="002773EF" w:rsidP="008701E4">
            <w:pPr>
              <w:rPr>
                <w:rFonts w:cs="Arial"/>
                <w:b/>
              </w:rPr>
            </w:pPr>
            <w:r w:rsidRPr="002773EF">
              <w:rPr>
                <w:rFonts w:cs="Arial"/>
                <w:b/>
              </w:rPr>
              <w:t xml:space="preserve">Dim - </w:t>
            </w:r>
            <w:proofErr w:type="spellStart"/>
            <w:r w:rsidRPr="002773EF">
              <w:rPr>
                <w:rFonts w:cs="Arial"/>
                <w:b/>
              </w:rPr>
              <w:t>Prealloc</w:t>
            </w:r>
            <w:proofErr w:type="spellEnd"/>
            <w:r w:rsidRPr="002773EF">
              <w:rPr>
                <w:rFonts w:cs="Arial"/>
                <w:b/>
              </w:rPr>
              <w:t xml:space="preserve"> Cost Pool</w:t>
            </w:r>
          </w:p>
        </w:tc>
      </w:tr>
      <w:tr w:rsidR="008701E4" w:rsidTr="00AB35F0">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8701E4" w:rsidRPr="00B50C20" w:rsidRDefault="008701E4" w:rsidP="008701E4">
            <w:pPr>
              <w:rPr>
                <w:rFonts w:cs="Arial"/>
                <w:b/>
              </w:rPr>
            </w:pPr>
            <w:r w:rsidRPr="00B50C20">
              <w:rPr>
                <w:rFonts w:cs="Arial"/>
                <w:b/>
              </w:rPr>
              <w:t>Logical Table Type</w:t>
            </w:r>
          </w:p>
        </w:tc>
        <w:tc>
          <w:tcPr>
            <w:tcW w:w="3717" w:type="pct"/>
            <w:tcBorders>
              <w:top w:val="single" w:sz="4" w:space="0" w:color="auto"/>
              <w:left w:val="single" w:sz="4" w:space="0" w:color="auto"/>
              <w:bottom w:val="single" w:sz="4" w:space="0" w:color="auto"/>
              <w:right w:val="single" w:sz="4" w:space="0" w:color="auto"/>
            </w:tcBorders>
            <w:vAlign w:val="center"/>
            <w:hideMark/>
          </w:tcPr>
          <w:p w:rsidR="008701E4" w:rsidRPr="00B50C20" w:rsidRDefault="008701E4" w:rsidP="008701E4">
            <w:pPr>
              <w:rPr>
                <w:rFonts w:cs="Arial"/>
                <w:b/>
              </w:rPr>
            </w:pPr>
            <w:r w:rsidRPr="00B50C20">
              <w:rPr>
                <w:rFonts w:cs="Arial"/>
                <w:b/>
              </w:rPr>
              <w:t>Dimension</w:t>
            </w:r>
          </w:p>
        </w:tc>
      </w:tr>
      <w:tr w:rsidR="002773EF" w:rsidTr="00AB35F0">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2773EF" w:rsidRPr="00B50C20" w:rsidRDefault="002773EF" w:rsidP="008701E4">
            <w:pPr>
              <w:rPr>
                <w:rFonts w:cs="Arial"/>
                <w:b/>
              </w:rPr>
            </w:pPr>
            <w:r w:rsidRPr="00B50C20">
              <w:rPr>
                <w:rFonts w:cs="Arial"/>
                <w:b/>
              </w:rPr>
              <w:t>Primary Key</w:t>
            </w:r>
          </w:p>
        </w:tc>
        <w:tc>
          <w:tcPr>
            <w:tcW w:w="3717" w:type="pct"/>
            <w:tcBorders>
              <w:top w:val="single" w:sz="4" w:space="0" w:color="auto"/>
              <w:left w:val="single" w:sz="4" w:space="0" w:color="auto"/>
              <w:bottom w:val="single" w:sz="4" w:space="0" w:color="auto"/>
              <w:right w:val="single" w:sz="4" w:space="0" w:color="auto"/>
            </w:tcBorders>
            <w:vAlign w:val="center"/>
          </w:tcPr>
          <w:p w:rsidR="002773EF" w:rsidRPr="00B50C20" w:rsidRDefault="002773EF" w:rsidP="002773EF">
            <w:pPr>
              <w:pStyle w:val="15Indented"/>
              <w:ind w:left="0"/>
              <w:jc w:val="both"/>
              <w:rPr>
                <w:rFonts w:ascii="Arial" w:hAnsi="Arial" w:cs="Arial"/>
                <w:b/>
                <w:color w:val="auto"/>
                <w:lang w:eastAsia="es-ES"/>
              </w:rPr>
            </w:pPr>
            <w:r>
              <w:rPr>
                <w:rFonts w:ascii="Arial" w:hAnsi="Arial" w:cs="Arial"/>
                <w:b/>
                <w:color w:val="auto"/>
                <w:lang w:eastAsia="es-ES"/>
              </w:rPr>
              <w:t xml:space="preserve">Row </w:t>
            </w:r>
            <w:proofErr w:type="spellStart"/>
            <w:r>
              <w:rPr>
                <w:rFonts w:ascii="Arial" w:hAnsi="Arial" w:cs="Arial"/>
                <w:b/>
                <w:color w:val="auto"/>
                <w:lang w:eastAsia="es-ES"/>
              </w:rPr>
              <w:t>Wid</w:t>
            </w:r>
            <w:proofErr w:type="spellEnd"/>
          </w:p>
        </w:tc>
      </w:tr>
    </w:tbl>
    <w:p w:rsidR="008701E4" w:rsidRDefault="008701E4" w:rsidP="008701E4">
      <w:pPr>
        <w:pStyle w:val="15Indented"/>
        <w:ind w:left="720"/>
        <w:jc w:val="both"/>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5"/>
        <w:gridCol w:w="817"/>
        <w:gridCol w:w="2495"/>
        <w:gridCol w:w="1452"/>
        <w:gridCol w:w="2477"/>
      </w:tblGrid>
      <w:tr w:rsidR="008701E4" w:rsidTr="00AB35F0">
        <w:tc>
          <w:tcPr>
            <w:tcW w:w="1667"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Logical Table Source</w:t>
            </w:r>
          </w:p>
        </w:tc>
        <w:tc>
          <w:tcPr>
            <w:tcW w:w="307"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Active</w:t>
            </w:r>
          </w:p>
        </w:tc>
        <w:tc>
          <w:tcPr>
            <w:tcW w:w="1053"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List of Physical Tables Mapped</w:t>
            </w:r>
          </w:p>
        </w:tc>
        <w:tc>
          <w:tcPr>
            <w:tcW w:w="746"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WHERE Clause in LTS</w:t>
            </w:r>
          </w:p>
        </w:tc>
        <w:tc>
          <w:tcPr>
            <w:tcW w:w="1228"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LTS Join Type</w:t>
            </w:r>
          </w:p>
        </w:tc>
      </w:tr>
      <w:tr w:rsidR="008701E4" w:rsidTr="00AB35F0">
        <w:trPr>
          <w:trHeight w:val="467"/>
        </w:trPr>
        <w:tc>
          <w:tcPr>
            <w:tcW w:w="1667" w:type="pct"/>
            <w:tcBorders>
              <w:top w:val="single" w:sz="4" w:space="0" w:color="auto"/>
              <w:left w:val="single" w:sz="4" w:space="0" w:color="auto"/>
              <w:bottom w:val="single" w:sz="4" w:space="0" w:color="auto"/>
              <w:right w:val="single" w:sz="4" w:space="0" w:color="auto"/>
            </w:tcBorders>
          </w:tcPr>
          <w:p w:rsidR="008701E4" w:rsidRPr="008701E4" w:rsidRDefault="002773EF" w:rsidP="008701E4">
            <w:pPr>
              <w:rPr>
                <w:rFonts w:cs="Arial"/>
              </w:rPr>
            </w:pPr>
            <w:proofErr w:type="spellStart"/>
            <w:r w:rsidRPr="002773EF">
              <w:rPr>
                <w:rFonts w:cs="Arial"/>
              </w:rPr>
              <w:t>Dim_WC_COSTPOOL_D</w:t>
            </w:r>
            <w:proofErr w:type="spellEnd"/>
          </w:p>
        </w:tc>
        <w:tc>
          <w:tcPr>
            <w:tcW w:w="307" w:type="pct"/>
            <w:tcBorders>
              <w:top w:val="single" w:sz="4" w:space="0" w:color="auto"/>
              <w:left w:val="single" w:sz="4" w:space="0" w:color="auto"/>
              <w:bottom w:val="single" w:sz="4" w:space="0" w:color="auto"/>
              <w:right w:val="single" w:sz="4" w:space="0" w:color="auto"/>
            </w:tcBorders>
          </w:tcPr>
          <w:p w:rsidR="008701E4" w:rsidRPr="008701E4" w:rsidRDefault="008701E4" w:rsidP="008701E4">
            <w:pPr>
              <w:pStyle w:val="15Indented"/>
              <w:ind w:left="0"/>
              <w:rPr>
                <w:rFonts w:ascii="Arial" w:hAnsi="Arial" w:cs="Arial"/>
                <w:color w:val="auto"/>
                <w:lang w:eastAsia="es-ES"/>
              </w:rPr>
            </w:pPr>
            <w:r w:rsidRPr="008701E4">
              <w:rPr>
                <w:rFonts w:ascii="Arial" w:hAnsi="Arial" w:cs="Arial"/>
                <w:color w:val="auto"/>
                <w:lang w:eastAsia="es-ES"/>
              </w:rPr>
              <w:t>Y</w:t>
            </w:r>
          </w:p>
        </w:tc>
        <w:tc>
          <w:tcPr>
            <w:tcW w:w="1053" w:type="pct"/>
            <w:tcBorders>
              <w:top w:val="single" w:sz="4" w:space="0" w:color="auto"/>
              <w:left w:val="single" w:sz="4" w:space="0" w:color="auto"/>
              <w:bottom w:val="single" w:sz="4" w:space="0" w:color="auto"/>
              <w:right w:val="single" w:sz="4" w:space="0" w:color="auto"/>
            </w:tcBorders>
          </w:tcPr>
          <w:p w:rsidR="008701E4" w:rsidRPr="008701E4" w:rsidRDefault="002773EF" w:rsidP="00902B3D">
            <w:pPr>
              <w:rPr>
                <w:rFonts w:cs="Arial"/>
              </w:rPr>
            </w:pPr>
            <w:proofErr w:type="spellStart"/>
            <w:r w:rsidRPr="002773EF">
              <w:rPr>
                <w:rFonts w:cs="Arial"/>
              </w:rPr>
              <w:t>Dim_WC_COSTPOOL_D</w:t>
            </w:r>
            <w:proofErr w:type="spellEnd"/>
          </w:p>
        </w:tc>
        <w:tc>
          <w:tcPr>
            <w:tcW w:w="746" w:type="pct"/>
            <w:tcBorders>
              <w:top w:val="single" w:sz="4" w:space="0" w:color="auto"/>
              <w:left w:val="single" w:sz="4" w:space="0" w:color="auto"/>
              <w:bottom w:val="single" w:sz="4" w:space="0" w:color="auto"/>
              <w:right w:val="single" w:sz="4" w:space="0" w:color="auto"/>
            </w:tcBorders>
          </w:tcPr>
          <w:p w:rsidR="008701E4" w:rsidRPr="008701E4" w:rsidRDefault="008701E4" w:rsidP="00902B3D">
            <w:pPr>
              <w:pStyle w:val="PlainText"/>
              <w:rPr>
                <w:rFonts w:ascii="Arial" w:eastAsia="Times New Roman" w:hAnsi="Arial" w:cs="Arial"/>
                <w:sz w:val="20"/>
                <w:szCs w:val="20"/>
                <w:lang w:eastAsia="es-ES"/>
              </w:rPr>
            </w:pPr>
          </w:p>
        </w:tc>
        <w:tc>
          <w:tcPr>
            <w:tcW w:w="1228" w:type="pct"/>
            <w:tcBorders>
              <w:top w:val="single" w:sz="4" w:space="0" w:color="auto"/>
              <w:left w:val="single" w:sz="4" w:space="0" w:color="auto"/>
              <w:bottom w:val="single" w:sz="4" w:space="0" w:color="auto"/>
              <w:right w:val="single" w:sz="4" w:space="0" w:color="auto"/>
            </w:tcBorders>
          </w:tcPr>
          <w:p w:rsidR="008701E4" w:rsidRPr="008701E4" w:rsidRDefault="008701E4" w:rsidP="008701E4">
            <w:pPr>
              <w:pStyle w:val="15Indented"/>
              <w:ind w:left="0"/>
              <w:rPr>
                <w:rFonts w:ascii="Arial" w:hAnsi="Arial" w:cs="Arial"/>
                <w:color w:val="auto"/>
                <w:lang w:eastAsia="es-ES"/>
              </w:rPr>
            </w:pPr>
          </w:p>
        </w:tc>
      </w:tr>
    </w:tbl>
    <w:p w:rsidR="008701E4" w:rsidRDefault="008701E4" w:rsidP="008701E4">
      <w:pPr>
        <w:pStyle w:val="15Indented"/>
        <w:ind w:left="720"/>
        <w:jc w:val="both"/>
        <w:rPr>
          <w:sz w:val="22"/>
          <w:szCs w:val="22"/>
        </w:rPr>
      </w:pPr>
    </w:p>
    <w:p w:rsidR="008701E4" w:rsidRDefault="008701E4" w:rsidP="008701E4">
      <w:pPr>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7945"/>
      </w:tblGrid>
      <w:tr w:rsidR="008701E4"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8701E4" w:rsidRPr="00B50C20" w:rsidRDefault="008701E4" w:rsidP="008701E4">
            <w:pPr>
              <w:rPr>
                <w:rFonts w:cs="Arial"/>
                <w:b/>
              </w:rPr>
            </w:pPr>
            <w:r w:rsidRPr="00B50C20">
              <w:rPr>
                <w:rFonts w:cs="Arial"/>
                <w:b/>
              </w:rPr>
              <w:t>Logical Table</w:t>
            </w:r>
          </w:p>
        </w:tc>
        <w:tc>
          <w:tcPr>
            <w:tcW w:w="3728" w:type="pct"/>
            <w:tcBorders>
              <w:top w:val="single" w:sz="4" w:space="0" w:color="auto"/>
              <w:left w:val="single" w:sz="4" w:space="0" w:color="auto"/>
              <w:bottom w:val="single" w:sz="4" w:space="0" w:color="auto"/>
              <w:right w:val="single" w:sz="4" w:space="0" w:color="auto"/>
            </w:tcBorders>
            <w:vAlign w:val="center"/>
            <w:hideMark/>
          </w:tcPr>
          <w:p w:rsidR="008701E4" w:rsidRPr="00B50C20" w:rsidRDefault="002773EF" w:rsidP="008701E4">
            <w:pPr>
              <w:rPr>
                <w:rFonts w:cs="Arial"/>
                <w:b/>
              </w:rPr>
            </w:pPr>
            <w:r w:rsidRPr="002773EF">
              <w:rPr>
                <w:rFonts w:cs="Arial"/>
                <w:b/>
              </w:rPr>
              <w:t xml:space="preserve">Dim - </w:t>
            </w:r>
            <w:proofErr w:type="spellStart"/>
            <w:r w:rsidRPr="002773EF">
              <w:rPr>
                <w:rFonts w:cs="Arial"/>
                <w:b/>
              </w:rPr>
              <w:t>PreAlloc</w:t>
            </w:r>
            <w:proofErr w:type="spellEnd"/>
            <w:r w:rsidRPr="002773EF">
              <w:rPr>
                <w:rFonts w:cs="Arial"/>
                <w:b/>
              </w:rPr>
              <w:t xml:space="preserve"> Created By</w:t>
            </w:r>
          </w:p>
        </w:tc>
      </w:tr>
      <w:tr w:rsidR="008701E4"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8701E4" w:rsidRPr="00B50C20" w:rsidRDefault="008701E4" w:rsidP="008701E4">
            <w:pPr>
              <w:rPr>
                <w:rFonts w:cs="Arial"/>
                <w:b/>
              </w:rPr>
            </w:pPr>
            <w:r w:rsidRPr="00B50C20">
              <w:rPr>
                <w:rFonts w:cs="Arial"/>
                <w:b/>
              </w:rPr>
              <w:t>Logical Table Type</w:t>
            </w:r>
          </w:p>
        </w:tc>
        <w:tc>
          <w:tcPr>
            <w:tcW w:w="3728" w:type="pct"/>
            <w:tcBorders>
              <w:top w:val="single" w:sz="4" w:space="0" w:color="auto"/>
              <w:left w:val="single" w:sz="4" w:space="0" w:color="auto"/>
              <w:bottom w:val="single" w:sz="4" w:space="0" w:color="auto"/>
              <w:right w:val="single" w:sz="4" w:space="0" w:color="auto"/>
            </w:tcBorders>
            <w:vAlign w:val="center"/>
            <w:hideMark/>
          </w:tcPr>
          <w:p w:rsidR="008701E4" w:rsidRPr="00B50C20" w:rsidRDefault="008701E4" w:rsidP="008701E4">
            <w:pPr>
              <w:rPr>
                <w:rFonts w:cs="Arial"/>
                <w:b/>
              </w:rPr>
            </w:pPr>
            <w:r w:rsidRPr="00B50C20">
              <w:rPr>
                <w:rFonts w:cs="Arial"/>
                <w:b/>
              </w:rPr>
              <w:t>Dimension</w:t>
            </w:r>
          </w:p>
        </w:tc>
      </w:tr>
      <w:tr w:rsidR="002773EF"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2773EF" w:rsidRPr="00B50C20" w:rsidRDefault="002773EF" w:rsidP="008701E4">
            <w:pPr>
              <w:rPr>
                <w:rFonts w:cs="Arial"/>
                <w:b/>
              </w:rPr>
            </w:pPr>
            <w:r w:rsidRPr="00B50C20">
              <w:rPr>
                <w:rFonts w:cs="Arial"/>
                <w:b/>
              </w:rPr>
              <w:t>Primary Key</w:t>
            </w:r>
          </w:p>
        </w:tc>
        <w:tc>
          <w:tcPr>
            <w:tcW w:w="3728" w:type="pct"/>
            <w:tcBorders>
              <w:top w:val="single" w:sz="4" w:space="0" w:color="auto"/>
              <w:left w:val="single" w:sz="4" w:space="0" w:color="auto"/>
              <w:bottom w:val="single" w:sz="4" w:space="0" w:color="auto"/>
              <w:right w:val="single" w:sz="4" w:space="0" w:color="auto"/>
            </w:tcBorders>
            <w:vAlign w:val="center"/>
            <w:hideMark/>
          </w:tcPr>
          <w:p w:rsidR="002773EF" w:rsidRPr="00B50C20" w:rsidRDefault="002773EF" w:rsidP="002773EF">
            <w:pPr>
              <w:pStyle w:val="15Indented"/>
              <w:ind w:left="0"/>
              <w:jc w:val="both"/>
              <w:rPr>
                <w:rFonts w:ascii="Arial" w:hAnsi="Arial" w:cs="Arial"/>
                <w:b/>
                <w:color w:val="auto"/>
                <w:lang w:eastAsia="es-ES"/>
              </w:rPr>
            </w:pPr>
            <w:r>
              <w:rPr>
                <w:rFonts w:ascii="Arial" w:hAnsi="Arial" w:cs="Arial"/>
                <w:b/>
                <w:color w:val="auto"/>
                <w:lang w:eastAsia="es-ES"/>
              </w:rPr>
              <w:t xml:space="preserve">Row </w:t>
            </w:r>
            <w:proofErr w:type="spellStart"/>
            <w:r>
              <w:rPr>
                <w:rFonts w:ascii="Arial" w:hAnsi="Arial" w:cs="Arial"/>
                <w:b/>
                <w:color w:val="auto"/>
                <w:lang w:eastAsia="es-ES"/>
              </w:rPr>
              <w:t>Wid</w:t>
            </w:r>
            <w:proofErr w:type="spellEnd"/>
          </w:p>
        </w:tc>
      </w:tr>
    </w:tbl>
    <w:p w:rsidR="008701E4" w:rsidRDefault="008701E4" w:rsidP="008701E4">
      <w:pPr>
        <w:pStyle w:val="15Indented"/>
        <w:ind w:left="720"/>
        <w:jc w:val="both"/>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8"/>
        <w:gridCol w:w="817"/>
        <w:gridCol w:w="3818"/>
        <w:gridCol w:w="961"/>
        <w:gridCol w:w="1242"/>
      </w:tblGrid>
      <w:tr w:rsidR="008701E4" w:rsidTr="00AB35F0">
        <w:tc>
          <w:tcPr>
            <w:tcW w:w="1667"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Logical Table Source</w:t>
            </w:r>
          </w:p>
        </w:tc>
        <w:tc>
          <w:tcPr>
            <w:tcW w:w="307"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Active</w:t>
            </w:r>
          </w:p>
        </w:tc>
        <w:tc>
          <w:tcPr>
            <w:tcW w:w="1053"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List of Physical Tables Mapped</w:t>
            </w:r>
          </w:p>
        </w:tc>
        <w:tc>
          <w:tcPr>
            <w:tcW w:w="746"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WHERE Clause in LTS</w:t>
            </w:r>
          </w:p>
        </w:tc>
        <w:tc>
          <w:tcPr>
            <w:tcW w:w="1228"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LTS Join Type</w:t>
            </w:r>
          </w:p>
        </w:tc>
      </w:tr>
      <w:tr w:rsidR="008701E4" w:rsidTr="00AB35F0">
        <w:trPr>
          <w:trHeight w:val="467"/>
        </w:trPr>
        <w:tc>
          <w:tcPr>
            <w:tcW w:w="1667" w:type="pct"/>
            <w:tcBorders>
              <w:top w:val="single" w:sz="4" w:space="0" w:color="auto"/>
              <w:left w:val="single" w:sz="4" w:space="0" w:color="auto"/>
              <w:bottom w:val="single" w:sz="4" w:space="0" w:color="auto"/>
              <w:right w:val="single" w:sz="4" w:space="0" w:color="auto"/>
            </w:tcBorders>
          </w:tcPr>
          <w:p w:rsidR="008701E4" w:rsidRPr="008701E4" w:rsidRDefault="002773EF" w:rsidP="008701E4">
            <w:pPr>
              <w:rPr>
                <w:rFonts w:cs="Arial"/>
              </w:rPr>
            </w:pPr>
            <w:proofErr w:type="spellStart"/>
            <w:r w:rsidRPr="002773EF">
              <w:rPr>
                <w:rFonts w:cs="Arial"/>
              </w:rPr>
              <w:t>Dim_W_USER_D_PreAlloc_Created_By</w:t>
            </w:r>
            <w:proofErr w:type="spellEnd"/>
          </w:p>
        </w:tc>
        <w:tc>
          <w:tcPr>
            <w:tcW w:w="307" w:type="pct"/>
            <w:tcBorders>
              <w:top w:val="single" w:sz="4" w:space="0" w:color="auto"/>
              <w:left w:val="single" w:sz="4" w:space="0" w:color="auto"/>
              <w:bottom w:val="single" w:sz="4" w:space="0" w:color="auto"/>
              <w:right w:val="single" w:sz="4" w:space="0" w:color="auto"/>
            </w:tcBorders>
          </w:tcPr>
          <w:p w:rsidR="008701E4" w:rsidRPr="008701E4" w:rsidRDefault="008701E4" w:rsidP="008701E4">
            <w:pPr>
              <w:pStyle w:val="15Indented"/>
              <w:ind w:left="0"/>
              <w:rPr>
                <w:rFonts w:ascii="Arial" w:hAnsi="Arial" w:cs="Arial"/>
                <w:color w:val="auto"/>
                <w:lang w:eastAsia="es-ES"/>
              </w:rPr>
            </w:pPr>
            <w:r w:rsidRPr="008701E4">
              <w:rPr>
                <w:rFonts w:ascii="Arial" w:hAnsi="Arial" w:cs="Arial"/>
                <w:color w:val="auto"/>
                <w:lang w:eastAsia="es-ES"/>
              </w:rPr>
              <w:t>Y</w:t>
            </w:r>
          </w:p>
        </w:tc>
        <w:tc>
          <w:tcPr>
            <w:tcW w:w="1053" w:type="pct"/>
            <w:tcBorders>
              <w:top w:val="single" w:sz="4" w:space="0" w:color="auto"/>
              <w:left w:val="single" w:sz="4" w:space="0" w:color="auto"/>
              <w:bottom w:val="single" w:sz="4" w:space="0" w:color="auto"/>
              <w:right w:val="single" w:sz="4" w:space="0" w:color="auto"/>
            </w:tcBorders>
          </w:tcPr>
          <w:p w:rsidR="008701E4" w:rsidRPr="008701E4" w:rsidRDefault="002773EF" w:rsidP="00902B3D">
            <w:pPr>
              <w:rPr>
                <w:rFonts w:cs="Arial"/>
              </w:rPr>
            </w:pPr>
            <w:proofErr w:type="spellStart"/>
            <w:r w:rsidRPr="002773EF">
              <w:rPr>
                <w:rFonts w:cs="Arial"/>
              </w:rPr>
              <w:t>Dim_W_USER_D_PreAlloc_Created_By</w:t>
            </w:r>
            <w:proofErr w:type="spellEnd"/>
          </w:p>
        </w:tc>
        <w:tc>
          <w:tcPr>
            <w:tcW w:w="746" w:type="pct"/>
            <w:tcBorders>
              <w:top w:val="single" w:sz="4" w:space="0" w:color="auto"/>
              <w:left w:val="single" w:sz="4" w:space="0" w:color="auto"/>
              <w:bottom w:val="single" w:sz="4" w:space="0" w:color="auto"/>
              <w:right w:val="single" w:sz="4" w:space="0" w:color="auto"/>
            </w:tcBorders>
          </w:tcPr>
          <w:p w:rsidR="008701E4" w:rsidRPr="008701E4" w:rsidRDefault="008701E4" w:rsidP="00902B3D">
            <w:pPr>
              <w:pStyle w:val="PlainText"/>
              <w:rPr>
                <w:rFonts w:ascii="Arial" w:eastAsia="Times New Roman" w:hAnsi="Arial" w:cs="Arial"/>
                <w:sz w:val="20"/>
                <w:szCs w:val="20"/>
                <w:lang w:eastAsia="es-ES"/>
              </w:rPr>
            </w:pPr>
          </w:p>
        </w:tc>
        <w:tc>
          <w:tcPr>
            <w:tcW w:w="1228" w:type="pct"/>
            <w:tcBorders>
              <w:top w:val="single" w:sz="4" w:space="0" w:color="auto"/>
              <w:left w:val="single" w:sz="4" w:space="0" w:color="auto"/>
              <w:bottom w:val="single" w:sz="4" w:space="0" w:color="auto"/>
              <w:right w:val="single" w:sz="4" w:space="0" w:color="auto"/>
            </w:tcBorders>
          </w:tcPr>
          <w:p w:rsidR="008701E4" w:rsidRPr="008701E4" w:rsidRDefault="008701E4" w:rsidP="008701E4">
            <w:pPr>
              <w:pStyle w:val="15Indented"/>
              <w:ind w:left="0"/>
              <w:rPr>
                <w:rFonts w:ascii="Arial" w:hAnsi="Arial" w:cs="Arial"/>
                <w:color w:val="auto"/>
                <w:lang w:eastAsia="es-ES"/>
              </w:rPr>
            </w:pPr>
          </w:p>
        </w:tc>
      </w:tr>
    </w:tbl>
    <w:p w:rsidR="008701E4" w:rsidRDefault="008701E4" w:rsidP="008701E4">
      <w:pPr>
        <w:pStyle w:val="15Indented"/>
        <w:ind w:left="720"/>
        <w:jc w:val="both"/>
        <w:rPr>
          <w:sz w:val="22"/>
          <w:szCs w:val="22"/>
        </w:rPr>
      </w:pPr>
    </w:p>
    <w:p w:rsidR="008701E4" w:rsidRDefault="008701E4" w:rsidP="008701E4">
      <w:pPr>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7945"/>
      </w:tblGrid>
      <w:tr w:rsidR="008701E4"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8701E4" w:rsidRPr="00B50C20" w:rsidRDefault="008701E4" w:rsidP="008701E4">
            <w:pPr>
              <w:rPr>
                <w:rFonts w:cs="Arial"/>
                <w:b/>
              </w:rPr>
            </w:pPr>
            <w:r w:rsidRPr="00B50C20">
              <w:rPr>
                <w:rFonts w:cs="Arial"/>
                <w:b/>
              </w:rPr>
              <w:t>Logical Table</w:t>
            </w:r>
          </w:p>
        </w:tc>
        <w:tc>
          <w:tcPr>
            <w:tcW w:w="3728" w:type="pct"/>
            <w:tcBorders>
              <w:top w:val="single" w:sz="4" w:space="0" w:color="auto"/>
              <w:left w:val="single" w:sz="4" w:space="0" w:color="auto"/>
              <w:bottom w:val="single" w:sz="4" w:space="0" w:color="auto"/>
              <w:right w:val="single" w:sz="4" w:space="0" w:color="auto"/>
            </w:tcBorders>
            <w:vAlign w:val="center"/>
            <w:hideMark/>
          </w:tcPr>
          <w:p w:rsidR="008701E4" w:rsidRPr="00B50C20" w:rsidRDefault="00A933AF" w:rsidP="008701E4">
            <w:pPr>
              <w:rPr>
                <w:rFonts w:cs="Arial"/>
                <w:b/>
              </w:rPr>
            </w:pPr>
            <w:r w:rsidRPr="00A933AF">
              <w:rPr>
                <w:rFonts w:cs="Arial"/>
                <w:b/>
              </w:rPr>
              <w:t xml:space="preserve">Dim - </w:t>
            </w:r>
            <w:proofErr w:type="spellStart"/>
            <w:r w:rsidRPr="00A933AF">
              <w:rPr>
                <w:rFonts w:cs="Arial"/>
                <w:b/>
              </w:rPr>
              <w:t>Prealloc</w:t>
            </w:r>
            <w:proofErr w:type="spellEnd"/>
            <w:r w:rsidRPr="00A933AF">
              <w:rPr>
                <w:rFonts w:cs="Arial"/>
                <w:b/>
              </w:rPr>
              <w:t xml:space="preserve"> Journal Category</w:t>
            </w:r>
          </w:p>
        </w:tc>
      </w:tr>
      <w:tr w:rsidR="008701E4"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8701E4" w:rsidRPr="00B50C20" w:rsidRDefault="008701E4" w:rsidP="008701E4">
            <w:pPr>
              <w:rPr>
                <w:rFonts w:cs="Arial"/>
                <w:b/>
              </w:rPr>
            </w:pPr>
            <w:r w:rsidRPr="00B50C20">
              <w:rPr>
                <w:rFonts w:cs="Arial"/>
                <w:b/>
              </w:rPr>
              <w:t>Logical Table Type</w:t>
            </w:r>
          </w:p>
        </w:tc>
        <w:tc>
          <w:tcPr>
            <w:tcW w:w="3728" w:type="pct"/>
            <w:tcBorders>
              <w:top w:val="single" w:sz="4" w:space="0" w:color="auto"/>
              <w:left w:val="single" w:sz="4" w:space="0" w:color="auto"/>
              <w:bottom w:val="single" w:sz="4" w:space="0" w:color="auto"/>
              <w:right w:val="single" w:sz="4" w:space="0" w:color="auto"/>
            </w:tcBorders>
            <w:vAlign w:val="center"/>
            <w:hideMark/>
          </w:tcPr>
          <w:p w:rsidR="008701E4" w:rsidRPr="00B50C20" w:rsidRDefault="008701E4" w:rsidP="008701E4">
            <w:pPr>
              <w:rPr>
                <w:rFonts w:cs="Arial"/>
                <w:b/>
              </w:rPr>
            </w:pPr>
            <w:r w:rsidRPr="00B50C20">
              <w:rPr>
                <w:rFonts w:cs="Arial"/>
                <w:b/>
              </w:rPr>
              <w:t>Dimension</w:t>
            </w:r>
          </w:p>
        </w:tc>
      </w:tr>
      <w:tr w:rsidR="00A933AF"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A933AF" w:rsidRPr="00B50C20" w:rsidRDefault="00A933AF" w:rsidP="008701E4">
            <w:pPr>
              <w:rPr>
                <w:rFonts w:cs="Arial"/>
                <w:b/>
              </w:rPr>
            </w:pPr>
            <w:r w:rsidRPr="00B50C20">
              <w:rPr>
                <w:rFonts w:cs="Arial"/>
                <w:b/>
              </w:rPr>
              <w:lastRenderedPageBreak/>
              <w:t>Primary Key</w:t>
            </w:r>
          </w:p>
        </w:tc>
        <w:tc>
          <w:tcPr>
            <w:tcW w:w="3728" w:type="pct"/>
            <w:tcBorders>
              <w:top w:val="single" w:sz="4" w:space="0" w:color="auto"/>
              <w:left w:val="single" w:sz="4" w:space="0" w:color="auto"/>
              <w:bottom w:val="single" w:sz="4" w:space="0" w:color="auto"/>
              <w:right w:val="single" w:sz="4" w:space="0" w:color="auto"/>
            </w:tcBorders>
            <w:vAlign w:val="center"/>
            <w:hideMark/>
          </w:tcPr>
          <w:p w:rsidR="00A933AF" w:rsidRPr="00B50C20" w:rsidRDefault="00A933AF" w:rsidP="0055304A">
            <w:pPr>
              <w:pStyle w:val="15Indented"/>
              <w:ind w:left="0"/>
              <w:jc w:val="both"/>
              <w:rPr>
                <w:rFonts w:ascii="Arial" w:hAnsi="Arial" w:cs="Arial"/>
                <w:b/>
                <w:color w:val="auto"/>
                <w:lang w:eastAsia="es-ES"/>
              </w:rPr>
            </w:pPr>
            <w:r>
              <w:rPr>
                <w:rFonts w:ascii="Arial" w:hAnsi="Arial" w:cs="Arial"/>
                <w:b/>
                <w:color w:val="auto"/>
                <w:lang w:eastAsia="es-ES"/>
              </w:rPr>
              <w:t xml:space="preserve">Row </w:t>
            </w:r>
            <w:proofErr w:type="spellStart"/>
            <w:r>
              <w:rPr>
                <w:rFonts w:ascii="Arial" w:hAnsi="Arial" w:cs="Arial"/>
                <w:b/>
                <w:color w:val="auto"/>
                <w:lang w:eastAsia="es-ES"/>
              </w:rPr>
              <w:t>Wid</w:t>
            </w:r>
            <w:proofErr w:type="spellEnd"/>
          </w:p>
        </w:tc>
      </w:tr>
    </w:tbl>
    <w:p w:rsidR="008701E4" w:rsidRDefault="008701E4" w:rsidP="008701E4">
      <w:pPr>
        <w:pStyle w:val="15Indented"/>
        <w:ind w:left="720"/>
        <w:jc w:val="both"/>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6"/>
        <w:gridCol w:w="817"/>
        <w:gridCol w:w="2850"/>
        <w:gridCol w:w="1334"/>
        <w:gridCol w:w="2359"/>
      </w:tblGrid>
      <w:tr w:rsidR="008701E4" w:rsidTr="00AB35F0">
        <w:tc>
          <w:tcPr>
            <w:tcW w:w="1667"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Logical Table Source</w:t>
            </w:r>
          </w:p>
        </w:tc>
        <w:tc>
          <w:tcPr>
            <w:tcW w:w="307"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Active</w:t>
            </w:r>
          </w:p>
        </w:tc>
        <w:tc>
          <w:tcPr>
            <w:tcW w:w="1053"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List of Physical Tables Mapped</w:t>
            </w:r>
          </w:p>
        </w:tc>
        <w:tc>
          <w:tcPr>
            <w:tcW w:w="746"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WHERE Clause in LTS</w:t>
            </w:r>
          </w:p>
        </w:tc>
        <w:tc>
          <w:tcPr>
            <w:tcW w:w="1228"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LTS Join Type</w:t>
            </w:r>
          </w:p>
        </w:tc>
      </w:tr>
      <w:tr w:rsidR="008701E4" w:rsidTr="00AB35F0">
        <w:trPr>
          <w:trHeight w:val="467"/>
        </w:trPr>
        <w:tc>
          <w:tcPr>
            <w:tcW w:w="1667" w:type="pct"/>
            <w:tcBorders>
              <w:top w:val="single" w:sz="4" w:space="0" w:color="auto"/>
              <w:left w:val="single" w:sz="4" w:space="0" w:color="auto"/>
              <w:bottom w:val="single" w:sz="4" w:space="0" w:color="auto"/>
              <w:right w:val="single" w:sz="4" w:space="0" w:color="auto"/>
            </w:tcBorders>
          </w:tcPr>
          <w:p w:rsidR="008701E4" w:rsidRPr="008701E4" w:rsidRDefault="00A933AF" w:rsidP="008701E4">
            <w:pPr>
              <w:rPr>
                <w:rFonts w:cs="Arial"/>
              </w:rPr>
            </w:pPr>
            <w:proofErr w:type="spellStart"/>
            <w:r w:rsidRPr="00A933AF">
              <w:rPr>
                <w:rFonts w:cs="Arial"/>
              </w:rPr>
              <w:t>Dim_WC_JE_CATEGORY_D</w:t>
            </w:r>
            <w:proofErr w:type="spellEnd"/>
          </w:p>
        </w:tc>
        <w:tc>
          <w:tcPr>
            <w:tcW w:w="307" w:type="pct"/>
            <w:tcBorders>
              <w:top w:val="single" w:sz="4" w:space="0" w:color="auto"/>
              <w:left w:val="single" w:sz="4" w:space="0" w:color="auto"/>
              <w:bottom w:val="single" w:sz="4" w:space="0" w:color="auto"/>
              <w:right w:val="single" w:sz="4" w:space="0" w:color="auto"/>
            </w:tcBorders>
          </w:tcPr>
          <w:p w:rsidR="008701E4" w:rsidRPr="008701E4" w:rsidRDefault="008701E4" w:rsidP="008701E4">
            <w:pPr>
              <w:pStyle w:val="15Indented"/>
              <w:ind w:left="0"/>
              <w:rPr>
                <w:rFonts w:ascii="Arial" w:hAnsi="Arial" w:cs="Arial"/>
                <w:color w:val="auto"/>
                <w:lang w:eastAsia="es-ES"/>
              </w:rPr>
            </w:pPr>
            <w:r w:rsidRPr="008701E4">
              <w:rPr>
                <w:rFonts w:ascii="Arial" w:hAnsi="Arial" w:cs="Arial"/>
                <w:color w:val="auto"/>
                <w:lang w:eastAsia="es-ES"/>
              </w:rPr>
              <w:t>Y</w:t>
            </w:r>
          </w:p>
        </w:tc>
        <w:tc>
          <w:tcPr>
            <w:tcW w:w="1053" w:type="pct"/>
            <w:tcBorders>
              <w:top w:val="single" w:sz="4" w:space="0" w:color="auto"/>
              <w:left w:val="single" w:sz="4" w:space="0" w:color="auto"/>
              <w:bottom w:val="single" w:sz="4" w:space="0" w:color="auto"/>
              <w:right w:val="single" w:sz="4" w:space="0" w:color="auto"/>
            </w:tcBorders>
          </w:tcPr>
          <w:p w:rsidR="008701E4" w:rsidRPr="008701E4" w:rsidRDefault="00A933AF" w:rsidP="00902B3D">
            <w:pPr>
              <w:rPr>
                <w:rFonts w:cs="Arial"/>
              </w:rPr>
            </w:pPr>
            <w:proofErr w:type="spellStart"/>
            <w:r w:rsidRPr="00A933AF">
              <w:rPr>
                <w:rFonts w:cs="Arial"/>
              </w:rPr>
              <w:t>Dim_WC_JE_CATEGORY_D</w:t>
            </w:r>
            <w:proofErr w:type="spellEnd"/>
          </w:p>
        </w:tc>
        <w:tc>
          <w:tcPr>
            <w:tcW w:w="746" w:type="pct"/>
            <w:tcBorders>
              <w:top w:val="single" w:sz="4" w:space="0" w:color="auto"/>
              <w:left w:val="single" w:sz="4" w:space="0" w:color="auto"/>
              <w:bottom w:val="single" w:sz="4" w:space="0" w:color="auto"/>
              <w:right w:val="single" w:sz="4" w:space="0" w:color="auto"/>
            </w:tcBorders>
          </w:tcPr>
          <w:p w:rsidR="008701E4" w:rsidRPr="008701E4" w:rsidRDefault="008701E4" w:rsidP="008701E4">
            <w:pPr>
              <w:pStyle w:val="PlainText"/>
              <w:rPr>
                <w:rFonts w:ascii="Arial" w:eastAsia="Times New Roman" w:hAnsi="Arial" w:cs="Arial"/>
                <w:sz w:val="20"/>
                <w:szCs w:val="20"/>
                <w:lang w:eastAsia="es-ES"/>
              </w:rPr>
            </w:pPr>
          </w:p>
        </w:tc>
        <w:tc>
          <w:tcPr>
            <w:tcW w:w="1228" w:type="pct"/>
            <w:tcBorders>
              <w:top w:val="single" w:sz="4" w:space="0" w:color="auto"/>
              <w:left w:val="single" w:sz="4" w:space="0" w:color="auto"/>
              <w:bottom w:val="single" w:sz="4" w:space="0" w:color="auto"/>
              <w:right w:val="single" w:sz="4" w:space="0" w:color="auto"/>
            </w:tcBorders>
          </w:tcPr>
          <w:p w:rsidR="008701E4" w:rsidRPr="008701E4" w:rsidRDefault="008701E4" w:rsidP="008701E4">
            <w:pPr>
              <w:pStyle w:val="15Indented"/>
              <w:ind w:left="0"/>
              <w:rPr>
                <w:rFonts w:ascii="Arial" w:hAnsi="Arial" w:cs="Arial"/>
                <w:color w:val="auto"/>
                <w:lang w:eastAsia="es-ES"/>
              </w:rPr>
            </w:pPr>
          </w:p>
        </w:tc>
      </w:tr>
    </w:tbl>
    <w:p w:rsidR="008701E4" w:rsidRDefault="008701E4" w:rsidP="008701E4">
      <w:pPr>
        <w:pStyle w:val="15Indented"/>
        <w:ind w:left="720"/>
        <w:jc w:val="both"/>
        <w:rPr>
          <w:sz w:val="22"/>
          <w:szCs w:val="22"/>
        </w:rPr>
      </w:pPr>
    </w:p>
    <w:p w:rsidR="008701E4" w:rsidRDefault="008701E4" w:rsidP="008701E4">
      <w:pPr>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7945"/>
      </w:tblGrid>
      <w:tr w:rsidR="008701E4"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8701E4" w:rsidRPr="00B50C20" w:rsidRDefault="008701E4" w:rsidP="008701E4">
            <w:pPr>
              <w:rPr>
                <w:rFonts w:cs="Arial"/>
                <w:b/>
              </w:rPr>
            </w:pPr>
            <w:r w:rsidRPr="00B50C20">
              <w:rPr>
                <w:rFonts w:cs="Arial"/>
                <w:b/>
              </w:rPr>
              <w:t>Logical Table</w:t>
            </w:r>
          </w:p>
        </w:tc>
        <w:tc>
          <w:tcPr>
            <w:tcW w:w="3728" w:type="pct"/>
            <w:tcBorders>
              <w:top w:val="single" w:sz="4" w:space="0" w:color="auto"/>
              <w:left w:val="single" w:sz="4" w:space="0" w:color="auto"/>
              <w:bottom w:val="single" w:sz="4" w:space="0" w:color="auto"/>
              <w:right w:val="single" w:sz="4" w:space="0" w:color="auto"/>
            </w:tcBorders>
            <w:vAlign w:val="center"/>
            <w:hideMark/>
          </w:tcPr>
          <w:p w:rsidR="008701E4" w:rsidRPr="00B50C20" w:rsidRDefault="00A933AF" w:rsidP="008701E4">
            <w:pPr>
              <w:rPr>
                <w:rFonts w:cs="Arial"/>
                <w:b/>
              </w:rPr>
            </w:pPr>
            <w:r w:rsidRPr="00A933AF">
              <w:rPr>
                <w:rFonts w:cs="Arial"/>
                <w:b/>
              </w:rPr>
              <w:t xml:space="preserve">Dim - </w:t>
            </w:r>
            <w:proofErr w:type="spellStart"/>
            <w:r w:rsidRPr="00A933AF">
              <w:rPr>
                <w:rFonts w:cs="Arial"/>
                <w:b/>
              </w:rPr>
              <w:t>Prealloc</w:t>
            </w:r>
            <w:proofErr w:type="spellEnd"/>
            <w:r w:rsidRPr="00A933AF">
              <w:rPr>
                <w:rFonts w:cs="Arial"/>
                <w:b/>
              </w:rPr>
              <w:t xml:space="preserve"> Journal Type</w:t>
            </w:r>
          </w:p>
        </w:tc>
      </w:tr>
      <w:tr w:rsidR="008701E4"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8701E4" w:rsidRPr="00B50C20" w:rsidRDefault="008701E4" w:rsidP="008701E4">
            <w:pPr>
              <w:rPr>
                <w:rFonts w:cs="Arial"/>
                <w:b/>
              </w:rPr>
            </w:pPr>
            <w:r w:rsidRPr="00B50C20">
              <w:rPr>
                <w:rFonts w:cs="Arial"/>
                <w:b/>
              </w:rPr>
              <w:t>Logical Table Type</w:t>
            </w:r>
          </w:p>
        </w:tc>
        <w:tc>
          <w:tcPr>
            <w:tcW w:w="3728" w:type="pct"/>
            <w:tcBorders>
              <w:top w:val="single" w:sz="4" w:space="0" w:color="auto"/>
              <w:left w:val="single" w:sz="4" w:space="0" w:color="auto"/>
              <w:bottom w:val="single" w:sz="4" w:space="0" w:color="auto"/>
              <w:right w:val="single" w:sz="4" w:space="0" w:color="auto"/>
            </w:tcBorders>
            <w:vAlign w:val="center"/>
            <w:hideMark/>
          </w:tcPr>
          <w:p w:rsidR="008701E4" w:rsidRPr="00B50C20" w:rsidRDefault="008701E4" w:rsidP="008701E4">
            <w:pPr>
              <w:rPr>
                <w:rFonts w:cs="Arial"/>
                <w:b/>
              </w:rPr>
            </w:pPr>
            <w:r w:rsidRPr="00B50C20">
              <w:rPr>
                <w:rFonts w:cs="Arial"/>
                <w:b/>
              </w:rPr>
              <w:t>Dimension</w:t>
            </w:r>
          </w:p>
        </w:tc>
      </w:tr>
      <w:tr w:rsidR="00A933AF"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A933AF" w:rsidRPr="00B50C20" w:rsidRDefault="00A933AF" w:rsidP="008701E4">
            <w:pPr>
              <w:rPr>
                <w:rFonts w:cs="Arial"/>
                <w:b/>
              </w:rPr>
            </w:pPr>
            <w:r w:rsidRPr="00B50C20">
              <w:rPr>
                <w:rFonts w:cs="Arial"/>
                <w:b/>
              </w:rPr>
              <w:t>Primary Key</w:t>
            </w:r>
          </w:p>
        </w:tc>
        <w:tc>
          <w:tcPr>
            <w:tcW w:w="3728" w:type="pct"/>
            <w:tcBorders>
              <w:top w:val="single" w:sz="4" w:space="0" w:color="auto"/>
              <w:left w:val="single" w:sz="4" w:space="0" w:color="auto"/>
              <w:bottom w:val="single" w:sz="4" w:space="0" w:color="auto"/>
              <w:right w:val="single" w:sz="4" w:space="0" w:color="auto"/>
            </w:tcBorders>
            <w:vAlign w:val="center"/>
          </w:tcPr>
          <w:p w:rsidR="00A933AF" w:rsidRPr="00B50C20" w:rsidRDefault="00A933AF" w:rsidP="0055304A">
            <w:pPr>
              <w:pStyle w:val="15Indented"/>
              <w:ind w:left="0"/>
              <w:jc w:val="both"/>
              <w:rPr>
                <w:rFonts w:ascii="Arial" w:hAnsi="Arial" w:cs="Arial"/>
                <w:b/>
                <w:color w:val="auto"/>
                <w:lang w:eastAsia="es-ES"/>
              </w:rPr>
            </w:pPr>
            <w:r>
              <w:rPr>
                <w:rFonts w:ascii="Arial" w:hAnsi="Arial" w:cs="Arial"/>
                <w:b/>
                <w:color w:val="auto"/>
                <w:lang w:eastAsia="es-ES"/>
              </w:rPr>
              <w:t xml:space="preserve">Row </w:t>
            </w:r>
            <w:proofErr w:type="spellStart"/>
            <w:r>
              <w:rPr>
                <w:rFonts w:ascii="Arial" w:hAnsi="Arial" w:cs="Arial"/>
                <w:b/>
                <w:color w:val="auto"/>
                <w:lang w:eastAsia="es-ES"/>
              </w:rPr>
              <w:t>Wid</w:t>
            </w:r>
            <w:proofErr w:type="spellEnd"/>
          </w:p>
        </w:tc>
      </w:tr>
    </w:tbl>
    <w:p w:rsidR="008701E4" w:rsidRDefault="008701E4" w:rsidP="008701E4">
      <w:pPr>
        <w:pStyle w:val="15Indented"/>
        <w:ind w:left="720"/>
        <w:jc w:val="both"/>
        <w:rPr>
          <w:sz w:val="22"/>
          <w:szCs w:val="22"/>
        </w:rPr>
      </w:pPr>
    </w:p>
    <w:p w:rsidR="00A933AF" w:rsidRDefault="00A933AF" w:rsidP="00A933AF">
      <w:pPr>
        <w:pStyle w:val="15Indented"/>
        <w:ind w:left="720"/>
        <w:jc w:val="both"/>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3"/>
        <w:gridCol w:w="817"/>
        <w:gridCol w:w="2950"/>
        <w:gridCol w:w="1300"/>
        <w:gridCol w:w="2326"/>
      </w:tblGrid>
      <w:tr w:rsidR="00A933AF" w:rsidTr="00AB35F0">
        <w:tc>
          <w:tcPr>
            <w:tcW w:w="1667" w:type="pct"/>
            <w:tcBorders>
              <w:top w:val="single" w:sz="4" w:space="0" w:color="auto"/>
              <w:left w:val="single" w:sz="4" w:space="0" w:color="auto"/>
              <w:bottom w:val="single" w:sz="4" w:space="0" w:color="auto"/>
              <w:right w:val="single" w:sz="4" w:space="0" w:color="auto"/>
            </w:tcBorders>
            <w:shd w:val="pct20" w:color="auto" w:fill="auto"/>
            <w:hideMark/>
          </w:tcPr>
          <w:p w:rsidR="00A933AF" w:rsidRPr="00B50C20" w:rsidRDefault="00A933AF" w:rsidP="0055304A">
            <w:pPr>
              <w:rPr>
                <w:rFonts w:cs="Arial"/>
                <w:b/>
              </w:rPr>
            </w:pPr>
            <w:r w:rsidRPr="00B50C20">
              <w:rPr>
                <w:rFonts w:cs="Arial"/>
                <w:b/>
              </w:rPr>
              <w:t>Logical Table Source</w:t>
            </w:r>
          </w:p>
        </w:tc>
        <w:tc>
          <w:tcPr>
            <w:tcW w:w="307" w:type="pct"/>
            <w:tcBorders>
              <w:top w:val="single" w:sz="4" w:space="0" w:color="auto"/>
              <w:left w:val="single" w:sz="4" w:space="0" w:color="auto"/>
              <w:bottom w:val="single" w:sz="4" w:space="0" w:color="auto"/>
              <w:right w:val="single" w:sz="4" w:space="0" w:color="auto"/>
            </w:tcBorders>
            <w:shd w:val="pct20" w:color="auto" w:fill="auto"/>
            <w:hideMark/>
          </w:tcPr>
          <w:p w:rsidR="00A933AF" w:rsidRPr="00B50C20" w:rsidRDefault="00A933AF" w:rsidP="0055304A">
            <w:pPr>
              <w:rPr>
                <w:rFonts w:cs="Arial"/>
                <w:b/>
              </w:rPr>
            </w:pPr>
            <w:r w:rsidRPr="00B50C20">
              <w:rPr>
                <w:rFonts w:cs="Arial"/>
                <w:b/>
              </w:rPr>
              <w:t>Active</w:t>
            </w:r>
          </w:p>
        </w:tc>
        <w:tc>
          <w:tcPr>
            <w:tcW w:w="1053" w:type="pct"/>
            <w:tcBorders>
              <w:top w:val="single" w:sz="4" w:space="0" w:color="auto"/>
              <w:left w:val="single" w:sz="4" w:space="0" w:color="auto"/>
              <w:bottom w:val="single" w:sz="4" w:space="0" w:color="auto"/>
              <w:right w:val="single" w:sz="4" w:space="0" w:color="auto"/>
            </w:tcBorders>
            <w:shd w:val="pct20" w:color="auto" w:fill="auto"/>
            <w:hideMark/>
          </w:tcPr>
          <w:p w:rsidR="00A933AF" w:rsidRPr="00B50C20" w:rsidRDefault="00A933AF" w:rsidP="0055304A">
            <w:pPr>
              <w:rPr>
                <w:rFonts w:cs="Arial"/>
                <w:b/>
              </w:rPr>
            </w:pPr>
            <w:r w:rsidRPr="00B50C20">
              <w:rPr>
                <w:rFonts w:cs="Arial"/>
                <w:b/>
              </w:rPr>
              <w:t>List of Physical Tables Mapped</w:t>
            </w:r>
          </w:p>
        </w:tc>
        <w:tc>
          <w:tcPr>
            <w:tcW w:w="746" w:type="pct"/>
            <w:tcBorders>
              <w:top w:val="single" w:sz="4" w:space="0" w:color="auto"/>
              <w:left w:val="single" w:sz="4" w:space="0" w:color="auto"/>
              <w:bottom w:val="single" w:sz="4" w:space="0" w:color="auto"/>
              <w:right w:val="single" w:sz="4" w:space="0" w:color="auto"/>
            </w:tcBorders>
            <w:shd w:val="pct20" w:color="auto" w:fill="auto"/>
            <w:hideMark/>
          </w:tcPr>
          <w:p w:rsidR="00A933AF" w:rsidRPr="00B50C20" w:rsidRDefault="00A933AF" w:rsidP="0055304A">
            <w:pPr>
              <w:rPr>
                <w:rFonts w:cs="Arial"/>
                <w:b/>
              </w:rPr>
            </w:pPr>
            <w:r w:rsidRPr="00B50C20">
              <w:rPr>
                <w:rFonts w:cs="Arial"/>
                <w:b/>
              </w:rPr>
              <w:t>WHERE Clause in LTS</w:t>
            </w:r>
          </w:p>
        </w:tc>
        <w:tc>
          <w:tcPr>
            <w:tcW w:w="1228" w:type="pct"/>
            <w:tcBorders>
              <w:top w:val="single" w:sz="4" w:space="0" w:color="auto"/>
              <w:left w:val="single" w:sz="4" w:space="0" w:color="auto"/>
              <w:bottom w:val="single" w:sz="4" w:space="0" w:color="auto"/>
              <w:right w:val="single" w:sz="4" w:space="0" w:color="auto"/>
            </w:tcBorders>
            <w:shd w:val="pct20" w:color="auto" w:fill="auto"/>
            <w:hideMark/>
          </w:tcPr>
          <w:p w:rsidR="00A933AF" w:rsidRPr="00B50C20" w:rsidRDefault="00A933AF" w:rsidP="0055304A">
            <w:pPr>
              <w:rPr>
                <w:rFonts w:cs="Arial"/>
                <w:b/>
              </w:rPr>
            </w:pPr>
            <w:r w:rsidRPr="00B50C20">
              <w:rPr>
                <w:rFonts w:cs="Arial"/>
                <w:b/>
              </w:rPr>
              <w:t>LTS Join Type</w:t>
            </w:r>
          </w:p>
        </w:tc>
      </w:tr>
      <w:tr w:rsidR="00A933AF" w:rsidTr="00AB35F0">
        <w:trPr>
          <w:trHeight w:val="467"/>
        </w:trPr>
        <w:tc>
          <w:tcPr>
            <w:tcW w:w="1667" w:type="pct"/>
            <w:tcBorders>
              <w:top w:val="single" w:sz="4" w:space="0" w:color="auto"/>
              <w:left w:val="single" w:sz="4" w:space="0" w:color="auto"/>
              <w:bottom w:val="single" w:sz="4" w:space="0" w:color="auto"/>
              <w:right w:val="single" w:sz="4" w:space="0" w:color="auto"/>
            </w:tcBorders>
          </w:tcPr>
          <w:p w:rsidR="00A933AF" w:rsidRPr="008701E4" w:rsidRDefault="00A933AF" w:rsidP="0055304A">
            <w:pPr>
              <w:rPr>
                <w:rFonts w:cs="Arial"/>
              </w:rPr>
            </w:pPr>
            <w:proofErr w:type="spellStart"/>
            <w:r w:rsidRPr="00A933AF">
              <w:rPr>
                <w:rFonts w:cs="Arial"/>
              </w:rPr>
              <w:t>Dim_WC_JOURNAL_TYPE_D</w:t>
            </w:r>
            <w:proofErr w:type="spellEnd"/>
          </w:p>
        </w:tc>
        <w:tc>
          <w:tcPr>
            <w:tcW w:w="307" w:type="pct"/>
            <w:tcBorders>
              <w:top w:val="single" w:sz="4" w:space="0" w:color="auto"/>
              <w:left w:val="single" w:sz="4" w:space="0" w:color="auto"/>
              <w:bottom w:val="single" w:sz="4" w:space="0" w:color="auto"/>
              <w:right w:val="single" w:sz="4" w:space="0" w:color="auto"/>
            </w:tcBorders>
          </w:tcPr>
          <w:p w:rsidR="00A933AF" w:rsidRPr="008701E4" w:rsidRDefault="00A933AF" w:rsidP="0055304A">
            <w:pPr>
              <w:pStyle w:val="15Indented"/>
              <w:ind w:left="0"/>
              <w:rPr>
                <w:rFonts w:ascii="Arial" w:hAnsi="Arial" w:cs="Arial"/>
                <w:color w:val="auto"/>
                <w:lang w:eastAsia="es-ES"/>
              </w:rPr>
            </w:pPr>
            <w:r w:rsidRPr="008701E4">
              <w:rPr>
                <w:rFonts w:ascii="Arial" w:hAnsi="Arial" w:cs="Arial"/>
                <w:color w:val="auto"/>
                <w:lang w:eastAsia="es-ES"/>
              </w:rPr>
              <w:t>Y</w:t>
            </w:r>
          </w:p>
        </w:tc>
        <w:tc>
          <w:tcPr>
            <w:tcW w:w="1053" w:type="pct"/>
            <w:tcBorders>
              <w:top w:val="single" w:sz="4" w:space="0" w:color="auto"/>
              <w:left w:val="single" w:sz="4" w:space="0" w:color="auto"/>
              <w:bottom w:val="single" w:sz="4" w:space="0" w:color="auto"/>
              <w:right w:val="single" w:sz="4" w:space="0" w:color="auto"/>
            </w:tcBorders>
          </w:tcPr>
          <w:p w:rsidR="00A933AF" w:rsidRPr="008701E4" w:rsidRDefault="00A933AF" w:rsidP="0055304A">
            <w:pPr>
              <w:rPr>
                <w:rFonts w:cs="Arial"/>
              </w:rPr>
            </w:pPr>
            <w:proofErr w:type="spellStart"/>
            <w:r w:rsidRPr="00A933AF">
              <w:rPr>
                <w:rFonts w:cs="Arial"/>
              </w:rPr>
              <w:t>Dim_WC_JOURNAL_TYPE_D</w:t>
            </w:r>
            <w:proofErr w:type="spellEnd"/>
          </w:p>
        </w:tc>
        <w:tc>
          <w:tcPr>
            <w:tcW w:w="746" w:type="pct"/>
            <w:tcBorders>
              <w:top w:val="single" w:sz="4" w:space="0" w:color="auto"/>
              <w:left w:val="single" w:sz="4" w:space="0" w:color="auto"/>
              <w:bottom w:val="single" w:sz="4" w:space="0" w:color="auto"/>
              <w:right w:val="single" w:sz="4" w:space="0" w:color="auto"/>
            </w:tcBorders>
          </w:tcPr>
          <w:p w:rsidR="00A933AF" w:rsidRPr="008701E4" w:rsidRDefault="00A933AF" w:rsidP="0055304A">
            <w:pPr>
              <w:pStyle w:val="PlainText"/>
              <w:rPr>
                <w:rFonts w:ascii="Arial" w:eastAsia="Times New Roman" w:hAnsi="Arial" w:cs="Arial"/>
                <w:sz w:val="20"/>
                <w:szCs w:val="20"/>
                <w:lang w:eastAsia="es-ES"/>
              </w:rPr>
            </w:pPr>
          </w:p>
        </w:tc>
        <w:tc>
          <w:tcPr>
            <w:tcW w:w="1228" w:type="pct"/>
            <w:tcBorders>
              <w:top w:val="single" w:sz="4" w:space="0" w:color="auto"/>
              <w:left w:val="single" w:sz="4" w:space="0" w:color="auto"/>
              <w:bottom w:val="single" w:sz="4" w:space="0" w:color="auto"/>
              <w:right w:val="single" w:sz="4" w:space="0" w:color="auto"/>
            </w:tcBorders>
          </w:tcPr>
          <w:p w:rsidR="00A933AF" w:rsidRPr="008701E4" w:rsidRDefault="00A933AF" w:rsidP="0055304A">
            <w:pPr>
              <w:pStyle w:val="15Indented"/>
              <w:ind w:left="0"/>
              <w:rPr>
                <w:rFonts w:ascii="Arial" w:hAnsi="Arial" w:cs="Arial"/>
                <w:color w:val="auto"/>
                <w:lang w:eastAsia="es-ES"/>
              </w:rPr>
            </w:pPr>
          </w:p>
        </w:tc>
      </w:tr>
    </w:tbl>
    <w:p w:rsidR="00A933AF" w:rsidRDefault="00A933AF" w:rsidP="00A933AF">
      <w:pPr>
        <w:pStyle w:val="15Indented"/>
        <w:ind w:left="720"/>
        <w:jc w:val="both"/>
        <w:rPr>
          <w:sz w:val="22"/>
          <w:szCs w:val="22"/>
        </w:rPr>
      </w:pPr>
    </w:p>
    <w:p w:rsidR="00A933AF" w:rsidRDefault="00A933AF" w:rsidP="00A933AF">
      <w:pPr>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7945"/>
      </w:tblGrid>
      <w:tr w:rsidR="00A933AF"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A933AF" w:rsidRPr="00B50C20" w:rsidRDefault="00A933AF" w:rsidP="0055304A">
            <w:pPr>
              <w:rPr>
                <w:rFonts w:cs="Arial"/>
                <w:b/>
              </w:rPr>
            </w:pPr>
            <w:r w:rsidRPr="00B50C20">
              <w:rPr>
                <w:rFonts w:cs="Arial"/>
                <w:b/>
              </w:rPr>
              <w:t>Logical Table</w:t>
            </w:r>
          </w:p>
        </w:tc>
        <w:tc>
          <w:tcPr>
            <w:tcW w:w="3728" w:type="pct"/>
            <w:tcBorders>
              <w:top w:val="single" w:sz="4" w:space="0" w:color="auto"/>
              <w:left w:val="single" w:sz="4" w:space="0" w:color="auto"/>
              <w:bottom w:val="single" w:sz="4" w:space="0" w:color="auto"/>
              <w:right w:val="single" w:sz="4" w:space="0" w:color="auto"/>
            </w:tcBorders>
            <w:vAlign w:val="center"/>
            <w:hideMark/>
          </w:tcPr>
          <w:p w:rsidR="00A933AF" w:rsidRPr="00B50C20" w:rsidRDefault="00A933AF" w:rsidP="0055304A">
            <w:pPr>
              <w:rPr>
                <w:rFonts w:cs="Arial"/>
                <w:b/>
              </w:rPr>
            </w:pPr>
            <w:r w:rsidRPr="00A933AF">
              <w:rPr>
                <w:rFonts w:cs="Arial"/>
                <w:b/>
              </w:rPr>
              <w:t xml:space="preserve">Dim - </w:t>
            </w:r>
            <w:proofErr w:type="spellStart"/>
            <w:r w:rsidRPr="00A933AF">
              <w:rPr>
                <w:rFonts w:cs="Arial"/>
                <w:b/>
              </w:rPr>
              <w:t>Prealloc</w:t>
            </w:r>
            <w:proofErr w:type="spellEnd"/>
            <w:r w:rsidRPr="00A933AF">
              <w:rPr>
                <w:rFonts w:cs="Arial"/>
                <w:b/>
              </w:rPr>
              <w:t xml:space="preserve"> Preparer</w:t>
            </w:r>
          </w:p>
        </w:tc>
      </w:tr>
      <w:tr w:rsidR="00A933AF"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A933AF" w:rsidRPr="00B50C20" w:rsidRDefault="00A933AF" w:rsidP="0055304A">
            <w:pPr>
              <w:rPr>
                <w:rFonts w:cs="Arial"/>
                <w:b/>
              </w:rPr>
            </w:pPr>
            <w:r w:rsidRPr="00B50C20">
              <w:rPr>
                <w:rFonts w:cs="Arial"/>
                <w:b/>
              </w:rPr>
              <w:t>Logical Table Type</w:t>
            </w:r>
          </w:p>
        </w:tc>
        <w:tc>
          <w:tcPr>
            <w:tcW w:w="3728" w:type="pct"/>
            <w:tcBorders>
              <w:top w:val="single" w:sz="4" w:space="0" w:color="auto"/>
              <w:left w:val="single" w:sz="4" w:space="0" w:color="auto"/>
              <w:bottom w:val="single" w:sz="4" w:space="0" w:color="auto"/>
              <w:right w:val="single" w:sz="4" w:space="0" w:color="auto"/>
            </w:tcBorders>
            <w:vAlign w:val="center"/>
            <w:hideMark/>
          </w:tcPr>
          <w:p w:rsidR="00A933AF" w:rsidRPr="00B50C20" w:rsidRDefault="00A933AF" w:rsidP="0055304A">
            <w:pPr>
              <w:rPr>
                <w:rFonts w:cs="Arial"/>
                <w:b/>
              </w:rPr>
            </w:pPr>
            <w:r w:rsidRPr="00B50C20">
              <w:rPr>
                <w:rFonts w:cs="Arial"/>
                <w:b/>
              </w:rPr>
              <w:t>Dimension</w:t>
            </w:r>
          </w:p>
        </w:tc>
      </w:tr>
      <w:tr w:rsidR="00A933AF"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A933AF" w:rsidRPr="00B50C20" w:rsidRDefault="00A933AF" w:rsidP="0055304A">
            <w:pPr>
              <w:rPr>
                <w:rFonts w:cs="Arial"/>
                <w:b/>
              </w:rPr>
            </w:pPr>
            <w:r w:rsidRPr="00B50C20">
              <w:rPr>
                <w:rFonts w:cs="Arial"/>
                <w:b/>
              </w:rPr>
              <w:t>Primary Key</w:t>
            </w:r>
          </w:p>
        </w:tc>
        <w:tc>
          <w:tcPr>
            <w:tcW w:w="3728" w:type="pct"/>
            <w:tcBorders>
              <w:top w:val="single" w:sz="4" w:space="0" w:color="auto"/>
              <w:left w:val="single" w:sz="4" w:space="0" w:color="auto"/>
              <w:bottom w:val="single" w:sz="4" w:space="0" w:color="auto"/>
              <w:right w:val="single" w:sz="4" w:space="0" w:color="auto"/>
            </w:tcBorders>
            <w:vAlign w:val="center"/>
          </w:tcPr>
          <w:p w:rsidR="00A933AF" w:rsidRPr="00B50C20" w:rsidRDefault="00A933AF" w:rsidP="0055304A">
            <w:pPr>
              <w:pStyle w:val="15Indented"/>
              <w:ind w:left="0"/>
              <w:jc w:val="both"/>
              <w:rPr>
                <w:rFonts w:ascii="Arial" w:hAnsi="Arial" w:cs="Arial"/>
                <w:b/>
                <w:color w:val="auto"/>
                <w:lang w:eastAsia="es-ES"/>
              </w:rPr>
            </w:pPr>
            <w:r>
              <w:rPr>
                <w:rFonts w:ascii="Arial" w:hAnsi="Arial" w:cs="Arial"/>
                <w:b/>
                <w:color w:val="auto"/>
                <w:lang w:eastAsia="es-ES"/>
              </w:rPr>
              <w:t xml:space="preserve">Row </w:t>
            </w:r>
            <w:proofErr w:type="spellStart"/>
            <w:r>
              <w:rPr>
                <w:rFonts w:ascii="Arial" w:hAnsi="Arial" w:cs="Arial"/>
                <w:b/>
                <w:color w:val="auto"/>
                <w:lang w:eastAsia="es-ES"/>
              </w:rPr>
              <w:t>Wid</w:t>
            </w:r>
            <w:proofErr w:type="spellEnd"/>
          </w:p>
        </w:tc>
      </w:tr>
    </w:tbl>
    <w:p w:rsidR="00A933AF" w:rsidRDefault="00A933AF" w:rsidP="00A933AF">
      <w:pPr>
        <w:pStyle w:val="15Indented"/>
        <w:ind w:left="720"/>
        <w:jc w:val="both"/>
        <w:rPr>
          <w:sz w:val="22"/>
          <w:szCs w:val="22"/>
        </w:rPr>
      </w:pPr>
    </w:p>
    <w:p w:rsidR="00A933AF" w:rsidRDefault="00A933AF" w:rsidP="00A933AF">
      <w:pPr>
        <w:pStyle w:val="15Indented"/>
        <w:ind w:left="720"/>
        <w:jc w:val="both"/>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812"/>
        <w:gridCol w:w="4105"/>
        <w:gridCol w:w="954"/>
        <w:gridCol w:w="679"/>
      </w:tblGrid>
      <w:tr w:rsidR="00A933AF" w:rsidTr="00AB35F0">
        <w:tc>
          <w:tcPr>
            <w:tcW w:w="1667" w:type="pct"/>
            <w:tcBorders>
              <w:top w:val="single" w:sz="4" w:space="0" w:color="auto"/>
              <w:left w:val="single" w:sz="4" w:space="0" w:color="auto"/>
              <w:bottom w:val="single" w:sz="4" w:space="0" w:color="auto"/>
              <w:right w:val="single" w:sz="4" w:space="0" w:color="auto"/>
            </w:tcBorders>
            <w:shd w:val="pct20" w:color="auto" w:fill="auto"/>
            <w:hideMark/>
          </w:tcPr>
          <w:p w:rsidR="00A933AF" w:rsidRPr="00B50C20" w:rsidRDefault="00A933AF" w:rsidP="0055304A">
            <w:pPr>
              <w:rPr>
                <w:rFonts w:cs="Arial"/>
                <w:b/>
              </w:rPr>
            </w:pPr>
            <w:r w:rsidRPr="00B50C20">
              <w:rPr>
                <w:rFonts w:cs="Arial"/>
                <w:b/>
              </w:rPr>
              <w:t>Logical Table Source</w:t>
            </w:r>
          </w:p>
        </w:tc>
        <w:tc>
          <w:tcPr>
            <w:tcW w:w="307" w:type="pct"/>
            <w:tcBorders>
              <w:top w:val="single" w:sz="4" w:space="0" w:color="auto"/>
              <w:left w:val="single" w:sz="4" w:space="0" w:color="auto"/>
              <w:bottom w:val="single" w:sz="4" w:space="0" w:color="auto"/>
              <w:right w:val="single" w:sz="4" w:space="0" w:color="auto"/>
            </w:tcBorders>
            <w:shd w:val="pct20" w:color="auto" w:fill="auto"/>
            <w:hideMark/>
          </w:tcPr>
          <w:p w:rsidR="00A933AF" w:rsidRPr="00B50C20" w:rsidRDefault="00A933AF" w:rsidP="0055304A">
            <w:pPr>
              <w:rPr>
                <w:rFonts w:cs="Arial"/>
                <w:b/>
              </w:rPr>
            </w:pPr>
            <w:r w:rsidRPr="00B50C20">
              <w:rPr>
                <w:rFonts w:cs="Arial"/>
                <w:b/>
              </w:rPr>
              <w:t>Active</w:t>
            </w:r>
          </w:p>
        </w:tc>
        <w:tc>
          <w:tcPr>
            <w:tcW w:w="1053" w:type="pct"/>
            <w:tcBorders>
              <w:top w:val="single" w:sz="4" w:space="0" w:color="auto"/>
              <w:left w:val="single" w:sz="4" w:space="0" w:color="auto"/>
              <w:bottom w:val="single" w:sz="4" w:space="0" w:color="auto"/>
              <w:right w:val="single" w:sz="4" w:space="0" w:color="auto"/>
            </w:tcBorders>
            <w:shd w:val="pct20" w:color="auto" w:fill="auto"/>
            <w:hideMark/>
          </w:tcPr>
          <w:p w:rsidR="00A933AF" w:rsidRPr="00B50C20" w:rsidRDefault="00A933AF" w:rsidP="0055304A">
            <w:pPr>
              <w:rPr>
                <w:rFonts w:cs="Arial"/>
                <w:b/>
              </w:rPr>
            </w:pPr>
            <w:r w:rsidRPr="00B50C20">
              <w:rPr>
                <w:rFonts w:cs="Arial"/>
                <w:b/>
              </w:rPr>
              <w:t>List of Physical Tables Mapped</w:t>
            </w:r>
          </w:p>
        </w:tc>
        <w:tc>
          <w:tcPr>
            <w:tcW w:w="746" w:type="pct"/>
            <w:tcBorders>
              <w:top w:val="single" w:sz="4" w:space="0" w:color="auto"/>
              <w:left w:val="single" w:sz="4" w:space="0" w:color="auto"/>
              <w:bottom w:val="single" w:sz="4" w:space="0" w:color="auto"/>
              <w:right w:val="single" w:sz="4" w:space="0" w:color="auto"/>
            </w:tcBorders>
            <w:shd w:val="pct20" w:color="auto" w:fill="auto"/>
            <w:hideMark/>
          </w:tcPr>
          <w:p w:rsidR="00A933AF" w:rsidRPr="00B50C20" w:rsidRDefault="00A933AF" w:rsidP="0055304A">
            <w:pPr>
              <w:rPr>
                <w:rFonts w:cs="Arial"/>
                <w:b/>
              </w:rPr>
            </w:pPr>
            <w:r w:rsidRPr="00B50C20">
              <w:rPr>
                <w:rFonts w:cs="Arial"/>
                <w:b/>
              </w:rPr>
              <w:t>WHERE Clause in LTS</w:t>
            </w:r>
          </w:p>
        </w:tc>
        <w:tc>
          <w:tcPr>
            <w:tcW w:w="1228" w:type="pct"/>
            <w:tcBorders>
              <w:top w:val="single" w:sz="4" w:space="0" w:color="auto"/>
              <w:left w:val="single" w:sz="4" w:space="0" w:color="auto"/>
              <w:bottom w:val="single" w:sz="4" w:space="0" w:color="auto"/>
              <w:right w:val="single" w:sz="4" w:space="0" w:color="auto"/>
            </w:tcBorders>
            <w:shd w:val="pct20" w:color="auto" w:fill="auto"/>
            <w:hideMark/>
          </w:tcPr>
          <w:p w:rsidR="00A933AF" w:rsidRPr="00B50C20" w:rsidRDefault="00A933AF" w:rsidP="0055304A">
            <w:pPr>
              <w:rPr>
                <w:rFonts w:cs="Arial"/>
                <w:b/>
              </w:rPr>
            </w:pPr>
            <w:r w:rsidRPr="00B50C20">
              <w:rPr>
                <w:rFonts w:cs="Arial"/>
                <w:b/>
              </w:rPr>
              <w:t>LTS Join Type</w:t>
            </w:r>
          </w:p>
        </w:tc>
      </w:tr>
      <w:tr w:rsidR="00A933AF" w:rsidTr="00AB35F0">
        <w:trPr>
          <w:trHeight w:val="467"/>
        </w:trPr>
        <w:tc>
          <w:tcPr>
            <w:tcW w:w="1667" w:type="pct"/>
            <w:tcBorders>
              <w:top w:val="single" w:sz="4" w:space="0" w:color="auto"/>
              <w:left w:val="single" w:sz="4" w:space="0" w:color="auto"/>
              <w:bottom w:val="single" w:sz="4" w:space="0" w:color="auto"/>
              <w:right w:val="single" w:sz="4" w:space="0" w:color="auto"/>
            </w:tcBorders>
          </w:tcPr>
          <w:p w:rsidR="00A933AF" w:rsidRPr="008701E4" w:rsidRDefault="00A933AF" w:rsidP="0055304A">
            <w:pPr>
              <w:rPr>
                <w:rFonts w:cs="Arial"/>
              </w:rPr>
            </w:pPr>
            <w:proofErr w:type="spellStart"/>
            <w:r w:rsidRPr="00A933AF">
              <w:rPr>
                <w:rFonts w:cs="Arial"/>
              </w:rPr>
              <w:t>Dim_WC_PREALLOC_USERS_D_Preparer</w:t>
            </w:r>
            <w:proofErr w:type="spellEnd"/>
          </w:p>
        </w:tc>
        <w:tc>
          <w:tcPr>
            <w:tcW w:w="307" w:type="pct"/>
            <w:tcBorders>
              <w:top w:val="single" w:sz="4" w:space="0" w:color="auto"/>
              <w:left w:val="single" w:sz="4" w:space="0" w:color="auto"/>
              <w:bottom w:val="single" w:sz="4" w:space="0" w:color="auto"/>
              <w:right w:val="single" w:sz="4" w:space="0" w:color="auto"/>
            </w:tcBorders>
          </w:tcPr>
          <w:p w:rsidR="00A933AF" w:rsidRPr="008701E4" w:rsidRDefault="00A933AF" w:rsidP="0055304A">
            <w:pPr>
              <w:pStyle w:val="15Indented"/>
              <w:ind w:left="0"/>
              <w:rPr>
                <w:rFonts w:ascii="Arial" w:hAnsi="Arial" w:cs="Arial"/>
                <w:color w:val="auto"/>
                <w:lang w:eastAsia="es-ES"/>
              </w:rPr>
            </w:pPr>
            <w:r w:rsidRPr="008701E4">
              <w:rPr>
                <w:rFonts w:ascii="Arial" w:hAnsi="Arial" w:cs="Arial"/>
                <w:color w:val="auto"/>
                <w:lang w:eastAsia="es-ES"/>
              </w:rPr>
              <w:t>Y</w:t>
            </w:r>
          </w:p>
        </w:tc>
        <w:tc>
          <w:tcPr>
            <w:tcW w:w="1053" w:type="pct"/>
            <w:tcBorders>
              <w:top w:val="single" w:sz="4" w:space="0" w:color="auto"/>
              <w:left w:val="single" w:sz="4" w:space="0" w:color="auto"/>
              <w:bottom w:val="single" w:sz="4" w:space="0" w:color="auto"/>
              <w:right w:val="single" w:sz="4" w:space="0" w:color="auto"/>
            </w:tcBorders>
          </w:tcPr>
          <w:p w:rsidR="00A933AF" w:rsidRPr="008701E4" w:rsidRDefault="00A933AF" w:rsidP="0055304A">
            <w:pPr>
              <w:rPr>
                <w:rFonts w:cs="Arial"/>
              </w:rPr>
            </w:pPr>
            <w:proofErr w:type="spellStart"/>
            <w:r w:rsidRPr="00A933AF">
              <w:rPr>
                <w:rFonts w:cs="Arial"/>
              </w:rPr>
              <w:t>Dim_WC_PREALLOC_USERS_D_Preparer</w:t>
            </w:r>
            <w:proofErr w:type="spellEnd"/>
          </w:p>
        </w:tc>
        <w:tc>
          <w:tcPr>
            <w:tcW w:w="746" w:type="pct"/>
            <w:tcBorders>
              <w:top w:val="single" w:sz="4" w:space="0" w:color="auto"/>
              <w:left w:val="single" w:sz="4" w:space="0" w:color="auto"/>
              <w:bottom w:val="single" w:sz="4" w:space="0" w:color="auto"/>
              <w:right w:val="single" w:sz="4" w:space="0" w:color="auto"/>
            </w:tcBorders>
          </w:tcPr>
          <w:p w:rsidR="00A933AF" w:rsidRPr="008701E4" w:rsidRDefault="00A933AF" w:rsidP="0055304A">
            <w:pPr>
              <w:pStyle w:val="PlainText"/>
              <w:rPr>
                <w:rFonts w:ascii="Arial" w:eastAsia="Times New Roman" w:hAnsi="Arial" w:cs="Arial"/>
                <w:sz w:val="20"/>
                <w:szCs w:val="20"/>
                <w:lang w:eastAsia="es-ES"/>
              </w:rPr>
            </w:pPr>
          </w:p>
        </w:tc>
        <w:tc>
          <w:tcPr>
            <w:tcW w:w="1228" w:type="pct"/>
            <w:tcBorders>
              <w:top w:val="single" w:sz="4" w:space="0" w:color="auto"/>
              <w:left w:val="single" w:sz="4" w:space="0" w:color="auto"/>
              <w:bottom w:val="single" w:sz="4" w:space="0" w:color="auto"/>
              <w:right w:val="single" w:sz="4" w:space="0" w:color="auto"/>
            </w:tcBorders>
          </w:tcPr>
          <w:p w:rsidR="00A933AF" w:rsidRPr="008701E4" w:rsidRDefault="00A933AF" w:rsidP="0055304A">
            <w:pPr>
              <w:pStyle w:val="15Indented"/>
              <w:ind w:left="0"/>
              <w:rPr>
                <w:rFonts w:ascii="Arial" w:hAnsi="Arial" w:cs="Arial"/>
                <w:color w:val="auto"/>
                <w:lang w:eastAsia="es-ES"/>
              </w:rPr>
            </w:pPr>
          </w:p>
        </w:tc>
      </w:tr>
    </w:tbl>
    <w:p w:rsidR="00A933AF" w:rsidRDefault="00A933AF" w:rsidP="00A933AF">
      <w:pPr>
        <w:pStyle w:val="15Indented"/>
        <w:ind w:left="720"/>
        <w:jc w:val="both"/>
        <w:rPr>
          <w:sz w:val="22"/>
          <w:szCs w:val="22"/>
        </w:rPr>
      </w:pPr>
    </w:p>
    <w:p w:rsidR="00A933AF" w:rsidRDefault="00A933AF" w:rsidP="00A933AF">
      <w:pPr>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7945"/>
      </w:tblGrid>
      <w:tr w:rsidR="00A933AF"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A933AF" w:rsidRPr="00B50C20" w:rsidRDefault="00A933AF" w:rsidP="0055304A">
            <w:pPr>
              <w:rPr>
                <w:rFonts w:cs="Arial"/>
                <w:b/>
              </w:rPr>
            </w:pPr>
            <w:r w:rsidRPr="00B50C20">
              <w:rPr>
                <w:rFonts w:cs="Arial"/>
                <w:b/>
              </w:rPr>
              <w:t>Logical Table</w:t>
            </w:r>
          </w:p>
        </w:tc>
        <w:tc>
          <w:tcPr>
            <w:tcW w:w="3728" w:type="pct"/>
            <w:tcBorders>
              <w:top w:val="single" w:sz="4" w:space="0" w:color="auto"/>
              <w:left w:val="single" w:sz="4" w:space="0" w:color="auto"/>
              <w:bottom w:val="single" w:sz="4" w:space="0" w:color="auto"/>
              <w:right w:val="single" w:sz="4" w:space="0" w:color="auto"/>
            </w:tcBorders>
            <w:vAlign w:val="center"/>
            <w:hideMark/>
          </w:tcPr>
          <w:p w:rsidR="00A933AF" w:rsidRPr="00B50C20" w:rsidRDefault="00A933AF" w:rsidP="0055304A">
            <w:pPr>
              <w:rPr>
                <w:rFonts w:cs="Arial"/>
                <w:b/>
              </w:rPr>
            </w:pPr>
            <w:r w:rsidRPr="00A933AF">
              <w:rPr>
                <w:rFonts w:cs="Arial"/>
                <w:b/>
              </w:rPr>
              <w:t xml:space="preserve">Dim - </w:t>
            </w:r>
            <w:proofErr w:type="spellStart"/>
            <w:r w:rsidRPr="00A933AF">
              <w:rPr>
                <w:rFonts w:cs="Arial"/>
                <w:b/>
              </w:rPr>
              <w:t>Prealloc</w:t>
            </w:r>
            <w:proofErr w:type="spellEnd"/>
            <w:r w:rsidRPr="00A933AF">
              <w:rPr>
                <w:rFonts w:cs="Arial"/>
                <w:b/>
              </w:rPr>
              <w:t xml:space="preserve"> Sources</w:t>
            </w:r>
          </w:p>
        </w:tc>
      </w:tr>
      <w:tr w:rsidR="00A933AF"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A933AF" w:rsidRPr="00B50C20" w:rsidRDefault="00A933AF" w:rsidP="0055304A">
            <w:pPr>
              <w:rPr>
                <w:rFonts w:cs="Arial"/>
                <w:b/>
              </w:rPr>
            </w:pPr>
            <w:r w:rsidRPr="00B50C20">
              <w:rPr>
                <w:rFonts w:cs="Arial"/>
                <w:b/>
              </w:rPr>
              <w:t>Logical Table Type</w:t>
            </w:r>
          </w:p>
        </w:tc>
        <w:tc>
          <w:tcPr>
            <w:tcW w:w="3728" w:type="pct"/>
            <w:tcBorders>
              <w:top w:val="single" w:sz="4" w:space="0" w:color="auto"/>
              <w:left w:val="single" w:sz="4" w:space="0" w:color="auto"/>
              <w:bottom w:val="single" w:sz="4" w:space="0" w:color="auto"/>
              <w:right w:val="single" w:sz="4" w:space="0" w:color="auto"/>
            </w:tcBorders>
            <w:vAlign w:val="center"/>
            <w:hideMark/>
          </w:tcPr>
          <w:p w:rsidR="00A933AF" w:rsidRPr="00B50C20" w:rsidRDefault="00A933AF" w:rsidP="0055304A">
            <w:pPr>
              <w:rPr>
                <w:rFonts w:cs="Arial"/>
                <w:b/>
              </w:rPr>
            </w:pPr>
            <w:r w:rsidRPr="00B50C20">
              <w:rPr>
                <w:rFonts w:cs="Arial"/>
                <w:b/>
              </w:rPr>
              <w:t>Dimension</w:t>
            </w:r>
          </w:p>
        </w:tc>
      </w:tr>
      <w:tr w:rsidR="00A933AF"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A933AF" w:rsidRPr="00B50C20" w:rsidRDefault="00A933AF" w:rsidP="0055304A">
            <w:pPr>
              <w:rPr>
                <w:rFonts w:cs="Arial"/>
                <w:b/>
              </w:rPr>
            </w:pPr>
            <w:r w:rsidRPr="00B50C20">
              <w:rPr>
                <w:rFonts w:cs="Arial"/>
                <w:b/>
              </w:rPr>
              <w:t>Primary Key</w:t>
            </w:r>
          </w:p>
        </w:tc>
        <w:tc>
          <w:tcPr>
            <w:tcW w:w="3728" w:type="pct"/>
            <w:tcBorders>
              <w:top w:val="single" w:sz="4" w:space="0" w:color="auto"/>
              <w:left w:val="single" w:sz="4" w:space="0" w:color="auto"/>
              <w:bottom w:val="single" w:sz="4" w:space="0" w:color="auto"/>
              <w:right w:val="single" w:sz="4" w:space="0" w:color="auto"/>
            </w:tcBorders>
            <w:vAlign w:val="center"/>
          </w:tcPr>
          <w:p w:rsidR="00A933AF" w:rsidRPr="00B50C20" w:rsidRDefault="00A933AF" w:rsidP="0055304A">
            <w:pPr>
              <w:pStyle w:val="15Indented"/>
              <w:ind w:left="0"/>
              <w:jc w:val="both"/>
              <w:rPr>
                <w:rFonts w:ascii="Arial" w:hAnsi="Arial" w:cs="Arial"/>
                <w:b/>
                <w:color w:val="auto"/>
                <w:lang w:eastAsia="es-ES"/>
              </w:rPr>
            </w:pPr>
            <w:r>
              <w:rPr>
                <w:rFonts w:ascii="Arial" w:hAnsi="Arial" w:cs="Arial"/>
                <w:b/>
                <w:color w:val="auto"/>
                <w:lang w:eastAsia="es-ES"/>
              </w:rPr>
              <w:t xml:space="preserve">Row </w:t>
            </w:r>
            <w:proofErr w:type="spellStart"/>
            <w:r>
              <w:rPr>
                <w:rFonts w:ascii="Arial" w:hAnsi="Arial" w:cs="Arial"/>
                <w:b/>
                <w:color w:val="auto"/>
                <w:lang w:eastAsia="es-ES"/>
              </w:rPr>
              <w:t>Wid</w:t>
            </w:r>
            <w:proofErr w:type="spellEnd"/>
          </w:p>
        </w:tc>
      </w:tr>
    </w:tbl>
    <w:p w:rsidR="00A933AF" w:rsidRDefault="00A933AF" w:rsidP="00A933AF">
      <w:pPr>
        <w:pStyle w:val="15Indented"/>
        <w:ind w:left="720"/>
        <w:jc w:val="both"/>
        <w:rPr>
          <w:sz w:val="22"/>
          <w:szCs w:val="22"/>
        </w:rPr>
      </w:pPr>
    </w:p>
    <w:p w:rsidR="00A933AF" w:rsidRDefault="00A933AF" w:rsidP="00A933AF">
      <w:pPr>
        <w:pStyle w:val="15Indented"/>
        <w:ind w:left="720"/>
        <w:jc w:val="both"/>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817"/>
        <w:gridCol w:w="3551"/>
        <w:gridCol w:w="961"/>
        <w:gridCol w:w="1775"/>
      </w:tblGrid>
      <w:tr w:rsidR="00A933AF" w:rsidTr="00AB35F0">
        <w:tc>
          <w:tcPr>
            <w:tcW w:w="1667" w:type="pct"/>
            <w:tcBorders>
              <w:top w:val="single" w:sz="4" w:space="0" w:color="auto"/>
              <w:left w:val="single" w:sz="4" w:space="0" w:color="auto"/>
              <w:bottom w:val="single" w:sz="4" w:space="0" w:color="auto"/>
              <w:right w:val="single" w:sz="4" w:space="0" w:color="auto"/>
            </w:tcBorders>
            <w:shd w:val="pct20" w:color="auto" w:fill="auto"/>
            <w:hideMark/>
          </w:tcPr>
          <w:p w:rsidR="00A933AF" w:rsidRPr="00B50C20" w:rsidRDefault="00A933AF" w:rsidP="0055304A">
            <w:pPr>
              <w:rPr>
                <w:rFonts w:cs="Arial"/>
                <w:b/>
              </w:rPr>
            </w:pPr>
            <w:r w:rsidRPr="00B50C20">
              <w:rPr>
                <w:rFonts w:cs="Arial"/>
                <w:b/>
              </w:rPr>
              <w:t>Logical Table Source</w:t>
            </w:r>
          </w:p>
        </w:tc>
        <w:tc>
          <w:tcPr>
            <w:tcW w:w="383" w:type="pct"/>
            <w:tcBorders>
              <w:top w:val="single" w:sz="4" w:space="0" w:color="auto"/>
              <w:left w:val="single" w:sz="4" w:space="0" w:color="auto"/>
              <w:bottom w:val="single" w:sz="4" w:space="0" w:color="auto"/>
              <w:right w:val="single" w:sz="4" w:space="0" w:color="auto"/>
            </w:tcBorders>
            <w:shd w:val="pct20" w:color="auto" w:fill="auto"/>
            <w:hideMark/>
          </w:tcPr>
          <w:p w:rsidR="00A933AF" w:rsidRPr="00B50C20" w:rsidRDefault="00A933AF" w:rsidP="0055304A">
            <w:pPr>
              <w:rPr>
                <w:rFonts w:cs="Arial"/>
                <w:b/>
              </w:rPr>
            </w:pPr>
            <w:r w:rsidRPr="00B50C20">
              <w:rPr>
                <w:rFonts w:cs="Arial"/>
                <w:b/>
              </w:rPr>
              <w:t>Active</w:t>
            </w:r>
          </w:p>
        </w:tc>
        <w:tc>
          <w:tcPr>
            <w:tcW w:w="1666" w:type="pct"/>
            <w:tcBorders>
              <w:top w:val="single" w:sz="4" w:space="0" w:color="auto"/>
              <w:left w:val="single" w:sz="4" w:space="0" w:color="auto"/>
              <w:bottom w:val="single" w:sz="4" w:space="0" w:color="auto"/>
              <w:right w:val="single" w:sz="4" w:space="0" w:color="auto"/>
            </w:tcBorders>
            <w:shd w:val="pct20" w:color="auto" w:fill="auto"/>
            <w:hideMark/>
          </w:tcPr>
          <w:p w:rsidR="00A933AF" w:rsidRPr="00B50C20" w:rsidRDefault="00A933AF" w:rsidP="0055304A">
            <w:pPr>
              <w:rPr>
                <w:rFonts w:cs="Arial"/>
                <w:b/>
              </w:rPr>
            </w:pPr>
            <w:r w:rsidRPr="00B50C20">
              <w:rPr>
                <w:rFonts w:cs="Arial"/>
                <w:b/>
              </w:rPr>
              <w:t>List of Physical Tables Mapped</w:t>
            </w:r>
          </w:p>
        </w:tc>
        <w:tc>
          <w:tcPr>
            <w:tcW w:w="451" w:type="pct"/>
            <w:tcBorders>
              <w:top w:val="single" w:sz="4" w:space="0" w:color="auto"/>
              <w:left w:val="single" w:sz="4" w:space="0" w:color="auto"/>
              <w:bottom w:val="single" w:sz="4" w:space="0" w:color="auto"/>
              <w:right w:val="single" w:sz="4" w:space="0" w:color="auto"/>
            </w:tcBorders>
            <w:shd w:val="pct20" w:color="auto" w:fill="auto"/>
            <w:hideMark/>
          </w:tcPr>
          <w:p w:rsidR="00A933AF" w:rsidRPr="00B50C20" w:rsidRDefault="00A933AF" w:rsidP="0055304A">
            <w:pPr>
              <w:rPr>
                <w:rFonts w:cs="Arial"/>
                <w:b/>
              </w:rPr>
            </w:pPr>
            <w:r w:rsidRPr="00B50C20">
              <w:rPr>
                <w:rFonts w:cs="Arial"/>
                <w:b/>
              </w:rPr>
              <w:t>WHERE Clause in LTS</w:t>
            </w:r>
          </w:p>
        </w:tc>
        <w:tc>
          <w:tcPr>
            <w:tcW w:w="833" w:type="pct"/>
            <w:tcBorders>
              <w:top w:val="single" w:sz="4" w:space="0" w:color="auto"/>
              <w:left w:val="single" w:sz="4" w:space="0" w:color="auto"/>
              <w:bottom w:val="single" w:sz="4" w:space="0" w:color="auto"/>
              <w:right w:val="single" w:sz="4" w:space="0" w:color="auto"/>
            </w:tcBorders>
            <w:shd w:val="pct20" w:color="auto" w:fill="auto"/>
            <w:hideMark/>
          </w:tcPr>
          <w:p w:rsidR="00A933AF" w:rsidRPr="00B50C20" w:rsidRDefault="00A933AF" w:rsidP="0055304A">
            <w:pPr>
              <w:rPr>
                <w:rFonts w:cs="Arial"/>
                <w:b/>
              </w:rPr>
            </w:pPr>
            <w:r w:rsidRPr="00B50C20">
              <w:rPr>
                <w:rFonts w:cs="Arial"/>
                <w:b/>
              </w:rPr>
              <w:t>LTS Join Type</w:t>
            </w:r>
          </w:p>
        </w:tc>
      </w:tr>
      <w:tr w:rsidR="00A933AF" w:rsidTr="00AB35F0">
        <w:trPr>
          <w:trHeight w:val="467"/>
        </w:trPr>
        <w:tc>
          <w:tcPr>
            <w:tcW w:w="1667" w:type="pct"/>
            <w:tcBorders>
              <w:top w:val="single" w:sz="4" w:space="0" w:color="auto"/>
              <w:left w:val="single" w:sz="4" w:space="0" w:color="auto"/>
              <w:bottom w:val="single" w:sz="4" w:space="0" w:color="auto"/>
              <w:right w:val="single" w:sz="4" w:space="0" w:color="auto"/>
            </w:tcBorders>
          </w:tcPr>
          <w:p w:rsidR="00A933AF" w:rsidRPr="008701E4" w:rsidRDefault="00A933AF" w:rsidP="0055304A">
            <w:pPr>
              <w:rPr>
                <w:rFonts w:cs="Arial"/>
              </w:rPr>
            </w:pPr>
            <w:proofErr w:type="spellStart"/>
            <w:r w:rsidRPr="00A933AF">
              <w:rPr>
                <w:rFonts w:cs="Arial"/>
              </w:rPr>
              <w:t>Dim_WC_PREALLOC_SOURCES_D</w:t>
            </w:r>
            <w:proofErr w:type="spellEnd"/>
          </w:p>
        </w:tc>
        <w:tc>
          <w:tcPr>
            <w:tcW w:w="383" w:type="pct"/>
            <w:tcBorders>
              <w:top w:val="single" w:sz="4" w:space="0" w:color="auto"/>
              <w:left w:val="single" w:sz="4" w:space="0" w:color="auto"/>
              <w:bottom w:val="single" w:sz="4" w:space="0" w:color="auto"/>
              <w:right w:val="single" w:sz="4" w:space="0" w:color="auto"/>
            </w:tcBorders>
          </w:tcPr>
          <w:p w:rsidR="00A933AF" w:rsidRPr="008701E4" w:rsidRDefault="00A933AF" w:rsidP="0055304A">
            <w:pPr>
              <w:pStyle w:val="15Indented"/>
              <w:ind w:left="0"/>
              <w:rPr>
                <w:rFonts w:ascii="Arial" w:hAnsi="Arial" w:cs="Arial"/>
                <w:color w:val="auto"/>
                <w:lang w:eastAsia="es-ES"/>
              </w:rPr>
            </w:pPr>
            <w:r w:rsidRPr="008701E4">
              <w:rPr>
                <w:rFonts w:ascii="Arial" w:hAnsi="Arial" w:cs="Arial"/>
                <w:color w:val="auto"/>
                <w:lang w:eastAsia="es-ES"/>
              </w:rPr>
              <w:t>Y</w:t>
            </w:r>
          </w:p>
        </w:tc>
        <w:tc>
          <w:tcPr>
            <w:tcW w:w="1666" w:type="pct"/>
            <w:tcBorders>
              <w:top w:val="single" w:sz="4" w:space="0" w:color="auto"/>
              <w:left w:val="single" w:sz="4" w:space="0" w:color="auto"/>
              <w:bottom w:val="single" w:sz="4" w:space="0" w:color="auto"/>
              <w:right w:val="single" w:sz="4" w:space="0" w:color="auto"/>
            </w:tcBorders>
          </w:tcPr>
          <w:p w:rsidR="00A933AF" w:rsidRPr="008701E4" w:rsidRDefault="00A933AF" w:rsidP="0055304A">
            <w:pPr>
              <w:rPr>
                <w:rFonts w:cs="Arial"/>
              </w:rPr>
            </w:pPr>
            <w:proofErr w:type="spellStart"/>
            <w:r w:rsidRPr="00A933AF">
              <w:rPr>
                <w:rFonts w:cs="Arial"/>
              </w:rPr>
              <w:t>Dim_WC_PREALLOC_SOURCES_D</w:t>
            </w:r>
            <w:proofErr w:type="spellEnd"/>
          </w:p>
        </w:tc>
        <w:tc>
          <w:tcPr>
            <w:tcW w:w="451" w:type="pct"/>
            <w:tcBorders>
              <w:top w:val="single" w:sz="4" w:space="0" w:color="auto"/>
              <w:left w:val="single" w:sz="4" w:space="0" w:color="auto"/>
              <w:bottom w:val="single" w:sz="4" w:space="0" w:color="auto"/>
              <w:right w:val="single" w:sz="4" w:space="0" w:color="auto"/>
            </w:tcBorders>
          </w:tcPr>
          <w:p w:rsidR="00A933AF" w:rsidRPr="008701E4" w:rsidRDefault="00A933AF" w:rsidP="0055304A">
            <w:pPr>
              <w:pStyle w:val="PlainText"/>
              <w:rPr>
                <w:rFonts w:ascii="Arial" w:eastAsia="Times New Roman" w:hAnsi="Arial" w:cs="Arial"/>
                <w:sz w:val="20"/>
                <w:szCs w:val="20"/>
                <w:lang w:eastAsia="es-ES"/>
              </w:rPr>
            </w:pPr>
          </w:p>
        </w:tc>
        <w:tc>
          <w:tcPr>
            <w:tcW w:w="833" w:type="pct"/>
            <w:tcBorders>
              <w:top w:val="single" w:sz="4" w:space="0" w:color="auto"/>
              <w:left w:val="single" w:sz="4" w:space="0" w:color="auto"/>
              <w:bottom w:val="single" w:sz="4" w:space="0" w:color="auto"/>
              <w:right w:val="single" w:sz="4" w:space="0" w:color="auto"/>
            </w:tcBorders>
          </w:tcPr>
          <w:p w:rsidR="00A933AF" w:rsidRPr="008701E4" w:rsidRDefault="00A933AF" w:rsidP="0055304A">
            <w:pPr>
              <w:pStyle w:val="15Indented"/>
              <w:ind w:left="0"/>
              <w:rPr>
                <w:rFonts w:ascii="Arial" w:hAnsi="Arial" w:cs="Arial"/>
                <w:color w:val="auto"/>
                <w:lang w:eastAsia="es-ES"/>
              </w:rPr>
            </w:pPr>
          </w:p>
        </w:tc>
      </w:tr>
    </w:tbl>
    <w:p w:rsidR="00A933AF" w:rsidRDefault="00A933AF" w:rsidP="00A933AF">
      <w:pPr>
        <w:pStyle w:val="15Indented"/>
        <w:ind w:left="720"/>
        <w:jc w:val="both"/>
        <w:rPr>
          <w:sz w:val="22"/>
          <w:szCs w:val="22"/>
        </w:rPr>
      </w:pPr>
    </w:p>
    <w:p w:rsidR="00A933AF" w:rsidRDefault="00A933AF" w:rsidP="00A933AF">
      <w:pPr>
        <w:pStyle w:val="15Indented"/>
        <w:ind w:left="720"/>
        <w:jc w:val="both"/>
        <w:rPr>
          <w:sz w:val="22"/>
          <w:szCs w:val="22"/>
        </w:rPr>
      </w:pPr>
    </w:p>
    <w:p w:rsidR="00A933AF" w:rsidRDefault="00A933AF" w:rsidP="00A933AF">
      <w:pPr>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7945"/>
      </w:tblGrid>
      <w:tr w:rsidR="00A933AF"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A933AF" w:rsidRPr="00B50C20" w:rsidRDefault="00A933AF" w:rsidP="0055304A">
            <w:pPr>
              <w:rPr>
                <w:rFonts w:cs="Arial"/>
                <w:b/>
              </w:rPr>
            </w:pPr>
            <w:r w:rsidRPr="00B50C20">
              <w:rPr>
                <w:rFonts w:cs="Arial"/>
                <w:b/>
              </w:rPr>
              <w:t>Logical Table</w:t>
            </w:r>
          </w:p>
        </w:tc>
        <w:tc>
          <w:tcPr>
            <w:tcW w:w="3728" w:type="pct"/>
            <w:tcBorders>
              <w:top w:val="single" w:sz="4" w:space="0" w:color="auto"/>
              <w:left w:val="single" w:sz="4" w:space="0" w:color="auto"/>
              <w:bottom w:val="single" w:sz="4" w:space="0" w:color="auto"/>
              <w:right w:val="single" w:sz="4" w:space="0" w:color="auto"/>
            </w:tcBorders>
            <w:vAlign w:val="center"/>
            <w:hideMark/>
          </w:tcPr>
          <w:p w:rsidR="00A933AF" w:rsidRPr="00B50C20" w:rsidRDefault="00A933AF" w:rsidP="0055304A">
            <w:pPr>
              <w:rPr>
                <w:rFonts w:cs="Arial"/>
                <w:b/>
              </w:rPr>
            </w:pPr>
            <w:r w:rsidRPr="00A933AF">
              <w:rPr>
                <w:rFonts w:cs="Arial"/>
                <w:b/>
              </w:rPr>
              <w:t xml:space="preserve">Dim - </w:t>
            </w:r>
            <w:proofErr w:type="spellStart"/>
            <w:r w:rsidRPr="00A933AF">
              <w:rPr>
                <w:rFonts w:cs="Arial"/>
                <w:b/>
              </w:rPr>
              <w:t>Prealloc</w:t>
            </w:r>
            <w:proofErr w:type="spellEnd"/>
            <w:r w:rsidRPr="00A933AF">
              <w:rPr>
                <w:rFonts w:cs="Arial"/>
                <w:b/>
              </w:rPr>
              <w:t xml:space="preserve"> Transaction Type</w:t>
            </w:r>
          </w:p>
        </w:tc>
      </w:tr>
      <w:tr w:rsidR="00A933AF"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A933AF" w:rsidRPr="00B50C20" w:rsidRDefault="00A933AF" w:rsidP="0055304A">
            <w:pPr>
              <w:rPr>
                <w:rFonts w:cs="Arial"/>
                <w:b/>
              </w:rPr>
            </w:pPr>
            <w:r w:rsidRPr="00B50C20">
              <w:rPr>
                <w:rFonts w:cs="Arial"/>
                <w:b/>
              </w:rPr>
              <w:t>Logical Table Type</w:t>
            </w:r>
          </w:p>
        </w:tc>
        <w:tc>
          <w:tcPr>
            <w:tcW w:w="3728" w:type="pct"/>
            <w:tcBorders>
              <w:top w:val="single" w:sz="4" w:space="0" w:color="auto"/>
              <w:left w:val="single" w:sz="4" w:space="0" w:color="auto"/>
              <w:bottom w:val="single" w:sz="4" w:space="0" w:color="auto"/>
              <w:right w:val="single" w:sz="4" w:space="0" w:color="auto"/>
            </w:tcBorders>
            <w:vAlign w:val="center"/>
            <w:hideMark/>
          </w:tcPr>
          <w:p w:rsidR="00A933AF" w:rsidRPr="00B50C20" w:rsidRDefault="00A933AF" w:rsidP="0055304A">
            <w:pPr>
              <w:rPr>
                <w:rFonts w:cs="Arial"/>
                <w:b/>
              </w:rPr>
            </w:pPr>
            <w:r w:rsidRPr="00B50C20">
              <w:rPr>
                <w:rFonts w:cs="Arial"/>
                <w:b/>
              </w:rPr>
              <w:t>Dimension</w:t>
            </w:r>
          </w:p>
        </w:tc>
      </w:tr>
      <w:tr w:rsidR="00A933AF"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A933AF" w:rsidRPr="00B50C20" w:rsidRDefault="00A933AF" w:rsidP="0055304A">
            <w:pPr>
              <w:rPr>
                <w:rFonts w:cs="Arial"/>
                <w:b/>
              </w:rPr>
            </w:pPr>
            <w:r w:rsidRPr="00B50C20">
              <w:rPr>
                <w:rFonts w:cs="Arial"/>
                <w:b/>
              </w:rPr>
              <w:t>Primary Key</w:t>
            </w:r>
          </w:p>
        </w:tc>
        <w:tc>
          <w:tcPr>
            <w:tcW w:w="3728" w:type="pct"/>
            <w:tcBorders>
              <w:top w:val="single" w:sz="4" w:space="0" w:color="auto"/>
              <w:left w:val="single" w:sz="4" w:space="0" w:color="auto"/>
              <w:bottom w:val="single" w:sz="4" w:space="0" w:color="auto"/>
              <w:right w:val="single" w:sz="4" w:space="0" w:color="auto"/>
            </w:tcBorders>
            <w:vAlign w:val="center"/>
          </w:tcPr>
          <w:p w:rsidR="00A933AF" w:rsidRPr="00B50C20" w:rsidRDefault="00A933AF" w:rsidP="0055304A">
            <w:pPr>
              <w:pStyle w:val="15Indented"/>
              <w:ind w:left="0"/>
              <w:jc w:val="both"/>
              <w:rPr>
                <w:rFonts w:ascii="Arial" w:hAnsi="Arial" w:cs="Arial"/>
                <w:b/>
                <w:color w:val="auto"/>
                <w:lang w:eastAsia="es-ES"/>
              </w:rPr>
            </w:pPr>
            <w:r>
              <w:rPr>
                <w:rFonts w:ascii="Arial" w:hAnsi="Arial" w:cs="Arial"/>
                <w:b/>
                <w:color w:val="auto"/>
                <w:lang w:eastAsia="es-ES"/>
              </w:rPr>
              <w:t xml:space="preserve">Row </w:t>
            </w:r>
            <w:proofErr w:type="spellStart"/>
            <w:r>
              <w:rPr>
                <w:rFonts w:ascii="Arial" w:hAnsi="Arial" w:cs="Arial"/>
                <w:b/>
                <w:color w:val="auto"/>
                <w:lang w:eastAsia="es-ES"/>
              </w:rPr>
              <w:t>Wid</w:t>
            </w:r>
            <w:proofErr w:type="spellEnd"/>
          </w:p>
        </w:tc>
      </w:tr>
    </w:tbl>
    <w:p w:rsidR="00A933AF" w:rsidRDefault="00A933AF" w:rsidP="00A933AF">
      <w:pPr>
        <w:pStyle w:val="15Indented"/>
        <w:ind w:left="720"/>
        <w:jc w:val="both"/>
        <w:rPr>
          <w:sz w:val="22"/>
          <w:szCs w:val="22"/>
        </w:rPr>
      </w:pPr>
    </w:p>
    <w:p w:rsidR="00A933AF" w:rsidRDefault="00A933AF" w:rsidP="00A933AF">
      <w:pPr>
        <w:pStyle w:val="15Indented"/>
        <w:ind w:left="720"/>
        <w:jc w:val="both"/>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732"/>
        <w:gridCol w:w="4226"/>
        <w:gridCol w:w="856"/>
        <w:gridCol w:w="617"/>
      </w:tblGrid>
      <w:tr w:rsidR="00A933AF" w:rsidTr="00AB35F0">
        <w:tc>
          <w:tcPr>
            <w:tcW w:w="1667" w:type="pct"/>
            <w:tcBorders>
              <w:top w:val="single" w:sz="4" w:space="0" w:color="auto"/>
              <w:left w:val="single" w:sz="4" w:space="0" w:color="auto"/>
              <w:bottom w:val="single" w:sz="4" w:space="0" w:color="auto"/>
              <w:right w:val="single" w:sz="4" w:space="0" w:color="auto"/>
            </w:tcBorders>
            <w:shd w:val="pct20" w:color="auto" w:fill="auto"/>
            <w:hideMark/>
          </w:tcPr>
          <w:p w:rsidR="00A933AF" w:rsidRPr="00B50C20" w:rsidRDefault="00A933AF" w:rsidP="0055304A">
            <w:pPr>
              <w:rPr>
                <w:rFonts w:cs="Arial"/>
                <w:b/>
              </w:rPr>
            </w:pPr>
            <w:r w:rsidRPr="00B50C20">
              <w:rPr>
                <w:rFonts w:cs="Arial"/>
                <w:b/>
              </w:rPr>
              <w:t>Logical Table Source</w:t>
            </w:r>
          </w:p>
        </w:tc>
        <w:tc>
          <w:tcPr>
            <w:tcW w:w="307" w:type="pct"/>
            <w:tcBorders>
              <w:top w:val="single" w:sz="4" w:space="0" w:color="auto"/>
              <w:left w:val="single" w:sz="4" w:space="0" w:color="auto"/>
              <w:bottom w:val="single" w:sz="4" w:space="0" w:color="auto"/>
              <w:right w:val="single" w:sz="4" w:space="0" w:color="auto"/>
            </w:tcBorders>
            <w:shd w:val="pct20" w:color="auto" w:fill="auto"/>
            <w:hideMark/>
          </w:tcPr>
          <w:p w:rsidR="00A933AF" w:rsidRPr="00B50C20" w:rsidRDefault="00A933AF" w:rsidP="0055304A">
            <w:pPr>
              <w:rPr>
                <w:rFonts w:cs="Arial"/>
                <w:b/>
              </w:rPr>
            </w:pPr>
            <w:r w:rsidRPr="00B50C20">
              <w:rPr>
                <w:rFonts w:cs="Arial"/>
                <w:b/>
              </w:rPr>
              <w:t>Active</w:t>
            </w:r>
          </w:p>
        </w:tc>
        <w:tc>
          <w:tcPr>
            <w:tcW w:w="1053" w:type="pct"/>
            <w:tcBorders>
              <w:top w:val="single" w:sz="4" w:space="0" w:color="auto"/>
              <w:left w:val="single" w:sz="4" w:space="0" w:color="auto"/>
              <w:bottom w:val="single" w:sz="4" w:space="0" w:color="auto"/>
              <w:right w:val="single" w:sz="4" w:space="0" w:color="auto"/>
            </w:tcBorders>
            <w:shd w:val="pct20" w:color="auto" w:fill="auto"/>
            <w:hideMark/>
          </w:tcPr>
          <w:p w:rsidR="00A933AF" w:rsidRPr="00B50C20" w:rsidRDefault="00A933AF" w:rsidP="0055304A">
            <w:pPr>
              <w:rPr>
                <w:rFonts w:cs="Arial"/>
                <w:b/>
              </w:rPr>
            </w:pPr>
            <w:r w:rsidRPr="00B50C20">
              <w:rPr>
                <w:rFonts w:cs="Arial"/>
                <w:b/>
              </w:rPr>
              <w:t>List of Physical Tables Mapped</w:t>
            </w:r>
          </w:p>
        </w:tc>
        <w:tc>
          <w:tcPr>
            <w:tcW w:w="746" w:type="pct"/>
            <w:tcBorders>
              <w:top w:val="single" w:sz="4" w:space="0" w:color="auto"/>
              <w:left w:val="single" w:sz="4" w:space="0" w:color="auto"/>
              <w:bottom w:val="single" w:sz="4" w:space="0" w:color="auto"/>
              <w:right w:val="single" w:sz="4" w:space="0" w:color="auto"/>
            </w:tcBorders>
            <w:shd w:val="pct20" w:color="auto" w:fill="auto"/>
            <w:hideMark/>
          </w:tcPr>
          <w:p w:rsidR="00A933AF" w:rsidRPr="00B50C20" w:rsidRDefault="00A933AF" w:rsidP="0055304A">
            <w:pPr>
              <w:rPr>
                <w:rFonts w:cs="Arial"/>
                <w:b/>
              </w:rPr>
            </w:pPr>
            <w:r w:rsidRPr="00B50C20">
              <w:rPr>
                <w:rFonts w:cs="Arial"/>
                <w:b/>
              </w:rPr>
              <w:t>WHERE Clause in LTS</w:t>
            </w:r>
          </w:p>
        </w:tc>
        <w:tc>
          <w:tcPr>
            <w:tcW w:w="1228" w:type="pct"/>
            <w:tcBorders>
              <w:top w:val="single" w:sz="4" w:space="0" w:color="auto"/>
              <w:left w:val="single" w:sz="4" w:space="0" w:color="auto"/>
              <w:bottom w:val="single" w:sz="4" w:space="0" w:color="auto"/>
              <w:right w:val="single" w:sz="4" w:space="0" w:color="auto"/>
            </w:tcBorders>
            <w:shd w:val="pct20" w:color="auto" w:fill="auto"/>
            <w:hideMark/>
          </w:tcPr>
          <w:p w:rsidR="00A933AF" w:rsidRPr="00B50C20" w:rsidRDefault="00A933AF" w:rsidP="0055304A">
            <w:pPr>
              <w:rPr>
                <w:rFonts w:cs="Arial"/>
                <w:b/>
              </w:rPr>
            </w:pPr>
            <w:r w:rsidRPr="00B50C20">
              <w:rPr>
                <w:rFonts w:cs="Arial"/>
                <w:b/>
              </w:rPr>
              <w:t>LTS Join Type</w:t>
            </w:r>
          </w:p>
        </w:tc>
      </w:tr>
      <w:tr w:rsidR="00A933AF" w:rsidTr="00AB35F0">
        <w:trPr>
          <w:trHeight w:val="467"/>
        </w:trPr>
        <w:tc>
          <w:tcPr>
            <w:tcW w:w="1667" w:type="pct"/>
            <w:tcBorders>
              <w:top w:val="single" w:sz="4" w:space="0" w:color="auto"/>
              <w:left w:val="single" w:sz="4" w:space="0" w:color="auto"/>
              <w:bottom w:val="single" w:sz="4" w:space="0" w:color="auto"/>
              <w:right w:val="single" w:sz="4" w:space="0" w:color="auto"/>
            </w:tcBorders>
          </w:tcPr>
          <w:p w:rsidR="00A933AF" w:rsidRPr="008701E4" w:rsidRDefault="00A933AF" w:rsidP="0055304A">
            <w:pPr>
              <w:rPr>
                <w:rFonts w:cs="Arial"/>
              </w:rPr>
            </w:pPr>
            <w:proofErr w:type="spellStart"/>
            <w:r w:rsidRPr="00A933AF">
              <w:rPr>
                <w:rFonts w:cs="Arial"/>
              </w:rPr>
              <w:t>Dim_WC_PREALLOC_TXN_TYPES_D_Transaction</w:t>
            </w:r>
            <w:proofErr w:type="spellEnd"/>
          </w:p>
        </w:tc>
        <w:tc>
          <w:tcPr>
            <w:tcW w:w="307" w:type="pct"/>
            <w:tcBorders>
              <w:top w:val="single" w:sz="4" w:space="0" w:color="auto"/>
              <w:left w:val="single" w:sz="4" w:space="0" w:color="auto"/>
              <w:bottom w:val="single" w:sz="4" w:space="0" w:color="auto"/>
              <w:right w:val="single" w:sz="4" w:space="0" w:color="auto"/>
            </w:tcBorders>
          </w:tcPr>
          <w:p w:rsidR="00A933AF" w:rsidRPr="008701E4" w:rsidRDefault="00A933AF" w:rsidP="0055304A">
            <w:pPr>
              <w:pStyle w:val="15Indented"/>
              <w:ind w:left="0"/>
              <w:rPr>
                <w:rFonts w:ascii="Arial" w:hAnsi="Arial" w:cs="Arial"/>
                <w:color w:val="auto"/>
                <w:lang w:eastAsia="es-ES"/>
              </w:rPr>
            </w:pPr>
            <w:r w:rsidRPr="008701E4">
              <w:rPr>
                <w:rFonts w:ascii="Arial" w:hAnsi="Arial" w:cs="Arial"/>
                <w:color w:val="auto"/>
                <w:lang w:eastAsia="es-ES"/>
              </w:rPr>
              <w:t>Y</w:t>
            </w:r>
          </w:p>
        </w:tc>
        <w:tc>
          <w:tcPr>
            <w:tcW w:w="1053" w:type="pct"/>
            <w:tcBorders>
              <w:top w:val="single" w:sz="4" w:space="0" w:color="auto"/>
              <w:left w:val="single" w:sz="4" w:space="0" w:color="auto"/>
              <w:bottom w:val="single" w:sz="4" w:space="0" w:color="auto"/>
              <w:right w:val="single" w:sz="4" w:space="0" w:color="auto"/>
            </w:tcBorders>
          </w:tcPr>
          <w:p w:rsidR="00A933AF" w:rsidRPr="008701E4" w:rsidRDefault="00A933AF" w:rsidP="0055304A">
            <w:pPr>
              <w:rPr>
                <w:rFonts w:cs="Arial"/>
              </w:rPr>
            </w:pPr>
            <w:proofErr w:type="spellStart"/>
            <w:r w:rsidRPr="00A933AF">
              <w:rPr>
                <w:rFonts w:cs="Arial"/>
              </w:rPr>
              <w:t>Dim_WC_PREALLOC_TXN_TYPES_D_Transaction</w:t>
            </w:r>
            <w:proofErr w:type="spellEnd"/>
          </w:p>
        </w:tc>
        <w:tc>
          <w:tcPr>
            <w:tcW w:w="746" w:type="pct"/>
            <w:tcBorders>
              <w:top w:val="single" w:sz="4" w:space="0" w:color="auto"/>
              <w:left w:val="single" w:sz="4" w:space="0" w:color="auto"/>
              <w:bottom w:val="single" w:sz="4" w:space="0" w:color="auto"/>
              <w:right w:val="single" w:sz="4" w:space="0" w:color="auto"/>
            </w:tcBorders>
          </w:tcPr>
          <w:p w:rsidR="00A933AF" w:rsidRPr="008701E4" w:rsidRDefault="00A933AF" w:rsidP="0055304A">
            <w:pPr>
              <w:pStyle w:val="PlainText"/>
              <w:rPr>
                <w:rFonts w:ascii="Arial" w:eastAsia="Times New Roman" w:hAnsi="Arial" w:cs="Arial"/>
                <w:sz w:val="20"/>
                <w:szCs w:val="20"/>
                <w:lang w:eastAsia="es-ES"/>
              </w:rPr>
            </w:pPr>
          </w:p>
        </w:tc>
        <w:tc>
          <w:tcPr>
            <w:tcW w:w="1228" w:type="pct"/>
            <w:tcBorders>
              <w:top w:val="single" w:sz="4" w:space="0" w:color="auto"/>
              <w:left w:val="single" w:sz="4" w:space="0" w:color="auto"/>
              <w:bottom w:val="single" w:sz="4" w:space="0" w:color="auto"/>
              <w:right w:val="single" w:sz="4" w:space="0" w:color="auto"/>
            </w:tcBorders>
          </w:tcPr>
          <w:p w:rsidR="00A933AF" w:rsidRPr="008701E4" w:rsidRDefault="00A933AF" w:rsidP="0055304A">
            <w:pPr>
              <w:pStyle w:val="15Indented"/>
              <w:ind w:left="0"/>
              <w:rPr>
                <w:rFonts w:ascii="Arial" w:hAnsi="Arial" w:cs="Arial"/>
                <w:color w:val="auto"/>
                <w:lang w:eastAsia="es-ES"/>
              </w:rPr>
            </w:pPr>
          </w:p>
        </w:tc>
      </w:tr>
    </w:tbl>
    <w:p w:rsidR="00A933AF" w:rsidRDefault="00A933AF" w:rsidP="00A933AF">
      <w:pPr>
        <w:pStyle w:val="15Indented"/>
        <w:ind w:left="720"/>
        <w:jc w:val="both"/>
        <w:rPr>
          <w:sz w:val="22"/>
          <w:szCs w:val="22"/>
        </w:rPr>
      </w:pPr>
    </w:p>
    <w:p w:rsidR="00A933AF" w:rsidRDefault="00A933AF" w:rsidP="00A933AF">
      <w:pPr>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7945"/>
      </w:tblGrid>
      <w:tr w:rsidR="00A933AF"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A933AF" w:rsidRPr="00B50C20" w:rsidRDefault="00A933AF" w:rsidP="0055304A">
            <w:pPr>
              <w:rPr>
                <w:rFonts w:cs="Arial"/>
                <w:b/>
              </w:rPr>
            </w:pPr>
            <w:r w:rsidRPr="00B50C20">
              <w:rPr>
                <w:rFonts w:cs="Arial"/>
                <w:b/>
              </w:rPr>
              <w:t>Logical Table</w:t>
            </w:r>
          </w:p>
        </w:tc>
        <w:tc>
          <w:tcPr>
            <w:tcW w:w="3728" w:type="pct"/>
            <w:tcBorders>
              <w:top w:val="single" w:sz="4" w:space="0" w:color="auto"/>
              <w:left w:val="single" w:sz="4" w:space="0" w:color="auto"/>
              <w:bottom w:val="single" w:sz="4" w:space="0" w:color="auto"/>
              <w:right w:val="single" w:sz="4" w:space="0" w:color="auto"/>
            </w:tcBorders>
            <w:vAlign w:val="center"/>
            <w:hideMark/>
          </w:tcPr>
          <w:p w:rsidR="00A933AF" w:rsidRPr="00B50C20" w:rsidRDefault="00A933AF" w:rsidP="0055304A">
            <w:pPr>
              <w:rPr>
                <w:rFonts w:cs="Arial"/>
                <w:b/>
              </w:rPr>
            </w:pPr>
            <w:r w:rsidRPr="00A933AF">
              <w:rPr>
                <w:rFonts w:cs="Arial"/>
                <w:b/>
              </w:rPr>
              <w:t xml:space="preserve">Fact - </w:t>
            </w:r>
            <w:proofErr w:type="spellStart"/>
            <w:r w:rsidRPr="00A933AF">
              <w:rPr>
                <w:rFonts w:cs="Arial"/>
                <w:b/>
              </w:rPr>
              <w:t>Preallocation</w:t>
            </w:r>
            <w:proofErr w:type="spellEnd"/>
            <w:r w:rsidRPr="00A933AF">
              <w:rPr>
                <w:rFonts w:cs="Arial"/>
                <w:b/>
              </w:rPr>
              <w:t xml:space="preserve"> Expenses</w:t>
            </w:r>
          </w:p>
        </w:tc>
      </w:tr>
      <w:tr w:rsidR="00A933AF"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A933AF" w:rsidRPr="00B50C20" w:rsidRDefault="00A933AF" w:rsidP="0055304A">
            <w:pPr>
              <w:rPr>
                <w:rFonts w:cs="Arial"/>
                <w:b/>
              </w:rPr>
            </w:pPr>
            <w:r w:rsidRPr="00B50C20">
              <w:rPr>
                <w:rFonts w:cs="Arial"/>
                <w:b/>
              </w:rPr>
              <w:t>Logical Table Type</w:t>
            </w:r>
          </w:p>
        </w:tc>
        <w:tc>
          <w:tcPr>
            <w:tcW w:w="3728" w:type="pct"/>
            <w:tcBorders>
              <w:top w:val="single" w:sz="4" w:space="0" w:color="auto"/>
              <w:left w:val="single" w:sz="4" w:space="0" w:color="auto"/>
              <w:bottom w:val="single" w:sz="4" w:space="0" w:color="auto"/>
              <w:right w:val="single" w:sz="4" w:space="0" w:color="auto"/>
            </w:tcBorders>
            <w:vAlign w:val="center"/>
            <w:hideMark/>
          </w:tcPr>
          <w:p w:rsidR="00A933AF" w:rsidRPr="00B50C20" w:rsidRDefault="00A933AF" w:rsidP="0055304A">
            <w:pPr>
              <w:rPr>
                <w:rFonts w:cs="Arial"/>
                <w:b/>
              </w:rPr>
            </w:pPr>
            <w:r>
              <w:rPr>
                <w:rFonts w:cs="Arial"/>
                <w:b/>
              </w:rPr>
              <w:t>Fact</w:t>
            </w:r>
          </w:p>
        </w:tc>
      </w:tr>
      <w:tr w:rsidR="00A933AF"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A933AF" w:rsidRPr="00B50C20" w:rsidRDefault="00A933AF" w:rsidP="0055304A">
            <w:pPr>
              <w:rPr>
                <w:rFonts w:cs="Arial"/>
                <w:b/>
              </w:rPr>
            </w:pPr>
            <w:r w:rsidRPr="00B50C20">
              <w:rPr>
                <w:rFonts w:cs="Arial"/>
                <w:b/>
              </w:rPr>
              <w:t>Primary Key</w:t>
            </w:r>
          </w:p>
        </w:tc>
        <w:tc>
          <w:tcPr>
            <w:tcW w:w="3728" w:type="pct"/>
            <w:tcBorders>
              <w:top w:val="single" w:sz="4" w:space="0" w:color="auto"/>
              <w:left w:val="single" w:sz="4" w:space="0" w:color="auto"/>
              <w:bottom w:val="single" w:sz="4" w:space="0" w:color="auto"/>
              <w:right w:val="single" w:sz="4" w:space="0" w:color="auto"/>
            </w:tcBorders>
            <w:vAlign w:val="center"/>
          </w:tcPr>
          <w:p w:rsidR="00A933AF" w:rsidRPr="00B50C20" w:rsidRDefault="00A933AF" w:rsidP="0055304A">
            <w:pPr>
              <w:pStyle w:val="15Indented"/>
              <w:ind w:left="0"/>
              <w:jc w:val="both"/>
              <w:rPr>
                <w:rFonts w:ascii="Arial" w:hAnsi="Arial" w:cs="Arial"/>
                <w:b/>
                <w:color w:val="auto"/>
                <w:lang w:eastAsia="es-ES"/>
              </w:rPr>
            </w:pPr>
            <w:r>
              <w:rPr>
                <w:rFonts w:ascii="Arial" w:hAnsi="Arial" w:cs="Arial"/>
                <w:b/>
                <w:color w:val="auto"/>
                <w:lang w:eastAsia="es-ES"/>
              </w:rPr>
              <w:t>NA</w:t>
            </w:r>
          </w:p>
        </w:tc>
      </w:tr>
    </w:tbl>
    <w:p w:rsidR="00A933AF" w:rsidRDefault="00A933AF" w:rsidP="00A933AF">
      <w:pPr>
        <w:pStyle w:val="15Indented"/>
        <w:ind w:left="720"/>
        <w:jc w:val="both"/>
        <w:rPr>
          <w:sz w:val="22"/>
          <w:szCs w:val="22"/>
        </w:rPr>
      </w:pPr>
    </w:p>
    <w:p w:rsidR="00A933AF" w:rsidRDefault="00A933AF" w:rsidP="00A933AF">
      <w:pPr>
        <w:pStyle w:val="15Indented"/>
        <w:ind w:left="720"/>
        <w:jc w:val="both"/>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gridCol w:w="817"/>
        <w:gridCol w:w="2973"/>
        <w:gridCol w:w="1293"/>
        <w:gridCol w:w="2318"/>
      </w:tblGrid>
      <w:tr w:rsidR="00A933AF" w:rsidTr="00AB35F0">
        <w:tc>
          <w:tcPr>
            <w:tcW w:w="1667" w:type="pct"/>
            <w:tcBorders>
              <w:top w:val="single" w:sz="4" w:space="0" w:color="auto"/>
              <w:left w:val="single" w:sz="4" w:space="0" w:color="auto"/>
              <w:bottom w:val="single" w:sz="4" w:space="0" w:color="auto"/>
              <w:right w:val="single" w:sz="4" w:space="0" w:color="auto"/>
            </w:tcBorders>
            <w:shd w:val="pct20" w:color="auto" w:fill="auto"/>
            <w:hideMark/>
          </w:tcPr>
          <w:p w:rsidR="00A933AF" w:rsidRPr="00B50C20" w:rsidRDefault="00A933AF" w:rsidP="0055304A">
            <w:pPr>
              <w:rPr>
                <w:rFonts w:cs="Arial"/>
                <w:b/>
              </w:rPr>
            </w:pPr>
            <w:r w:rsidRPr="00B50C20">
              <w:rPr>
                <w:rFonts w:cs="Arial"/>
                <w:b/>
              </w:rPr>
              <w:t>Logical Table Source</w:t>
            </w:r>
          </w:p>
        </w:tc>
        <w:tc>
          <w:tcPr>
            <w:tcW w:w="307" w:type="pct"/>
            <w:tcBorders>
              <w:top w:val="single" w:sz="4" w:space="0" w:color="auto"/>
              <w:left w:val="single" w:sz="4" w:space="0" w:color="auto"/>
              <w:bottom w:val="single" w:sz="4" w:space="0" w:color="auto"/>
              <w:right w:val="single" w:sz="4" w:space="0" w:color="auto"/>
            </w:tcBorders>
            <w:shd w:val="pct20" w:color="auto" w:fill="auto"/>
            <w:hideMark/>
          </w:tcPr>
          <w:p w:rsidR="00A933AF" w:rsidRPr="00B50C20" w:rsidRDefault="00A933AF" w:rsidP="0055304A">
            <w:pPr>
              <w:rPr>
                <w:rFonts w:cs="Arial"/>
                <w:b/>
              </w:rPr>
            </w:pPr>
            <w:r w:rsidRPr="00B50C20">
              <w:rPr>
                <w:rFonts w:cs="Arial"/>
                <w:b/>
              </w:rPr>
              <w:t>Active</w:t>
            </w:r>
          </w:p>
        </w:tc>
        <w:tc>
          <w:tcPr>
            <w:tcW w:w="1053" w:type="pct"/>
            <w:tcBorders>
              <w:top w:val="single" w:sz="4" w:space="0" w:color="auto"/>
              <w:left w:val="single" w:sz="4" w:space="0" w:color="auto"/>
              <w:bottom w:val="single" w:sz="4" w:space="0" w:color="auto"/>
              <w:right w:val="single" w:sz="4" w:space="0" w:color="auto"/>
            </w:tcBorders>
            <w:shd w:val="pct20" w:color="auto" w:fill="auto"/>
            <w:hideMark/>
          </w:tcPr>
          <w:p w:rsidR="00A933AF" w:rsidRPr="00B50C20" w:rsidRDefault="00A933AF" w:rsidP="0055304A">
            <w:pPr>
              <w:rPr>
                <w:rFonts w:cs="Arial"/>
                <w:b/>
              </w:rPr>
            </w:pPr>
            <w:r w:rsidRPr="00B50C20">
              <w:rPr>
                <w:rFonts w:cs="Arial"/>
                <w:b/>
              </w:rPr>
              <w:t>List of Physical Tables Mapped</w:t>
            </w:r>
          </w:p>
        </w:tc>
        <w:tc>
          <w:tcPr>
            <w:tcW w:w="746" w:type="pct"/>
            <w:tcBorders>
              <w:top w:val="single" w:sz="4" w:space="0" w:color="auto"/>
              <w:left w:val="single" w:sz="4" w:space="0" w:color="auto"/>
              <w:bottom w:val="single" w:sz="4" w:space="0" w:color="auto"/>
              <w:right w:val="single" w:sz="4" w:space="0" w:color="auto"/>
            </w:tcBorders>
            <w:shd w:val="pct20" w:color="auto" w:fill="auto"/>
            <w:hideMark/>
          </w:tcPr>
          <w:p w:rsidR="00A933AF" w:rsidRPr="00B50C20" w:rsidRDefault="00A933AF" w:rsidP="0055304A">
            <w:pPr>
              <w:rPr>
                <w:rFonts w:cs="Arial"/>
                <w:b/>
              </w:rPr>
            </w:pPr>
            <w:r w:rsidRPr="00B50C20">
              <w:rPr>
                <w:rFonts w:cs="Arial"/>
                <w:b/>
              </w:rPr>
              <w:t>WHERE Clause in LTS</w:t>
            </w:r>
          </w:p>
        </w:tc>
        <w:tc>
          <w:tcPr>
            <w:tcW w:w="1228" w:type="pct"/>
            <w:tcBorders>
              <w:top w:val="single" w:sz="4" w:space="0" w:color="auto"/>
              <w:left w:val="single" w:sz="4" w:space="0" w:color="auto"/>
              <w:bottom w:val="single" w:sz="4" w:space="0" w:color="auto"/>
              <w:right w:val="single" w:sz="4" w:space="0" w:color="auto"/>
            </w:tcBorders>
            <w:shd w:val="pct20" w:color="auto" w:fill="auto"/>
            <w:hideMark/>
          </w:tcPr>
          <w:p w:rsidR="00A933AF" w:rsidRPr="00B50C20" w:rsidRDefault="00A933AF" w:rsidP="0055304A">
            <w:pPr>
              <w:rPr>
                <w:rFonts w:cs="Arial"/>
                <w:b/>
              </w:rPr>
            </w:pPr>
            <w:r w:rsidRPr="00B50C20">
              <w:rPr>
                <w:rFonts w:cs="Arial"/>
                <w:b/>
              </w:rPr>
              <w:t>LTS Join Type</w:t>
            </w:r>
          </w:p>
        </w:tc>
      </w:tr>
      <w:tr w:rsidR="00A933AF" w:rsidTr="00AB35F0">
        <w:trPr>
          <w:trHeight w:val="467"/>
        </w:trPr>
        <w:tc>
          <w:tcPr>
            <w:tcW w:w="1667" w:type="pct"/>
            <w:tcBorders>
              <w:top w:val="single" w:sz="4" w:space="0" w:color="auto"/>
              <w:left w:val="single" w:sz="4" w:space="0" w:color="auto"/>
              <w:bottom w:val="single" w:sz="4" w:space="0" w:color="auto"/>
              <w:right w:val="single" w:sz="4" w:space="0" w:color="auto"/>
            </w:tcBorders>
          </w:tcPr>
          <w:p w:rsidR="00A933AF" w:rsidRPr="008701E4" w:rsidRDefault="00A933AF" w:rsidP="0055304A">
            <w:pPr>
              <w:rPr>
                <w:rFonts w:cs="Arial"/>
              </w:rPr>
            </w:pPr>
            <w:proofErr w:type="spellStart"/>
            <w:r w:rsidRPr="00A933AF">
              <w:rPr>
                <w:rFonts w:cs="Arial"/>
              </w:rPr>
              <w:t>Fact_WC_PREALLOC_EXP_F</w:t>
            </w:r>
            <w:proofErr w:type="spellEnd"/>
          </w:p>
        </w:tc>
        <w:tc>
          <w:tcPr>
            <w:tcW w:w="307" w:type="pct"/>
            <w:tcBorders>
              <w:top w:val="single" w:sz="4" w:space="0" w:color="auto"/>
              <w:left w:val="single" w:sz="4" w:space="0" w:color="auto"/>
              <w:bottom w:val="single" w:sz="4" w:space="0" w:color="auto"/>
              <w:right w:val="single" w:sz="4" w:space="0" w:color="auto"/>
            </w:tcBorders>
          </w:tcPr>
          <w:p w:rsidR="00A933AF" w:rsidRPr="008701E4" w:rsidRDefault="00A933AF" w:rsidP="0055304A">
            <w:pPr>
              <w:pStyle w:val="15Indented"/>
              <w:ind w:left="0"/>
              <w:rPr>
                <w:rFonts w:ascii="Arial" w:hAnsi="Arial" w:cs="Arial"/>
                <w:color w:val="auto"/>
                <w:lang w:eastAsia="es-ES"/>
              </w:rPr>
            </w:pPr>
            <w:r w:rsidRPr="008701E4">
              <w:rPr>
                <w:rFonts w:ascii="Arial" w:hAnsi="Arial" w:cs="Arial"/>
                <w:color w:val="auto"/>
                <w:lang w:eastAsia="es-ES"/>
              </w:rPr>
              <w:t>Y</w:t>
            </w:r>
          </w:p>
        </w:tc>
        <w:tc>
          <w:tcPr>
            <w:tcW w:w="1053" w:type="pct"/>
            <w:tcBorders>
              <w:top w:val="single" w:sz="4" w:space="0" w:color="auto"/>
              <w:left w:val="single" w:sz="4" w:space="0" w:color="auto"/>
              <w:bottom w:val="single" w:sz="4" w:space="0" w:color="auto"/>
              <w:right w:val="single" w:sz="4" w:space="0" w:color="auto"/>
            </w:tcBorders>
          </w:tcPr>
          <w:p w:rsidR="00A933AF" w:rsidRPr="008701E4" w:rsidRDefault="00A933AF" w:rsidP="0055304A">
            <w:pPr>
              <w:rPr>
                <w:rFonts w:cs="Arial"/>
              </w:rPr>
            </w:pPr>
            <w:proofErr w:type="spellStart"/>
            <w:r w:rsidRPr="00A933AF">
              <w:rPr>
                <w:rFonts w:cs="Arial"/>
              </w:rPr>
              <w:t>Fact_WC_PREALLOC_EXP_F</w:t>
            </w:r>
            <w:proofErr w:type="spellEnd"/>
          </w:p>
        </w:tc>
        <w:tc>
          <w:tcPr>
            <w:tcW w:w="746" w:type="pct"/>
            <w:tcBorders>
              <w:top w:val="single" w:sz="4" w:space="0" w:color="auto"/>
              <w:left w:val="single" w:sz="4" w:space="0" w:color="auto"/>
              <w:bottom w:val="single" w:sz="4" w:space="0" w:color="auto"/>
              <w:right w:val="single" w:sz="4" w:space="0" w:color="auto"/>
            </w:tcBorders>
          </w:tcPr>
          <w:p w:rsidR="00A933AF" w:rsidRPr="008701E4" w:rsidRDefault="00A933AF" w:rsidP="0055304A">
            <w:pPr>
              <w:pStyle w:val="PlainText"/>
              <w:rPr>
                <w:rFonts w:ascii="Arial" w:eastAsia="Times New Roman" w:hAnsi="Arial" w:cs="Arial"/>
                <w:sz w:val="20"/>
                <w:szCs w:val="20"/>
                <w:lang w:eastAsia="es-ES"/>
              </w:rPr>
            </w:pPr>
          </w:p>
        </w:tc>
        <w:tc>
          <w:tcPr>
            <w:tcW w:w="1228" w:type="pct"/>
            <w:tcBorders>
              <w:top w:val="single" w:sz="4" w:space="0" w:color="auto"/>
              <w:left w:val="single" w:sz="4" w:space="0" w:color="auto"/>
              <w:bottom w:val="single" w:sz="4" w:space="0" w:color="auto"/>
              <w:right w:val="single" w:sz="4" w:space="0" w:color="auto"/>
            </w:tcBorders>
          </w:tcPr>
          <w:p w:rsidR="00A933AF" w:rsidRPr="008701E4" w:rsidRDefault="00A933AF" w:rsidP="0055304A">
            <w:pPr>
              <w:pStyle w:val="15Indented"/>
              <w:ind w:left="0"/>
              <w:rPr>
                <w:rFonts w:ascii="Arial" w:hAnsi="Arial" w:cs="Arial"/>
                <w:color w:val="auto"/>
                <w:lang w:eastAsia="es-ES"/>
              </w:rPr>
            </w:pPr>
          </w:p>
        </w:tc>
      </w:tr>
    </w:tbl>
    <w:p w:rsidR="00A933AF" w:rsidRDefault="00A933AF" w:rsidP="00A933AF">
      <w:pPr>
        <w:pStyle w:val="15Indented"/>
        <w:ind w:left="720"/>
        <w:jc w:val="both"/>
        <w:rPr>
          <w:sz w:val="22"/>
          <w:szCs w:val="22"/>
        </w:rPr>
      </w:pPr>
    </w:p>
    <w:p w:rsidR="00A933AF" w:rsidRDefault="00A933AF" w:rsidP="00A933AF">
      <w:pPr>
        <w:pStyle w:val="15Indented"/>
        <w:ind w:left="0"/>
        <w:jc w:val="both"/>
        <w:rPr>
          <w:sz w:val="22"/>
          <w:szCs w:val="22"/>
        </w:rPr>
      </w:pPr>
    </w:p>
    <w:p w:rsidR="008F6E2D" w:rsidRDefault="008F6E2D" w:rsidP="00B50C20">
      <w:pPr>
        <w:pStyle w:val="BodyText"/>
      </w:pPr>
    </w:p>
    <w:p w:rsidR="008F6E2D" w:rsidRPr="00B50C20" w:rsidRDefault="008F6E2D" w:rsidP="00B50C20">
      <w:pPr>
        <w:pStyle w:val="BodyText"/>
      </w:pPr>
    </w:p>
    <w:p w:rsidR="00CC47B9" w:rsidRDefault="00CC47B9" w:rsidP="00D7696E">
      <w:pPr>
        <w:pStyle w:val="Heading3"/>
        <w:numPr>
          <w:ilvl w:val="2"/>
          <w:numId w:val="11"/>
        </w:numPr>
        <w:rPr>
          <w:noProof/>
        </w:rPr>
      </w:pPr>
      <w:r>
        <w:rPr>
          <w:noProof/>
        </w:rPr>
        <w:lastRenderedPageBreak/>
        <w:t>Joins</w:t>
      </w:r>
      <w:bookmarkEnd w:id="78"/>
    </w:p>
    <w:p w:rsidR="00CC47B9" w:rsidRDefault="00CC47B9" w:rsidP="00CC47B9"/>
    <w:p w:rsidR="00952D01" w:rsidRDefault="00C62B15" w:rsidP="00CC47B9">
      <w:r>
        <w:t xml:space="preserve">Each New Logical Dimension table created in the above step has to be joined </w:t>
      </w:r>
      <w:r w:rsidR="00BF50D3">
        <w:t>to the following Logical tables with the dimension being at the 1 end of the 1:N relationship:</w:t>
      </w:r>
    </w:p>
    <w:p w:rsidR="00BF50D3" w:rsidRDefault="00BF50D3" w:rsidP="00CC47B9"/>
    <w:tbl>
      <w:tblPr>
        <w:tblW w:w="5000" w:type="pct"/>
        <w:tblLook w:val="04A0" w:firstRow="1" w:lastRow="0" w:firstColumn="1" w:lastColumn="0" w:noHBand="0" w:noVBand="1"/>
      </w:tblPr>
      <w:tblGrid>
        <w:gridCol w:w="10656"/>
      </w:tblGrid>
      <w:tr w:rsidR="00BF50D3" w:rsidRPr="00BF50D3" w:rsidTr="00AB35F0">
        <w:trPr>
          <w:trHeight w:val="311"/>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50D3" w:rsidRPr="00BF50D3" w:rsidRDefault="009A3AE0" w:rsidP="00A84F7C">
            <w:pPr>
              <w:jc w:val="center"/>
              <w:rPr>
                <w:rFonts w:ascii="Calibri" w:hAnsi="Calibri" w:cs="Calibri"/>
                <w:color w:val="000000"/>
                <w:sz w:val="22"/>
                <w:szCs w:val="22"/>
              </w:rPr>
            </w:pPr>
            <w:r>
              <w:rPr>
                <w:rFonts w:ascii="Calibri" w:hAnsi="Calibri" w:cs="Calibri"/>
                <w:color w:val="000000"/>
                <w:sz w:val="22"/>
                <w:szCs w:val="22"/>
              </w:rPr>
              <w:t>Dim - Date Fiscal Calendar</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BF50D3" w:rsidRPr="00BF50D3" w:rsidRDefault="009A3AE0" w:rsidP="00A84F7C">
            <w:pPr>
              <w:jc w:val="center"/>
              <w:rPr>
                <w:rFonts w:ascii="Calibri" w:hAnsi="Calibri" w:cs="Calibri"/>
                <w:color w:val="000000"/>
                <w:sz w:val="22"/>
                <w:szCs w:val="22"/>
              </w:rPr>
            </w:pPr>
            <w:r>
              <w:rPr>
                <w:rFonts w:ascii="Calibri" w:hAnsi="Calibri" w:cs="Calibri"/>
                <w:color w:val="000000"/>
                <w:sz w:val="22"/>
                <w:szCs w:val="22"/>
              </w:rPr>
              <w:t xml:space="preserve">Dim - </w:t>
            </w:r>
            <w:proofErr w:type="spellStart"/>
            <w:r>
              <w:rPr>
                <w:rFonts w:ascii="Calibri" w:hAnsi="Calibri" w:cs="Calibri"/>
                <w:color w:val="000000"/>
                <w:sz w:val="22"/>
                <w:szCs w:val="22"/>
              </w:rPr>
              <w:t>Prealloc</w:t>
            </w:r>
            <w:proofErr w:type="spellEnd"/>
            <w:r>
              <w:rPr>
                <w:rFonts w:ascii="Calibri" w:hAnsi="Calibri" w:cs="Calibri"/>
                <w:color w:val="000000"/>
                <w:sz w:val="22"/>
                <w:szCs w:val="22"/>
              </w:rPr>
              <w:t xml:space="preserve"> Sources</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BF50D3" w:rsidRPr="00BF50D3" w:rsidRDefault="009A3AE0" w:rsidP="00A84F7C">
            <w:pPr>
              <w:jc w:val="center"/>
              <w:rPr>
                <w:rFonts w:ascii="Calibri" w:hAnsi="Calibri" w:cs="Calibri"/>
                <w:color w:val="000000"/>
                <w:sz w:val="22"/>
                <w:szCs w:val="22"/>
              </w:rPr>
            </w:pPr>
            <w:r>
              <w:rPr>
                <w:rFonts w:ascii="Calibri" w:hAnsi="Calibri" w:cs="Calibri"/>
                <w:color w:val="000000"/>
                <w:sz w:val="22"/>
                <w:szCs w:val="22"/>
              </w:rPr>
              <w:t>Dim - Ledger</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tcPr>
          <w:p w:rsidR="00BF50D3" w:rsidRPr="00BF50D3" w:rsidRDefault="009A3AE0" w:rsidP="00A84F7C">
            <w:pPr>
              <w:jc w:val="center"/>
              <w:rPr>
                <w:rFonts w:ascii="Calibri" w:hAnsi="Calibri" w:cs="Calibri"/>
                <w:color w:val="000000"/>
                <w:sz w:val="22"/>
                <w:szCs w:val="22"/>
                <w:lang w:eastAsia="en-US"/>
              </w:rPr>
            </w:pPr>
            <w:r w:rsidRPr="009A3AE0">
              <w:rPr>
                <w:rFonts w:ascii="Calibri" w:hAnsi="Calibri" w:cs="Calibri"/>
                <w:color w:val="000000"/>
                <w:sz w:val="22"/>
                <w:szCs w:val="22"/>
                <w:lang w:eastAsia="en-US"/>
              </w:rPr>
              <w:t xml:space="preserve">Dim - </w:t>
            </w:r>
            <w:proofErr w:type="spellStart"/>
            <w:r w:rsidRPr="009A3AE0">
              <w:rPr>
                <w:rFonts w:ascii="Calibri" w:hAnsi="Calibri" w:cs="Calibri"/>
                <w:color w:val="000000"/>
                <w:sz w:val="22"/>
                <w:szCs w:val="22"/>
                <w:lang w:eastAsia="en-US"/>
              </w:rPr>
              <w:t>Prealloc</w:t>
            </w:r>
            <w:proofErr w:type="spellEnd"/>
            <w:r w:rsidRPr="009A3AE0">
              <w:rPr>
                <w:rFonts w:ascii="Calibri" w:hAnsi="Calibri" w:cs="Calibri"/>
                <w:color w:val="000000"/>
                <w:sz w:val="22"/>
                <w:szCs w:val="22"/>
                <w:lang w:eastAsia="en-US"/>
              </w:rPr>
              <w:t xml:space="preserve"> Journal Type</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tcPr>
          <w:p w:rsidR="00BF50D3" w:rsidRPr="00BF50D3" w:rsidRDefault="009A3AE0" w:rsidP="00A84F7C">
            <w:pPr>
              <w:jc w:val="center"/>
              <w:rPr>
                <w:rFonts w:ascii="Calibri" w:hAnsi="Calibri" w:cs="Calibri"/>
                <w:color w:val="000000"/>
                <w:sz w:val="22"/>
                <w:szCs w:val="22"/>
                <w:lang w:eastAsia="en-US"/>
              </w:rPr>
            </w:pPr>
            <w:r w:rsidRPr="009A3AE0">
              <w:rPr>
                <w:rFonts w:ascii="Calibri" w:hAnsi="Calibri" w:cs="Calibri"/>
                <w:color w:val="000000"/>
                <w:sz w:val="22"/>
                <w:szCs w:val="22"/>
                <w:lang w:eastAsia="en-US"/>
              </w:rPr>
              <w:t xml:space="preserve">Dim - </w:t>
            </w:r>
            <w:proofErr w:type="spellStart"/>
            <w:r w:rsidRPr="009A3AE0">
              <w:rPr>
                <w:rFonts w:ascii="Calibri" w:hAnsi="Calibri" w:cs="Calibri"/>
                <w:color w:val="000000"/>
                <w:sz w:val="22"/>
                <w:szCs w:val="22"/>
                <w:lang w:eastAsia="en-US"/>
              </w:rPr>
              <w:t>Prealloc</w:t>
            </w:r>
            <w:proofErr w:type="spellEnd"/>
            <w:r w:rsidRPr="009A3AE0">
              <w:rPr>
                <w:rFonts w:ascii="Calibri" w:hAnsi="Calibri" w:cs="Calibri"/>
                <w:color w:val="000000"/>
                <w:sz w:val="22"/>
                <w:szCs w:val="22"/>
                <w:lang w:eastAsia="en-US"/>
              </w:rPr>
              <w:t xml:space="preserve"> Preparer</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tcPr>
          <w:p w:rsidR="00BF50D3" w:rsidRPr="00BF50D3" w:rsidRDefault="009A3AE0" w:rsidP="00A84F7C">
            <w:pPr>
              <w:jc w:val="center"/>
              <w:rPr>
                <w:rFonts w:ascii="Calibri" w:hAnsi="Calibri" w:cs="Calibri"/>
                <w:color w:val="000000"/>
                <w:sz w:val="22"/>
                <w:szCs w:val="22"/>
                <w:lang w:eastAsia="en-US"/>
              </w:rPr>
            </w:pPr>
            <w:r w:rsidRPr="009A3AE0">
              <w:rPr>
                <w:rFonts w:ascii="Calibri" w:hAnsi="Calibri" w:cs="Calibri"/>
                <w:color w:val="000000"/>
                <w:sz w:val="22"/>
                <w:szCs w:val="22"/>
                <w:lang w:eastAsia="en-US"/>
              </w:rPr>
              <w:t xml:space="preserve">Dim - </w:t>
            </w:r>
            <w:proofErr w:type="spellStart"/>
            <w:r w:rsidRPr="009A3AE0">
              <w:rPr>
                <w:rFonts w:ascii="Calibri" w:hAnsi="Calibri" w:cs="Calibri"/>
                <w:color w:val="000000"/>
                <w:sz w:val="22"/>
                <w:szCs w:val="22"/>
                <w:lang w:eastAsia="en-US"/>
              </w:rPr>
              <w:t>Prealloc</w:t>
            </w:r>
            <w:proofErr w:type="spellEnd"/>
            <w:r w:rsidRPr="009A3AE0">
              <w:rPr>
                <w:rFonts w:ascii="Calibri" w:hAnsi="Calibri" w:cs="Calibri"/>
                <w:color w:val="000000"/>
                <w:sz w:val="22"/>
                <w:szCs w:val="22"/>
                <w:lang w:eastAsia="en-US"/>
              </w:rPr>
              <w:t xml:space="preserve"> Approver</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tcPr>
          <w:p w:rsidR="00BF50D3" w:rsidRPr="00BF50D3" w:rsidRDefault="009A3AE0" w:rsidP="00A84F7C">
            <w:pPr>
              <w:jc w:val="center"/>
              <w:rPr>
                <w:rFonts w:ascii="Calibri" w:hAnsi="Calibri" w:cs="Calibri"/>
                <w:color w:val="000000"/>
                <w:sz w:val="22"/>
                <w:szCs w:val="22"/>
                <w:lang w:eastAsia="en-US"/>
              </w:rPr>
            </w:pPr>
            <w:r w:rsidRPr="009A3AE0">
              <w:rPr>
                <w:rFonts w:ascii="Calibri" w:hAnsi="Calibri" w:cs="Calibri"/>
                <w:color w:val="000000"/>
                <w:sz w:val="22"/>
                <w:szCs w:val="22"/>
                <w:lang w:eastAsia="en-US"/>
              </w:rPr>
              <w:t xml:space="preserve">Dim - </w:t>
            </w:r>
            <w:proofErr w:type="spellStart"/>
            <w:r w:rsidRPr="009A3AE0">
              <w:rPr>
                <w:rFonts w:ascii="Calibri" w:hAnsi="Calibri" w:cs="Calibri"/>
                <w:color w:val="000000"/>
                <w:sz w:val="22"/>
                <w:szCs w:val="22"/>
                <w:lang w:eastAsia="en-US"/>
              </w:rPr>
              <w:t>PreAlloc</w:t>
            </w:r>
            <w:proofErr w:type="spellEnd"/>
            <w:r w:rsidRPr="009A3AE0">
              <w:rPr>
                <w:rFonts w:ascii="Calibri" w:hAnsi="Calibri" w:cs="Calibri"/>
                <w:color w:val="000000"/>
                <w:sz w:val="22"/>
                <w:szCs w:val="22"/>
                <w:lang w:eastAsia="en-US"/>
              </w:rPr>
              <w:t xml:space="preserve"> Created By</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tcPr>
          <w:p w:rsidR="00BF50D3" w:rsidRPr="00BF50D3" w:rsidRDefault="009A3AE0" w:rsidP="00A84F7C">
            <w:pPr>
              <w:jc w:val="center"/>
              <w:rPr>
                <w:rFonts w:ascii="Calibri" w:hAnsi="Calibri" w:cs="Calibri"/>
                <w:color w:val="000000"/>
                <w:sz w:val="22"/>
                <w:szCs w:val="22"/>
                <w:lang w:eastAsia="en-US"/>
              </w:rPr>
            </w:pPr>
            <w:r w:rsidRPr="009A3AE0">
              <w:rPr>
                <w:rFonts w:ascii="Calibri" w:hAnsi="Calibri" w:cs="Calibri"/>
                <w:color w:val="000000"/>
                <w:sz w:val="22"/>
                <w:szCs w:val="22"/>
                <w:lang w:eastAsia="en-US"/>
              </w:rPr>
              <w:t xml:space="preserve">Dim - </w:t>
            </w:r>
            <w:proofErr w:type="spellStart"/>
            <w:r w:rsidRPr="009A3AE0">
              <w:rPr>
                <w:rFonts w:ascii="Calibri" w:hAnsi="Calibri" w:cs="Calibri"/>
                <w:color w:val="000000"/>
                <w:sz w:val="22"/>
                <w:szCs w:val="22"/>
                <w:lang w:eastAsia="en-US"/>
              </w:rPr>
              <w:t>Prealloc</w:t>
            </w:r>
            <w:proofErr w:type="spellEnd"/>
            <w:r w:rsidRPr="009A3AE0">
              <w:rPr>
                <w:rFonts w:ascii="Calibri" w:hAnsi="Calibri" w:cs="Calibri"/>
                <w:color w:val="000000"/>
                <w:sz w:val="22"/>
                <w:szCs w:val="22"/>
                <w:lang w:eastAsia="en-US"/>
              </w:rPr>
              <w:t xml:space="preserve"> Changed By</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tcPr>
          <w:p w:rsidR="00BF50D3" w:rsidRPr="00BF50D3" w:rsidRDefault="009A3AE0" w:rsidP="00A84F7C">
            <w:pPr>
              <w:jc w:val="center"/>
              <w:rPr>
                <w:rFonts w:ascii="Calibri" w:hAnsi="Calibri" w:cs="Calibri"/>
                <w:color w:val="000000"/>
                <w:sz w:val="22"/>
                <w:szCs w:val="22"/>
                <w:lang w:eastAsia="en-US"/>
              </w:rPr>
            </w:pPr>
            <w:r w:rsidRPr="009A3AE0">
              <w:rPr>
                <w:rFonts w:ascii="Calibri" w:hAnsi="Calibri" w:cs="Calibri"/>
                <w:color w:val="000000"/>
                <w:sz w:val="22"/>
                <w:szCs w:val="22"/>
                <w:lang w:eastAsia="en-US"/>
              </w:rPr>
              <w:t xml:space="preserve">Dim - </w:t>
            </w:r>
            <w:proofErr w:type="spellStart"/>
            <w:r w:rsidRPr="009A3AE0">
              <w:rPr>
                <w:rFonts w:ascii="Calibri" w:hAnsi="Calibri" w:cs="Calibri"/>
                <w:color w:val="000000"/>
                <w:sz w:val="22"/>
                <w:szCs w:val="22"/>
                <w:lang w:eastAsia="en-US"/>
              </w:rPr>
              <w:t>Prealloc</w:t>
            </w:r>
            <w:proofErr w:type="spellEnd"/>
            <w:r w:rsidRPr="009A3AE0">
              <w:rPr>
                <w:rFonts w:ascii="Calibri" w:hAnsi="Calibri" w:cs="Calibri"/>
                <w:color w:val="000000"/>
                <w:sz w:val="22"/>
                <w:szCs w:val="22"/>
                <w:lang w:eastAsia="en-US"/>
              </w:rPr>
              <w:t xml:space="preserve"> Cost Pool</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tcPr>
          <w:p w:rsidR="00BF50D3" w:rsidRPr="00BF50D3" w:rsidRDefault="009A3AE0" w:rsidP="00A84F7C">
            <w:pPr>
              <w:jc w:val="center"/>
              <w:rPr>
                <w:rFonts w:ascii="Calibri" w:hAnsi="Calibri" w:cs="Calibri"/>
                <w:color w:val="000000"/>
                <w:sz w:val="22"/>
                <w:szCs w:val="22"/>
                <w:lang w:eastAsia="en-US"/>
              </w:rPr>
            </w:pPr>
            <w:r w:rsidRPr="009A3AE0">
              <w:rPr>
                <w:rFonts w:ascii="Calibri" w:hAnsi="Calibri" w:cs="Calibri"/>
                <w:color w:val="000000"/>
                <w:sz w:val="22"/>
                <w:szCs w:val="22"/>
                <w:lang w:eastAsia="en-US"/>
              </w:rPr>
              <w:t xml:space="preserve">Dim - </w:t>
            </w:r>
            <w:proofErr w:type="spellStart"/>
            <w:r w:rsidRPr="009A3AE0">
              <w:rPr>
                <w:rFonts w:ascii="Calibri" w:hAnsi="Calibri" w:cs="Calibri"/>
                <w:color w:val="000000"/>
                <w:sz w:val="22"/>
                <w:szCs w:val="22"/>
                <w:lang w:eastAsia="en-US"/>
              </w:rPr>
              <w:t>Prealloc</w:t>
            </w:r>
            <w:proofErr w:type="spellEnd"/>
            <w:r w:rsidRPr="009A3AE0">
              <w:rPr>
                <w:rFonts w:ascii="Calibri" w:hAnsi="Calibri" w:cs="Calibri"/>
                <w:color w:val="000000"/>
                <w:sz w:val="22"/>
                <w:szCs w:val="22"/>
                <w:lang w:eastAsia="en-US"/>
              </w:rPr>
              <w:t xml:space="preserve"> Transaction Type</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tcPr>
          <w:p w:rsidR="00BF50D3" w:rsidRPr="00BF50D3" w:rsidRDefault="009A3AE0" w:rsidP="00A84F7C">
            <w:pPr>
              <w:jc w:val="center"/>
              <w:rPr>
                <w:rFonts w:ascii="Calibri" w:hAnsi="Calibri" w:cs="Calibri"/>
                <w:color w:val="000000"/>
                <w:sz w:val="22"/>
                <w:szCs w:val="22"/>
              </w:rPr>
            </w:pPr>
            <w:r>
              <w:rPr>
                <w:rFonts w:ascii="Calibri" w:hAnsi="Calibri" w:cs="Calibri"/>
                <w:color w:val="000000"/>
                <w:sz w:val="22"/>
                <w:szCs w:val="22"/>
              </w:rPr>
              <w:t>Dim - GL Segment1 Company</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tcPr>
          <w:p w:rsidR="00BF50D3" w:rsidRPr="00BF50D3" w:rsidRDefault="009A3AE0" w:rsidP="00A84F7C">
            <w:pPr>
              <w:jc w:val="center"/>
              <w:rPr>
                <w:rFonts w:ascii="Calibri" w:hAnsi="Calibri" w:cs="Calibri"/>
                <w:color w:val="000000"/>
                <w:sz w:val="22"/>
                <w:szCs w:val="22"/>
                <w:lang w:eastAsia="en-US"/>
              </w:rPr>
            </w:pPr>
            <w:r w:rsidRPr="009A3AE0">
              <w:rPr>
                <w:rFonts w:ascii="Calibri" w:hAnsi="Calibri" w:cs="Calibri"/>
                <w:color w:val="000000"/>
                <w:sz w:val="22"/>
                <w:szCs w:val="22"/>
                <w:lang w:eastAsia="en-US"/>
              </w:rPr>
              <w:t>Dim - GL Segment2 Product</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tcPr>
          <w:p w:rsidR="00BF50D3" w:rsidRPr="00BF50D3" w:rsidRDefault="009A3AE0" w:rsidP="00A84F7C">
            <w:pPr>
              <w:jc w:val="center"/>
              <w:rPr>
                <w:rFonts w:ascii="Calibri" w:hAnsi="Calibri" w:cs="Calibri"/>
                <w:color w:val="000000"/>
                <w:sz w:val="22"/>
                <w:szCs w:val="22"/>
                <w:lang w:eastAsia="en-US"/>
              </w:rPr>
            </w:pPr>
            <w:r w:rsidRPr="009A3AE0">
              <w:rPr>
                <w:rFonts w:ascii="Calibri" w:hAnsi="Calibri" w:cs="Calibri"/>
                <w:color w:val="000000"/>
                <w:sz w:val="22"/>
                <w:szCs w:val="22"/>
                <w:lang w:eastAsia="en-US"/>
              </w:rPr>
              <w:t>Dim - GL Segment3 Prime</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tcPr>
          <w:p w:rsidR="00BF50D3" w:rsidRPr="00BF50D3" w:rsidRDefault="009A3AE0" w:rsidP="00A84F7C">
            <w:pPr>
              <w:jc w:val="center"/>
              <w:rPr>
                <w:rFonts w:ascii="Calibri" w:hAnsi="Calibri" w:cs="Calibri"/>
                <w:color w:val="000000"/>
                <w:sz w:val="22"/>
                <w:szCs w:val="22"/>
                <w:lang w:eastAsia="en-US"/>
              </w:rPr>
            </w:pPr>
            <w:r w:rsidRPr="009A3AE0">
              <w:rPr>
                <w:rFonts w:ascii="Calibri" w:hAnsi="Calibri" w:cs="Calibri"/>
                <w:color w:val="000000"/>
                <w:sz w:val="22"/>
                <w:szCs w:val="22"/>
                <w:lang w:eastAsia="en-US"/>
              </w:rPr>
              <w:t>Dim - GL Segment4 Sub Prime</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tcPr>
          <w:p w:rsidR="00BF50D3" w:rsidRPr="00BF50D3" w:rsidRDefault="009A3AE0" w:rsidP="00A84F7C">
            <w:pPr>
              <w:jc w:val="center"/>
              <w:rPr>
                <w:rFonts w:ascii="Calibri" w:hAnsi="Calibri" w:cs="Calibri"/>
                <w:color w:val="000000"/>
                <w:sz w:val="22"/>
                <w:szCs w:val="22"/>
                <w:lang w:eastAsia="en-US"/>
              </w:rPr>
            </w:pPr>
            <w:r w:rsidRPr="009A3AE0">
              <w:rPr>
                <w:rFonts w:ascii="Calibri" w:hAnsi="Calibri" w:cs="Calibri"/>
                <w:color w:val="000000"/>
                <w:sz w:val="22"/>
                <w:szCs w:val="22"/>
                <w:lang w:eastAsia="en-US"/>
              </w:rPr>
              <w:t>Dim - GL Segment5 Expense Center</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tcPr>
          <w:p w:rsidR="00BF50D3" w:rsidRPr="00BF50D3" w:rsidRDefault="009A3AE0" w:rsidP="00A84F7C">
            <w:pPr>
              <w:jc w:val="center"/>
              <w:rPr>
                <w:rFonts w:ascii="Calibri" w:hAnsi="Calibri" w:cs="Calibri"/>
                <w:color w:val="000000"/>
                <w:sz w:val="22"/>
                <w:szCs w:val="22"/>
                <w:lang w:eastAsia="en-US"/>
              </w:rPr>
            </w:pPr>
            <w:r w:rsidRPr="009A3AE0">
              <w:rPr>
                <w:rFonts w:ascii="Calibri" w:hAnsi="Calibri" w:cs="Calibri"/>
                <w:color w:val="000000"/>
                <w:sz w:val="22"/>
                <w:szCs w:val="22"/>
                <w:lang w:eastAsia="en-US"/>
              </w:rPr>
              <w:t>Dim - GL Segment6 Affiliate</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tcPr>
          <w:p w:rsidR="00BF50D3" w:rsidRPr="00BF50D3" w:rsidRDefault="009A3AE0" w:rsidP="00A84F7C">
            <w:pPr>
              <w:jc w:val="center"/>
              <w:rPr>
                <w:rFonts w:ascii="Calibri" w:hAnsi="Calibri" w:cs="Calibri"/>
                <w:color w:val="000000"/>
                <w:sz w:val="22"/>
                <w:szCs w:val="22"/>
                <w:lang w:eastAsia="en-US"/>
              </w:rPr>
            </w:pPr>
            <w:r w:rsidRPr="009A3AE0">
              <w:rPr>
                <w:rFonts w:ascii="Calibri" w:hAnsi="Calibri" w:cs="Calibri"/>
                <w:color w:val="000000"/>
                <w:sz w:val="22"/>
                <w:szCs w:val="22"/>
                <w:lang w:eastAsia="en-US"/>
              </w:rPr>
              <w:t>Dim - GL Segment7 Reinsurance Indicator</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tcPr>
          <w:p w:rsidR="00BF50D3" w:rsidRPr="00BF50D3" w:rsidRDefault="009A3AE0" w:rsidP="00A84F7C">
            <w:pPr>
              <w:jc w:val="center"/>
              <w:rPr>
                <w:rFonts w:ascii="Calibri" w:hAnsi="Calibri" w:cs="Calibri"/>
                <w:color w:val="000000"/>
                <w:sz w:val="22"/>
                <w:szCs w:val="22"/>
                <w:lang w:eastAsia="en-US"/>
              </w:rPr>
            </w:pPr>
            <w:r w:rsidRPr="009A3AE0">
              <w:rPr>
                <w:rFonts w:ascii="Calibri" w:hAnsi="Calibri" w:cs="Calibri"/>
                <w:color w:val="000000"/>
                <w:sz w:val="22"/>
                <w:szCs w:val="22"/>
                <w:lang w:eastAsia="en-US"/>
              </w:rPr>
              <w:t>Dim - GL Segment8 Funding Type</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tcPr>
          <w:p w:rsidR="00BF50D3" w:rsidRPr="00BF50D3" w:rsidRDefault="009A3AE0" w:rsidP="00A84F7C">
            <w:pPr>
              <w:jc w:val="center"/>
              <w:rPr>
                <w:rFonts w:ascii="Calibri" w:hAnsi="Calibri" w:cs="Calibri"/>
                <w:color w:val="000000"/>
                <w:sz w:val="22"/>
                <w:szCs w:val="22"/>
                <w:lang w:eastAsia="en-US"/>
              </w:rPr>
            </w:pPr>
            <w:r w:rsidRPr="009A3AE0">
              <w:rPr>
                <w:rFonts w:ascii="Calibri" w:hAnsi="Calibri" w:cs="Calibri"/>
                <w:color w:val="000000"/>
                <w:sz w:val="22"/>
                <w:szCs w:val="22"/>
                <w:lang w:eastAsia="en-US"/>
              </w:rPr>
              <w:t>Dim - GL Segment9 Business Segment</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tcPr>
          <w:p w:rsidR="00BF50D3" w:rsidRPr="00BF50D3" w:rsidRDefault="009A3AE0" w:rsidP="00A84F7C">
            <w:pPr>
              <w:jc w:val="center"/>
              <w:rPr>
                <w:rFonts w:ascii="Calibri" w:hAnsi="Calibri" w:cs="Calibri"/>
                <w:color w:val="000000"/>
                <w:sz w:val="22"/>
                <w:szCs w:val="22"/>
                <w:lang w:eastAsia="en-US"/>
              </w:rPr>
            </w:pPr>
            <w:r w:rsidRPr="009A3AE0">
              <w:rPr>
                <w:rFonts w:ascii="Calibri" w:hAnsi="Calibri" w:cs="Calibri"/>
                <w:color w:val="000000"/>
                <w:sz w:val="22"/>
                <w:szCs w:val="22"/>
                <w:lang w:eastAsia="en-US"/>
              </w:rPr>
              <w:t>Dim - GL Segment10 Lead Medical Funding</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tcPr>
          <w:p w:rsidR="00BF50D3" w:rsidRPr="00BF50D3" w:rsidRDefault="009A3AE0" w:rsidP="00A84F7C">
            <w:pPr>
              <w:jc w:val="center"/>
              <w:rPr>
                <w:rFonts w:ascii="Calibri" w:hAnsi="Calibri" w:cs="Calibri"/>
                <w:color w:val="000000"/>
                <w:sz w:val="22"/>
                <w:szCs w:val="22"/>
                <w:lang w:eastAsia="en-US"/>
              </w:rPr>
            </w:pPr>
            <w:r w:rsidRPr="009A3AE0">
              <w:rPr>
                <w:rFonts w:ascii="Calibri" w:hAnsi="Calibri" w:cs="Calibri"/>
                <w:color w:val="000000"/>
                <w:sz w:val="22"/>
                <w:szCs w:val="22"/>
                <w:lang w:eastAsia="en-US"/>
              </w:rPr>
              <w:t>Dim - GL Segment13 Stat Lob</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tcPr>
          <w:p w:rsidR="00BF50D3" w:rsidRPr="00BF50D3" w:rsidRDefault="009A3AE0" w:rsidP="00A84F7C">
            <w:pPr>
              <w:jc w:val="center"/>
              <w:rPr>
                <w:rFonts w:ascii="Calibri" w:hAnsi="Calibri" w:cs="Calibri"/>
                <w:color w:val="000000"/>
                <w:sz w:val="22"/>
                <w:szCs w:val="22"/>
                <w:lang w:eastAsia="en-US"/>
              </w:rPr>
            </w:pPr>
            <w:r w:rsidRPr="009A3AE0">
              <w:rPr>
                <w:rFonts w:ascii="Calibri" w:hAnsi="Calibri" w:cs="Calibri"/>
                <w:color w:val="000000"/>
                <w:sz w:val="22"/>
                <w:szCs w:val="22"/>
                <w:lang w:eastAsia="en-US"/>
              </w:rPr>
              <w:t xml:space="preserve">Dim - GL Segment14 </w:t>
            </w:r>
            <w:proofErr w:type="spellStart"/>
            <w:r w:rsidRPr="009A3AE0">
              <w:rPr>
                <w:rFonts w:ascii="Calibri" w:hAnsi="Calibri" w:cs="Calibri"/>
                <w:color w:val="000000"/>
                <w:sz w:val="22"/>
                <w:szCs w:val="22"/>
                <w:lang w:eastAsia="en-US"/>
              </w:rPr>
              <w:t>Mlr</w:t>
            </w:r>
            <w:proofErr w:type="spellEnd"/>
            <w:r w:rsidRPr="009A3AE0">
              <w:rPr>
                <w:rFonts w:ascii="Calibri" w:hAnsi="Calibri" w:cs="Calibri"/>
                <w:color w:val="000000"/>
                <w:sz w:val="22"/>
                <w:szCs w:val="22"/>
                <w:lang w:eastAsia="en-US"/>
              </w:rPr>
              <w:t xml:space="preserve"> Segment</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tcPr>
          <w:p w:rsidR="00BF50D3" w:rsidRPr="00BF50D3" w:rsidRDefault="009A3AE0" w:rsidP="00A84F7C">
            <w:pPr>
              <w:jc w:val="center"/>
              <w:rPr>
                <w:rFonts w:ascii="Calibri" w:hAnsi="Calibri" w:cs="Calibri"/>
                <w:color w:val="000000"/>
                <w:sz w:val="22"/>
                <w:szCs w:val="22"/>
                <w:lang w:eastAsia="en-US"/>
              </w:rPr>
            </w:pPr>
            <w:r w:rsidRPr="009A3AE0">
              <w:rPr>
                <w:rFonts w:ascii="Calibri" w:hAnsi="Calibri" w:cs="Calibri"/>
                <w:color w:val="000000"/>
                <w:sz w:val="22"/>
                <w:szCs w:val="22"/>
                <w:lang w:eastAsia="en-US"/>
              </w:rPr>
              <w:t>Dim - GL Segment15 Residence Location</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tcPr>
          <w:p w:rsidR="00BF50D3" w:rsidRPr="00BF50D3" w:rsidRDefault="009A3AE0" w:rsidP="00A84F7C">
            <w:pPr>
              <w:jc w:val="center"/>
              <w:rPr>
                <w:rFonts w:ascii="Calibri" w:hAnsi="Calibri" w:cs="Calibri"/>
                <w:color w:val="000000"/>
                <w:sz w:val="22"/>
                <w:szCs w:val="22"/>
                <w:lang w:eastAsia="en-US"/>
              </w:rPr>
            </w:pPr>
            <w:r w:rsidRPr="009A3AE0">
              <w:rPr>
                <w:rFonts w:ascii="Calibri" w:hAnsi="Calibri" w:cs="Calibri"/>
                <w:color w:val="000000"/>
                <w:sz w:val="22"/>
                <w:szCs w:val="22"/>
                <w:lang w:eastAsia="en-US"/>
              </w:rPr>
              <w:t xml:space="preserve">Dim - GL Segment16 Contract </w:t>
            </w:r>
            <w:proofErr w:type="spellStart"/>
            <w:r w:rsidRPr="009A3AE0">
              <w:rPr>
                <w:rFonts w:ascii="Calibri" w:hAnsi="Calibri" w:cs="Calibri"/>
                <w:color w:val="000000"/>
                <w:sz w:val="22"/>
                <w:szCs w:val="22"/>
                <w:lang w:eastAsia="en-US"/>
              </w:rPr>
              <w:t>Situs</w:t>
            </w:r>
            <w:proofErr w:type="spellEnd"/>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tcPr>
          <w:p w:rsidR="00BF50D3" w:rsidRPr="00BF50D3" w:rsidRDefault="00C62990" w:rsidP="00A84F7C">
            <w:pPr>
              <w:jc w:val="center"/>
              <w:rPr>
                <w:rFonts w:ascii="Calibri" w:hAnsi="Calibri" w:cs="Calibri"/>
                <w:color w:val="000000"/>
                <w:sz w:val="22"/>
                <w:szCs w:val="22"/>
                <w:lang w:eastAsia="en-US"/>
              </w:rPr>
            </w:pPr>
            <w:r w:rsidRPr="00C62990">
              <w:rPr>
                <w:rFonts w:ascii="Calibri" w:hAnsi="Calibri" w:cs="Calibri"/>
                <w:color w:val="000000"/>
                <w:sz w:val="22"/>
                <w:szCs w:val="22"/>
                <w:lang w:eastAsia="en-US"/>
              </w:rPr>
              <w:t xml:space="preserve">Dim - GL Segment17 </w:t>
            </w:r>
            <w:proofErr w:type="spellStart"/>
            <w:r w:rsidRPr="00C62990">
              <w:rPr>
                <w:rFonts w:ascii="Calibri" w:hAnsi="Calibri" w:cs="Calibri"/>
                <w:color w:val="000000"/>
                <w:sz w:val="22"/>
                <w:szCs w:val="22"/>
                <w:lang w:eastAsia="en-US"/>
              </w:rPr>
              <w:t>Mlr</w:t>
            </w:r>
            <w:proofErr w:type="spellEnd"/>
            <w:r w:rsidRPr="00C62990">
              <w:rPr>
                <w:rFonts w:ascii="Calibri" w:hAnsi="Calibri" w:cs="Calibri"/>
                <w:color w:val="000000"/>
                <w:sz w:val="22"/>
                <w:szCs w:val="22"/>
                <w:lang w:eastAsia="en-US"/>
              </w:rPr>
              <w:t xml:space="preserve"> Service Year</w:t>
            </w:r>
          </w:p>
        </w:tc>
      </w:tr>
      <w:tr w:rsidR="00BF50D3" w:rsidRPr="00BF50D3" w:rsidTr="00AB35F0">
        <w:trPr>
          <w:trHeight w:val="311"/>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bottom"/>
          </w:tcPr>
          <w:p w:rsidR="00BF50D3" w:rsidRPr="00BF50D3" w:rsidRDefault="00C62990" w:rsidP="00A84F7C">
            <w:pPr>
              <w:jc w:val="center"/>
              <w:rPr>
                <w:rFonts w:ascii="Calibri" w:hAnsi="Calibri" w:cs="Calibri"/>
                <w:color w:val="000000"/>
                <w:sz w:val="22"/>
                <w:szCs w:val="22"/>
                <w:lang w:eastAsia="en-US"/>
              </w:rPr>
            </w:pPr>
            <w:r w:rsidRPr="00C62990">
              <w:rPr>
                <w:rFonts w:ascii="Calibri" w:hAnsi="Calibri" w:cs="Calibri"/>
                <w:color w:val="000000"/>
                <w:sz w:val="22"/>
                <w:szCs w:val="22"/>
                <w:lang w:eastAsia="en-US"/>
              </w:rPr>
              <w:t xml:space="preserve">Dim - GL Segment18 </w:t>
            </w:r>
            <w:proofErr w:type="spellStart"/>
            <w:r w:rsidRPr="00C62990">
              <w:rPr>
                <w:rFonts w:ascii="Calibri" w:hAnsi="Calibri" w:cs="Calibri"/>
                <w:color w:val="000000"/>
                <w:sz w:val="22"/>
                <w:szCs w:val="22"/>
                <w:lang w:eastAsia="en-US"/>
              </w:rPr>
              <w:t>Mlr</w:t>
            </w:r>
            <w:proofErr w:type="spellEnd"/>
            <w:r w:rsidRPr="00C62990">
              <w:rPr>
                <w:rFonts w:ascii="Calibri" w:hAnsi="Calibri" w:cs="Calibri"/>
                <w:color w:val="000000"/>
                <w:sz w:val="22"/>
                <w:szCs w:val="22"/>
                <w:lang w:eastAsia="en-US"/>
              </w:rPr>
              <w:t xml:space="preserve"> Filing Type</w:t>
            </w:r>
          </w:p>
        </w:tc>
      </w:tr>
      <w:tr w:rsidR="00C62990" w:rsidRPr="00BF50D3" w:rsidTr="00AB35F0">
        <w:trPr>
          <w:trHeight w:val="311"/>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62990" w:rsidRPr="00BF50D3" w:rsidRDefault="00C62990" w:rsidP="00A84F7C">
            <w:pPr>
              <w:jc w:val="center"/>
              <w:rPr>
                <w:rFonts w:ascii="Calibri" w:hAnsi="Calibri" w:cs="Calibri"/>
                <w:color w:val="000000"/>
                <w:sz w:val="22"/>
                <w:szCs w:val="22"/>
                <w:lang w:eastAsia="en-US"/>
              </w:rPr>
            </w:pPr>
            <w:r w:rsidRPr="00C62990">
              <w:rPr>
                <w:rFonts w:ascii="Calibri" w:hAnsi="Calibri" w:cs="Calibri"/>
                <w:color w:val="000000"/>
                <w:sz w:val="22"/>
                <w:szCs w:val="22"/>
                <w:lang w:eastAsia="en-US"/>
              </w:rPr>
              <w:t xml:space="preserve">Dim - GL Segment19 </w:t>
            </w:r>
            <w:proofErr w:type="spellStart"/>
            <w:r w:rsidRPr="00C62990">
              <w:rPr>
                <w:rFonts w:ascii="Calibri" w:hAnsi="Calibri" w:cs="Calibri"/>
                <w:color w:val="000000"/>
                <w:sz w:val="22"/>
                <w:szCs w:val="22"/>
                <w:lang w:eastAsia="en-US"/>
              </w:rPr>
              <w:t>Mlr</w:t>
            </w:r>
            <w:proofErr w:type="spellEnd"/>
            <w:r w:rsidRPr="00C62990">
              <w:rPr>
                <w:rFonts w:ascii="Calibri" w:hAnsi="Calibri" w:cs="Calibri"/>
                <w:color w:val="000000"/>
                <w:sz w:val="22"/>
                <w:szCs w:val="22"/>
                <w:lang w:eastAsia="en-US"/>
              </w:rPr>
              <w:t xml:space="preserve"> Qi Indicator</w:t>
            </w:r>
          </w:p>
        </w:tc>
      </w:tr>
      <w:tr w:rsidR="00C62990" w:rsidRPr="00BF50D3" w:rsidTr="00AB35F0">
        <w:trPr>
          <w:trHeight w:val="311"/>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62990" w:rsidRPr="00BF50D3" w:rsidRDefault="00C62990" w:rsidP="00A84F7C">
            <w:pPr>
              <w:jc w:val="center"/>
              <w:rPr>
                <w:rFonts w:ascii="Calibri" w:hAnsi="Calibri" w:cs="Calibri"/>
                <w:color w:val="000000"/>
                <w:sz w:val="22"/>
                <w:szCs w:val="22"/>
                <w:lang w:eastAsia="en-US"/>
              </w:rPr>
            </w:pPr>
            <w:r w:rsidRPr="00C62990">
              <w:rPr>
                <w:rFonts w:ascii="Calibri" w:hAnsi="Calibri" w:cs="Calibri"/>
                <w:color w:val="000000"/>
                <w:sz w:val="22"/>
                <w:szCs w:val="22"/>
                <w:lang w:eastAsia="en-US"/>
              </w:rPr>
              <w:t>Dim - GL Segment11 Future 1</w:t>
            </w:r>
          </w:p>
        </w:tc>
      </w:tr>
      <w:tr w:rsidR="00C62990" w:rsidRPr="00BF50D3" w:rsidTr="00AB35F0">
        <w:trPr>
          <w:trHeight w:val="311"/>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62990" w:rsidRPr="00BF50D3" w:rsidRDefault="00C62990" w:rsidP="00A84F7C">
            <w:pPr>
              <w:jc w:val="center"/>
              <w:rPr>
                <w:rFonts w:ascii="Calibri" w:hAnsi="Calibri" w:cs="Calibri"/>
                <w:color w:val="000000"/>
                <w:sz w:val="22"/>
                <w:szCs w:val="22"/>
                <w:lang w:eastAsia="en-US"/>
              </w:rPr>
            </w:pPr>
            <w:r w:rsidRPr="00C62990">
              <w:rPr>
                <w:rFonts w:ascii="Calibri" w:hAnsi="Calibri" w:cs="Calibri"/>
                <w:color w:val="000000"/>
                <w:sz w:val="22"/>
                <w:szCs w:val="22"/>
                <w:lang w:eastAsia="en-US"/>
              </w:rPr>
              <w:t>Dim - GL Segment12 Future 2</w:t>
            </w:r>
          </w:p>
        </w:tc>
      </w:tr>
      <w:tr w:rsidR="00C62990" w:rsidRPr="00BF50D3" w:rsidTr="00AB35F0">
        <w:trPr>
          <w:trHeight w:val="311"/>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62990" w:rsidRPr="00C62990" w:rsidRDefault="00C62990" w:rsidP="00A84F7C">
            <w:pPr>
              <w:jc w:val="center"/>
              <w:rPr>
                <w:rFonts w:ascii="Calibri" w:hAnsi="Calibri" w:cs="Calibri"/>
                <w:color w:val="000000"/>
                <w:sz w:val="22"/>
                <w:szCs w:val="22"/>
              </w:rPr>
            </w:pPr>
            <w:r>
              <w:rPr>
                <w:rFonts w:ascii="Calibri" w:hAnsi="Calibri" w:cs="Calibri"/>
                <w:color w:val="000000"/>
                <w:sz w:val="22"/>
                <w:szCs w:val="22"/>
              </w:rPr>
              <w:t>Dim - Supplier</w:t>
            </w:r>
          </w:p>
        </w:tc>
      </w:tr>
      <w:tr w:rsidR="00C62990" w:rsidRPr="00BF50D3" w:rsidTr="00AB35F0">
        <w:trPr>
          <w:trHeight w:val="311"/>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62990" w:rsidRDefault="00C62990" w:rsidP="00A84F7C">
            <w:pPr>
              <w:jc w:val="center"/>
              <w:rPr>
                <w:rFonts w:ascii="Calibri" w:hAnsi="Calibri" w:cs="Calibri"/>
                <w:color w:val="000000"/>
                <w:sz w:val="22"/>
                <w:szCs w:val="22"/>
              </w:rPr>
            </w:pPr>
            <w:r>
              <w:rPr>
                <w:rFonts w:ascii="Calibri" w:hAnsi="Calibri" w:cs="Calibri"/>
                <w:color w:val="000000"/>
                <w:sz w:val="22"/>
                <w:szCs w:val="22"/>
              </w:rPr>
              <w:t>Dim - Supplier Sites</w:t>
            </w:r>
          </w:p>
        </w:tc>
      </w:tr>
    </w:tbl>
    <w:p w:rsidR="00BF50D3" w:rsidRDefault="00BF50D3" w:rsidP="00CC47B9"/>
    <w:p w:rsidR="00C62B15" w:rsidRDefault="00C62B15" w:rsidP="00CC47B9"/>
    <w:p w:rsidR="00CC47B9" w:rsidRPr="00CC47B9" w:rsidRDefault="00CC47B9" w:rsidP="00CC47B9">
      <w:pPr>
        <w:pStyle w:val="BodyText"/>
      </w:pPr>
    </w:p>
    <w:p w:rsidR="00CC47B9" w:rsidRDefault="00CC47B9" w:rsidP="00CC47B9">
      <w:pPr>
        <w:pStyle w:val="Heading3"/>
      </w:pPr>
      <w:bookmarkStart w:id="79" w:name="_Toc423403402"/>
      <w:r>
        <w:lastRenderedPageBreak/>
        <w:t>Business Rules</w:t>
      </w:r>
      <w:bookmarkEnd w:id="79"/>
    </w:p>
    <w:p w:rsidR="00CC47B9" w:rsidRPr="00454C7B" w:rsidRDefault="00CC47B9" w:rsidP="00CC47B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0"/>
        <w:gridCol w:w="3683"/>
        <w:gridCol w:w="3683"/>
      </w:tblGrid>
      <w:tr w:rsidR="00CC47B9" w:rsidRPr="00A6586B" w:rsidTr="00AB35F0">
        <w:tc>
          <w:tcPr>
            <w:tcW w:w="1544" w:type="pct"/>
            <w:shd w:val="clear" w:color="auto" w:fill="D9D9D9" w:themeFill="background1" w:themeFillShade="D9"/>
          </w:tcPr>
          <w:p w:rsidR="00CC47B9" w:rsidRPr="00A6586B" w:rsidRDefault="00CC47B9" w:rsidP="009F3A33">
            <w:pPr>
              <w:rPr>
                <w:rFonts w:cs="Arial"/>
                <w:b/>
              </w:rPr>
            </w:pPr>
            <w:r w:rsidRPr="00A6586B">
              <w:rPr>
                <w:rFonts w:cs="Arial"/>
                <w:b/>
              </w:rPr>
              <w:t>ID</w:t>
            </w:r>
          </w:p>
        </w:tc>
        <w:tc>
          <w:tcPr>
            <w:tcW w:w="1728" w:type="pct"/>
            <w:shd w:val="clear" w:color="auto" w:fill="D9D9D9" w:themeFill="background1" w:themeFillShade="D9"/>
          </w:tcPr>
          <w:p w:rsidR="00CC47B9" w:rsidRPr="00A6586B" w:rsidRDefault="00CC47B9" w:rsidP="009F3A33">
            <w:pPr>
              <w:rPr>
                <w:rFonts w:cs="Arial"/>
                <w:b/>
              </w:rPr>
            </w:pPr>
            <w:r>
              <w:rPr>
                <w:rFonts w:cs="Arial"/>
                <w:b/>
              </w:rPr>
              <w:t>Business Rule</w:t>
            </w:r>
          </w:p>
        </w:tc>
        <w:tc>
          <w:tcPr>
            <w:tcW w:w="1728" w:type="pct"/>
            <w:shd w:val="clear" w:color="auto" w:fill="D9D9D9" w:themeFill="background1" w:themeFillShade="D9"/>
          </w:tcPr>
          <w:p w:rsidR="00CC47B9" w:rsidRPr="00A6586B" w:rsidRDefault="00CC47B9" w:rsidP="009F3A33">
            <w:pPr>
              <w:rPr>
                <w:rFonts w:cs="Arial"/>
                <w:b/>
              </w:rPr>
            </w:pPr>
            <w:r w:rsidRPr="00A6586B">
              <w:rPr>
                <w:rFonts w:cs="Arial"/>
                <w:b/>
              </w:rPr>
              <w:t>Description</w:t>
            </w:r>
          </w:p>
        </w:tc>
      </w:tr>
      <w:tr w:rsidR="009B708E" w:rsidTr="00AB35F0">
        <w:tc>
          <w:tcPr>
            <w:tcW w:w="1544"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1728"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1728"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r>
    </w:tbl>
    <w:p w:rsidR="00CC47B9" w:rsidRDefault="00CC47B9" w:rsidP="00CC47B9">
      <w:pPr>
        <w:pStyle w:val="BodyText"/>
      </w:pPr>
    </w:p>
    <w:p w:rsidR="009A3AE0" w:rsidRDefault="009A3AE0" w:rsidP="00CC47B9">
      <w:pPr>
        <w:pStyle w:val="BodyText"/>
      </w:pPr>
    </w:p>
    <w:p w:rsidR="009A3AE0" w:rsidRDefault="009A3AE0" w:rsidP="00CC47B9">
      <w:pPr>
        <w:pStyle w:val="BodyText"/>
      </w:pPr>
    </w:p>
    <w:p w:rsidR="00FC1221" w:rsidRDefault="00FC1221" w:rsidP="00302513">
      <w:pPr>
        <w:pStyle w:val="Heading1"/>
      </w:pPr>
      <w:bookmarkStart w:id="80" w:name="_Toc423403403"/>
      <w:bookmarkStart w:id="81" w:name="_Toc435799622"/>
      <w:r>
        <w:lastRenderedPageBreak/>
        <w:t>Presentation layer</w:t>
      </w:r>
      <w:bookmarkEnd w:id="80"/>
      <w:bookmarkEnd w:id="81"/>
    </w:p>
    <w:p w:rsidR="00D0652D" w:rsidRDefault="00D0652D" w:rsidP="00D0652D">
      <w:pPr>
        <w:pStyle w:val="BodyText"/>
      </w:pPr>
    </w:p>
    <w:p w:rsidR="00574098" w:rsidRDefault="00911F07" w:rsidP="00D0652D">
      <w:pPr>
        <w:pStyle w:val="BodyText"/>
      </w:pPr>
      <w:r>
        <w:t xml:space="preserve">The newly created presentation table have been added in section 5 for the custom components. The presentation columns have been created based on the data field document mentioned </w:t>
      </w:r>
      <w:r w:rsidR="00574098">
        <w:t>as per the following document</w:t>
      </w:r>
      <w:r>
        <w:t>.</w:t>
      </w:r>
    </w:p>
    <w:bookmarkStart w:id="82" w:name="_MON_1520862316"/>
    <w:bookmarkEnd w:id="82"/>
    <w:p w:rsidR="00574098" w:rsidRDefault="00C7052D" w:rsidP="00D0652D">
      <w:pPr>
        <w:pStyle w:val="BodyText"/>
      </w:pPr>
      <w:r>
        <w:object w:dxaOrig="1551" w:dyaOrig="1004">
          <v:shape id="_x0000_i1027" type="#_x0000_t75" style="width:77.25pt;height:50.25pt" o:ole="">
            <v:imagedata r:id="rId25" o:title=""/>
          </v:shape>
          <o:OLEObject Type="Embed" ProgID="Excel.Sheet.12" ShapeID="_x0000_i1027" DrawAspect="Icon" ObjectID="_1537109233" r:id="rId26"/>
        </w:object>
      </w:r>
    </w:p>
    <w:p w:rsidR="00D0652D" w:rsidRDefault="00911F07" w:rsidP="00D0652D">
      <w:pPr>
        <w:pStyle w:val="BodyText"/>
      </w:pPr>
      <w:r>
        <w:t xml:space="preserve"> No other customizations were added at the presentation layer.</w:t>
      </w:r>
    </w:p>
    <w:p w:rsidR="00C37CC4" w:rsidRDefault="00C37CC4" w:rsidP="00D0652D">
      <w:pPr>
        <w:pStyle w:val="BodyText"/>
        <w:rPr>
          <w:b/>
        </w:rPr>
      </w:pPr>
      <w:r>
        <w:t xml:space="preserve">Implicit Fact column is set to </w:t>
      </w:r>
      <w:r w:rsidRPr="00C37CC4">
        <w:rPr>
          <w:b/>
        </w:rPr>
        <w:t>"</w:t>
      </w:r>
      <w:proofErr w:type="spellStart"/>
      <w:r w:rsidRPr="00C37CC4">
        <w:rPr>
          <w:b/>
        </w:rPr>
        <w:t>Core"."Fact</w:t>
      </w:r>
      <w:proofErr w:type="spellEnd"/>
      <w:r w:rsidRPr="00C37CC4">
        <w:rPr>
          <w:b/>
        </w:rPr>
        <w:t xml:space="preserve"> - </w:t>
      </w:r>
      <w:proofErr w:type="spellStart"/>
      <w:r w:rsidRPr="00C37CC4">
        <w:rPr>
          <w:b/>
        </w:rPr>
        <w:t>Preallocation</w:t>
      </w:r>
      <w:proofErr w:type="spellEnd"/>
      <w:r w:rsidRPr="00C37CC4">
        <w:rPr>
          <w:b/>
        </w:rPr>
        <w:t xml:space="preserve"> </w:t>
      </w:r>
      <w:proofErr w:type="spellStart"/>
      <w:r w:rsidRPr="00C37CC4">
        <w:rPr>
          <w:b/>
        </w:rPr>
        <w:t>Expenses"."Row</w:t>
      </w:r>
      <w:proofErr w:type="spellEnd"/>
      <w:r w:rsidRPr="00C37CC4">
        <w:rPr>
          <w:b/>
        </w:rPr>
        <w:t xml:space="preserve"> Id"</w:t>
      </w:r>
    </w:p>
    <w:p w:rsidR="00C37CC4" w:rsidRDefault="00C37CC4" w:rsidP="00D0652D">
      <w:pPr>
        <w:pStyle w:val="BodyText"/>
        <w:rPr>
          <w:b/>
        </w:rPr>
      </w:pPr>
    </w:p>
    <w:p w:rsidR="00C37CC4" w:rsidRPr="00D0652D" w:rsidRDefault="00C37CC4" w:rsidP="00D0652D">
      <w:pPr>
        <w:pStyle w:val="BodyText"/>
      </w:pPr>
    </w:p>
    <w:p w:rsidR="00FC1221" w:rsidRDefault="00FC1221" w:rsidP="00FC1221">
      <w:pPr>
        <w:pStyle w:val="Heading1"/>
      </w:pPr>
      <w:bookmarkStart w:id="83" w:name="_Toc365550645"/>
      <w:bookmarkStart w:id="84" w:name="_Toc370294239"/>
      <w:bookmarkStart w:id="85" w:name="_Toc423403404"/>
      <w:bookmarkStart w:id="86" w:name="_Toc435799623"/>
      <w:r w:rsidRPr="00F05FAF">
        <w:lastRenderedPageBreak/>
        <w:t>Report Design</w:t>
      </w:r>
      <w:bookmarkEnd w:id="83"/>
      <w:bookmarkEnd w:id="84"/>
      <w:bookmarkEnd w:id="85"/>
      <w:bookmarkEnd w:id="86"/>
    </w:p>
    <w:p w:rsidR="00FC1221" w:rsidRPr="00FC1221" w:rsidRDefault="00FC1221" w:rsidP="00FC1221">
      <w:pPr>
        <w:pStyle w:val="Heading2"/>
      </w:pPr>
      <w:bookmarkStart w:id="87" w:name="_Toc435799624"/>
      <w:r>
        <w:t>Report Details</w:t>
      </w:r>
      <w:bookmarkEnd w:id="87"/>
    </w:p>
    <w:p w:rsidR="00FC1221" w:rsidRPr="00814910" w:rsidRDefault="001515AD" w:rsidP="00FC1221">
      <w:r>
        <w:t>No specific reports have been created for this component.</w:t>
      </w:r>
    </w:p>
    <w:p w:rsidR="00FC1221" w:rsidRPr="00F05FAF" w:rsidRDefault="00FC1221" w:rsidP="00FC1221">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2067"/>
        <w:gridCol w:w="1699"/>
        <w:gridCol w:w="1490"/>
        <w:gridCol w:w="2121"/>
        <w:gridCol w:w="1554"/>
      </w:tblGrid>
      <w:tr w:rsidR="00FC1221" w:rsidRPr="00662044" w:rsidTr="00AB35F0">
        <w:tc>
          <w:tcPr>
            <w:tcW w:w="810" w:type="pct"/>
            <w:shd w:val="clear" w:color="auto" w:fill="D9D9D9" w:themeFill="background1" w:themeFillShade="D9"/>
          </w:tcPr>
          <w:p w:rsidR="00FC1221" w:rsidRPr="00EB1DA3" w:rsidRDefault="00FC1221" w:rsidP="009F3A33">
            <w:pPr>
              <w:rPr>
                <w:rFonts w:cs="Arial"/>
                <w:b/>
              </w:rPr>
            </w:pPr>
            <w:r w:rsidRPr="00EB1DA3">
              <w:rPr>
                <w:rFonts w:cs="Arial"/>
                <w:b/>
              </w:rPr>
              <w:t>Report Name</w:t>
            </w:r>
          </w:p>
        </w:tc>
        <w:tc>
          <w:tcPr>
            <w:tcW w:w="970" w:type="pct"/>
            <w:shd w:val="clear" w:color="auto" w:fill="D9D9D9" w:themeFill="background1" w:themeFillShade="D9"/>
          </w:tcPr>
          <w:p w:rsidR="00FC1221" w:rsidRPr="00EB1DA3" w:rsidRDefault="00FC1221" w:rsidP="009F3A33">
            <w:pPr>
              <w:rPr>
                <w:rFonts w:cs="Arial"/>
                <w:b/>
              </w:rPr>
            </w:pPr>
            <w:r w:rsidRPr="00EB1DA3">
              <w:rPr>
                <w:rFonts w:cs="Arial"/>
                <w:b/>
              </w:rPr>
              <w:t>Report Location</w:t>
            </w:r>
          </w:p>
        </w:tc>
        <w:tc>
          <w:tcPr>
            <w:tcW w:w="797" w:type="pct"/>
            <w:shd w:val="clear" w:color="auto" w:fill="D9D9D9" w:themeFill="background1" w:themeFillShade="D9"/>
          </w:tcPr>
          <w:p w:rsidR="00FC1221" w:rsidRPr="00EB1DA3" w:rsidRDefault="00FC1221" w:rsidP="009F3A33">
            <w:pPr>
              <w:rPr>
                <w:rFonts w:cs="Arial"/>
                <w:b/>
              </w:rPr>
            </w:pPr>
            <w:r w:rsidRPr="00EB1DA3">
              <w:rPr>
                <w:rFonts w:cs="Arial"/>
                <w:b/>
              </w:rPr>
              <w:t>Subject Area</w:t>
            </w:r>
          </w:p>
        </w:tc>
        <w:tc>
          <w:tcPr>
            <w:tcW w:w="699" w:type="pct"/>
            <w:shd w:val="clear" w:color="auto" w:fill="D9D9D9" w:themeFill="background1" w:themeFillShade="D9"/>
          </w:tcPr>
          <w:p w:rsidR="00FC1221" w:rsidRPr="00EB1DA3" w:rsidRDefault="00FC1221" w:rsidP="009F3A33">
            <w:pPr>
              <w:rPr>
                <w:rFonts w:cs="Arial"/>
                <w:b/>
              </w:rPr>
            </w:pPr>
            <w:r w:rsidRPr="00EB1DA3">
              <w:rPr>
                <w:rFonts w:cs="Arial"/>
                <w:b/>
              </w:rPr>
              <w:t>Dashboard</w:t>
            </w:r>
          </w:p>
        </w:tc>
        <w:tc>
          <w:tcPr>
            <w:tcW w:w="995" w:type="pct"/>
            <w:shd w:val="clear" w:color="auto" w:fill="D9D9D9" w:themeFill="background1" w:themeFillShade="D9"/>
          </w:tcPr>
          <w:p w:rsidR="00FC1221" w:rsidRPr="00EB1DA3" w:rsidRDefault="00FC1221" w:rsidP="009F3A33">
            <w:pPr>
              <w:rPr>
                <w:rFonts w:cs="Arial"/>
                <w:b/>
              </w:rPr>
            </w:pPr>
            <w:r w:rsidRPr="00EB1DA3">
              <w:rPr>
                <w:rFonts w:cs="Arial"/>
                <w:b/>
              </w:rPr>
              <w:t>Dashboard Page</w:t>
            </w:r>
          </w:p>
        </w:tc>
        <w:tc>
          <w:tcPr>
            <w:tcW w:w="730" w:type="pct"/>
            <w:shd w:val="clear" w:color="auto" w:fill="D9D9D9" w:themeFill="background1" w:themeFillShade="D9"/>
          </w:tcPr>
          <w:p w:rsidR="00FC1221" w:rsidRPr="00EB1DA3" w:rsidRDefault="00FC1221" w:rsidP="009F3A33">
            <w:pPr>
              <w:rPr>
                <w:rFonts w:cs="Arial"/>
                <w:b/>
              </w:rPr>
            </w:pPr>
            <w:r w:rsidRPr="00EB1DA3">
              <w:rPr>
                <w:rFonts w:cs="Arial"/>
                <w:b/>
              </w:rPr>
              <w:t>Description</w:t>
            </w:r>
          </w:p>
        </w:tc>
      </w:tr>
      <w:tr w:rsidR="00FC1221" w:rsidRPr="00F05FAF" w:rsidTr="00AB35F0">
        <w:tc>
          <w:tcPr>
            <w:tcW w:w="810" w:type="pct"/>
            <w:shd w:val="clear" w:color="auto" w:fill="auto"/>
          </w:tcPr>
          <w:p w:rsidR="00FC1221" w:rsidRPr="00F05FAF" w:rsidRDefault="001515AD" w:rsidP="009F3A33">
            <w:pPr>
              <w:pStyle w:val="Bodycopy"/>
              <w:rPr>
                <w:rFonts w:eastAsia="Times New Roman" w:cs="Arial"/>
              </w:rPr>
            </w:pPr>
            <w:r>
              <w:rPr>
                <w:rFonts w:eastAsia="Times New Roman" w:cs="Arial"/>
              </w:rPr>
              <w:t>N/A</w:t>
            </w:r>
          </w:p>
        </w:tc>
        <w:tc>
          <w:tcPr>
            <w:tcW w:w="970" w:type="pct"/>
            <w:shd w:val="clear" w:color="auto" w:fill="auto"/>
          </w:tcPr>
          <w:p w:rsidR="00FC1221" w:rsidRPr="00F05FAF" w:rsidRDefault="001515AD" w:rsidP="009F3A33">
            <w:pPr>
              <w:pStyle w:val="Bodycopy"/>
              <w:rPr>
                <w:rFonts w:eastAsia="Times New Roman" w:cs="Arial"/>
              </w:rPr>
            </w:pPr>
            <w:r>
              <w:rPr>
                <w:rFonts w:eastAsia="Times New Roman" w:cs="Arial"/>
              </w:rPr>
              <w:t>N/A</w:t>
            </w:r>
          </w:p>
        </w:tc>
        <w:tc>
          <w:tcPr>
            <w:tcW w:w="797" w:type="pct"/>
            <w:shd w:val="clear" w:color="auto" w:fill="auto"/>
          </w:tcPr>
          <w:p w:rsidR="00FC1221" w:rsidRPr="00F05FAF" w:rsidRDefault="001515AD" w:rsidP="009F3A33">
            <w:pPr>
              <w:pStyle w:val="Bodycopy"/>
              <w:rPr>
                <w:rFonts w:eastAsia="Times New Roman" w:cs="Arial"/>
              </w:rPr>
            </w:pPr>
            <w:r>
              <w:rPr>
                <w:rFonts w:eastAsia="Times New Roman" w:cs="Arial"/>
              </w:rPr>
              <w:t>N/A</w:t>
            </w:r>
          </w:p>
        </w:tc>
        <w:tc>
          <w:tcPr>
            <w:tcW w:w="699" w:type="pct"/>
            <w:shd w:val="clear" w:color="auto" w:fill="auto"/>
          </w:tcPr>
          <w:p w:rsidR="00FC1221" w:rsidRPr="00F05FAF" w:rsidRDefault="001515AD" w:rsidP="009F3A33">
            <w:pPr>
              <w:pStyle w:val="Bodycopy"/>
              <w:rPr>
                <w:rFonts w:eastAsia="Times New Roman" w:cs="Arial"/>
              </w:rPr>
            </w:pPr>
            <w:r>
              <w:rPr>
                <w:rFonts w:eastAsia="Times New Roman" w:cs="Arial"/>
              </w:rPr>
              <w:t>N/A</w:t>
            </w:r>
          </w:p>
        </w:tc>
        <w:tc>
          <w:tcPr>
            <w:tcW w:w="995" w:type="pct"/>
            <w:shd w:val="clear" w:color="auto" w:fill="auto"/>
          </w:tcPr>
          <w:p w:rsidR="00FC1221" w:rsidRPr="00F05FAF" w:rsidRDefault="001515AD" w:rsidP="009F3A33">
            <w:pPr>
              <w:pStyle w:val="Bodycopy"/>
              <w:rPr>
                <w:rFonts w:eastAsia="Times New Roman" w:cs="Arial"/>
              </w:rPr>
            </w:pPr>
            <w:r>
              <w:rPr>
                <w:rFonts w:eastAsia="Times New Roman" w:cs="Arial"/>
              </w:rPr>
              <w:t>N/A</w:t>
            </w:r>
          </w:p>
        </w:tc>
        <w:tc>
          <w:tcPr>
            <w:tcW w:w="730" w:type="pct"/>
            <w:shd w:val="clear" w:color="auto" w:fill="auto"/>
          </w:tcPr>
          <w:p w:rsidR="00FC1221" w:rsidRPr="00F05FAF" w:rsidRDefault="001515AD" w:rsidP="009F3A33">
            <w:pPr>
              <w:rPr>
                <w:rFonts w:cs="Arial"/>
              </w:rPr>
            </w:pPr>
            <w:r>
              <w:rPr>
                <w:rFonts w:cs="Arial"/>
              </w:rPr>
              <w:t>N/A</w:t>
            </w:r>
          </w:p>
        </w:tc>
      </w:tr>
    </w:tbl>
    <w:p w:rsidR="00FC1221" w:rsidRPr="00F05FAF" w:rsidRDefault="00FC1221" w:rsidP="00FC1221">
      <w:pPr>
        <w:pStyle w:val="Heading2"/>
        <w:rPr>
          <w:lang w:eastAsia="hi-IN" w:bidi="hi-IN"/>
        </w:rPr>
      </w:pPr>
      <w:bookmarkStart w:id="88" w:name="_Toc370294240"/>
      <w:bookmarkStart w:id="89" w:name="_Toc423403405"/>
      <w:bookmarkStart w:id="90" w:name="_Toc435799625"/>
      <w:r>
        <w:rPr>
          <w:lang w:eastAsia="hi-IN" w:bidi="hi-IN"/>
        </w:rPr>
        <w:t xml:space="preserve">User </w:t>
      </w:r>
      <w:r w:rsidRPr="00F05FAF">
        <w:rPr>
          <w:lang w:eastAsia="hi-IN" w:bidi="hi-IN"/>
        </w:rPr>
        <w:t>Prompts</w:t>
      </w:r>
      <w:bookmarkEnd w:id="88"/>
      <w:bookmarkEnd w:id="89"/>
      <w:bookmarkEnd w:id="90"/>
    </w:p>
    <w:p w:rsidR="00FC1221" w:rsidRPr="00F05FAF" w:rsidRDefault="00FC1221" w:rsidP="00FC1221">
      <w:pPr>
        <w:suppressAutoHyphens/>
        <w:spacing w:before="120" w:after="120"/>
        <w:ind w:left="2520"/>
        <w:rPr>
          <w:rFonts w:ascii="Book Antiqua" w:hAnsi="Book Antiqua"/>
          <w:kern w:val="1"/>
          <w:lang w:eastAsia="hi-IN" w:bidi="hi-I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0"/>
        <w:gridCol w:w="1552"/>
        <w:gridCol w:w="2129"/>
        <w:gridCol w:w="1494"/>
        <w:gridCol w:w="1240"/>
        <w:gridCol w:w="1671"/>
      </w:tblGrid>
      <w:tr w:rsidR="00FC1221" w:rsidRPr="00662044" w:rsidTr="00AB35F0">
        <w:tc>
          <w:tcPr>
            <w:tcW w:w="1206" w:type="pct"/>
            <w:shd w:val="clear" w:color="auto" w:fill="D9D9D9" w:themeFill="background1" w:themeFillShade="D9"/>
            <w:vAlign w:val="center"/>
          </w:tcPr>
          <w:p w:rsidR="00FC1221" w:rsidRPr="00EB1DA3" w:rsidRDefault="00FC1221" w:rsidP="009F3A33">
            <w:pPr>
              <w:rPr>
                <w:rFonts w:cs="Arial"/>
                <w:b/>
              </w:rPr>
            </w:pPr>
            <w:r w:rsidRPr="00EB1DA3">
              <w:rPr>
                <w:rFonts w:cs="Arial"/>
                <w:b/>
              </w:rPr>
              <w:t>Dashboard Prompt  Name</w:t>
            </w:r>
          </w:p>
        </w:tc>
        <w:tc>
          <w:tcPr>
            <w:tcW w:w="728" w:type="pct"/>
            <w:shd w:val="clear" w:color="auto" w:fill="D9D9D9" w:themeFill="background1" w:themeFillShade="D9"/>
            <w:vAlign w:val="center"/>
          </w:tcPr>
          <w:p w:rsidR="00FC1221" w:rsidRPr="00EB1DA3" w:rsidRDefault="00FC1221" w:rsidP="009F3A33">
            <w:pPr>
              <w:rPr>
                <w:rFonts w:cs="Arial"/>
                <w:b/>
              </w:rPr>
            </w:pPr>
            <w:r w:rsidRPr="00EB1DA3">
              <w:rPr>
                <w:rFonts w:cs="Arial"/>
                <w:b/>
              </w:rPr>
              <w:t>Prompt Label</w:t>
            </w:r>
          </w:p>
        </w:tc>
        <w:tc>
          <w:tcPr>
            <w:tcW w:w="999" w:type="pct"/>
            <w:shd w:val="clear" w:color="auto" w:fill="D9D9D9" w:themeFill="background1" w:themeFillShade="D9"/>
            <w:vAlign w:val="center"/>
          </w:tcPr>
          <w:p w:rsidR="00FC1221" w:rsidRPr="00EB1DA3" w:rsidRDefault="00FC1221" w:rsidP="009F3A33">
            <w:pPr>
              <w:rPr>
                <w:rFonts w:cs="Arial"/>
                <w:b/>
              </w:rPr>
            </w:pPr>
            <w:r w:rsidRPr="00EB1DA3">
              <w:rPr>
                <w:rFonts w:cs="Arial"/>
                <w:b/>
              </w:rPr>
              <w:t>Prompt Expression</w:t>
            </w:r>
          </w:p>
        </w:tc>
        <w:tc>
          <w:tcPr>
            <w:tcW w:w="701" w:type="pct"/>
            <w:shd w:val="clear" w:color="auto" w:fill="D9D9D9" w:themeFill="background1" w:themeFillShade="D9"/>
            <w:vAlign w:val="center"/>
          </w:tcPr>
          <w:p w:rsidR="00FC1221" w:rsidRPr="00EB1DA3" w:rsidRDefault="00FC1221" w:rsidP="009F3A33">
            <w:pPr>
              <w:rPr>
                <w:rFonts w:cs="Arial"/>
                <w:b/>
              </w:rPr>
            </w:pPr>
            <w:r w:rsidRPr="00EB1DA3">
              <w:rPr>
                <w:rFonts w:cs="Arial"/>
                <w:b/>
              </w:rPr>
              <w:t>Prompt Type</w:t>
            </w:r>
          </w:p>
        </w:tc>
        <w:tc>
          <w:tcPr>
            <w:tcW w:w="582" w:type="pct"/>
            <w:shd w:val="clear" w:color="auto" w:fill="D9D9D9" w:themeFill="background1" w:themeFillShade="D9"/>
            <w:vAlign w:val="center"/>
          </w:tcPr>
          <w:p w:rsidR="00FC1221" w:rsidRPr="00EB1DA3" w:rsidRDefault="00FC1221" w:rsidP="009F3A33">
            <w:pPr>
              <w:rPr>
                <w:rFonts w:cs="Arial"/>
                <w:b/>
              </w:rPr>
            </w:pPr>
            <w:r w:rsidRPr="00EB1DA3">
              <w:rPr>
                <w:rFonts w:cs="Arial"/>
                <w:b/>
              </w:rPr>
              <w:t>Default To</w:t>
            </w:r>
          </w:p>
        </w:tc>
        <w:tc>
          <w:tcPr>
            <w:tcW w:w="784" w:type="pct"/>
            <w:shd w:val="clear" w:color="auto" w:fill="D9D9D9" w:themeFill="background1" w:themeFillShade="D9"/>
            <w:vAlign w:val="center"/>
          </w:tcPr>
          <w:p w:rsidR="00FC1221" w:rsidRPr="00EB1DA3" w:rsidRDefault="00FC1221" w:rsidP="009F3A33">
            <w:pPr>
              <w:rPr>
                <w:rFonts w:cs="Arial"/>
                <w:b/>
              </w:rPr>
            </w:pPr>
            <w:r w:rsidRPr="00EB1DA3">
              <w:rPr>
                <w:rFonts w:cs="Arial"/>
                <w:b/>
              </w:rPr>
              <w:t>Set Variable</w:t>
            </w:r>
          </w:p>
        </w:tc>
      </w:tr>
      <w:tr w:rsidR="001515AD" w:rsidRPr="00F05FAF" w:rsidTr="00AB35F0">
        <w:tc>
          <w:tcPr>
            <w:tcW w:w="1206" w:type="pct"/>
            <w:shd w:val="clear" w:color="auto" w:fill="auto"/>
          </w:tcPr>
          <w:p w:rsidR="001515AD" w:rsidRDefault="001515AD">
            <w:r w:rsidRPr="005C320D">
              <w:rPr>
                <w:rFonts w:cs="Arial"/>
              </w:rPr>
              <w:t>N/A</w:t>
            </w:r>
          </w:p>
        </w:tc>
        <w:tc>
          <w:tcPr>
            <w:tcW w:w="728" w:type="pct"/>
            <w:shd w:val="clear" w:color="auto" w:fill="auto"/>
          </w:tcPr>
          <w:p w:rsidR="001515AD" w:rsidRDefault="001515AD">
            <w:r w:rsidRPr="005C320D">
              <w:rPr>
                <w:rFonts w:cs="Arial"/>
              </w:rPr>
              <w:t>N/A</w:t>
            </w:r>
          </w:p>
        </w:tc>
        <w:tc>
          <w:tcPr>
            <w:tcW w:w="999" w:type="pct"/>
            <w:shd w:val="clear" w:color="auto" w:fill="auto"/>
          </w:tcPr>
          <w:p w:rsidR="001515AD" w:rsidRDefault="001515AD">
            <w:r w:rsidRPr="005C320D">
              <w:rPr>
                <w:rFonts w:cs="Arial"/>
              </w:rPr>
              <w:t>N/A</w:t>
            </w:r>
          </w:p>
        </w:tc>
        <w:tc>
          <w:tcPr>
            <w:tcW w:w="701" w:type="pct"/>
            <w:shd w:val="clear" w:color="auto" w:fill="auto"/>
          </w:tcPr>
          <w:p w:rsidR="001515AD" w:rsidRDefault="001515AD">
            <w:r w:rsidRPr="005C320D">
              <w:rPr>
                <w:rFonts w:cs="Arial"/>
              </w:rPr>
              <w:t>N/A</w:t>
            </w:r>
          </w:p>
        </w:tc>
        <w:tc>
          <w:tcPr>
            <w:tcW w:w="582" w:type="pct"/>
            <w:shd w:val="clear" w:color="auto" w:fill="auto"/>
          </w:tcPr>
          <w:p w:rsidR="001515AD" w:rsidRDefault="001515AD">
            <w:r w:rsidRPr="005C320D">
              <w:rPr>
                <w:rFonts w:cs="Arial"/>
              </w:rPr>
              <w:t>N/A</w:t>
            </w:r>
          </w:p>
        </w:tc>
        <w:tc>
          <w:tcPr>
            <w:tcW w:w="784" w:type="pct"/>
            <w:shd w:val="clear" w:color="auto" w:fill="auto"/>
          </w:tcPr>
          <w:p w:rsidR="001515AD" w:rsidRDefault="001515AD">
            <w:r w:rsidRPr="005C320D">
              <w:rPr>
                <w:rFonts w:cs="Arial"/>
              </w:rPr>
              <w:t>N/A</w:t>
            </w:r>
          </w:p>
        </w:tc>
      </w:tr>
    </w:tbl>
    <w:p w:rsidR="00FC1221" w:rsidRPr="00F05FAF" w:rsidRDefault="00FC1221" w:rsidP="00FC1221">
      <w:pPr>
        <w:pStyle w:val="Heading2"/>
        <w:rPr>
          <w:lang w:eastAsia="hi-IN" w:bidi="hi-IN"/>
        </w:rPr>
      </w:pPr>
      <w:bookmarkStart w:id="91" w:name="_Toc365550646"/>
      <w:bookmarkStart w:id="92" w:name="_Toc370294241"/>
      <w:bookmarkStart w:id="93" w:name="_Toc423403406"/>
      <w:bookmarkStart w:id="94" w:name="_Toc435799626"/>
      <w:r w:rsidRPr="00F05FAF">
        <w:rPr>
          <w:lang w:eastAsia="hi-IN" w:bidi="hi-IN"/>
        </w:rPr>
        <w:t>Head</w:t>
      </w:r>
      <w:bookmarkEnd w:id="91"/>
      <w:bookmarkEnd w:id="92"/>
      <w:r>
        <w:rPr>
          <w:lang w:eastAsia="hi-IN" w:bidi="hi-IN"/>
        </w:rPr>
        <w:t>er</w:t>
      </w:r>
      <w:bookmarkEnd w:id="93"/>
      <w:bookmarkEnd w:id="94"/>
    </w:p>
    <w:p w:rsidR="00FC1221" w:rsidRPr="00F05FAF" w:rsidRDefault="00FC1221" w:rsidP="00FC1221">
      <w:pPr>
        <w:suppressAutoHyphens/>
        <w:spacing w:before="120" w:after="120"/>
        <w:ind w:left="2520"/>
        <w:rPr>
          <w:rFonts w:cs="Arial"/>
          <w:kern w:val="1"/>
          <w:lang w:eastAsia="hi-IN" w:bidi="hi-I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5"/>
        <w:gridCol w:w="7291"/>
      </w:tblGrid>
      <w:tr w:rsidR="00FC1221" w:rsidRPr="00662044" w:rsidTr="00AB35F0">
        <w:trPr>
          <w:trHeight w:val="253"/>
        </w:trPr>
        <w:tc>
          <w:tcPr>
            <w:tcW w:w="1579" w:type="pct"/>
            <w:shd w:val="clear" w:color="auto" w:fill="D9D9D9" w:themeFill="background1" w:themeFillShade="D9"/>
          </w:tcPr>
          <w:p w:rsidR="00FC1221" w:rsidRPr="00EB1DA3" w:rsidRDefault="00FC1221" w:rsidP="009F3A33">
            <w:pPr>
              <w:rPr>
                <w:rFonts w:cs="Arial"/>
                <w:b/>
              </w:rPr>
            </w:pPr>
            <w:r w:rsidRPr="00EB1DA3">
              <w:rPr>
                <w:rFonts w:cs="Arial"/>
                <w:b/>
              </w:rPr>
              <w:t>Report Name</w:t>
            </w:r>
          </w:p>
        </w:tc>
        <w:tc>
          <w:tcPr>
            <w:tcW w:w="3421" w:type="pct"/>
            <w:shd w:val="clear" w:color="auto" w:fill="D9D9D9" w:themeFill="background1" w:themeFillShade="D9"/>
          </w:tcPr>
          <w:p w:rsidR="00FC1221" w:rsidRPr="00EB1DA3" w:rsidRDefault="00FC1221" w:rsidP="009F3A33">
            <w:pPr>
              <w:rPr>
                <w:rFonts w:cs="Arial"/>
                <w:b/>
              </w:rPr>
            </w:pPr>
            <w:r w:rsidRPr="00EB1DA3">
              <w:rPr>
                <w:rFonts w:cs="Arial"/>
                <w:b/>
              </w:rPr>
              <w:t>Report Location</w:t>
            </w:r>
          </w:p>
        </w:tc>
      </w:tr>
      <w:tr w:rsidR="001515AD" w:rsidRPr="00F05FAF" w:rsidTr="00AB35F0">
        <w:trPr>
          <w:trHeight w:val="413"/>
        </w:trPr>
        <w:tc>
          <w:tcPr>
            <w:tcW w:w="1579" w:type="pct"/>
            <w:shd w:val="clear" w:color="auto" w:fill="auto"/>
            <w:vAlign w:val="center"/>
          </w:tcPr>
          <w:p w:rsidR="001515AD" w:rsidRPr="00F05FAF" w:rsidRDefault="001515AD" w:rsidP="009F3A33">
            <w:pPr>
              <w:rPr>
                <w:rFonts w:cs="Arial"/>
              </w:rPr>
            </w:pPr>
            <w:r w:rsidRPr="00F05FAF">
              <w:rPr>
                <w:rFonts w:cs="Arial"/>
              </w:rPr>
              <w:t>Report Title</w:t>
            </w:r>
          </w:p>
        </w:tc>
        <w:tc>
          <w:tcPr>
            <w:tcW w:w="3421" w:type="pct"/>
            <w:shd w:val="clear" w:color="auto" w:fill="auto"/>
          </w:tcPr>
          <w:p w:rsidR="001515AD" w:rsidRDefault="001515AD">
            <w:r w:rsidRPr="00701364">
              <w:rPr>
                <w:rFonts w:cs="Arial"/>
              </w:rPr>
              <w:t>N/A</w:t>
            </w:r>
          </w:p>
        </w:tc>
      </w:tr>
      <w:tr w:rsidR="001515AD" w:rsidRPr="00F05FAF" w:rsidTr="00AB35F0">
        <w:trPr>
          <w:trHeight w:val="253"/>
        </w:trPr>
        <w:tc>
          <w:tcPr>
            <w:tcW w:w="1579" w:type="pct"/>
            <w:shd w:val="clear" w:color="auto" w:fill="auto"/>
            <w:vAlign w:val="center"/>
          </w:tcPr>
          <w:p w:rsidR="001515AD" w:rsidRPr="00F05FAF" w:rsidRDefault="001515AD" w:rsidP="009F3A33">
            <w:pPr>
              <w:rPr>
                <w:rFonts w:cs="Arial"/>
              </w:rPr>
            </w:pPr>
            <w:r w:rsidRPr="00F05FAF">
              <w:rPr>
                <w:rFonts w:cs="Arial"/>
              </w:rPr>
              <w:t>Report Sub-Title</w:t>
            </w:r>
          </w:p>
        </w:tc>
        <w:tc>
          <w:tcPr>
            <w:tcW w:w="3421" w:type="pct"/>
            <w:shd w:val="clear" w:color="auto" w:fill="auto"/>
          </w:tcPr>
          <w:p w:rsidR="001515AD" w:rsidRDefault="001515AD">
            <w:r w:rsidRPr="00701364">
              <w:rPr>
                <w:rFonts w:cs="Arial"/>
              </w:rPr>
              <w:t>N/A</w:t>
            </w:r>
          </w:p>
        </w:tc>
      </w:tr>
    </w:tbl>
    <w:p w:rsidR="00FC1221" w:rsidRPr="00F05FAF" w:rsidRDefault="00FC1221" w:rsidP="00FC1221">
      <w:pPr>
        <w:suppressAutoHyphens/>
        <w:spacing w:before="120" w:after="120"/>
        <w:rPr>
          <w:rFonts w:cs="Arial"/>
          <w:kern w:val="1"/>
          <w:lang w:eastAsia="hi-IN" w:bidi="hi-IN"/>
        </w:rPr>
      </w:pPr>
    </w:p>
    <w:p w:rsidR="00FC1221" w:rsidRPr="00F05FAF" w:rsidRDefault="00FC1221" w:rsidP="00FC1221">
      <w:pPr>
        <w:suppressAutoHyphens/>
        <w:spacing w:before="120" w:after="120"/>
        <w:rPr>
          <w:rFonts w:cs="Arial"/>
          <w:kern w:val="1"/>
          <w:lang w:eastAsia="hi-IN" w:bidi="hi-IN"/>
        </w:rPr>
      </w:pPr>
    </w:p>
    <w:p w:rsidR="00FC1221" w:rsidRPr="00F05FAF" w:rsidRDefault="00FC1221" w:rsidP="00FC1221">
      <w:pPr>
        <w:pStyle w:val="Heading2"/>
        <w:rPr>
          <w:lang w:eastAsia="hi-IN" w:bidi="hi-IN"/>
        </w:rPr>
      </w:pPr>
      <w:bookmarkStart w:id="95" w:name="__RefHeading__59_1165727718"/>
      <w:bookmarkStart w:id="96" w:name="_Toc365550647"/>
      <w:bookmarkStart w:id="97" w:name="_Toc370294242"/>
      <w:bookmarkStart w:id="98" w:name="_Toc423403407"/>
      <w:bookmarkStart w:id="99" w:name="_Toc435799627"/>
      <w:bookmarkEnd w:id="95"/>
      <w:r w:rsidRPr="00F05FAF">
        <w:rPr>
          <w:lang w:eastAsia="hi-IN" w:bidi="hi-IN"/>
        </w:rPr>
        <w:t xml:space="preserve">Data </w:t>
      </w:r>
      <w:bookmarkEnd w:id="96"/>
      <w:bookmarkEnd w:id="97"/>
      <w:r>
        <w:rPr>
          <w:lang w:eastAsia="hi-IN" w:bidi="hi-IN"/>
        </w:rPr>
        <w:t>Fields</w:t>
      </w:r>
      <w:bookmarkEnd w:id="98"/>
      <w:bookmarkEnd w:id="99"/>
    </w:p>
    <w:p w:rsidR="00FC1221" w:rsidRPr="00F05FAF" w:rsidRDefault="00FC1221" w:rsidP="00FC1221">
      <w:pPr>
        <w:suppressAutoHyphens/>
        <w:spacing w:before="120" w:after="120"/>
        <w:ind w:left="2520"/>
        <w:rPr>
          <w:rFonts w:ascii="Book Antiqua" w:hAnsi="Book Antiqua"/>
          <w:kern w:val="1"/>
          <w:lang w:eastAsia="hi-IN" w:bidi="hi-I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9"/>
        <w:gridCol w:w="2199"/>
        <w:gridCol w:w="1402"/>
        <w:gridCol w:w="1899"/>
        <w:gridCol w:w="1656"/>
        <w:gridCol w:w="1611"/>
      </w:tblGrid>
      <w:tr w:rsidR="00FC1221" w:rsidRPr="00662044" w:rsidTr="00AB35F0">
        <w:trPr>
          <w:trHeight w:val="253"/>
        </w:trPr>
        <w:tc>
          <w:tcPr>
            <w:tcW w:w="886" w:type="pct"/>
            <w:shd w:val="clear" w:color="auto" w:fill="D9D9D9" w:themeFill="background1" w:themeFillShade="D9"/>
          </w:tcPr>
          <w:p w:rsidR="00FC1221" w:rsidRPr="00EB1DA3" w:rsidRDefault="00FC1221" w:rsidP="009F3A33">
            <w:pPr>
              <w:rPr>
                <w:rFonts w:cs="Arial"/>
                <w:b/>
              </w:rPr>
            </w:pPr>
            <w:r w:rsidRPr="00EB1DA3">
              <w:rPr>
                <w:rFonts w:cs="Arial"/>
                <w:b/>
              </w:rPr>
              <w:t>Column Name</w:t>
            </w:r>
          </w:p>
        </w:tc>
        <w:tc>
          <w:tcPr>
            <w:tcW w:w="1032" w:type="pct"/>
            <w:shd w:val="clear" w:color="auto" w:fill="D9D9D9" w:themeFill="background1" w:themeFillShade="D9"/>
          </w:tcPr>
          <w:p w:rsidR="00FC1221" w:rsidRPr="00EB1DA3" w:rsidRDefault="00FC1221" w:rsidP="009F3A33">
            <w:pPr>
              <w:rPr>
                <w:rFonts w:cs="Arial"/>
                <w:b/>
              </w:rPr>
            </w:pPr>
            <w:r w:rsidRPr="00EB1DA3">
              <w:rPr>
                <w:rFonts w:cs="Arial"/>
                <w:b/>
              </w:rPr>
              <w:t>Column Description</w:t>
            </w:r>
          </w:p>
        </w:tc>
        <w:tc>
          <w:tcPr>
            <w:tcW w:w="658" w:type="pct"/>
            <w:shd w:val="clear" w:color="auto" w:fill="D9D9D9" w:themeFill="background1" w:themeFillShade="D9"/>
          </w:tcPr>
          <w:p w:rsidR="00FC1221" w:rsidRPr="00EB1DA3" w:rsidRDefault="00FC1221" w:rsidP="009F3A33">
            <w:pPr>
              <w:rPr>
                <w:rFonts w:cs="Arial"/>
                <w:b/>
              </w:rPr>
            </w:pPr>
            <w:r w:rsidRPr="00EB1DA3">
              <w:rPr>
                <w:rFonts w:cs="Arial"/>
                <w:b/>
              </w:rPr>
              <w:t>Calculated?</w:t>
            </w:r>
          </w:p>
        </w:tc>
        <w:tc>
          <w:tcPr>
            <w:tcW w:w="891" w:type="pct"/>
            <w:shd w:val="clear" w:color="auto" w:fill="D9D9D9" w:themeFill="background1" w:themeFillShade="D9"/>
          </w:tcPr>
          <w:p w:rsidR="00FC1221" w:rsidRPr="00EB1DA3" w:rsidRDefault="00FC1221" w:rsidP="009F3A33">
            <w:pPr>
              <w:rPr>
                <w:rFonts w:cs="Arial"/>
                <w:b/>
              </w:rPr>
            </w:pPr>
            <w:r w:rsidRPr="00EB1DA3">
              <w:rPr>
                <w:rFonts w:cs="Arial"/>
                <w:b/>
              </w:rPr>
              <w:t>BMM Expression</w:t>
            </w:r>
          </w:p>
        </w:tc>
        <w:tc>
          <w:tcPr>
            <w:tcW w:w="777" w:type="pct"/>
            <w:shd w:val="clear" w:color="auto" w:fill="D9D9D9" w:themeFill="background1" w:themeFillShade="D9"/>
          </w:tcPr>
          <w:p w:rsidR="00FC1221" w:rsidRPr="00EB1DA3" w:rsidRDefault="00FC1221" w:rsidP="009F3A33">
            <w:pPr>
              <w:rPr>
                <w:rFonts w:cs="Arial"/>
                <w:b/>
              </w:rPr>
            </w:pPr>
            <w:r w:rsidRPr="00EB1DA3">
              <w:rPr>
                <w:rFonts w:cs="Arial"/>
                <w:b/>
              </w:rPr>
              <w:t>Variable Name</w:t>
            </w:r>
          </w:p>
        </w:tc>
        <w:tc>
          <w:tcPr>
            <w:tcW w:w="756" w:type="pct"/>
            <w:shd w:val="clear" w:color="auto" w:fill="D9D9D9" w:themeFill="background1" w:themeFillShade="D9"/>
          </w:tcPr>
          <w:p w:rsidR="00FC1221" w:rsidRPr="00EB1DA3" w:rsidRDefault="00FC1221" w:rsidP="009F3A33">
            <w:pPr>
              <w:rPr>
                <w:rFonts w:cs="Arial"/>
                <w:b/>
              </w:rPr>
            </w:pPr>
            <w:r w:rsidRPr="00EB1DA3">
              <w:rPr>
                <w:rFonts w:cs="Arial"/>
                <w:b/>
              </w:rPr>
              <w:t>Comment</w:t>
            </w:r>
          </w:p>
        </w:tc>
      </w:tr>
      <w:tr w:rsidR="001515AD" w:rsidRPr="00F05FAF" w:rsidTr="00AB35F0">
        <w:trPr>
          <w:trHeight w:val="253"/>
        </w:trPr>
        <w:tc>
          <w:tcPr>
            <w:tcW w:w="886" w:type="pct"/>
            <w:shd w:val="clear" w:color="auto" w:fill="auto"/>
          </w:tcPr>
          <w:p w:rsidR="001515AD" w:rsidRDefault="001515AD">
            <w:r w:rsidRPr="00B11C77">
              <w:rPr>
                <w:rFonts w:cs="Arial"/>
              </w:rPr>
              <w:t>N/A</w:t>
            </w:r>
          </w:p>
        </w:tc>
        <w:tc>
          <w:tcPr>
            <w:tcW w:w="1032" w:type="pct"/>
            <w:shd w:val="clear" w:color="auto" w:fill="auto"/>
          </w:tcPr>
          <w:p w:rsidR="001515AD" w:rsidRDefault="001515AD">
            <w:r w:rsidRPr="00B11C77">
              <w:rPr>
                <w:rFonts w:cs="Arial"/>
              </w:rPr>
              <w:t>N/A</w:t>
            </w:r>
          </w:p>
        </w:tc>
        <w:tc>
          <w:tcPr>
            <w:tcW w:w="658" w:type="pct"/>
            <w:shd w:val="clear" w:color="auto" w:fill="auto"/>
          </w:tcPr>
          <w:p w:rsidR="001515AD" w:rsidRDefault="001515AD">
            <w:r w:rsidRPr="00B11C77">
              <w:rPr>
                <w:rFonts w:cs="Arial"/>
              </w:rPr>
              <w:t>N/A</w:t>
            </w:r>
          </w:p>
        </w:tc>
        <w:tc>
          <w:tcPr>
            <w:tcW w:w="891" w:type="pct"/>
            <w:shd w:val="clear" w:color="auto" w:fill="auto"/>
          </w:tcPr>
          <w:p w:rsidR="001515AD" w:rsidRDefault="001515AD">
            <w:r w:rsidRPr="00B11C77">
              <w:rPr>
                <w:rFonts w:cs="Arial"/>
              </w:rPr>
              <w:t>N/A</w:t>
            </w:r>
          </w:p>
        </w:tc>
        <w:tc>
          <w:tcPr>
            <w:tcW w:w="777" w:type="pct"/>
            <w:shd w:val="clear" w:color="auto" w:fill="auto"/>
          </w:tcPr>
          <w:p w:rsidR="001515AD" w:rsidRDefault="001515AD">
            <w:r w:rsidRPr="00B11C77">
              <w:rPr>
                <w:rFonts w:cs="Arial"/>
              </w:rPr>
              <w:t>N/A</w:t>
            </w:r>
          </w:p>
        </w:tc>
        <w:tc>
          <w:tcPr>
            <w:tcW w:w="756" w:type="pct"/>
            <w:shd w:val="clear" w:color="auto" w:fill="auto"/>
          </w:tcPr>
          <w:p w:rsidR="001515AD" w:rsidRDefault="001515AD">
            <w:r w:rsidRPr="00B11C77">
              <w:rPr>
                <w:rFonts w:cs="Arial"/>
              </w:rPr>
              <w:t>N/A</w:t>
            </w:r>
          </w:p>
        </w:tc>
      </w:tr>
      <w:tr w:rsidR="001515AD" w:rsidRPr="00F05FAF" w:rsidTr="00AB35F0">
        <w:trPr>
          <w:trHeight w:val="253"/>
        </w:trPr>
        <w:tc>
          <w:tcPr>
            <w:tcW w:w="886" w:type="pct"/>
            <w:shd w:val="clear" w:color="auto" w:fill="auto"/>
          </w:tcPr>
          <w:p w:rsidR="001515AD" w:rsidRDefault="001515AD">
            <w:r w:rsidRPr="00B11C77">
              <w:rPr>
                <w:rFonts w:cs="Arial"/>
              </w:rPr>
              <w:t>N/A</w:t>
            </w:r>
          </w:p>
        </w:tc>
        <w:tc>
          <w:tcPr>
            <w:tcW w:w="1032" w:type="pct"/>
            <w:shd w:val="clear" w:color="auto" w:fill="auto"/>
          </w:tcPr>
          <w:p w:rsidR="001515AD" w:rsidRDefault="001515AD">
            <w:r w:rsidRPr="00B11C77">
              <w:rPr>
                <w:rFonts w:cs="Arial"/>
              </w:rPr>
              <w:t>N/A</w:t>
            </w:r>
          </w:p>
        </w:tc>
        <w:tc>
          <w:tcPr>
            <w:tcW w:w="658" w:type="pct"/>
            <w:shd w:val="clear" w:color="auto" w:fill="auto"/>
          </w:tcPr>
          <w:p w:rsidR="001515AD" w:rsidRDefault="001515AD">
            <w:r w:rsidRPr="00B11C77">
              <w:rPr>
                <w:rFonts w:cs="Arial"/>
              </w:rPr>
              <w:t>N/A</w:t>
            </w:r>
          </w:p>
        </w:tc>
        <w:tc>
          <w:tcPr>
            <w:tcW w:w="891" w:type="pct"/>
            <w:shd w:val="clear" w:color="auto" w:fill="auto"/>
          </w:tcPr>
          <w:p w:rsidR="001515AD" w:rsidRDefault="001515AD">
            <w:r w:rsidRPr="00B11C77">
              <w:rPr>
                <w:rFonts w:cs="Arial"/>
              </w:rPr>
              <w:t>N/A</w:t>
            </w:r>
          </w:p>
        </w:tc>
        <w:tc>
          <w:tcPr>
            <w:tcW w:w="777" w:type="pct"/>
            <w:shd w:val="clear" w:color="auto" w:fill="auto"/>
          </w:tcPr>
          <w:p w:rsidR="001515AD" w:rsidRDefault="001515AD">
            <w:r w:rsidRPr="00B11C77">
              <w:rPr>
                <w:rFonts w:cs="Arial"/>
              </w:rPr>
              <w:t>N/A</w:t>
            </w:r>
          </w:p>
        </w:tc>
        <w:tc>
          <w:tcPr>
            <w:tcW w:w="756" w:type="pct"/>
            <w:shd w:val="clear" w:color="auto" w:fill="auto"/>
          </w:tcPr>
          <w:p w:rsidR="001515AD" w:rsidRDefault="001515AD">
            <w:r w:rsidRPr="00B11C77">
              <w:rPr>
                <w:rFonts w:cs="Arial"/>
              </w:rPr>
              <w:t>N/A</w:t>
            </w:r>
          </w:p>
        </w:tc>
      </w:tr>
    </w:tbl>
    <w:p w:rsidR="00FC1221" w:rsidRPr="00F05FAF" w:rsidRDefault="00FC1221" w:rsidP="00FC1221">
      <w:pPr>
        <w:pStyle w:val="Heading2"/>
        <w:rPr>
          <w:lang w:eastAsia="hi-IN" w:bidi="hi-IN"/>
        </w:rPr>
      </w:pPr>
      <w:bookmarkStart w:id="100" w:name="_Toc365550649"/>
      <w:bookmarkStart w:id="101" w:name="_Toc370294243"/>
      <w:bookmarkStart w:id="102" w:name="_Toc423403408"/>
      <w:bookmarkStart w:id="103" w:name="_Toc435799628"/>
      <w:r w:rsidRPr="00F05FAF">
        <w:rPr>
          <w:lang w:eastAsia="hi-IN" w:bidi="hi-IN"/>
        </w:rPr>
        <w:t>Report Filters</w:t>
      </w:r>
      <w:bookmarkEnd w:id="100"/>
      <w:bookmarkEnd w:id="101"/>
      <w:bookmarkEnd w:id="102"/>
      <w:bookmarkEnd w:id="103"/>
    </w:p>
    <w:p w:rsidR="00FC1221" w:rsidRPr="00F05FAF" w:rsidRDefault="00FC1221" w:rsidP="00FC1221">
      <w:pPr>
        <w:suppressAutoHyphens/>
        <w:spacing w:before="120" w:after="120"/>
        <w:ind w:left="2520"/>
        <w:rPr>
          <w:rFonts w:ascii="Book Antiqua" w:hAnsi="Book Antiqua"/>
          <w:kern w:val="1"/>
          <w:lang w:eastAsia="hi-IN" w:bidi="hi-I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0"/>
        <w:gridCol w:w="6986"/>
      </w:tblGrid>
      <w:tr w:rsidR="00FC1221" w:rsidRPr="00662044" w:rsidTr="00AB35F0">
        <w:trPr>
          <w:trHeight w:val="281"/>
        </w:trPr>
        <w:tc>
          <w:tcPr>
            <w:tcW w:w="1722" w:type="pct"/>
            <w:shd w:val="clear" w:color="auto" w:fill="D9D9D9" w:themeFill="background1" w:themeFillShade="D9"/>
          </w:tcPr>
          <w:p w:rsidR="00FC1221" w:rsidRPr="00EB1DA3" w:rsidRDefault="00FC1221" w:rsidP="009F3A33">
            <w:pPr>
              <w:rPr>
                <w:rFonts w:cs="Arial"/>
                <w:b/>
              </w:rPr>
            </w:pPr>
            <w:r w:rsidRPr="00EB1DA3">
              <w:rPr>
                <w:rFonts w:cs="Arial"/>
                <w:b/>
              </w:rPr>
              <w:t>Column Name</w:t>
            </w:r>
          </w:p>
        </w:tc>
        <w:tc>
          <w:tcPr>
            <w:tcW w:w="3278" w:type="pct"/>
            <w:shd w:val="clear" w:color="auto" w:fill="D9D9D9" w:themeFill="background1" w:themeFillShade="D9"/>
          </w:tcPr>
          <w:p w:rsidR="00FC1221" w:rsidRPr="00EB1DA3" w:rsidRDefault="00FC1221" w:rsidP="009F3A33">
            <w:pPr>
              <w:rPr>
                <w:rFonts w:cs="Arial"/>
                <w:b/>
              </w:rPr>
            </w:pPr>
            <w:r w:rsidRPr="00EB1DA3">
              <w:rPr>
                <w:rFonts w:cs="Arial"/>
                <w:b/>
              </w:rPr>
              <w:t>Filter Condition</w:t>
            </w:r>
          </w:p>
        </w:tc>
      </w:tr>
      <w:tr w:rsidR="001515AD" w:rsidRPr="00F05FAF" w:rsidTr="00AB35F0">
        <w:trPr>
          <w:trHeight w:val="281"/>
        </w:trPr>
        <w:tc>
          <w:tcPr>
            <w:tcW w:w="1722" w:type="pct"/>
            <w:shd w:val="clear" w:color="auto" w:fill="auto"/>
          </w:tcPr>
          <w:p w:rsidR="001515AD" w:rsidRDefault="001515AD">
            <w:r w:rsidRPr="00455A73">
              <w:rPr>
                <w:rFonts w:cs="Arial"/>
              </w:rPr>
              <w:t>N/A</w:t>
            </w:r>
          </w:p>
        </w:tc>
        <w:tc>
          <w:tcPr>
            <w:tcW w:w="3278" w:type="pct"/>
            <w:shd w:val="clear" w:color="auto" w:fill="auto"/>
          </w:tcPr>
          <w:p w:rsidR="001515AD" w:rsidRDefault="001515AD">
            <w:r w:rsidRPr="00455A73">
              <w:rPr>
                <w:rFonts w:cs="Arial"/>
              </w:rPr>
              <w:t>N/A</w:t>
            </w:r>
          </w:p>
        </w:tc>
      </w:tr>
      <w:tr w:rsidR="001515AD" w:rsidRPr="00F05FAF" w:rsidTr="00AB35F0">
        <w:trPr>
          <w:trHeight w:val="281"/>
        </w:trPr>
        <w:tc>
          <w:tcPr>
            <w:tcW w:w="1722" w:type="pct"/>
            <w:shd w:val="clear" w:color="auto" w:fill="auto"/>
          </w:tcPr>
          <w:p w:rsidR="001515AD" w:rsidRDefault="001515AD">
            <w:r w:rsidRPr="00455A73">
              <w:rPr>
                <w:rFonts w:cs="Arial"/>
              </w:rPr>
              <w:t>N/A</w:t>
            </w:r>
          </w:p>
        </w:tc>
        <w:tc>
          <w:tcPr>
            <w:tcW w:w="3278" w:type="pct"/>
            <w:shd w:val="clear" w:color="auto" w:fill="auto"/>
          </w:tcPr>
          <w:p w:rsidR="001515AD" w:rsidRDefault="001515AD">
            <w:r w:rsidRPr="00455A73">
              <w:rPr>
                <w:rFonts w:cs="Arial"/>
              </w:rPr>
              <w:t>N/A</w:t>
            </w:r>
          </w:p>
        </w:tc>
      </w:tr>
    </w:tbl>
    <w:p w:rsidR="00FC1221" w:rsidRPr="0082785E" w:rsidRDefault="00FC1221" w:rsidP="00FC1221">
      <w:pPr>
        <w:pStyle w:val="Heading2"/>
        <w:numPr>
          <w:ilvl w:val="0"/>
          <w:numId w:val="0"/>
        </w:numPr>
        <w:ind w:left="720"/>
        <w:rPr>
          <w:lang w:eastAsia="hi-IN" w:bidi="hi-IN"/>
        </w:rPr>
      </w:pPr>
    </w:p>
    <w:p w:rsidR="00FC1221" w:rsidRPr="0082785E" w:rsidRDefault="00FC1221" w:rsidP="00FC1221">
      <w:pPr>
        <w:pStyle w:val="Heading2"/>
        <w:rPr>
          <w:lang w:eastAsia="hi-IN" w:bidi="hi-IN"/>
        </w:rPr>
      </w:pPr>
      <w:bookmarkStart w:id="104" w:name="_Toc423403409"/>
      <w:bookmarkStart w:id="105" w:name="_Toc435799629"/>
      <w:r>
        <w:rPr>
          <w:lang w:eastAsia="hi-IN" w:bidi="hi-IN"/>
        </w:rPr>
        <w:t>Interfaces- External</w:t>
      </w:r>
      <w:bookmarkEnd w:id="104"/>
      <w:bookmarkEnd w:id="105"/>
    </w:p>
    <w:p w:rsidR="00FC1221" w:rsidRPr="00F05FAF" w:rsidRDefault="00FC1221" w:rsidP="00FC1221">
      <w:pPr>
        <w:suppressAutoHyphens/>
        <w:spacing w:before="120" w:after="120"/>
        <w:ind w:left="2520"/>
        <w:rPr>
          <w:rFonts w:ascii="Book Antiqua" w:hAnsi="Book Antiqua"/>
          <w:kern w:val="1"/>
          <w:lang w:eastAsia="hi-IN" w:bidi="hi-I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4"/>
        <w:gridCol w:w="2521"/>
        <w:gridCol w:w="2534"/>
        <w:gridCol w:w="2977"/>
      </w:tblGrid>
      <w:tr w:rsidR="00FC1221" w:rsidRPr="00662044" w:rsidTr="00AB35F0">
        <w:trPr>
          <w:trHeight w:val="367"/>
        </w:trPr>
        <w:tc>
          <w:tcPr>
            <w:tcW w:w="1231" w:type="pct"/>
            <w:shd w:val="clear" w:color="auto" w:fill="D9D9D9" w:themeFill="background1" w:themeFillShade="D9"/>
            <w:vAlign w:val="center"/>
          </w:tcPr>
          <w:p w:rsidR="00FC1221" w:rsidRPr="00EB1DA3" w:rsidRDefault="00FC1221" w:rsidP="009F3A33">
            <w:pPr>
              <w:rPr>
                <w:rFonts w:cs="Arial"/>
                <w:b/>
              </w:rPr>
            </w:pPr>
            <w:bookmarkStart w:id="106" w:name="__RefHeading__69_1165727718"/>
            <w:bookmarkEnd w:id="106"/>
            <w:r w:rsidRPr="00EB1DA3">
              <w:rPr>
                <w:rFonts w:cs="Arial"/>
                <w:b/>
              </w:rPr>
              <w:t>Drilldown From Column</w:t>
            </w:r>
          </w:p>
        </w:tc>
        <w:tc>
          <w:tcPr>
            <w:tcW w:w="1183" w:type="pct"/>
            <w:shd w:val="clear" w:color="auto" w:fill="D9D9D9" w:themeFill="background1" w:themeFillShade="D9"/>
            <w:vAlign w:val="center"/>
          </w:tcPr>
          <w:p w:rsidR="00FC1221" w:rsidRPr="00EB1DA3" w:rsidRDefault="00FC1221" w:rsidP="009F3A33">
            <w:pPr>
              <w:rPr>
                <w:rFonts w:cs="Arial"/>
                <w:b/>
              </w:rPr>
            </w:pPr>
            <w:r w:rsidRPr="00EB1DA3">
              <w:rPr>
                <w:rFonts w:cs="Arial"/>
                <w:b/>
              </w:rPr>
              <w:t>Drilldown To Column</w:t>
            </w:r>
          </w:p>
        </w:tc>
        <w:tc>
          <w:tcPr>
            <w:tcW w:w="1189" w:type="pct"/>
            <w:shd w:val="clear" w:color="auto" w:fill="D9D9D9" w:themeFill="background1" w:themeFillShade="D9"/>
            <w:vAlign w:val="center"/>
          </w:tcPr>
          <w:p w:rsidR="00FC1221" w:rsidRPr="00EB1DA3" w:rsidRDefault="00FC1221" w:rsidP="009F3A33">
            <w:pPr>
              <w:rPr>
                <w:rFonts w:cs="Arial"/>
                <w:b/>
              </w:rPr>
            </w:pPr>
            <w:r w:rsidRPr="00EB1DA3">
              <w:rPr>
                <w:rFonts w:cs="Arial"/>
                <w:b/>
              </w:rPr>
              <w:t>Underlying Hierarchy</w:t>
            </w:r>
          </w:p>
        </w:tc>
        <w:tc>
          <w:tcPr>
            <w:tcW w:w="1398" w:type="pct"/>
            <w:shd w:val="clear" w:color="auto" w:fill="D9D9D9" w:themeFill="background1" w:themeFillShade="D9"/>
            <w:vAlign w:val="center"/>
          </w:tcPr>
          <w:p w:rsidR="00FC1221" w:rsidRPr="00EB1DA3" w:rsidRDefault="00FC1221" w:rsidP="009F3A33">
            <w:pPr>
              <w:rPr>
                <w:rFonts w:cs="Arial"/>
                <w:b/>
              </w:rPr>
            </w:pPr>
            <w:r w:rsidRPr="00EB1DA3">
              <w:rPr>
                <w:rFonts w:cs="Arial"/>
                <w:b/>
              </w:rPr>
              <w:t>Display Characteristics</w:t>
            </w:r>
          </w:p>
        </w:tc>
      </w:tr>
      <w:tr w:rsidR="009B708E" w:rsidRPr="00F05FAF" w:rsidTr="00AB35F0">
        <w:trPr>
          <w:trHeight w:val="148"/>
        </w:trPr>
        <w:tc>
          <w:tcPr>
            <w:tcW w:w="1231"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1183"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1189"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1398"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r>
    </w:tbl>
    <w:p w:rsidR="00FC1221" w:rsidRPr="00F05FAF" w:rsidRDefault="00FC1221" w:rsidP="00FC1221">
      <w:pPr>
        <w:suppressAutoHyphens/>
        <w:spacing w:after="120"/>
        <w:ind w:right="1440"/>
        <w:rPr>
          <w:rFonts w:cs="Arial"/>
          <w:lang w:val="en-GB" w:eastAsia="ar-SA"/>
        </w:rPr>
      </w:pPr>
    </w:p>
    <w:p w:rsidR="00FC1221" w:rsidRPr="00F05FAF" w:rsidRDefault="00FC1221" w:rsidP="00FC1221">
      <w:pPr>
        <w:suppressAutoHyphens/>
        <w:spacing w:after="120"/>
        <w:ind w:right="1440"/>
        <w:rPr>
          <w:rFonts w:cs="Arial"/>
          <w:lang w:val="en-GB" w:eastAsia="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4"/>
        <w:gridCol w:w="1622"/>
        <w:gridCol w:w="3184"/>
        <w:gridCol w:w="3146"/>
      </w:tblGrid>
      <w:tr w:rsidR="00FC1221" w:rsidRPr="00662044" w:rsidTr="00AB35F0">
        <w:trPr>
          <w:trHeight w:val="367"/>
        </w:trPr>
        <w:tc>
          <w:tcPr>
            <w:tcW w:w="1269" w:type="pct"/>
            <w:shd w:val="clear" w:color="auto" w:fill="D9D9D9" w:themeFill="background1" w:themeFillShade="D9"/>
            <w:vAlign w:val="center"/>
          </w:tcPr>
          <w:p w:rsidR="00FC1221" w:rsidRPr="00662044" w:rsidRDefault="00FC1221" w:rsidP="009F3A33">
            <w:pPr>
              <w:rPr>
                <w:rFonts w:cs="Arial"/>
                <w:b/>
              </w:rPr>
            </w:pPr>
            <w:r w:rsidRPr="00662044">
              <w:rPr>
                <w:rFonts w:cs="Arial"/>
                <w:b/>
              </w:rPr>
              <w:t>Navigate From Column</w:t>
            </w:r>
          </w:p>
        </w:tc>
        <w:tc>
          <w:tcPr>
            <w:tcW w:w="761" w:type="pct"/>
            <w:shd w:val="clear" w:color="auto" w:fill="D9D9D9" w:themeFill="background1" w:themeFillShade="D9"/>
            <w:vAlign w:val="center"/>
          </w:tcPr>
          <w:p w:rsidR="00FC1221" w:rsidRPr="00662044" w:rsidRDefault="00FC1221" w:rsidP="009F3A33">
            <w:pPr>
              <w:rPr>
                <w:rFonts w:cs="Arial"/>
                <w:b/>
              </w:rPr>
            </w:pPr>
            <w:r w:rsidRPr="00662044">
              <w:rPr>
                <w:rFonts w:cs="Arial"/>
                <w:b/>
              </w:rPr>
              <w:t>Navigate To</w:t>
            </w:r>
          </w:p>
        </w:tc>
        <w:tc>
          <w:tcPr>
            <w:tcW w:w="1494" w:type="pct"/>
            <w:shd w:val="clear" w:color="auto" w:fill="D9D9D9" w:themeFill="background1" w:themeFillShade="D9"/>
            <w:vAlign w:val="center"/>
          </w:tcPr>
          <w:p w:rsidR="00FC1221" w:rsidRPr="00662044" w:rsidRDefault="00FC1221" w:rsidP="009F3A33">
            <w:pPr>
              <w:rPr>
                <w:rFonts w:cs="Arial"/>
                <w:b/>
              </w:rPr>
            </w:pPr>
            <w:r w:rsidRPr="00662044">
              <w:rPr>
                <w:rFonts w:cs="Arial"/>
                <w:b/>
              </w:rPr>
              <w:t>Pass-through Parameters</w:t>
            </w:r>
          </w:p>
        </w:tc>
        <w:tc>
          <w:tcPr>
            <w:tcW w:w="1476" w:type="pct"/>
            <w:shd w:val="clear" w:color="auto" w:fill="D9D9D9" w:themeFill="background1" w:themeFillShade="D9"/>
            <w:vAlign w:val="center"/>
          </w:tcPr>
          <w:p w:rsidR="00FC1221" w:rsidRPr="00662044" w:rsidRDefault="00FC1221" w:rsidP="009F3A33">
            <w:pPr>
              <w:rPr>
                <w:rFonts w:cs="Arial"/>
                <w:b/>
              </w:rPr>
            </w:pPr>
            <w:r w:rsidRPr="00662044">
              <w:rPr>
                <w:rFonts w:cs="Arial"/>
                <w:b/>
              </w:rPr>
              <w:t>Display Characteristics</w:t>
            </w:r>
          </w:p>
        </w:tc>
      </w:tr>
      <w:tr w:rsidR="009B708E" w:rsidRPr="00F05FAF" w:rsidTr="00AB35F0">
        <w:trPr>
          <w:trHeight w:val="130"/>
        </w:trPr>
        <w:tc>
          <w:tcPr>
            <w:tcW w:w="1269"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761"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1494"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1476"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r>
    </w:tbl>
    <w:p w:rsidR="00FC1221" w:rsidRPr="00F05FAF" w:rsidRDefault="00FC1221" w:rsidP="00FC1221">
      <w:pPr>
        <w:suppressAutoHyphens/>
        <w:spacing w:after="120"/>
        <w:ind w:right="1440"/>
        <w:rPr>
          <w:rFonts w:cs="Arial"/>
          <w:lang w:val="en-GB" w:eastAsia="ar-SA"/>
        </w:rPr>
      </w:pPr>
      <w:r w:rsidRPr="00F05FAF">
        <w:rPr>
          <w:rFonts w:cs="Arial"/>
          <w:lang w:val="en-GB" w:eastAsia="ar-SA"/>
        </w:rPr>
        <w:t xml:space="preserve"> </w:t>
      </w:r>
    </w:p>
    <w:p w:rsidR="00FC1221" w:rsidRDefault="00FC1221" w:rsidP="00FC1221">
      <w:pPr>
        <w:pStyle w:val="Heading2"/>
        <w:rPr>
          <w:lang w:eastAsia="hi-IN" w:bidi="hi-IN"/>
        </w:rPr>
      </w:pPr>
      <w:bookmarkStart w:id="107" w:name="_Toc365550654"/>
      <w:bookmarkStart w:id="108" w:name="_Toc370294248"/>
      <w:bookmarkStart w:id="109" w:name="_Toc423403410"/>
      <w:bookmarkStart w:id="110" w:name="_Toc435799630"/>
      <w:r w:rsidRPr="00F05FAF">
        <w:rPr>
          <w:lang w:eastAsia="hi-IN" w:bidi="hi-IN"/>
        </w:rPr>
        <w:t>Security</w:t>
      </w:r>
      <w:bookmarkEnd w:id="107"/>
      <w:bookmarkEnd w:id="108"/>
      <w:bookmarkEnd w:id="109"/>
      <w:bookmarkEnd w:id="110"/>
    </w:p>
    <w:p w:rsidR="00911F07" w:rsidRPr="0020084D" w:rsidRDefault="0020084D" w:rsidP="00911F07">
      <w:pPr>
        <w:pStyle w:val="BodyText"/>
        <w:rPr>
          <w:b/>
          <w:sz w:val="24"/>
          <w:szCs w:val="24"/>
          <w:u w:val="single"/>
          <w:lang w:eastAsia="hi-IN" w:bidi="hi-IN"/>
        </w:rPr>
      </w:pPr>
      <w:r w:rsidRPr="0020084D">
        <w:rPr>
          <w:b/>
          <w:sz w:val="24"/>
          <w:szCs w:val="24"/>
          <w:u w:val="single"/>
          <w:lang w:eastAsia="hi-IN" w:bidi="hi-IN"/>
        </w:rPr>
        <w:t>Object Level Security</w:t>
      </w:r>
    </w:p>
    <w:p w:rsidR="0020084D" w:rsidRDefault="0020084D" w:rsidP="00911F07">
      <w:pPr>
        <w:pStyle w:val="BodyText"/>
        <w:rPr>
          <w:lang w:eastAsia="hi-IN" w:bidi="hi-IN"/>
        </w:rPr>
      </w:pPr>
    </w:p>
    <w:p w:rsidR="00EA50E3" w:rsidRDefault="00EA50E3" w:rsidP="00911F07">
      <w:pPr>
        <w:pStyle w:val="BodyText"/>
        <w:rPr>
          <w:lang w:eastAsia="hi-IN" w:bidi="hi-IN"/>
        </w:rPr>
      </w:pPr>
      <w:r w:rsidRPr="00EA50E3">
        <w:rPr>
          <w:lang w:eastAsia="hi-IN" w:bidi="hi-IN"/>
        </w:rPr>
        <w:t xml:space="preserve">This </w:t>
      </w:r>
      <w:r>
        <w:rPr>
          <w:lang w:eastAsia="hi-IN" w:bidi="hi-IN"/>
        </w:rPr>
        <w:t>also</w:t>
      </w:r>
      <w:r w:rsidRPr="00EA50E3">
        <w:rPr>
          <w:lang w:eastAsia="hi-IN" w:bidi="hi-IN"/>
        </w:rPr>
        <w:t xml:space="preserve"> involves setting up the User level security at the </w:t>
      </w:r>
      <w:proofErr w:type="spellStart"/>
      <w:r w:rsidRPr="00EA50E3">
        <w:rPr>
          <w:lang w:eastAsia="hi-IN" w:bidi="hi-IN"/>
        </w:rPr>
        <w:t>rpd</w:t>
      </w:r>
      <w:proofErr w:type="spellEnd"/>
      <w:r w:rsidRPr="00EA50E3">
        <w:rPr>
          <w:lang w:eastAsia="hi-IN" w:bidi="hi-IN"/>
        </w:rPr>
        <w:t xml:space="preserve"> level. Any user who is part of </w:t>
      </w:r>
      <w:r>
        <w:rPr>
          <w:lang w:eastAsia="hi-IN" w:bidi="hi-IN"/>
        </w:rPr>
        <w:t xml:space="preserve"> </w:t>
      </w:r>
      <w:r w:rsidRPr="00EA50E3">
        <w:rPr>
          <w:lang w:eastAsia="hi-IN" w:bidi="hi-IN"/>
        </w:rPr>
        <w:t xml:space="preserve">group or is assigned </w:t>
      </w:r>
      <w:r>
        <w:rPr>
          <w:lang w:eastAsia="hi-IN" w:bidi="hi-IN"/>
        </w:rPr>
        <w:t xml:space="preserve"> </w:t>
      </w:r>
      <w:r w:rsidRPr="00EA50E3">
        <w:rPr>
          <w:lang w:eastAsia="hi-IN" w:bidi="hi-IN"/>
        </w:rPr>
        <w:t xml:space="preserve">can access this dashboard. No other user assigned to any other group or any other application role can access </w:t>
      </w:r>
      <w:r>
        <w:rPr>
          <w:lang w:eastAsia="hi-IN" w:bidi="hi-IN"/>
        </w:rPr>
        <w:t>Pre Allocation Subject area.</w:t>
      </w:r>
    </w:p>
    <w:p w:rsidR="00EA50E3" w:rsidRDefault="00EA50E3" w:rsidP="00911F07">
      <w:pPr>
        <w:pStyle w:val="BodyText"/>
        <w:rPr>
          <w:lang w:eastAsia="hi-IN" w:bidi="hi-IN"/>
        </w:rPr>
      </w:pPr>
    </w:p>
    <w:p w:rsidR="00EA50E3" w:rsidRDefault="00EA50E3" w:rsidP="00EA50E3">
      <w:pPr>
        <w:suppressAutoHyphens/>
        <w:spacing w:after="120"/>
        <w:ind w:right="1440"/>
        <w:jc w:val="both"/>
        <w:rPr>
          <w:rFonts w:cs="Arial"/>
          <w:lang w:val="en-GB" w:eastAsia="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3"/>
        <w:gridCol w:w="5533"/>
      </w:tblGrid>
      <w:tr w:rsidR="00EA50E3" w:rsidRPr="00097AC9" w:rsidTr="00AB35F0">
        <w:trPr>
          <w:trHeight w:val="367"/>
        </w:trPr>
        <w:tc>
          <w:tcPr>
            <w:tcW w:w="2404" w:type="pct"/>
            <w:shd w:val="clear" w:color="auto" w:fill="D9D9D9"/>
            <w:vAlign w:val="center"/>
          </w:tcPr>
          <w:p w:rsidR="00EA50E3" w:rsidRPr="00097AC9" w:rsidRDefault="00EA50E3" w:rsidP="00E90185">
            <w:pPr>
              <w:rPr>
                <w:rFonts w:cs="Arial"/>
                <w:b/>
              </w:rPr>
            </w:pPr>
            <w:r>
              <w:rPr>
                <w:rFonts w:cs="Arial"/>
                <w:b/>
              </w:rPr>
              <w:t xml:space="preserve">Group </w:t>
            </w:r>
          </w:p>
        </w:tc>
        <w:tc>
          <w:tcPr>
            <w:tcW w:w="2596" w:type="pct"/>
            <w:shd w:val="clear" w:color="auto" w:fill="D9D9D9"/>
            <w:vAlign w:val="center"/>
          </w:tcPr>
          <w:p w:rsidR="00EA50E3" w:rsidRPr="00097AC9" w:rsidRDefault="00EA50E3" w:rsidP="00E90185">
            <w:pPr>
              <w:rPr>
                <w:rFonts w:cs="Arial"/>
                <w:b/>
              </w:rPr>
            </w:pPr>
            <w:r>
              <w:rPr>
                <w:rFonts w:cs="Arial"/>
                <w:b/>
              </w:rPr>
              <w:t>Application Role</w:t>
            </w:r>
          </w:p>
        </w:tc>
      </w:tr>
      <w:tr w:rsidR="00EA50E3" w:rsidRPr="00097AC9" w:rsidTr="00AB35F0">
        <w:trPr>
          <w:trHeight w:val="148"/>
        </w:trPr>
        <w:tc>
          <w:tcPr>
            <w:tcW w:w="2404" w:type="pct"/>
          </w:tcPr>
          <w:p w:rsidR="00EA50E3" w:rsidRPr="00097AC9" w:rsidRDefault="00EA50E3" w:rsidP="00E90185">
            <w:pPr>
              <w:rPr>
                <w:rFonts w:cs="Arial"/>
              </w:rPr>
            </w:pPr>
            <w:r w:rsidRPr="00DB3701">
              <w:rPr>
                <w:rFonts w:cs="Arial"/>
                <w:lang w:val="en-GB" w:eastAsia="ar-SA"/>
              </w:rPr>
              <w:t>Cigna Pr</w:t>
            </w:r>
            <w:r>
              <w:rPr>
                <w:rFonts w:cs="Arial"/>
                <w:lang w:val="en-GB" w:eastAsia="ar-SA"/>
              </w:rPr>
              <w:t>e-Allocated Expense Analyst</w:t>
            </w:r>
          </w:p>
        </w:tc>
        <w:tc>
          <w:tcPr>
            <w:tcW w:w="2596" w:type="pct"/>
          </w:tcPr>
          <w:p w:rsidR="00EA50E3" w:rsidRPr="00097AC9" w:rsidRDefault="00EA50E3" w:rsidP="00E90185">
            <w:pPr>
              <w:rPr>
                <w:rFonts w:cs="Arial"/>
              </w:rPr>
            </w:pPr>
            <w:r w:rsidRPr="00DB3701">
              <w:rPr>
                <w:rFonts w:cs="Arial"/>
                <w:lang w:val="en-GB" w:eastAsia="ar-SA"/>
              </w:rPr>
              <w:t>Cigna Pre-Allocated Expense Analyst role</w:t>
            </w:r>
          </w:p>
        </w:tc>
      </w:tr>
    </w:tbl>
    <w:p w:rsidR="00EA50E3" w:rsidRPr="00097AC9" w:rsidRDefault="00EA50E3" w:rsidP="00EA50E3">
      <w:pPr>
        <w:suppressAutoHyphens/>
        <w:spacing w:after="120"/>
        <w:ind w:right="1440"/>
        <w:jc w:val="both"/>
        <w:rPr>
          <w:rFonts w:cs="Arial"/>
          <w:lang w:val="en-GB" w:eastAsia="ar-SA"/>
        </w:rPr>
      </w:pPr>
    </w:p>
    <w:p w:rsidR="0020084D" w:rsidRPr="0020084D" w:rsidRDefault="0020084D" w:rsidP="0020084D">
      <w:pPr>
        <w:pStyle w:val="BodyText"/>
        <w:rPr>
          <w:b/>
          <w:sz w:val="24"/>
          <w:szCs w:val="24"/>
          <w:u w:val="single"/>
          <w:lang w:eastAsia="hi-IN" w:bidi="hi-IN"/>
        </w:rPr>
      </w:pPr>
      <w:r>
        <w:rPr>
          <w:b/>
          <w:sz w:val="24"/>
          <w:szCs w:val="24"/>
          <w:u w:val="single"/>
          <w:lang w:eastAsia="hi-IN" w:bidi="hi-IN"/>
        </w:rPr>
        <w:t>Row</w:t>
      </w:r>
      <w:r w:rsidRPr="0020084D">
        <w:rPr>
          <w:b/>
          <w:sz w:val="24"/>
          <w:szCs w:val="24"/>
          <w:u w:val="single"/>
          <w:lang w:eastAsia="hi-IN" w:bidi="hi-IN"/>
        </w:rPr>
        <w:t xml:space="preserve"> Level </w:t>
      </w:r>
      <w:r>
        <w:rPr>
          <w:b/>
          <w:sz w:val="24"/>
          <w:szCs w:val="24"/>
          <w:u w:val="single"/>
          <w:lang w:eastAsia="hi-IN" w:bidi="hi-IN"/>
        </w:rPr>
        <w:t xml:space="preserve"> (Data)</w:t>
      </w:r>
      <w:r w:rsidRPr="0020084D">
        <w:rPr>
          <w:b/>
          <w:sz w:val="24"/>
          <w:szCs w:val="24"/>
          <w:u w:val="single"/>
          <w:lang w:eastAsia="hi-IN" w:bidi="hi-IN"/>
        </w:rPr>
        <w:t>Security</w:t>
      </w:r>
    </w:p>
    <w:p w:rsidR="00EA50E3" w:rsidRDefault="00EA50E3" w:rsidP="00911F07">
      <w:pPr>
        <w:pStyle w:val="BodyText"/>
        <w:rPr>
          <w:lang w:eastAsia="hi-IN" w:bidi="hi-IN"/>
        </w:rPr>
      </w:pPr>
    </w:p>
    <w:p w:rsidR="0020084D" w:rsidRDefault="0020084D" w:rsidP="00911F07">
      <w:pPr>
        <w:pStyle w:val="BodyText"/>
        <w:rPr>
          <w:lang w:eastAsia="hi-IN" w:bidi="hi-IN"/>
        </w:rPr>
      </w:pPr>
      <w:r>
        <w:rPr>
          <w:lang w:eastAsia="hi-IN" w:bidi="hi-IN"/>
        </w:rPr>
        <w:t>This involves changes at both BI and EBS setups.</w:t>
      </w:r>
    </w:p>
    <w:p w:rsidR="0020084D" w:rsidRDefault="0020084D" w:rsidP="00911F07">
      <w:pPr>
        <w:pStyle w:val="BodyText"/>
        <w:rPr>
          <w:lang w:eastAsia="hi-IN" w:bidi="hi-IN"/>
        </w:rPr>
      </w:pPr>
    </w:p>
    <w:p w:rsidR="00911F07" w:rsidRPr="0020084D" w:rsidRDefault="0008053A" w:rsidP="00911F07">
      <w:pPr>
        <w:pStyle w:val="BodyText"/>
        <w:rPr>
          <w:b/>
          <w:lang w:eastAsia="hi-IN" w:bidi="hi-IN"/>
        </w:rPr>
      </w:pPr>
      <w:r w:rsidRPr="0020084D">
        <w:rPr>
          <w:b/>
          <w:lang w:eastAsia="hi-IN" w:bidi="hi-IN"/>
        </w:rPr>
        <w:t>EBS Level Changes:</w:t>
      </w:r>
    </w:p>
    <w:p w:rsidR="0008053A" w:rsidRDefault="0008053A" w:rsidP="00911F07">
      <w:pPr>
        <w:pStyle w:val="BodyText"/>
        <w:rPr>
          <w:lang w:eastAsia="hi-IN" w:bidi="hi-IN"/>
        </w:rPr>
      </w:pPr>
    </w:p>
    <w:p w:rsidR="0008053A" w:rsidRDefault="0008053A" w:rsidP="00911F07">
      <w:pPr>
        <w:pStyle w:val="BodyText"/>
        <w:rPr>
          <w:lang w:eastAsia="hi-IN" w:bidi="hi-IN"/>
        </w:rPr>
      </w:pPr>
      <w:r>
        <w:rPr>
          <w:lang w:eastAsia="hi-IN" w:bidi="hi-IN"/>
        </w:rPr>
        <w:t>A new profile ‘</w:t>
      </w:r>
      <w:r w:rsidRPr="0008053A">
        <w:rPr>
          <w:lang w:eastAsia="hi-IN" w:bidi="hi-IN"/>
        </w:rPr>
        <w:t>XXC_BI_AOR_SECURITY</w:t>
      </w:r>
      <w:r>
        <w:rPr>
          <w:lang w:eastAsia="hi-IN" w:bidi="hi-IN"/>
        </w:rPr>
        <w:t>’ was created at the EBS side with values limited to AOR verticals.</w:t>
      </w:r>
    </w:p>
    <w:p w:rsidR="0008053A" w:rsidRDefault="0008053A" w:rsidP="00911F07">
      <w:pPr>
        <w:pStyle w:val="BodyText"/>
        <w:rPr>
          <w:lang w:eastAsia="hi-IN" w:bidi="hi-IN"/>
        </w:rPr>
      </w:pPr>
      <w:r>
        <w:rPr>
          <w:noProof/>
          <w:lang w:eastAsia="en-US"/>
        </w:rPr>
        <w:lastRenderedPageBreak/>
        <w:drawing>
          <wp:inline distT="0" distB="0" distL="0" distR="0" wp14:anchorId="4F413D80" wp14:editId="14E13B88">
            <wp:extent cx="5943600" cy="4384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384040"/>
                    </a:xfrm>
                    <a:prstGeom prst="rect">
                      <a:avLst/>
                    </a:prstGeom>
                  </pic:spPr>
                </pic:pic>
              </a:graphicData>
            </a:graphic>
          </wp:inline>
        </w:drawing>
      </w:r>
    </w:p>
    <w:p w:rsidR="0008053A" w:rsidRDefault="0008053A" w:rsidP="00911F07">
      <w:pPr>
        <w:pStyle w:val="BodyText"/>
      </w:pPr>
      <w:r>
        <w:t>Custom BI responsibility is created and the above custom profile  set at the responsibility level with an expense center parent value from the pick list. Example shown below</w:t>
      </w:r>
      <w:r w:rsidR="002B7F25">
        <w:t xml:space="preserve"> t</w:t>
      </w:r>
    </w:p>
    <w:p w:rsidR="0008053A" w:rsidRDefault="0008053A" w:rsidP="00911F07">
      <w:pPr>
        <w:pStyle w:val="BodyText"/>
        <w:rPr>
          <w:lang w:eastAsia="hi-IN" w:bidi="hi-IN"/>
        </w:rPr>
      </w:pPr>
    </w:p>
    <w:p w:rsidR="0008053A" w:rsidRDefault="0008053A" w:rsidP="00911F07">
      <w:pPr>
        <w:pStyle w:val="BodyText"/>
        <w:rPr>
          <w:lang w:eastAsia="hi-IN" w:bidi="hi-IN"/>
        </w:rPr>
      </w:pPr>
      <w:r>
        <w:rPr>
          <w:noProof/>
          <w:lang w:eastAsia="en-US"/>
        </w:rPr>
        <w:drawing>
          <wp:inline distT="0" distB="0" distL="0" distR="0" wp14:anchorId="0C2CD7BE" wp14:editId="2F5D3EBC">
            <wp:extent cx="5943600" cy="1577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577340"/>
                    </a:xfrm>
                    <a:prstGeom prst="rect">
                      <a:avLst/>
                    </a:prstGeom>
                  </pic:spPr>
                </pic:pic>
              </a:graphicData>
            </a:graphic>
          </wp:inline>
        </w:drawing>
      </w:r>
    </w:p>
    <w:p w:rsidR="0008053A" w:rsidRDefault="0008053A" w:rsidP="00911F07">
      <w:pPr>
        <w:pStyle w:val="BodyText"/>
      </w:pPr>
      <w:r>
        <w:t>Users are assigned one or more BI AOR Security responsibilities created above thereby defining access rules for a user to expense center parents and the entire children expense center values associated with that hierarchy</w:t>
      </w:r>
    </w:p>
    <w:p w:rsidR="0008053A" w:rsidRDefault="0008053A" w:rsidP="00911F07">
      <w:pPr>
        <w:pStyle w:val="BodyText"/>
      </w:pPr>
    </w:p>
    <w:p w:rsidR="0020084D" w:rsidRDefault="0020084D" w:rsidP="00911F07">
      <w:pPr>
        <w:pStyle w:val="BodyText"/>
      </w:pPr>
    </w:p>
    <w:p w:rsidR="0020084D" w:rsidRDefault="0020084D" w:rsidP="00911F07">
      <w:pPr>
        <w:pStyle w:val="BodyText"/>
      </w:pPr>
    </w:p>
    <w:p w:rsidR="0020084D" w:rsidRDefault="0020084D" w:rsidP="00911F07">
      <w:pPr>
        <w:pStyle w:val="BodyText"/>
      </w:pPr>
    </w:p>
    <w:p w:rsidR="0020084D" w:rsidRDefault="0020084D" w:rsidP="00911F07">
      <w:pPr>
        <w:pStyle w:val="BodyText"/>
      </w:pPr>
    </w:p>
    <w:p w:rsidR="0008053A" w:rsidRPr="0020084D" w:rsidRDefault="0008053A" w:rsidP="0008053A">
      <w:pPr>
        <w:pStyle w:val="BodyText"/>
        <w:rPr>
          <w:b/>
          <w:lang w:eastAsia="hi-IN" w:bidi="hi-IN"/>
        </w:rPr>
      </w:pPr>
      <w:r w:rsidRPr="0020084D">
        <w:rPr>
          <w:b/>
          <w:lang w:eastAsia="hi-IN" w:bidi="hi-IN"/>
        </w:rPr>
        <w:t>BI Security Setup:</w:t>
      </w:r>
    </w:p>
    <w:p w:rsidR="0008053A" w:rsidRDefault="0020084D" w:rsidP="00911F07">
      <w:pPr>
        <w:pStyle w:val="BodyText"/>
        <w:rPr>
          <w:lang w:eastAsia="hi-IN" w:bidi="hi-IN"/>
        </w:rPr>
      </w:pPr>
      <w:r>
        <w:rPr>
          <w:lang w:eastAsia="hi-IN" w:bidi="hi-IN"/>
        </w:rPr>
        <w:t xml:space="preserve">    Involves an IB which pulls the Expense Center </w:t>
      </w:r>
      <w:proofErr w:type="spellStart"/>
      <w:r>
        <w:rPr>
          <w:lang w:eastAsia="hi-IN" w:bidi="hi-IN"/>
        </w:rPr>
        <w:t>Wids</w:t>
      </w:r>
      <w:proofErr w:type="spellEnd"/>
      <w:r>
        <w:rPr>
          <w:lang w:eastAsia="hi-IN" w:bidi="hi-IN"/>
        </w:rPr>
        <w:t xml:space="preserve"> related to the child Expense Centers that are pulled as per the Parent values set up in the EBS profiles. This is then applied as a data filter , whenever any user queries the </w:t>
      </w:r>
      <w:proofErr w:type="spellStart"/>
      <w:r>
        <w:rPr>
          <w:lang w:eastAsia="hi-IN" w:bidi="hi-IN"/>
        </w:rPr>
        <w:t>Preallocation</w:t>
      </w:r>
      <w:proofErr w:type="spellEnd"/>
      <w:r>
        <w:rPr>
          <w:lang w:eastAsia="hi-IN" w:bidi="hi-IN"/>
        </w:rPr>
        <w:t xml:space="preserve"> Logical fact table in the BMM layer.</w:t>
      </w:r>
    </w:p>
    <w:p w:rsidR="0020084D" w:rsidRDefault="0020084D" w:rsidP="00911F07">
      <w:pPr>
        <w:pStyle w:val="BodyText"/>
        <w:rPr>
          <w:lang w:eastAsia="hi-IN" w:bidi="hi-IN"/>
        </w:rPr>
      </w:pPr>
    </w:p>
    <w:p w:rsidR="0008053A" w:rsidRPr="0020084D" w:rsidRDefault="0008053A" w:rsidP="00911F07">
      <w:pPr>
        <w:pStyle w:val="BodyText"/>
        <w:rPr>
          <w:b/>
          <w:lang w:eastAsia="hi-IN" w:bidi="hi-IN"/>
        </w:rPr>
      </w:pPr>
      <w:r w:rsidRPr="0020084D">
        <w:rPr>
          <w:b/>
          <w:lang w:eastAsia="hi-IN" w:bidi="hi-IN"/>
        </w:rPr>
        <w:t>Initialization Block:</w:t>
      </w:r>
    </w:p>
    <w:p w:rsidR="0055304A" w:rsidRPr="0055304A" w:rsidRDefault="0055304A" w:rsidP="00911F07">
      <w:pPr>
        <w:pStyle w:val="BodyText"/>
        <w:rPr>
          <w:sz w:val="22"/>
          <w:szCs w:val="22"/>
          <w:u w:val="single"/>
          <w:lang w:eastAsia="hi-IN" w:bidi="hi-IN"/>
        </w:rPr>
      </w:pPr>
    </w:p>
    <w:p w:rsidR="0008053A" w:rsidRDefault="0020084D" w:rsidP="00911F07">
      <w:pPr>
        <w:pStyle w:val="BodyText"/>
        <w:rPr>
          <w:lang w:eastAsia="hi-IN" w:bidi="hi-IN"/>
        </w:rPr>
      </w:pPr>
      <w:r w:rsidRPr="0020084D">
        <w:rPr>
          <w:b/>
          <w:lang w:eastAsia="hi-IN" w:bidi="hi-IN"/>
        </w:rPr>
        <w:t>Name:</w:t>
      </w:r>
      <w:r>
        <w:rPr>
          <w:lang w:eastAsia="hi-IN" w:bidi="hi-IN"/>
        </w:rPr>
        <w:t xml:space="preserve"> </w:t>
      </w:r>
      <w:r w:rsidR="0008053A" w:rsidRPr="0020084D">
        <w:rPr>
          <w:lang w:eastAsia="hi-IN" w:bidi="hi-IN"/>
        </w:rPr>
        <w:t xml:space="preserve">Cigna AOR Hierarchy Based Security     </w:t>
      </w:r>
    </w:p>
    <w:p w:rsidR="0020084D" w:rsidRPr="0020084D" w:rsidRDefault="0020084D" w:rsidP="00911F07">
      <w:pPr>
        <w:pStyle w:val="BodyText"/>
        <w:rPr>
          <w:lang w:eastAsia="hi-IN" w:bidi="hi-IN"/>
        </w:rPr>
      </w:pPr>
    </w:p>
    <w:tbl>
      <w:tblPr>
        <w:tblW w:w="5000" w:type="pct"/>
        <w:tblLook w:val="04A0" w:firstRow="1" w:lastRow="0" w:firstColumn="1" w:lastColumn="0" w:noHBand="0" w:noVBand="1"/>
      </w:tblPr>
      <w:tblGrid>
        <w:gridCol w:w="4915"/>
        <w:gridCol w:w="5741"/>
      </w:tblGrid>
      <w:tr w:rsidR="0008053A" w:rsidRPr="0008053A" w:rsidTr="00AB35F0">
        <w:trPr>
          <w:trHeight w:val="300"/>
        </w:trPr>
        <w:tc>
          <w:tcPr>
            <w:tcW w:w="2306"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08053A" w:rsidRPr="0008053A" w:rsidRDefault="0008053A" w:rsidP="0008053A">
            <w:pPr>
              <w:jc w:val="center"/>
              <w:rPr>
                <w:rFonts w:ascii="Calibri" w:hAnsi="Calibri" w:cs="Calibri"/>
                <w:b/>
                <w:bCs/>
                <w:color w:val="000000"/>
                <w:sz w:val="22"/>
                <w:szCs w:val="22"/>
                <w:lang w:eastAsia="en-US"/>
              </w:rPr>
            </w:pPr>
            <w:r w:rsidRPr="0008053A">
              <w:rPr>
                <w:rFonts w:ascii="Calibri" w:hAnsi="Calibri" w:cs="Calibri"/>
                <w:b/>
                <w:bCs/>
                <w:color w:val="000000"/>
                <w:sz w:val="22"/>
                <w:szCs w:val="22"/>
                <w:lang w:eastAsia="en-US"/>
              </w:rPr>
              <w:t>Properties</w:t>
            </w:r>
          </w:p>
        </w:tc>
        <w:tc>
          <w:tcPr>
            <w:tcW w:w="2694" w:type="pct"/>
            <w:tcBorders>
              <w:top w:val="single" w:sz="4" w:space="0" w:color="auto"/>
              <w:left w:val="nil"/>
              <w:bottom w:val="single" w:sz="4" w:space="0" w:color="auto"/>
              <w:right w:val="single" w:sz="4" w:space="0" w:color="auto"/>
            </w:tcBorders>
            <w:shd w:val="clear" w:color="000000" w:fill="C5D9F1"/>
            <w:noWrap/>
            <w:vAlign w:val="bottom"/>
            <w:hideMark/>
          </w:tcPr>
          <w:p w:rsidR="0008053A" w:rsidRPr="0008053A" w:rsidRDefault="0008053A" w:rsidP="0008053A">
            <w:pPr>
              <w:jc w:val="center"/>
              <w:rPr>
                <w:rFonts w:ascii="Calibri" w:hAnsi="Calibri" w:cs="Calibri"/>
                <w:b/>
                <w:bCs/>
                <w:color w:val="000000"/>
                <w:sz w:val="22"/>
                <w:szCs w:val="22"/>
                <w:lang w:eastAsia="en-US"/>
              </w:rPr>
            </w:pPr>
            <w:r w:rsidRPr="0008053A">
              <w:rPr>
                <w:rFonts w:ascii="Calibri" w:hAnsi="Calibri" w:cs="Calibri"/>
                <w:b/>
                <w:bCs/>
                <w:color w:val="000000"/>
                <w:sz w:val="22"/>
                <w:szCs w:val="22"/>
                <w:lang w:eastAsia="en-US"/>
              </w:rPr>
              <w:t>Values</w:t>
            </w:r>
          </w:p>
        </w:tc>
      </w:tr>
      <w:tr w:rsidR="0008053A" w:rsidRPr="0008053A" w:rsidTr="00AB35F0">
        <w:trPr>
          <w:trHeight w:val="300"/>
        </w:trPr>
        <w:tc>
          <w:tcPr>
            <w:tcW w:w="2306" w:type="pct"/>
            <w:tcBorders>
              <w:top w:val="nil"/>
              <w:left w:val="single" w:sz="4" w:space="0" w:color="auto"/>
              <w:bottom w:val="single" w:sz="4" w:space="0" w:color="auto"/>
              <w:right w:val="single" w:sz="4" w:space="0" w:color="auto"/>
            </w:tcBorders>
            <w:shd w:val="clear" w:color="auto" w:fill="auto"/>
            <w:noWrap/>
            <w:vAlign w:val="bottom"/>
            <w:hideMark/>
          </w:tcPr>
          <w:p w:rsidR="0008053A" w:rsidRPr="0008053A" w:rsidRDefault="0008053A" w:rsidP="0008053A">
            <w:pPr>
              <w:jc w:val="center"/>
              <w:rPr>
                <w:rFonts w:ascii="Calibri" w:hAnsi="Calibri" w:cs="Calibri"/>
                <w:color w:val="000000"/>
                <w:sz w:val="22"/>
                <w:szCs w:val="22"/>
                <w:lang w:eastAsia="en-US"/>
              </w:rPr>
            </w:pPr>
            <w:r w:rsidRPr="0008053A">
              <w:rPr>
                <w:rFonts w:ascii="Calibri" w:hAnsi="Calibri" w:cs="Calibri"/>
                <w:color w:val="000000"/>
                <w:sz w:val="22"/>
                <w:szCs w:val="22"/>
                <w:lang w:eastAsia="en-US"/>
              </w:rPr>
              <w:t>Disabled</w:t>
            </w:r>
          </w:p>
        </w:tc>
        <w:tc>
          <w:tcPr>
            <w:tcW w:w="2694" w:type="pct"/>
            <w:tcBorders>
              <w:top w:val="nil"/>
              <w:left w:val="nil"/>
              <w:bottom w:val="single" w:sz="4" w:space="0" w:color="auto"/>
              <w:right w:val="single" w:sz="4" w:space="0" w:color="auto"/>
            </w:tcBorders>
            <w:shd w:val="clear" w:color="auto" w:fill="auto"/>
            <w:vAlign w:val="bottom"/>
            <w:hideMark/>
          </w:tcPr>
          <w:p w:rsidR="0008053A" w:rsidRPr="0008053A" w:rsidRDefault="0008053A" w:rsidP="0008053A">
            <w:pPr>
              <w:jc w:val="center"/>
              <w:rPr>
                <w:rFonts w:ascii="Calibri" w:hAnsi="Calibri" w:cs="Calibri"/>
                <w:color w:val="000000"/>
                <w:sz w:val="22"/>
                <w:szCs w:val="22"/>
                <w:lang w:eastAsia="en-US"/>
              </w:rPr>
            </w:pPr>
            <w:r w:rsidRPr="0008053A">
              <w:rPr>
                <w:rFonts w:ascii="Calibri" w:hAnsi="Calibri" w:cs="Calibri"/>
                <w:color w:val="000000"/>
                <w:sz w:val="22"/>
                <w:szCs w:val="22"/>
                <w:lang w:eastAsia="en-US"/>
              </w:rPr>
              <w:t>Unchecked</w:t>
            </w:r>
          </w:p>
        </w:tc>
      </w:tr>
      <w:tr w:rsidR="0008053A" w:rsidRPr="0008053A" w:rsidTr="00AB35F0">
        <w:trPr>
          <w:trHeight w:val="300"/>
        </w:trPr>
        <w:tc>
          <w:tcPr>
            <w:tcW w:w="2306" w:type="pct"/>
            <w:tcBorders>
              <w:top w:val="nil"/>
              <w:left w:val="single" w:sz="4" w:space="0" w:color="auto"/>
              <w:bottom w:val="single" w:sz="4" w:space="0" w:color="auto"/>
              <w:right w:val="single" w:sz="4" w:space="0" w:color="auto"/>
            </w:tcBorders>
            <w:shd w:val="clear" w:color="auto" w:fill="auto"/>
            <w:noWrap/>
            <w:vAlign w:val="bottom"/>
            <w:hideMark/>
          </w:tcPr>
          <w:p w:rsidR="0008053A" w:rsidRPr="0008053A" w:rsidRDefault="0008053A" w:rsidP="0008053A">
            <w:pPr>
              <w:jc w:val="center"/>
              <w:rPr>
                <w:rFonts w:ascii="Calibri" w:hAnsi="Calibri" w:cs="Calibri"/>
                <w:color w:val="000000"/>
                <w:sz w:val="22"/>
                <w:szCs w:val="22"/>
                <w:lang w:eastAsia="en-US"/>
              </w:rPr>
            </w:pPr>
            <w:r w:rsidRPr="0008053A">
              <w:rPr>
                <w:rFonts w:ascii="Calibri" w:hAnsi="Calibri" w:cs="Calibri"/>
                <w:color w:val="000000"/>
                <w:sz w:val="22"/>
                <w:szCs w:val="22"/>
                <w:lang w:eastAsia="en-US"/>
              </w:rPr>
              <w:t>Allow Deferred Execution</w:t>
            </w:r>
          </w:p>
        </w:tc>
        <w:tc>
          <w:tcPr>
            <w:tcW w:w="2694" w:type="pct"/>
            <w:tcBorders>
              <w:top w:val="nil"/>
              <w:left w:val="nil"/>
              <w:bottom w:val="single" w:sz="4" w:space="0" w:color="auto"/>
              <w:right w:val="single" w:sz="4" w:space="0" w:color="auto"/>
            </w:tcBorders>
            <w:shd w:val="clear" w:color="auto" w:fill="auto"/>
            <w:vAlign w:val="bottom"/>
            <w:hideMark/>
          </w:tcPr>
          <w:p w:rsidR="0008053A" w:rsidRPr="0008053A" w:rsidRDefault="0008053A" w:rsidP="0008053A">
            <w:pPr>
              <w:jc w:val="center"/>
              <w:rPr>
                <w:rFonts w:ascii="Calibri" w:hAnsi="Calibri" w:cs="Calibri"/>
                <w:color w:val="000000"/>
                <w:sz w:val="22"/>
                <w:szCs w:val="22"/>
                <w:lang w:eastAsia="en-US"/>
              </w:rPr>
            </w:pPr>
            <w:r w:rsidRPr="0008053A">
              <w:rPr>
                <w:rFonts w:ascii="Calibri" w:hAnsi="Calibri" w:cs="Calibri"/>
                <w:color w:val="000000"/>
                <w:sz w:val="22"/>
                <w:szCs w:val="22"/>
                <w:lang w:eastAsia="en-US"/>
              </w:rPr>
              <w:t>Checked</w:t>
            </w:r>
          </w:p>
        </w:tc>
      </w:tr>
      <w:tr w:rsidR="0008053A" w:rsidRPr="0008053A" w:rsidTr="00AB35F0">
        <w:trPr>
          <w:trHeight w:val="600"/>
        </w:trPr>
        <w:tc>
          <w:tcPr>
            <w:tcW w:w="2306" w:type="pct"/>
            <w:tcBorders>
              <w:top w:val="nil"/>
              <w:left w:val="single" w:sz="4" w:space="0" w:color="auto"/>
              <w:bottom w:val="single" w:sz="4" w:space="0" w:color="auto"/>
              <w:right w:val="single" w:sz="4" w:space="0" w:color="auto"/>
            </w:tcBorders>
            <w:shd w:val="clear" w:color="auto" w:fill="auto"/>
            <w:noWrap/>
            <w:vAlign w:val="bottom"/>
            <w:hideMark/>
          </w:tcPr>
          <w:p w:rsidR="0008053A" w:rsidRPr="0008053A" w:rsidRDefault="0008053A" w:rsidP="0008053A">
            <w:pPr>
              <w:jc w:val="center"/>
              <w:rPr>
                <w:rFonts w:ascii="Calibri" w:hAnsi="Calibri" w:cs="Calibri"/>
                <w:color w:val="000000"/>
                <w:sz w:val="22"/>
                <w:szCs w:val="22"/>
                <w:lang w:eastAsia="en-US"/>
              </w:rPr>
            </w:pPr>
            <w:r w:rsidRPr="0008053A">
              <w:rPr>
                <w:rFonts w:ascii="Calibri" w:hAnsi="Calibri" w:cs="Calibri"/>
                <w:color w:val="000000"/>
                <w:sz w:val="22"/>
                <w:szCs w:val="22"/>
                <w:lang w:eastAsia="en-US"/>
              </w:rPr>
              <w:t>Connection Pool</w:t>
            </w:r>
          </w:p>
        </w:tc>
        <w:tc>
          <w:tcPr>
            <w:tcW w:w="2694" w:type="pct"/>
            <w:tcBorders>
              <w:top w:val="nil"/>
              <w:left w:val="nil"/>
              <w:bottom w:val="single" w:sz="4" w:space="0" w:color="auto"/>
              <w:right w:val="single" w:sz="4" w:space="0" w:color="auto"/>
            </w:tcBorders>
            <w:shd w:val="clear" w:color="auto" w:fill="auto"/>
            <w:vAlign w:val="bottom"/>
            <w:hideMark/>
          </w:tcPr>
          <w:p w:rsidR="0008053A" w:rsidRPr="0008053A" w:rsidRDefault="0008053A" w:rsidP="0008053A">
            <w:pPr>
              <w:jc w:val="center"/>
              <w:rPr>
                <w:rFonts w:ascii="Calibri" w:hAnsi="Calibri" w:cs="Calibri"/>
                <w:color w:val="000000"/>
                <w:sz w:val="22"/>
                <w:szCs w:val="22"/>
                <w:lang w:eastAsia="en-US"/>
              </w:rPr>
            </w:pPr>
            <w:r w:rsidRPr="0008053A">
              <w:rPr>
                <w:rFonts w:ascii="Calibri" w:hAnsi="Calibri" w:cs="Calibri"/>
                <w:color w:val="000000"/>
                <w:sz w:val="22"/>
                <w:szCs w:val="22"/>
                <w:lang w:eastAsia="en-US"/>
              </w:rPr>
              <w:t xml:space="preserve">Oracle Data </w:t>
            </w:r>
            <w:proofErr w:type="spellStart"/>
            <w:r w:rsidRPr="0008053A">
              <w:rPr>
                <w:rFonts w:ascii="Calibri" w:hAnsi="Calibri" w:cs="Calibri"/>
                <w:color w:val="000000"/>
                <w:sz w:val="22"/>
                <w:szCs w:val="22"/>
                <w:lang w:eastAsia="en-US"/>
              </w:rPr>
              <w:t>Warehouse."Oracle</w:t>
            </w:r>
            <w:proofErr w:type="spellEnd"/>
            <w:r w:rsidRPr="0008053A">
              <w:rPr>
                <w:rFonts w:ascii="Calibri" w:hAnsi="Calibri" w:cs="Calibri"/>
                <w:color w:val="000000"/>
                <w:sz w:val="22"/>
                <w:szCs w:val="22"/>
                <w:lang w:eastAsia="en-US"/>
              </w:rPr>
              <w:t xml:space="preserve"> Data Warehouse Repository </w:t>
            </w:r>
            <w:proofErr w:type="spellStart"/>
            <w:r w:rsidRPr="0008053A">
              <w:rPr>
                <w:rFonts w:ascii="Calibri" w:hAnsi="Calibri" w:cs="Calibri"/>
                <w:color w:val="000000"/>
                <w:sz w:val="22"/>
                <w:szCs w:val="22"/>
                <w:lang w:eastAsia="en-US"/>
              </w:rPr>
              <w:t>Initblocks</w:t>
            </w:r>
            <w:proofErr w:type="spellEnd"/>
            <w:r w:rsidRPr="0008053A">
              <w:rPr>
                <w:rFonts w:ascii="Calibri" w:hAnsi="Calibri" w:cs="Calibri"/>
                <w:color w:val="000000"/>
                <w:sz w:val="22"/>
                <w:szCs w:val="22"/>
                <w:lang w:eastAsia="en-US"/>
              </w:rPr>
              <w:t xml:space="preserve"> Connection Pool"</w:t>
            </w:r>
          </w:p>
        </w:tc>
      </w:tr>
      <w:tr w:rsidR="0008053A" w:rsidRPr="0008053A" w:rsidTr="00AB35F0">
        <w:trPr>
          <w:trHeight w:val="8190"/>
        </w:trPr>
        <w:tc>
          <w:tcPr>
            <w:tcW w:w="2306" w:type="pct"/>
            <w:tcBorders>
              <w:top w:val="nil"/>
              <w:left w:val="single" w:sz="4" w:space="0" w:color="auto"/>
              <w:bottom w:val="single" w:sz="4" w:space="0" w:color="auto"/>
              <w:right w:val="single" w:sz="4" w:space="0" w:color="auto"/>
            </w:tcBorders>
            <w:shd w:val="clear" w:color="auto" w:fill="auto"/>
            <w:noWrap/>
            <w:vAlign w:val="bottom"/>
            <w:hideMark/>
          </w:tcPr>
          <w:p w:rsidR="0008053A" w:rsidRPr="0008053A" w:rsidRDefault="0008053A" w:rsidP="0008053A">
            <w:pPr>
              <w:jc w:val="center"/>
              <w:rPr>
                <w:rFonts w:ascii="Calibri" w:hAnsi="Calibri" w:cs="Calibri"/>
                <w:color w:val="000000"/>
                <w:sz w:val="22"/>
                <w:szCs w:val="22"/>
                <w:lang w:eastAsia="en-US"/>
              </w:rPr>
            </w:pPr>
            <w:r w:rsidRPr="0008053A">
              <w:rPr>
                <w:rFonts w:ascii="Calibri" w:hAnsi="Calibri" w:cs="Calibri"/>
                <w:color w:val="000000"/>
                <w:sz w:val="22"/>
                <w:szCs w:val="22"/>
                <w:lang w:eastAsia="en-US"/>
              </w:rPr>
              <w:lastRenderedPageBreak/>
              <w:t>Query</w:t>
            </w:r>
          </w:p>
        </w:tc>
        <w:tc>
          <w:tcPr>
            <w:tcW w:w="2694" w:type="pct"/>
            <w:tcBorders>
              <w:top w:val="nil"/>
              <w:left w:val="nil"/>
              <w:bottom w:val="single" w:sz="4" w:space="0" w:color="auto"/>
              <w:right w:val="single" w:sz="4" w:space="0" w:color="auto"/>
            </w:tcBorders>
            <w:shd w:val="clear" w:color="auto" w:fill="auto"/>
            <w:vAlign w:val="bottom"/>
            <w:hideMark/>
          </w:tcPr>
          <w:p w:rsidR="0008053A" w:rsidRPr="0008053A" w:rsidRDefault="0008053A" w:rsidP="0008053A">
            <w:pPr>
              <w:jc w:val="center"/>
              <w:rPr>
                <w:rFonts w:ascii="Calibri" w:hAnsi="Calibri" w:cs="Calibri"/>
                <w:color w:val="000000"/>
                <w:sz w:val="22"/>
                <w:szCs w:val="22"/>
                <w:lang w:eastAsia="en-US"/>
              </w:rPr>
            </w:pPr>
            <w:r w:rsidRPr="0008053A">
              <w:rPr>
                <w:rFonts w:ascii="Calibri" w:hAnsi="Calibri" w:cs="Calibri"/>
                <w:color w:val="000000"/>
                <w:sz w:val="22"/>
                <w:szCs w:val="22"/>
                <w:lang w:eastAsia="en-US"/>
              </w:rPr>
              <w:t xml:space="preserve"> SELECT DISTINCT 'WC_AOR_EC_SECURITY_DW', Wg5.Gl_Segment_Wid</w:t>
            </w:r>
            <w:r w:rsidRPr="0008053A">
              <w:rPr>
                <w:rFonts w:ascii="Calibri" w:hAnsi="Calibri" w:cs="Calibri"/>
                <w:color w:val="000000"/>
                <w:sz w:val="22"/>
                <w:szCs w:val="22"/>
                <w:lang w:eastAsia="en-US"/>
              </w:rPr>
              <w:br/>
              <w:t xml:space="preserve">     FROM Applsys.Fnd_Profile_Option_Values@Ebs1213.World@Dsn_1 </w:t>
            </w:r>
            <w:proofErr w:type="spellStart"/>
            <w:r w:rsidRPr="0008053A">
              <w:rPr>
                <w:rFonts w:ascii="Calibri" w:hAnsi="Calibri" w:cs="Calibri"/>
                <w:color w:val="000000"/>
                <w:sz w:val="22"/>
                <w:szCs w:val="22"/>
                <w:lang w:eastAsia="en-US"/>
              </w:rPr>
              <w:t>Fpov</w:t>
            </w:r>
            <w:proofErr w:type="spellEnd"/>
            <w:r w:rsidRPr="0008053A">
              <w:rPr>
                <w:rFonts w:ascii="Calibri" w:hAnsi="Calibri" w:cs="Calibri"/>
                <w:color w:val="000000"/>
                <w:sz w:val="22"/>
                <w:szCs w:val="22"/>
                <w:lang w:eastAsia="en-US"/>
              </w:rPr>
              <w:t>, Wc_Gl_Segment5_Dh_Mv_Dist Wg5</w:t>
            </w:r>
            <w:r w:rsidRPr="0008053A">
              <w:rPr>
                <w:rFonts w:ascii="Calibri" w:hAnsi="Calibri" w:cs="Calibri"/>
                <w:color w:val="000000"/>
                <w:sz w:val="22"/>
                <w:szCs w:val="22"/>
                <w:lang w:eastAsia="en-US"/>
              </w:rPr>
              <w:br/>
              <w:t xml:space="preserve">    WHERE </w:t>
            </w:r>
            <w:proofErr w:type="spellStart"/>
            <w:r w:rsidRPr="0008053A">
              <w:rPr>
                <w:rFonts w:ascii="Calibri" w:hAnsi="Calibri" w:cs="Calibri"/>
                <w:color w:val="000000"/>
                <w:sz w:val="22"/>
                <w:szCs w:val="22"/>
                <w:lang w:eastAsia="en-US"/>
              </w:rPr>
              <w:t>Fpov.Application_Id</w:t>
            </w:r>
            <w:proofErr w:type="spellEnd"/>
            <w:r w:rsidRPr="0008053A">
              <w:rPr>
                <w:rFonts w:ascii="Calibri" w:hAnsi="Calibri" w:cs="Calibri"/>
                <w:color w:val="000000"/>
                <w:sz w:val="22"/>
                <w:szCs w:val="22"/>
                <w:lang w:eastAsia="en-US"/>
              </w:rPr>
              <w:t xml:space="preserve"> = 0</w:t>
            </w:r>
            <w:r w:rsidRPr="0008053A">
              <w:rPr>
                <w:rFonts w:ascii="Calibri" w:hAnsi="Calibri" w:cs="Calibri"/>
                <w:color w:val="000000"/>
                <w:sz w:val="22"/>
                <w:szCs w:val="22"/>
                <w:lang w:eastAsia="en-US"/>
              </w:rPr>
              <w:br/>
              <w:t xml:space="preserve">      AND </w:t>
            </w:r>
            <w:proofErr w:type="spellStart"/>
            <w:r w:rsidRPr="0008053A">
              <w:rPr>
                <w:rFonts w:ascii="Calibri" w:hAnsi="Calibri" w:cs="Calibri"/>
                <w:color w:val="000000"/>
                <w:sz w:val="22"/>
                <w:szCs w:val="22"/>
                <w:lang w:eastAsia="en-US"/>
              </w:rPr>
              <w:t>Fpov.Level_Id</w:t>
            </w:r>
            <w:proofErr w:type="spellEnd"/>
            <w:r w:rsidRPr="0008053A">
              <w:rPr>
                <w:rFonts w:ascii="Calibri" w:hAnsi="Calibri" w:cs="Calibri"/>
                <w:color w:val="000000"/>
                <w:sz w:val="22"/>
                <w:szCs w:val="22"/>
                <w:lang w:eastAsia="en-US"/>
              </w:rPr>
              <w:t xml:space="preserve"> = 10003                        -- responsibility level</w:t>
            </w:r>
            <w:r w:rsidRPr="0008053A">
              <w:rPr>
                <w:rFonts w:ascii="Calibri" w:hAnsi="Calibri" w:cs="Calibri"/>
                <w:color w:val="000000"/>
                <w:sz w:val="22"/>
                <w:szCs w:val="22"/>
                <w:lang w:eastAsia="en-US"/>
              </w:rPr>
              <w:br/>
              <w:t xml:space="preserve">      AND EXISTS</w:t>
            </w:r>
            <w:r w:rsidRPr="0008053A">
              <w:rPr>
                <w:rFonts w:ascii="Calibri" w:hAnsi="Calibri" w:cs="Calibri"/>
                <w:color w:val="000000"/>
                <w:sz w:val="22"/>
                <w:szCs w:val="22"/>
                <w:lang w:eastAsia="en-US"/>
              </w:rPr>
              <w:br/>
              <w:t xml:space="preserve">             (   SELECT 1</w:t>
            </w:r>
            <w:r w:rsidRPr="0008053A">
              <w:rPr>
                <w:rFonts w:ascii="Calibri" w:hAnsi="Calibri" w:cs="Calibri"/>
                <w:color w:val="000000"/>
                <w:sz w:val="22"/>
                <w:szCs w:val="22"/>
                <w:lang w:eastAsia="en-US"/>
              </w:rPr>
              <w:br/>
              <w:t xml:space="preserve">                   FROM Apps.Fnd_User_Resp_Groups_all@Ebs1213.World@Dsn_1 Fur, Applsys.Fnd_User@Ebs1213.World@Dsn_1 Fu, Applsys.Fnd_Profile_Options@Ebs1213.World@Dsn_1 </w:t>
            </w:r>
            <w:proofErr w:type="spellStart"/>
            <w:r w:rsidRPr="0008053A">
              <w:rPr>
                <w:rFonts w:ascii="Calibri" w:hAnsi="Calibri" w:cs="Calibri"/>
                <w:color w:val="000000"/>
                <w:sz w:val="22"/>
                <w:szCs w:val="22"/>
                <w:lang w:eastAsia="en-US"/>
              </w:rPr>
              <w:t>Fpo</w:t>
            </w:r>
            <w:proofErr w:type="spellEnd"/>
            <w:r w:rsidRPr="0008053A">
              <w:rPr>
                <w:rFonts w:ascii="Calibri" w:hAnsi="Calibri" w:cs="Calibri"/>
                <w:color w:val="000000"/>
                <w:sz w:val="22"/>
                <w:szCs w:val="22"/>
                <w:lang w:eastAsia="en-US"/>
              </w:rPr>
              <w:br/>
              <w:t xml:space="preserve">                  WHERE </w:t>
            </w:r>
            <w:proofErr w:type="spellStart"/>
            <w:r w:rsidRPr="0008053A">
              <w:rPr>
                <w:rFonts w:ascii="Calibri" w:hAnsi="Calibri" w:cs="Calibri"/>
                <w:color w:val="000000"/>
                <w:sz w:val="22"/>
                <w:szCs w:val="22"/>
                <w:lang w:eastAsia="en-US"/>
              </w:rPr>
              <w:t>Fur.Start_Date</w:t>
            </w:r>
            <w:proofErr w:type="spellEnd"/>
            <w:r w:rsidRPr="0008053A">
              <w:rPr>
                <w:rFonts w:ascii="Calibri" w:hAnsi="Calibri" w:cs="Calibri"/>
                <w:color w:val="000000"/>
                <w:sz w:val="22"/>
                <w:szCs w:val="22"/>
                <w:lang w:eastAsia="en-US"/>
              </w:rPr>
              <w:t xml:space="preserve"> &lt;= TRUNC (SYSDATE)</w:t>
            </w:r>
            <w:r w:rsidRPr="0008053A">
              <w:rPr>
                <w:rFonts w:ascii="Calibri" w:hAnsi="Calibri" w:cs="Calibri"/>
                <w:color w:val="000000"/>
                <w:sz w:val="22"/>
                <w:szCs w:val="22"/>
                <w:lang w:eastAsia="en-US"/>
              </w:rPr>
              <w:br/>
              <w:t xml:space="preserve">                    AND NVL (</w:t>
            </w:r>
            <w:proofErr w:type="spellStart"/>
            <w:r w:rsidRPr="0008053A">
              <w:rPr>
                <w:rFonts w:ascii="Calibri" w:hAnsi="Calibri" w:cs="Calibri"/>
                <w:color w:val="000000"/>
                <w:sz w:val="22"/>
                <w:szCs w:val="22"/>
                <w:lang w:eastAsia="en-US"/>
              </w:rPr>
              <w:t>Fur.End_Date</w:t>
            </w:r>
            <w:proofErr w:type="spellEnd"/>
            <w:r w:rsidRPr="0008053A">
              <w:rPr>
                <w:rFonts w:ascii="Calibri" w:hAnsi="Calibri" w:cs="Calibri"/>
                <w:color w:val="000000"/>
                <w:sz w:val="22"/>
                <w:szCs w:val="22"/>
                <w:lang w:eastAsia="en-US"/>
              </w:rPr>
              <w:t>, SYSDATE) &gt;= TRUNC (SYSDATE)</w:t>
            </w:r>
            <w:r w:rsidRPr="0008053A">
              <w:rPr>
                <w:rFonts w:ascii="Calibri" w:hAnsi="Calibri" w:cs="Calibri"/>
                <w:color w:val="000000"/>
                <w:sz w:val="22"/>
                <w:szCs w:val="22"/>
                <w:lang w:eastAsia="en-US"/>
              </w:rPr>
              <w:br/>
              <w:t xml:space="preserve">                    AND </w:t>
            </w:r>
            <w:proofErr w:type="spellStart"/>
            <w:r w:rsidRPr="0008053A">
              <w:rPr>
                <w:rFonts w:ascii="Calibri" w:hAnsi="Calibri" w:cs="Calibri"/>
                <w:color w:val="000000"/>
                <w:sz w:val="22"/>
                <w:szCs w:val="22"/>
                <w:lang w:eastAsia="en-US"/>
              </w:rPr>
              <w:t>Fur.User_Id</w:t>
            </w:r>
            <w:proofErr w:type="spellEnd"/>
            <w:r w:rsidRPr="0008053A">
              <w:rPr>
                <w:rFonts w:ascii="Calibri" w:hAnsi="Calibri" w:cs="Calibri"/>
                <w:color w:val="000000"/>
                <w:sz w:val="22"/>
                <w:szCs w:val="22"/>
                <w:lang w:eastAsia="en-US"/>
              </w:rPr>
              <w:t xml:space="preserve"> = </w:t>
            </w:r>
            <w:proofErr w:type="spellStart"/>
            <w:r w:rsidRPr="0008053A">
              <w:rPr>
                <w:rFonts w:ascii="Calibri" w:hAnsi="Calibri" w:cs="Calibri"/>
                <w:color w:val="000000"/>
                <w:sz w:val="22"/>
                <w:szCs w:val="22"/>
                <w:lang w:eastAsia="en-US"/>
              </w:rPr>
              <w:t>Fu.User_Id</w:t>
            </w:r>
            <w:proofErr w:type="spellEnd"/>
            <w:r w:rsidRPr="0008053A">
              <w:rPr>
                <w:rFonts w:ascii="Calibri" w:hAnsi="Calibri" w:cs="Calibri"/>
                <w:color w:val="000000"/>
                <w:sz w:val="22"/>
                <w:szCs w:val="22"/>
                <w:lang w:eastAsia="en-US"/>
              </w:rPr>
              <w:br/>
              <w:t xml:space="preserve">                    AND </w:t>
            </w:r>
            <w:proofErr w:type="spellStart"/>
            <w:r w:rsidRPr="0008053A">
              <w:rPr>
                <w:rFonts w:ascii="Calibri" w:hAnsi="Calibri" w:cs="Calibri"/>
                <w:color w:val="000000"/>
                <w:sz w:val="22"/>
                <w:szCs w:val="22"/>
                <w:lang w:eastAsia="en-US"/>
              </w:rPr>
              <w:t>Fu.User_name</w:t>
            </w:r>
            <w:proofErr w:type="spellEnd"/>
            <w:r w:rsidRPr="0008053A">
              <w:rPr>
                <w:rFonts w:ascii="Calibri" w:hAnsi="Calibri" w:cs="Calibri"/>
                <w:color w:val="000000"/>
                <w:sz w:val="22"/>
                <w:szCs w:val="22"/>
                <w:lang w:eastAsia="en-US"/>
              </w:rPr>
              <w:t xml:space="preserve"> ='VALUEOF(NQ_SESSION.USER)'</w:t>
            </w:r>
            <w:r w:rsidRPr="0008053A">
              <w:rPr>
                <w:rFonts w:ascii="Calibri" w:hAnsi="Calibri" w:cs="Calibri"/>
                <w:color w:val="000000"/>
                <w:sz w:val="22"/>
                <w:szCs w:val="22"/>
                <w:lang w:eastAsia="en-US"/>
              </w:rPr>
              <w:br/>
              <w:t xml:space="preserve">                    AND </w:t>
            </w:r>
            <w:proofErr w:type="spellStart"/>
            <w:r w:rsidRPr="0008053A">
              <w:rPr>
                <w:rFonts w:ascii="Calibri" w:hAnsi="Calibri" w:cs="Calibri"/>
                <w:color w:val="000000"/>
                <w:sz w:val="22"/>
                <w:szCs w:val="22"/>
                <w:lang w:eastAsia="en-US"/>
              </w:rPr>
              <w:t>Fpov.Level_Value</w:t>
            </w:r>
            <w:proofErr w:type="spellEnd"/>
            <w:r w:rsidRPr="0008053A">
              <w:rPr>
                <w:rFonts w:ascii="Calibri" w:hAnsi="Calibri" w:cs="Calibri"/>
                <w:color w:val="000000"/>
                <w:sz w:val="22"/>
                <w:szCs w:val="22"/>
                <w:lang w:eastAsia="en-US"/>
              </w:rPr>
              <w:t xml:space="preserve"> = </w:t>
            </w:r>
            <w:proofErr w:type="spellStart"/>
            <w:r w:rsidRPr="0008053A">
              <w:rPr>
                <w:rFonts w:ascii="Calibri" w:hAnsi="Calibri" w:cs="Calibri"/>
                <w:color w:val="000000"/>
                <w:sz w:val="22"/>
                <w:szCs w:val="22"/>
                <w:lang w:eastAsia="en-US"/>
              </w:rPr>
              <w:t>Fur.Responsibility_Id</w:t>
            </w:r>
            <w:proofErr w:type="spellEnd"/>
            <w:r w:rsidRPr="0008053A">
              <w:rPr>
                <w:rFonts w:ascii="Calibri" w:hAnsi="Calibri" w:cs="Calibri"/>
                <w:color w:val="000000"/>
                <w:sz w:val="22"/>
                <w:szCs w:val="22"/>
                <w:lang w:eastAsia="en-US"/>
              </w:rPr>
              <w:br/>
              <w:t xml:space="preserve">                    AND </w:t>
            </w:r>
            <w:proofErr w:type="spellStart"/>
            <w:r w:rsidRPr="0008053A">
              <w:rPr>
                <w:rFonts w:ascii="Calibri" w:hAnsi="Calibri" w:cs="Calibri"/>
                <w:color w:val="000000"/>
                <w:sz w:val="22"/>
                <w:szCs w:val="22"/>
                <w:lang w:eastAsia="en-US"/>
              </w:rPr>
              <w:t>Fpov.Profile_Option_Id</w:t>
            </w:r>
            <w:proofErr w:type="spellEnd"/>
            <w:r w:rsidRPr="0008053A">
              <w:rPr>
                <w:rFonts w:ascii="Calibri" w:hAnsi="Calibri" w:cs="Calibri"/>
                <w:color w:val="000000"/>
                <w:sz w:val="22"/>
                <w:szCs w:val="22"/>
                <w:lang w:eastAsia="en-US"/>
              </w:rPr>
              <w:t xml:space="preserve"> = </w:t>
            </w:r>
            <w:proofErr w:type="spellStart"/>
            <w:r w:rsidRPr="0008053A">
              <w:rPr>
                <w:rFonts w:ascii="Calibri" w:hAnsi="Calibri" w:cs="Calibri"/>
                <w:color w:val="000000"/>
                <w:sz w:val="22"/>
                <w:szCs w:val="22"/>
                <w:lang w:eastAsia="en-US"/>
              </w:rPr>
              <w:t>Fpo.Profile_Option_Id</w:t>
            </w:r>
            <w:proofErr w:type="spellEnd"/>
            <w:r w:rsidRPr="0008053A">
              <w:rPr>
                <w:rFonts w:ascii="Calibri" w:hAnsi="Calibri" w:cs="Calibri"/>
                <w:color w:val="000000"/>
                <w:sz w:val="22"/>
                <w:szCs w:val="22"/>
                <w:lang w:eastAsia="en-US"/>
              </w:rPr>
              <w:br/>
              <w:t xml:space="preserve">                    AND </w:t>
            </w:r>
            <w:proofErr w:type="spellStart"/>
            <w:r w:rsidRPr="0008053A">
              <w:rPr>
                <w:rFonts w:ascii="Calibri" w:hAnsi="Calibri" w:cs="Calibri"/>
                <w:color w:val="000000"/>
                <w:sz w:val="22"/>
                <w:szCs w:val="22"/>
                <w:lang w:eastAsia="en-US"/>
              </w:rPr>
              <w:t>Fpo.Profile_Option_Name</w:t>
            </w:r>
            <w:proofErr w:type="spellEnd"/>
            <w:r w:rsidRPr="0008053A">
              <w:rPr>
                <w:rFonts w:ascii="Calibri" w:hAnsi="Calibri" w:cs="Calibri"/>
                <w:color w:val="000000"/>
                <w:sz w:val="22"/>
                <w:szCs w:val="22"/>
                <w:lang w:eastAsia="en-US"/>
              </w:rPr>
              <w:t xml:space="preserve"> = 'XXC_BI_AOR_SECURITY')</w:t>
            </w:r>
            <w:r w:rsidRPr="0008053A">
              <w:rPr>
                <w:rFonts w:ascii="Calibri" w:hAnsi="Calibri" w:cs="Calibri"/>
                <w:color w:val="000000"/>
                <w:sz w:val="22"/>
                <w:szCs w:val="22"/>
                <w:lang w:eastAsia="en-US"/>
              </w:rPr>
              <w:br/>
              <w:t xml:space="preserve">      AND </w:t>
            </w:r>
            <w:proofErr w:type="spellStart"/>
            <w:r w:rsidRPr="0008053A">
              <w:rPr>
                <w:rFonts w:ascii="Calibri" w:hAnsi="Calibri" w:cs="Calibri"/>
                <w:color w:val="000000"/>
                <w:sz w:val="22"/>
                <w:szCs w:val="22"/>
                <w:lang w:eastAsia="en-US"/>
              </w:rPr>
              <w:t>Fpov.Profile_Option_Value</w:t>
            </w:r>
            <w:proofErr w:type="spellEnd"/>
            <w:r w:rsidRPr="0008053A">
              <w:rPr>
                <w:rFonts w:ascii="Calibri" w:hAnsi="Calibri" w:cs="Calibri"/>
                <w:color w:val="000000"/>
                <w:sz w:val="22"/>
                <w:szCs w:val="22"/>
                <w:lang w:eastAsia="en-US"/>
              </w:rPr>
              <w:t xml:space="preserve"> = Wg5.X_Parent_Code</w:t>
            </w:r>
          </w:p>
        </w:tc>
      </w:tr>
      <w:tr w:rsidR="0008053A" w:rsidRPr="0008053A" w:rsidTr="00AB35F0">
        <w:trPr>
          <w:trHeight w:val="300"/>
        </w:trPr>
        <w:tc>
          <w:tcPr>
            <w:tcW w:w="2306" w:type="pct"/>
            <w:tcBorders>
              <w:top w:val="nil"/>
              <w:left w:val="single" w:sz="4" w:space="0" w:color="auto"/>
              <w:bottom w:val="single" w:sz="4" w:space="0" w:color="auto"/>
              <w:right w:val="single" w:sz="4" w:space="0" w:color="auto"/>
            </w:tcBorders>
            <w:shd w:val="clear" w:color="auto" w:fill="auto"/>
            <w:noWrap/>
            <w:vAlign w:val="bottom"/>
            <w:hideMark/>
          </w:tcPr>
          <w:p w:rsidR="0008053A" w:rsidRPr="0008053A" w:rsidRDefault="0008053A" w:rsidP="0008053A">
            <w:pPr>
              <w:jc w:val="center"/>
              <w:rPr>
                <w:rFonts w:ascii="Calibri" w:hAnsi="Calibri" w:cs="Calibri"/>
                <w:color w:val="000000"/>
                <w:sz w:val="22"/>
                <w:szCs w:val="22"/>
                <w:lang w:eastAsia="en-US"/>
              </w:rPr>
            </w:pPr>
            <w:r w:rsidRPr="0008053A">
              <w:rPr>
                <w:rFonts w:ascii="Calibri" w:hAnsi="Calibri" w:cs="Calibri"/>
                <w:color w:val="000000"/>
                <w:sz w:val="22"/>
                <w:szCs w:val="22"/>
                <w:lang w:eastAsia="en-US"/>
              </w:rPr>
              <w:t>Target</w:t>
            </w:r>
          </w:p>
        </w:tc>
        <w:tc>
          <w:tcPr>
            <w:tcW w:w="2694" w:type="pct"/>
            <w:tcBorders>
              <w:top w:val="nil"/>
              <w:left w:val="nil"/>
              <w:bottom w:val="single" w:sz="4" w:space="0" w:color="auto"/>
              <w:right w:val="single" w:sz="4" w:space="0" w:color="auto"/>
            </w:tcBorders>
            <w:shd w:val="clear" w:color="auto" w:fill="auto"/>
            <w:vAlign w:val="bottom"/>
            <w:hideMark/>
          </w:tcPr>
          <w:p w:rsidR="0008053A" w:rsidRPr="0008053A" w:rsidRDefault="0008053A" w:rsidP="0008053A">
            <w:pPr>
              <w:jc w:val="center"/>
              <w:rPr>
                <w:rFonts w:ascii="Calibri" w:hAnsi="Calibri" w:cs="Calibri"/>
                <w:color w:val="000000"/>
                <w:sz w:val="22"/>
                <w:szCs w:val="22"/>
                <w:lang w:eastAsia="en-US"/>
              </w:rPr>
            </w:pPr>
            <w:r w:rsidRPr="0008053A">
              <w:rPr>
                <w:rFonts w:ascii="Calibri" w:hAnsi="Calibri" w:cs="Calibri"/>
                <w:color w:val="000000"/>
                <w:sz w:val="22"/>
                <w:szCs w:val="22"/>
                <w:lang w:eastAsia="en-US"/>
              </w:rPr>
              <w:t>Row Wise Initialization</w:t>
            </w:r>
          </w:p>
        </w:tc>
      </w:tr>
      <w:tr w:rsidR="0008053A" w:rsidRPr="0008053A" w:rsidTr="00AB35F0">
        <w:trPr>
          <w:trHeight w:val="300"/>
        </w:trPr>
        <w:tc>
          <w:tcPr>
            <w:tcW w:w="2306" w:type="pct"/>
            <w:tcBorders>
              <w:top w:val="nil"/>
              <w:left w:val="single" w:sz="4" w:space="0" w:color="auto"/>
              <w:bottom w:val="single" w:sz="4" w:space="0" w:color="auto"/>
              <w:right w:val="single" w:sz="4" w:space="0" w:color="auto"/>
            </w:tcBorders>
            <w:shd w:val="clear" w:color="auto" w:fill="auto"/>
            <w:noWrap/>
            <w:vAlign w:val="bottom"/>
            <w:hideMark/>
          </w:tcPr>
          <w:p w:rsidR="0008053A" w:rsidRPr="0008053A" w:rsidRDefault="0008053A" w:rsidP="0008053A">
            <w:pPr>
              <w:jc w:val="center"/>
              <w:rPr>
                <w:rFonts w:ascii="Calibri" w:hAnsi="Calibri" w:cs="Calibri"/>
                <w:color w:val="000000"/>
                <w:sz w:val="22"/>
                <w:szCs w:val="22"/>
                <w:lang w:eastAsia="en-US"/>
              </w:rPr>
            </w:pPr>
            <w:r w:rsidRPr="0008053A">
              <w:rPr>
                <w:rFonts w:ascii="Calibri" w:hAnsi="Calibri" w:cs="Calibri"/>
                <w:color w:val="000000"/>
                <w:sz w:val="22"/>
                <w:szCs w:val="22"/>
                <w:lang w:eastAsia="en-US"/>
              </w:rPr>
              <w:t>Execution Precedence</w:t>
            </w:r>
          </w:p>
        </w:tc>
        <w:tc>
          <w:tcPr>
            <w:tcW w:w="2694" w:type="pct"/>
            <w:tcBorders>
              <w:top w:val="nil"/>
              <w:left w:val="nil"/>
              <w:bottom w:val="single" w:sz="4" w:space="0" w:color="auto"/>
              <w:right w:val="single" w:sz="4" w:space="0" w:color="auto"/>
            </w:tcBorders>
            <w:shd w:val="clear" w:color="auto" w:fill="auto"/>
            <w:vAlign w:val="bottom"/>
            <w:hideMark/>
          </w:tcPr>
          <w:p w:rsidR="0008053A" w:rsidRPr="0008053A" w:rsidRDefault="0008053A" w:rsidP="0008053A">
            <w:pPr>
              <w:jc w:val="center"/>
              <w:rPr>
                <w:rFonts w:ascii="Calibri" w:hAnsi="Calibri" w:cs="Calibri"/>
                <w:color w:val="000000"/>
                <w:sz w:val="22"/>
                <w:szCs w:val="22"/>
                <w:lang w:eastAsia="en-US"/>
              </w:rPr>
            </w:pPr>
            <w:r w:rsidRPr="0008053A">
              <w:rPr>
                <w:rFonts w:ascii="Calibri" w:hAnsi="Calibri" w:cs="Calibri"/>
                <w:color w:val="000000"/>
                <w:sz w:val="22"/>
                <w:szCs w:val="22"/>
                <w:lang w:eastAsia="en-US"/>
              </w:rPr>
              <w:t>EBS Security Context, EBS Single Sign-On Integration</w:t>
            </w:r>
          </w:p>
        </w:tc>
      </w:tr>
    </w:tbl>
    <w:p w:rsidR="0008053A" w:rsidRDefault="0008053A" w:rsidP="00911F07">
      <w:pPr>
        <w:pStyle w:val="BodyText"/>
        <w:rPr>
          <w:lang w:eastAsia="hi-IN" w:bidi="hi-IN"/>
        </w:rPr>
      </w:pPr>
    </w:p>
    <w:p w:rsidR="00B94E5F" w:rsidRDefault="00B94E5F" w:rsidP="00911F07">
      <w:pPr>
        <w:pStyle w:val="BodyText"/>
        <w:rPr>
          <w:lang w:eastAsia="hi-IN" w:bidi="hi-IN"/>
        </w:rPr>
      </w:pPr>
    </w:p>
    <w:p w:rsidR="00B94E5F" w:rsidRDefault="00B94E5F" w:rsidP="00911F07">
      <w:pPr>
        <w:pStyle w:val="BodyText"/>
        <w:rPr>
          <w:lang w:eastAsia="hi-IN" w:bidi="hi-IN"/>
        </w:rPr>
      </w:pPr>
    </w:p>
    <w:p w:rsidR="0055304A" w:rsidRDefault="0055304A" w:rsidP="0055304A">
      <w:pPr>
        <w:pStyle w:val="BodyText"/>
        <w:rPr>
          <w:sz w:val="22"/>
          <w:szCs w:val="22"/>
          <w:u w:val="single"/>
          <w:lang w:eastAsia="hi-IN" w:bidi="hi-IN"/>
        </w:rPr>
      </w:pPr>
      <w:r>
        <w:rPr>
          <w:sz w:val="22"/>
          <w:szCs w:val="22"/>
          <w:u w:val="single"/>
          <w:lang w:eastAsia="hi-IN" w:bidi="hi-IN"/>
        </w:rPr>
        <w:t>Variable</w:t>
      </w:r>
      <w:r w:rsidRPr="0055304A">
        <w:rPr>
          <w:sz w:val="22"/>
          <w:szCs w:val="22"/>
          <w:u w:val="single"/>
          <w:lang w:eastAsia="hi-IN" w:bidi="hi-IN"/>
        </w:rPr>
        <w:t>:</w:t>
      </w:r>
    </w:p>
    <w:p w:rsidR="00B94E5F" w:rsidRDefault="00B94E5F" w:rsidP="00911F07">
      <w:pPr>
        <w:pStyle w:val="BodyText"/>
        <w:rPr>
          <w:lang w:eastAsia="hi-IN" w:bidi="hi-IN"/>
        </w:rPr>
      </w:pPr>
    </w:p>
    <w:tbl>
      <w:tblPr>
        <w:tblW w:w="5000" w:type="pct"/>
        <w:tblLook w:val="04A0" w:firstRow="1" w:lastRow="0" w:firstColumn="1" w:lastColumn="0" w:noHBand="0" w:noVBand="1"/>
      </w:tblPr>
      <w:tblGrid>
        <w:gridCol w:w="4145"/>
        <w:gridCol w:w="6511"/>
      </w:tblGrid>
      <w:tr w:rsidR="00B94E5F" w:rsidRPr="00B94E5F" w:rsidTr="00AB35F0">
        <w:trPr>
          <w:trHeight w:val="300"/>
        </w:trPr>
        <w:tc>
          <w:tcPr>
            <w:tcW w:w="1945"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94E5F" w:rsidRPr="00B94E5F" w:rsidRDefault="00B94E5F" w:rsidP="00B94E5F">
            <w:pPr>
              <w:rPr>
                <w:rFonts w:ascii="Calibri" w:hAnsi="Calibri" w:cs="Calibri"/>
                <w:color w:val="000000"/>
                <w:sz w:val="22"/>
                <w:szCs w:val="22"/>
                <w:lang w:eastAsia="en-US"/>
              </w:rPr>
            </w:pPr>
            <w:r w:rsidRPr="00B94E5F">
              <w:rPr>
                <w:rFonts w:ascii="Calibri" w:hAnsi="Calibri" w:cs="Calibri"/>
                <w:color w:val="000000"/>
                <w:sz w:val="22"/>
                <w:szCs w:val="22"/>
                <w:lang w:eastAsia="en-US"/>
              </w:rPr>
              <w:t>Name</w:t>
            </w:r>
          </w:p>
        </w:tc>
        <w:tc>
          <w:tcPr>
            <w:tcW w:w="3055" w:type="pct"/>
            <w:tcBorders>
              <w:top w:val="single" w:sz="4" w:space="0" w:color="auto"/>
              <w:left w:val="nil"/>
              <w:bottom w:val="single" w:sz="4" w:space="0" w:color="auto"/>
              <w:right w:val="single" w:sz="4" w:space="0" w:color="auto"/>
            </w:tcBorders>
            <w:shd w:val="clear" w:color="auto" w:fill="auto"/>
            <w:noWrap/>
            <w:vAlign w:val="bottom"/>
            <w:hideMark/>
          </w:tcPr>
          <w:p w:rsidR="00B94E5F" w:rsidRPr="00B94E5F" w:rsidRDefault="00B94E5F" w:rsidP="00B94E5F">
            <w:pPr>
              <w:rPr>
                <w:rFonts w:ascii="Calibri" w:hAnsi="Calibri" w:cs="Calibri"/>
                <w:color w:val="000000"/>
                <w:sz w:val="22"/>
                <w:szCs w:val="22"/>
                <w:lang w:eastAsia="en-US"/>
              </w:rPr>
            </w:pPr>
            <w:r w:rsidRPr="00B94E5F">
              <w:rPr>
                <w:rFonts w:ascii="Calibri" w:hAnsi="Calibri" w:cs="Calibri"/>
                <w:color w:val="000000"/>
                <w:sz w:val="22"/>
                <w:szCs w:val="22"/>
                <w:lang w:eastAsia="en-US"/>
              </w:rPr>
              <w:t>WC_AOR_EC_SECURITY_DW</w:t>
            </w:r>
          </w:p>
        </w:tc>
      </w:tr>
      <w:tr w:rsidR="00B94E5F" w:rsidRPr="00B94E5F" w:rsidTr="00AB35F0">
        <w:trPr>
          <w:trHeight w:val="300"/>
        </w:trPr>
        <w:tc>
          <w:tcPr>
            <w:tcW w:w="1945" w:type="pct"/>
            <w:tcBorders>
              <w:top w:val="nil"/>
              <w:left w:val="single" w:sz="4" w:space="0" w:color="auto"/>
              <w:bottom w:val="single" w:sz="4" w:space="0" w:color="auto"/>
              <w:right w:val="single" w:sz="4" w:space="0" w:color="auto"/>
            </w:tcBorders>
            <w:shd w:val="clear" w:color="000000" w:fill="D9D9D9"/>
            <w:noWrap/>
            <w:vAlign w:val="bottom"/>
            <w:hideMark/>
          </w:tcPr>
          <w:p w:rsidR="00B94E5F" w:rsidRPr="00B94E5F" w:rsidRDefault="00B94E5F" w:rsidP="00B94E5F">
            <w:pPr>
              <w:rPr>
                <w:rFonts w:ascii="Calibri" w:hAnsi="Calibri" w:cs="Calibri"/>
                <w:color w:val="000000"/>
                <w:sz w:val="22"/>
                <w:szCs w:val="22"/>
                <w:lang w:eastAsia="en-US"/>
              </w:rPr>
            </w:pPr>
            <w:r w:rsidRPr="00B94E5F">
              <w:rPr>
                <w:rFonts w:ascii="Calibri" w:hAnsi="Calibri" w:cs="Calibri"/>
                <w:color w:val="000000"/>
                <w:sz w:val="22"/>
                <w:szCs w:val="22"/>
                <w:lang w:eastAsia="en-US"/>
              </w:rPr>
              <w:t>Default Value</w:t>
            </w:r>
          </w:p>
        </w:tc>
        <w:tc>
          <w:tcPr>
            <w:tcW w:w="3055" w:type="pct"/>
            <w:tcBorders>
              <w:top w:val="nil"/>
              <w:left w:val="nil"/>
              <w:bottom w:val="single" w:sz="4" w:space="0" w:color="auto"/>
              <w:right w:val="single" w:sz="4" w:space="0" w:color="auto"/>
            </w:tcBorders>
            <w:shd w:val="clear" w:color="auto" w:fill="auto"/>
            <w:noWrap/>
            <w:vAlign w:val="bottom"/>
            <w:hideMark/>
          </w:tcPr>
          <w:p w:rsidR="00B94E5F" w:rsidRPr="00B94E5F" w:rsidRDefault="00B94E5F" w:rsidP="00B94E5F">
            <w:pPr>
              <w:rPr>
                <w:rFonts w:ascii="Calibri" w:hAnsi="Calibri" w:cs="Calibri"/>
                <w:color w:val="000000"/>
                <w:sz w:val="22"/>
                <w:szCs w:val="22"/>
                <w:lang w:eastAsia="en-US"/>
              </w:rPr>
            </w:pPr>
            <w:r w:rsidRPr="00B94E5F">
              <w:rPr>
                <w:rFonts w:ascii="Calibri" w:hAnsi="Calibri" w:cs="Calibri"/>
                <w:color w:val="000000"/>
                <w:sz w:val="22"/>
                <w:szCs w:val="22"/>
                <w:lang w:eastAsia="en-US"/>
              </w:rPr>
              <w:t>‘-4’</w:t>
            </w:r>
          </w:p>
        </w:tc>
      </w:tr>
    </w:tbl>
    <w:p w:rsidR="00B94E5F" w:rsidRDefault="00B94E5F" w:rsidP="00911F07">
      <w:pPr>
        <w:pStyle w:val="BodyText"/>
        <w:rPr>
          <w:lang w:eastAsia="hi-IN" w:bidi="hi-IN"/>
        </w:rPr>
      </w:pPr>
    </w:p>
    <w:p w:rsidR="00B94E5F" w:rsidRDefault="00B94E5F" w:rsidP="00911F07">
      <w:pPr>
        <w:pStyle w:val="BodyText"/>
        <w:rPr>
          <w:lang w:eastAsia="hi-IN" w:bidi="hi-IN"/>
        </w:rPr>
      </w:pPr>
    </w:p>
    <w:p w:rsidR="00B94E5F" w:rsidRDefault="00B94E5F" w:rsidP="00911F07">
      <w:pPr>
        <w:pStyle w:val="BodyText"/>
        <w:rPr>
          <w:lang w:eastAsia="hi-IN" w:bidi="hi-IN"/>
        </w:rPr>
      </w:pPr>
    </w:p>
    <w:p w:rsidR="00B94E5F" w:rsidRDefault="00B94E5F" w:rsidP="00911F07">
      <w:pPr>
        <w:pStyle w:val="BodyText"/>
        <w:rPr>
          <w:lang w:eastAsia="hi-IN" w:bidi="hi-IN"/>
        </w:rPr>
      </w:pPr>
    </w:p>
    <w:p w:rsidR="00B94E5F" w:rsidRDefault="00B94E5F" w:rsidP="00911F07">
      <w:pPr>
        <w:pStyle w:val="BodyText"/>
        <w:rPr>
          <w:lang w:eastAsia="hi-IN" w:bidi="hi-IN"/>
        </w:rPr>
      </w:pPr>
    </w:p>
    <w:p w:rsidR="00B94E5F" w:rsidRDefault="00B94E5F" w:rsidP="00911F07">
      <w:pPr>
        <w:pStyle w:val="BodyText"/>
        <w:rPr>
          <w:lang w:eastAsia="hi-IN" w:bidi="hi-IN"/>
        </w:rPr>
      </w:pPr>
    </w:p>
    <w:p w:rsidR="007C3F55" w:rsidRDefault="00B94E5F" w:rsidP="00911F07">
      <w:pPr>
        <w:pStyle w:val="BodyText"/>
        <w:rPr>
          <w:sz w:val="22"/>
          <w:szCs w:val="22"/>
          <w:u w:val="single"/>
          <w:lang w:eastAsia="hi-IN" w:bidi="hi-IN"/>
        </w:rPr>
      </w:pPr>
      <w:r w:rsidRPr="00B94E5F">
        <w:rPr>
          <w:sz w:val="22"/>
          <w:szCs w:val="22"/>
          <w:u w:val="single"/>
          <w:lang w:eastAsia="hi-IN" w:bidi="hi-IN"/>
        </w:rPr>
        <w:t>Data Filter:</w:t>
      </w:r>
    </w:p>
    <w:p w:rsidR="00B94E5F" w:rsidRDefault="00B94E5F" w:rsidP="00911F07">
      <w:pPr>
        <w:pStyle w:val="BodyText"/>
        <w:rPr>
          <w:sz w:val="22"/>
          <w:szCs w:val="22"/>
          <w:u w:val="single"/>
          <w:lang w:eastAsia="hi-IN" w:bidi="hi-IN"/>
        </w:rPr>
      </w:pPr>
    </w:p>
    <w:tbl>
      <w:tblPr>
        <w:tblW w:w="5000" w:type="pct"/>
        <w:tblLook w:val="04A0" w:firstRow="1" w:lastRow="0" w:firstColumn="1" w:lastColumn="0" w:noHBand="0" w:noVBand="1"/>
      </w:tblPr>
      <w:tblGrid>
        <w:gridCol w:w="4145"/>
        <w:gridCol w:w="6511"/>
      </w:tblGrid>
      <w:tr w:rsidR="00B94E5F" w:rsidRPr="00B94E5F" w:rsidTr="00AB35F0">
        <w:trPr>
          <w:trHeight w:val="300"/>
        </w:trPr>
        <w:tc>
          <w:tcPr>
            <w:tcW w:w="1945"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94E5F" w:rsidRPr="00B94E5F" w:rsidRDefault="00B94E5F" w:rsidP="00B94E5F">
            <w:pPr>
              <w:rPr>
                <w:rFonts w:ascii="Calibri" w:hAnsi="Calibri" w:cs="Calibri"/>
                <w:color w:val="000000"/>
                <w:sz w:val="22"/>
                <w:szCs w:val="22"/>
                <w:lang w:eastAsia="en-US"/>
              </w:rPr>
            </w:pPr>
            <w:r w:rsidRPr="00B94E5F">
              <w:rPr>
                <w:rFonts w:ascii="Calibri" w:hAnsi="Calibri" w:cs="Calibri"/>
                <w:color w:val="000000"/>
                <w:sz w:val="22"/>
                <w:szCs w:val="22"/>
                <w:lang w:eastAsia="en-US"/>
              </w:rPr>
              <w:t>Layer</w:t>
            </w:r>
          </w:p>
        </w:tc>
        <w:tc>
          <w:tcPr>
            <w:tcW w:w="3055" w:type="pct"/>
            <w:tcBorders>
              <w:top w:val="single" w:sz="4" w:space="0" w:color="auto"/>
              <w:left w:val="nil"/>
              <w:bottom w:val="single" w:sz="4" w:space="0" w:color="auto"/>
              <w:right w:val="single" w:sz="4" w:space="0" w:color="auto"/>
            </w:tcBorders>
            <w:shd w:val="clear" w:color="auto" w:fill="auto"/>
            <w:noWrap/>
            <w:vAlign w:val="bottom"/>
            <w:hideMark/>
          </w:tcPr>
          <w:p w:rsidR="00B94E5F" w:rsidRPr="00B94E5F" w:rsidRDefault="00B94E5F" w:rsidP="00B94E5F">
            <w:pPr>
              <w:rPr>
                <w:rFonts w:ascii="Calibri" w:hAnsi="Calibri" w:cs="Calibri"/>
                <w:color w:val="000000"/>
                <w:sz w:val="22"/>
                <w:szCs w:val="22"/>
                <w:lang w:eastAsia="en-US"/>
              </w:rPr>
            </w:pPr>
            <w:r w:rsidRPr="00B94E5F">
              <w:rPr>
                <w:rFonts w:ascii="Calibri" w:hAnsi="Calibri" w:cs="Calibri"/>
                <w:color w:val="000000"/>
                <w:sz w:val="22"/>
                <w:szCs w:val="22"/>
                <w:lang w:eastAsia="en-US"/>
              </w:rPr>
              <w:t>Business Model and Mapping</w:t>
            </w:r>
          </w:p>
        </w:tc>
      </w:tr>
      <w:tr w:rsidR="00B94E5F" w:rsidRPr="00B94E5F" w:rsidTr="00AB35F0">
        <w:trPr>
          <w:trHeight w:val="300"/>
        </w:trPr>
        <w:tc>
          <w:tcPr>
            <w:tcW w:w="1945" w:type="pct"/>
            <w:tcBorders>
              <w:top w:val="nil"/>
              <w:left w:val="single" w:sz="4" w:space="0" w:color="auto"/>
              <w:bottom w:val="single" w:sz="4" w:space="0" w:color="auto"/>
              <w:right w:val="single" w:sz="4" w:space="0" w:color="auto"/>
            </w:tcBorders>
            <w:shd w:val="clear" w:color="000000" w:fill="D9D9D9"/>
            <w:noWrap/>
            <w:vAlign w:val="bottom"/>
            <w:hideMark/>
          </w:tcPr>
          <w:p w:rsidR="00B94E5F" w:rsidRPr="00B94E5F" w:rsidRDefault="00B94E5F" w:rsidP="00B94E5F">
            <w:pPr>
              <w:rPr>
                <w:rFonts w:ascii="Calibri" w:hAnsi="Calibri" w:cs="Calibri"/>
                <w:color w:val="000000"/>
                <w:sz w:val="22"/>
                <w:szCs w:val="22"/>
                <w:lang w:eastAsia="en-US"/>
              </w:rPr>
            </w:pPr>
            <w:r w:rsidRPr="00B94E5F">
              <w:rPr>
                <w:rFonts w:ascii="Calibri" w:hAnsi="Calibri" w:cs="Calibri"/>
                <w:color w:val="000000"/>
                <w:sz w:val="22"/>
                <w:szCs w:val="22"/>
                <w:lang w:eastAsia="en-US"/>
              </w:rPr>
              <w:t>Name</w:t>
            </w:r>
          </w:p>
        </w:tc>
        <w:tc>
          <w:tcPr>
            <w:tcW w:w="3055" w:type="pct"/>
            <w:tcBorders>
              <w:top w:val="nil"/>
              <w:left w:val="nil"/>
              <w:bottom w:val="single" w:sz="4" w:space="0" w:color="auto"/>
              <w:right w:val="single" w:sz="4" w:space="0" w:color="auto"/>
            </w:tcBorders>
            <w:shd w:val="clear" w:color="auto" w:fill="auto"/>
            <w:noWrap/>
            <w:vAlign w:val="bottom"/>
            <w:hideMark/>
          </w:tcPr>
          <w:p w:rsidR="00B94E5F" w:rsidRPr="00B94E5F" w:rsidRDefault="00B94E5F" w:rsidP="00B94E5F">
            <w:pPr>
              <w:rPr>
                <w:rFonts w:ascii="Calibri" w:hAnsi="Calibri" w:cs="Calibri"/>
                <w:color w:val="000000"/>
                <w:sz w:val="22"/>
                <w:szCs w:val="22"/>
                <w:lang w:eastAsia="en-US"/>
              </w:rPr>
            </w:pPr>
            <w:r w:rsidRPr="00B94E5F">
              <w:rPr>
                <w:rFonts w:ascii="Calibri" w:hAnsi="Calibri" w:cs="Calibri"/>
                <w:color w:val="000000"/>
                <w:sz w:val="22"/>
                <w:szCs w:val="22"/>
                <w:lang w:eastAsia="en-US"/>
              </w:rPr>
              <w:t>"</w:t>
            </w:r>
            <w:proofErr w:type="spellStart"/>
            <w:r w:rsidRPr="00B94E5F">
              <w:rPr>
                <w:rFonts w:ascii="Calibri" w:hAnsi="Calibri" w:cs="Calibri"/>
                <w:color w:val="000000"/>
                <w:sz w:val="22"/>
                <w:szCs w:val="22"/>
                <w:lang w:eastAsia="en-US"/>
              </w:rPr>
              <w:t>Core"."Fact</w:t>
            </w:r>
            <w:proofErr w:type="spellEnd"/>
            <w:r w:rsidRPr="00B94E5F">
              <w:rPr>
                <w:rFonts w:ascii="Calibri" w:hAnsi="Calibri" w:cs="Calibri"/>
                <w:color w:val="000000"/>
                <w:sz w:val="22"/>
                <w:szCs w:val="22"/>
                <w:lang w:eastAsia="en-US"/>
              </w:rPr>
              <w:t xml:space="preserve"> - </w:t>
            </w:r>
            <w:proofErr w:type="spellStart"/>
            <w:r w:rsidRPr="00B94E5F">
              <w:rPr>
                <w:rFonts w:ascii="Calibri" w:hAnsi="Calibri" w:cs="Calibri"/>
                <w:color w:val="000000"/>
                <w:sz w:val="22"/>
                <w:szCs w:val="22"/>
                <w:lang w:eastAsia="en-US"/>
              </w:rPr>
              <w:t>Preallocation</w:t>
            </w:r>
            <w:proofErr w:type="spellEnd"/>
            <w:r w:rsidRPr="00B94E5F">
              <w:rPr>
                <w:rFonts w:ascii="Calibri" w:hAnsi="Calibri" w:cs="Calibri"/>
                <w:color w:val="000000"/>
                <w:sz w:val="22"/>
                <w:szCs w:val="22"/>
                <w:lang w:eastAsia="en-US"/>
              </w:rPr>
              <w:t xml:space="preserve"> Expenses"</w:t>
            </w:r>
          </w:p>
        </w:tc>
      </w:tr>
      <w:tr w:rsidR="00B94E5F" w:rsidRPr="00B94E5F" w:rsidTr="00AB35F0">
        <w:trPr>
          <w:trHeight w:val="300"/>
        </w:trPr>
        <w:tc>
          <w:tcPr>
            <w:tcW w:w="1945" w:type="pct"/>
            <w:tcBorders>
              <w:top w:val="nil"/>
              <w:left w:val="single" w:sz="4" w:space="0" w:color="auto"/>
              <w:bottom w:val="single" w:sz="4" w:space="0" w:color="auto"/>
              <w:right w:val="single" w:sz="4" w:space="0" w:color="auto"/>
            </w:tcBorders>
            <w:shd w:val="clear" w:color="000000" w:fill="D9D9D9"/>
            <w:noWrap/>
            <w:vAlign w:val="bottom"/>
            <w:hideMark/>
          </w:tcPr>
          <w:p w:rsidR="00B94E5F" w:rsidRPr="00B94E5F" w:rsidRDefault="00B94E5F" w:rsidP="00B94E5F">
            <w:pPr>
              <w:rPr>
                <w:rFonts w:ascii="Calibri" w:hAnsi="Calibri" w:cs="Calibri"/>
                <w:color w:val="000000"/>
                <w:sz w:val="22"/>
                <w:szCs w:val="22"/>
                <w:lang w:eastAsia="en-US"/>
              </w:rPr>
            </w:pPr>
            <w:r w:rsidRPr="00B94E5F">
              <w:rPr>
                <w:rFonts w:ascii="Calibri" w:hAnsi="Calibri" w:cs="Calibri"/>
                <w:color w:val="000000"/>
                <w:sz w:val="22"/>
                <w:szCs w:val="22"/>
                <w:lang w:eastAsia="en-US"/>
              </w:rPr>
              <w:t>Status</w:t>
            </w:r>
          </w:p>
        </w:tc>
        <w:tc>
          <w:tcPr>
            <w:tcW w:w="3055" w:type="pct"/>
            <w:tcBorders>
              <w:top w:val="nil"/>
              <w:left w:val="nil"/>
              <w:bottom w:val="single" w:sz="4" w:space="0" w:color="auto"/>
              <w:right w:val="single" w:sz="4" w:space="0" w:color="auto"/>
            </w:tcBorders>
            <w:shd w:val="clear" w:color="auto" w:fill="auto"/>
            <w:noWrap/>
            <w:vAlign w:val="bottom"/>
            <w:hideMark/>
          </w:tcPr>
          <w:p w:rsidR="00B94E5F" w:rsidRPr="00B94E5F" w:rsidRDefault="00B94E5F" w:rsidP="00B94E5F">
            <w:pPr>
              <w:rPr>
                <w:rFonts w:ascii="Calibri" w:hAnsi="Calibri" w:cs="Calibri"/>
                <w:color w:val="000000"/>
                <w:sz w:val="22"/>
                <w:szCs w:val="22"/>
                <w:lang w:eastAsia="en-US"/>
              </w:rPr>
            </w:pPr>
            <w:r w:rsidRPr="00B94E5F">
              <w:rPr>
                <w:rFonts w:ascii="Calibri" w:hAnsi="Calibri" w:cs="Calibri"/>
                <w:color w:val="000000"/>
                <w:sz w:val="22"/>
                <w:szCs w:val="22"/>
                <w:lang w:eastAsia="en-US"/>
              </w:rPr>
              <w:t>Enabled</w:t>
            </w:r>
          </w:p>
        </w:tc>
      </w:tr>
      <w:tr w:rsidR="00B94E5F" w:rsidRPr="00B94E5F" w:rsidTr="00AB35F0">
        <w:trPr>
          <w:trHeight w:val="900"/>
        </w:trPr>
        <w:tc>
          <w:tcPr>
            <w:tcW w:w="1945" w:type="pct"/>
            <w:tcBorders>
              <w:top w:val="nil"/>
              <w:left w:val="single" w:sz="4" w:space="0" w:color="auto"/>
              <w:bottom w:val="single" w:sz="4" w:space="0" w:color="auto"/>
              <w:right w:val="single" w:sz="4" w:space="0" w:color="auto"/>
            </w:tcBorders>
            <w:shd w:val="clear" w:color="000000" w:fill="D9D9D9"/>
            <w:noWrap/>
            <w:vAlign w:val="bottom"/>
            <w:hideMark/>
          </w:tcPr>
          <w:p w:rsidR="00B94E5F" w:rsidRPr="00B94E5F" w:rsidRDefault="00B94E5F" w:rsidP="00B94E5F">
            <w:pPr>
              <w:rPr>
                <w:rFonts w:ascii="Calibri" w:hAnsi="Calibri" w:cs="Calibri"/>
                <w:color w:val="000000"/>
                <w:sz w:val="22"/>
                <w:szCs w:val="22"/>
                <w:lang w:eastAsia="en-US"/>
              </w:rPr>
            </w:pPr>
            <w:r w:rsidRPr="00B94E5F">
              <w:rPr>
                <w:rFonts w:ascii="Calibri" w:hAnsi="Calibri" w:cs="Calibri"/>
                <w:color w:val="000000"/>
                <w:sz w:val="22"/>
                <w:szCs w:val="22"/>
                <w:lang w:eastAsia="en-US"/>
              </w:rPr>
              <w:t>Data Filter</w:t>
            </w:r>
          </w:p>
        </w:tc>
        <w:tc>
          <w:tcPr>
            <w:tcW w:w="3055" w:type="pct"/>
            <w:tcBorders>
              <w:top w:val="nil"/>
              <w:left w:val="nil"/>
              <w:bottom w:val="single" w:sz="4" w:space="0" w:color="auto"/>
              <w:right w:val="single" w:sz="4" w:space="0" w:color="auto"/>
            </w:tcBorders>
            <w:shd w:val="clear" w:color="auto" w:fill="auto"/>
            <w:vAlign w:val="bottom"/>
            <w:hideMark/>
          </w:tcPr>
          <w:p w:rsidR="00B94E5F" w:rsidRPr="00B94E5F" w:rsidRDefault="00B94E5F" w:rsidP="00B94E5F">
            <w:pPr>
              <w:rPr>
                <w:rFonts w:ascii="Calibri" w:hAnsi="Calibri" w:cs="Calibri"/>
                <w:color w:val="000000"/>
                <w:sz w:val="22"/>
                <w:szCs w:val="22"/>
                <w:lang w:eastAsia="en-US"/>
              </w:rPr>
            </w:pPr>
            <w:r w:rsidRPr="00B94E5F">
              <w:rPr>
                <w:rFonts w:ascii="Calibri" w:hAnsi="Calibri" w:cs="Calibri"/>
                <w:color w:val="000000"/>
                <w:sz w:val="22"/>
                <w:szCs w:val="22"/>
                <w:lang w:eastAsia="en-US"/>
              </w:rPr>
              <w:t>"</w:t>
            </w:r>
            <w:proofErr w:type="spellStart"/>
            <w:r w:rsidRPr="00B94E5F">
              <w:rPr>
                <w:rFonts w:ascii="Calibri" w:hAnsi="Calibri" w:cs="Calibri"/>
                <w:color w:val="000000"/>
                <w:sz w:val="22"/>
                <w:szCs w:val="22"/>
                <w:lang w:eastAsia="en-US"/>
              </w:rPr>
              <w:t>Core"."Fact</w:t>
            </w:r>
            <w:proofErr w:type="spellEnd"/>
            <w:r w:rsidRPr="00B94E5F">
              <w:rPr>
                <w:rFonts w:ascii="Calibri" w:hAnsi="Calibri" w:cs="Calibri"/>
                <w:color w:val="000000"/>
                <w:sz w:val="22"/>
                <w:szCs w:val="22"/>
                <w:lang w:eastAsia="en-US"/>
              </w:rPr>
              <w:t xml:space="preserve"> - </w:t>
            </w:r>
            <w:proofErr w:type="spellStart"/>
            <w:r w:rsidRPr="00B94E5F">
              <w:rPr>
                <w:rFonts w:ascii="Calibri" w:hAnsi="Calibri" w:cs="Calibri"/>
                <w:color w:val="000000"/>
                <w:sz w:val="22"/>
                <w:szCs w:val="22"/>
                <w:lang w:eastAsia="en-US"/>
              </w:rPr>
              <w:t>Preallocation</w:t>
            </w:r>
            <w:proofErr w:type="spellEnd"/>
            <w:r w:rsidRPr="00B94E5F">
              <w:rPr>
                <w:rFonts w:ascii="Calibri" w:hAnsi="Calibri" w:cs="Calibri"/>
                <w:color w:val="000000"/>
                <w:sz w:val="22"/>
                <w:szCs w:val="22"/>
                <w:lang w:eastAsia="en-US"/>
              </w:rPr>
              <w:t xml:space="preserve"> </w:t>
            </w:r>
            <w:proofErr w:type="spellStart"/>
            <w:r w:rsidRPr="00B94E5F">
              <w:rPr>
                <w:rFonts w:ascii="Calibri" w:hAnsi="Calibri" w:cs="Calibri"/>
                <w:color w:val="000000"/>
                <w:sz w:val="22"/>
                <w:szCs w:val="22"/>
                <w:lang w:eastAsia="en-US"/>
              </w:rPr>
              <w:t>Expenses"."GL</w:t>
            </w:r>
            <w:proofErr w:type="spellEnd"/>
            <w:r w:rsidRPr="00B94E5F">
              <w:rPr>
                <w:rFonts w:ascii="Calibri" w:hAnsi="Calibri" w:cs="Calibri"/>
                <w:color w:val="000000"/>
                <w:sz w:val="22"/>
                <w:szCs w:val="22"/>
                <w:lang w:eastAsia="en-US"/>
              </w:rPr>
              <w:t xml:space="preserve"> Segment5 EC </w:t>
            </w:r>
            <w:proofErr w:type="spellStart"/>
            <w:r w:rsidRPr="00B94E5F">
              <w:rPr>
                <w:rFonts w:ascii="Calibri" w:hAnsi="Calibri" w:cs="Calibri"/>
                <w:color w:val="000000"/>
                <w:sz w:val="22"/>
                <w:szCs w:val="22"/>
                <w:lang w:eastAsia="en-US"/>
              </w:rPr>
              <w:t>Wid</w:t>
            </w:r>
            <w:proofErr w:type="spellEnd"/>
            <w:r w:rsidRPr="00B94E5F">
              <w:rPr>
                <w:rFonts w:ascii="Calibri" w:hAnsi="Calibri" w:cs="Calibri"/>
                <w:color w:val="000000"/>
                <w:sz w:val="22"/>
                <w:szCs w:val="22"/>
                <w:lang w:eastAsia="en-US"/>
              </w:rPr>
              <w:t>" = VALUEOF(NQ_SESSION."WC_AOR_EC_SECURITY_DW")</w:t>
            </w:r>
          </w:p>
        </w:tc>
      </w:tr>
    </w:tbl>
    <w:p w:rsidR="00B94E5F" w:rsidRPr="00B94E5F" w:rsidRDefault="00B94E5F" w:rsidP="00911F07">
      <w:pPr>
        <w:pStyle w:val="BodyText"/>
        <w:rPr>
          <w:sz w:val="22"/>
          <w:szCs w:val="22"/>
          <w:u w:val="single"/>
          <w:lang w:eastAsia="hi-IN" w:bidi="hi-IN"/>
        </w:rPr>
      </w:pPr>
    </w:p>
    <w:p w:rsidR="00FC1221" w:rsidRDefault="00FC1221" w:rsidP="00FC1221">
      <w:pPr>
        <w:pStyle w:val="Heading1"/>
        <w:rPr>
          <w:lang w:eastAsia="hi-IN" w:bidi="hi-IN"/>
        </w:rPr>
      </w:pPr>
      <w:bookmarkStart w:id="111" w:name="_Toc423403411"/>
      <w:bookmarkStart w:id="112" w:name="_Toc435799631"/>
      <w:bookmarkStart w:id="113" w:name="_Toc421205966"/>
      <w:r>
        <w:lastRenderedPageBreak/>
        <w:t>Performance</w:t>
      </w:r>
      <w:bookmarkEnd w:id="111"/>
      <w:bookmarkEnd w:id="112"/>
      <w:r>
        <w:t xml:space="preserve"> </w:t>
      </w:r>
      <w:bookmarkStart w:id="114" w:name="_Toc369549694"/>
      <w:bookmarkStart w:id="115" w:name="_Toc421205968"/>
      <w:bookmarkEnd w:id="113"/>
    </w:p>
    <w:p w:rsidR="00FC1221" w:rsidRPr="009F17BC" w:rsidRDefault="00FC1221" w:rsidP="00FC1221">
      <w:pPr>
        <w:pStyle w:val="Heading2"/>
        <w:rPr>
          <w:lang w:eastAsia="hi-IN" w:bidi="hi-IN"/>
        </w:rPr>
      </w:pPr>
      <w:bookmarkStart w:id="116" w:name="_Toc423403412"/>
      <w:bookmarkStart w:id="117" w:name="_Toc435799632"/>
      <w:r w:rsidRPr="009F17BC">
        <w:rPr>
          <w:lang w:eastAsia="hi-IN" w:bidi="hi-IN"/>
        </w:rPr>
        <w:t>Performance Considerations/</w:t>
      </w:r>
      <w:r w:rsidRPr="00FC1221">
        <w:t>Requirements</w:t>
      </w:r>
      <w:bookmarkEnd w:id="114"/>
      <w:bookmarkEnd w:id="115"/>
      <w:bookmarkEnd w:id="116"/>
      <w:bookmarkEnd w:id="117"/>
    </w:p>
    <w:p w:rsidR="00FC1221" w:rsidRPr="003E3C69" w:rsidRDefault="00FC1221" w:rsidP="00FC1221">
      <w:pPr>
        <w:pStyle w:val="Normal2"/>
        <w:rPr>
          <w:rFonts w:ascii="Century Gothic" w:hAnsi="Century Gothic" w:cs="Arial"/>
          <w:sz w:val="21"/>
          <w:szCs w:val="21"/>
        </w:rPr>
      </w:pPr>
    </w:p>
    <w:p w:rsidR="00FC1221" w:rsidRPr="00D07951" w:rsidRDefault="00D07951" w:rsidP="00D07951">
      <w:pPr>
        <w:jc w:val="both"/>
        <w:rPr>
          <w:rFonts w:cs="Arial"/>
        </w:rPr>
      </w:pPr>
      <w:r w:rsidRPr="00D07951">
        <w:rPr>
          <w:rFonts w:cs="Arial"/>
        </w:rPr>
        <w:t>Any request created using this subject area is supposed to run within 20 minutes. A timeout limit has been set for the Application role ‘</w:t>
      </w:r>
      <w:r w:rsidRPr="00D07951">
        <w:rPr>
          <w:rFonts w:cs="Arial"/>
          <w:lang w:val="en-GB" w:eastAsia="ar-SA"/>
        </w:rPr>
        <w:t>Cigna Pre-Allocated Expense Analyst</w:t>
      </w:r>
      <w:r w:rsidRPr="00D07951">
        <w:rPr>
          <w:rFonts w:cs="Arial"/>
        </w:rPr>
        <w:t>’ for a maximum of 20 minutes.</w:t>
      </w:r>
    </w:p>
    <w:p w:rsidR="00FC1221" w:rsidRPr="009F17BC" w:rsidRDefault="00FC1221" w:rsidP="00FC1221">
      <w:pPr>
        <w:pStyle w:val="Heading2"/>
        <w:rPr>
          <w:lang w:eastAsia="hi-IN" w:bidi="hi-IN"/>
        </w:rPr>
      </w:pPr>
      <w:bookmarkStart w:id="118" w:name="_Toc369549695"/>
      <w:bookmarkStart w:id="119" w:name="_Toc421205969"/>
      <w:bookmarkStart w:id="120" w:name="_Toc423403413"/>
      <w:bookmarkStart w:id="121" w:name="_Toc435799633"/>
      <w:r w:rsidRPr="009F17BC">
        <w:rPr>
          <w:lang w:eastAsia="hi-IN" w:bidi="hi-IN"/>
        </w:rPr>
        <w:t>Stress Test</w:t>
      </w:r>
      <w:bookmarkEnd w:id="118"/>
      <w:bookmarkEnd w:id="119"/>
      <w:bookmarkEnd w:id="120"/>
      <w:bookmarkEnd w:id="121"/>
    </w:p>
    <w:p w:rsidR="00FC1221" w:rsidRPr="009F0D06" w:rsidRDefault="00FC1221" w:rsidP="00FC1221">
      <w:pPr>
        <w:pStyle w:val="Normal2"/>
        <w:ind w:firstLine="630"/>
        <w:jc w:val="both"/>
        <w:rPr>
          <w:rFonts w:ascii="Century Gothic" w:hAnsi="Century Gothic" w:cs="Arial"/>
          <w:sz w:val="20"/>
          <w:szCs w:val="20"/>
        </w:rPr>
      </w:pPr>
      <w:r w:rsidRPr="009F0D06">
        <w:rPr>
          <w:rFonts w:ascii="Century Gothic" w:hAnsi="Century Gothic" w:cs="Arial"/>
          <w:sz w:val="20"/>
          <w:szCs w:val="20"/>
        </w:rPr>
        <w:t>N/A</w:t>
      </w:r>
    </w:p>
    <w:p w:rsidR="00FC1221" w:rsidRDefault="00FC1221" w:rsidP="00FC1221">
      <w:pPr>
        <w:pStyle w:val="Normal2"/>
        <w:rPr>
          <w:rFonts w:ascii="Century Gothic" w:hAnsi="Century Gothic" w:cs="Arial"/>
          <w:sz w:val="21"/>
          <w:szCs w:val="21"/>
        </w:rPr>
      </w:pPr>
    </w:p>
    <w:p w:rsidR="00FC1221" w:rsidRPr="009F17BC" w:rsidRDefault="00FC1221" w:rsidP="00FC1221">
      <w:pPr>
        <w:pStyle w:val="Heading2"/>
        <w:rPr>
          <w:lang w:eastAsia="hi-IN" w:bidi="hi-IN"/>
        </w:rPr>
      </w:pPr>
      <w:bookmarkStart w:id="122" w:name="_Toc369549696"/>
      <w:r w:rsidRPr="009F17BC">
        <w:rPr>
          <w:lang w:eastAsia="hi-IN" w:bidi="hi-IN"/>
        </w:rPr>
        <w:t xml:space="preserve"> </w:t>
      </w:r>
      <w:bookmarkStart w:id="123" w:name="_Toc421205970"/>
      <w:bookmarkStart w:id="124" w:name="_Toc423403414"/>
      <w:bookmarkStart w:id="125" w:name="_Toc435799634"/>
      <w:r w:rsidRPr="009F17BC">
        <w:rPr>
          <w:lang w:eastAsia="hi-IN" w:bidi="hi-IN"/>
        </w:rPr>
        <w:t>Loading Timing/</w:t>
      </w:r>
      <w:r w:rsidRPr="00FC1221">
        <w:t>Benchmarking</w:t>
      </w:r>
      <w:bookmarkEnd w:id="123"/>
      <w:bookmarkEnd w:id="124"/>
      <w:bookmarkEnd w:id="125"/>
      <w:r w:rsidRPr="009F17BC">
        <w:rPr>
          <w:lang w:eastAsia="hi-IN" w:bidi="hi-IN"/>
        </w:rPr>
        <w:t xml:space="preserve"> </w:t>
      </w:r>
      <w:bookmarkEnd w:id="122"/>
    </w:p>
    <w:p w:rsidR="00FC1221" w:rsidRDefault="00FC1221" w:rsidP="00FC1221">
      <w:pPr>
        <w:rPr>
          <w:noProof/>
        </w:rPr>
      </w:pPr>
      <w:bookmarkStart w:id="126" w:name="_Toc365550656"/>
      <w:bookmarkStart w:id="127" w:name="_Toc370294250"/>
    </w:p>
    <w:p w:rsidR="00FC1221" w:rsidRDefault="00FC1221" w:rsidP="00FC1221">
      <w:pPr>
        <w:pStyle w:val="Heading1"/>
      </w:pPr>
      <w:bookmarkStart w:id="128" w:name="__RefHeading__77_1165727718"/>
      <w:bookmarkStart w:id="129" w:name="_Toc137016362"/>
      <w:bookmarkStart w:id="130" w:name="_Toc422312738"/>
      <w:bookmarkStart w:id="131" w:name="_Toc423403416"/>
      <w:bookmarkStart w:id="132" w:name="_Toc435799635"/>
      <w:bookmarkEnd w:id="126"/>
      <w:bookmarkEnd w:id="127"/>
      <w:bookmarkEnd w:id="128"/>
      <w:r>
        <w:lastRenderedPageBreak/>
        <w:t xml:space="preserve">Open and Closed </w:t>
      </w:r>
      <w:r w:rsidRPr="00FC1221">
        <w:t>Issues</w:t>
      </w:r>
      <w:bookmarkEnd w:id="129"/>
      <w:bookmarkEnd w:id="130"/>
      <w:bookmarkEnd w:id="131"/>
      <w:bookmarkEnd w:id="132"/>
    </w:p>
    <w:p w:rsidR="00FC1221" w:rsidRDefault="00FC1221" w:rsidP="00D7696E">
      <w:pPr>
        <w:pStyle w:val="Note"/>
        <w:numPr>
          <w:ilvl w:val="0"/>
          <w:numId w:val="12"/>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rsidR="00FC1221" w:rsidRDefault="00FC1221" w:rsidP="00FC1221">
      <w:pPr>
        <w:pStyle w:val="Heading2"/>
        <w:rPr>
          <w:lang w:eastAsia="hi-IN" w:bidi="hi-IN"/>
        </w:rPr>
      </w:pPr>
      <w:bookmarkStart w:id="133" w:name="_Toc137016363"/>
      <w:bookmarkStart w:id="134" w:name="_Toc422312739"/>
      <w:bookmarkStart w:id="135" w:name="_Toc423403417"/>
      <w:bookmarkStart w:id="136" w:name="_Toc435799636"/>
      <w:r>
        <w:rPr>
          <w:lang w:eastAsia="hi-IN" w:bidi="hi-IN"/>
        </w:rPr>
        <w:t>Open Issues</w:t>
      </w:r>
      <w:bookmarkEnd w:id="133"/>
      <w:bookmarkEnd w:id="134"/>
      <w:bookmarkEnd w:id="135"/>
      <w:bookmarkEnd w:id="136"/>
    </w:p>
    <w:p w:rsidR="00FC1221" w:rsidRDefault="00FC1221" w:rsidP="00FC122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CellMar>
          <w:left w:w="72" w:type="dxa"/>
          <w:right w:w="72" w:type="dxa"/>
        </w:tblCellMar>
        <w:tblLook w:val="0000" w:firstRow="0" w:lastRow="0" w:firstColumn="0" w:lastColumn="0" w:noHBand="0" w:noVBand="0"/>
      </w:tblPr>
      <w:tblGrid>
        <w:gridCol w:w="898"/>
        <w:gridCol w:w="2176"/>
        <w:gridCol w:w="2870"/>
        <w:gridCol w:w="1668"/>
        <w:gridCol w:w="1291"/>
        <w:gridCol w:w="1681"/>
      </w:tblGrid>
      <w:tr w:rsidR="00FC1221" w:rsidRPr="00662044" w:rsidTr="00AB35F0">
        <w:trPr>
          <w:tblHeader/>
        </w:trPr>
        <w:tc>
          <w:tcPr>
            <w:tcW w:w="424" w:type="pct"/>
            <w:shd w:val="clear" w:color="auto" w:fill="D9D9D9" w:themeFill="background1" w:themeFillShade="D9"/>
          </w:tcPr>
          <w:p w:rsidR="00FC1221" w:rsidRPr="00662044" w:rsidRDefault="00FC1221" w:rsidP="009F3A33">
            <w:pPr>
              <w:rPr>
                <w:rFonts w:cs="Arial"/>
                <w:b/>
              </w:rPr>
            </w:pPr>
            <w:r w:rsidRPr="00662044">
              <w:rPr>
                <w:rFonts w:cs="Arial"/>
                <w:b/>
              </w:rPr>
              <w:t>ID</w:t>
            </w:r>
          </w:p>
        </w:tc>
        <w:tc>
          <w:tcPr>
            <w:tcW w:w="1028" w:type="pct"/>
            <w:shd w:val="clear" w:color="auto" w:fill="D9D9D9" w:themeFill="background1" w:themeFillShade="D9"/>
          </w:tcPr>
          <w:p w:rsidR="00FC1221" w:rsidRPr="00662044" w:rsidRDefault="00FC1221" w:rsidP="009F3A33">
            <w:pPr>
              <w:rPr>
                <w:rFonts w:cs="Arial"/>
                <w:b/>
              </w:rPr>
            </w:pPr>
            <w:r w:rsidRPr="00662044">
              <w:rPr>
                <w:rFonts w:cs="Arial"/>
                <w:b/>
              </w:rPr>
              <w:t>Issue</w:t>
            </w:r>
          </w:p>
        </w:tc>
        <w:tc>
          <w:tcPr>
            <w:tcW w:w="1356" w:type="pct"/>
            <w:shd w:val="clear" w:color="auto" w:fill="D9D9D9" w:themeFill="background1" w:themeFillShade="D9"/>
          </w:tcPr>
          <w:p w:rsidR="00FC1221" w:rsidRPr="00662044" w:rsidRDefault="00FC1221" w:rsidP="009F3A33">
            <w:pPr>
              <w:rPr>
                <w:rFonts w:cs="Arial"/>
                <w:b/>
              </w:rPr>
            </w:pPr>
            <w:r w:rsidRPr="00662044">
              <w:rPr>
                <w:rFonts w:cs="Arial"/>
                <w:b/>
              </w:rPr>
              <w:t>Resolution</w:t>
            </w:r>
          </w:p>
        </w:tc>
        <w:tc>
          <w:tcPr>
            <w:tcW w:w="788" w:type="pct"/>
            <w:shd w:val="clear" w:color="auto" w:fill="D9D9D9" w:themeFill="background1" w:themeFillShade="D9"/>
          </w:tcPr>
          <w:p w:rsidR="00FC1221" w:rsidRPr="00662044" w:rsidRDefault="00FC1221" w:rsidP="009F3A33">
            <w:pPr>
              <w:rPr>
                <w:rFonts w:cs="Arial"/>
                <w:b/>
              </w:rPr>
            </w:pPr>
            <w:r w:rsidRPr="00662044">
              <w:rPr>
                <w:rFonts w:cs="Arial"/>
                <w:b/>
              </w:rPr>
              <w:t>Responsibility</w:t>
            </w:r>
          </w:p>
        </w:tc>
        <w:tc>
          <w:tcPr>
            <w:tcW w:w="610" w:type="pct"/>
            <w:shd w:val="clear" w:color="auto" w:fill="D9D9D9" w:themeFill="background1" w:themeFillShade="D9"/>
          </w:tcPr>
          <w:p w:rsidR="00FC1221" w:rsidRPr="00662044" w:rsidRDefault="00FC1221" w:rsidP="009F3A33">
            <w:pPr>
              <w:rPr>
                <w:rFonts w:cs="Arial"/>
                <w:b/>
              </w:rPr>
            </w:pPr>
            <w:r w:rsidRPr="00662044">
              <w:rPr>
                <w:rFonts w:cs="Arial"/>
                <w:b/>
              </w:rPr>
              <w:t>Target Date</w:t>
            </w:r>
          </w:p>
        </w:tc>
        <w:tc>
          <w:tcPr>
            <w:tcW w:w="795" w:type="pct"/>
            <w:shd w:val="clear" w:color="auto" w:fill="D9D9D9" w:themeFill="background1" w:themeFillShade="D9"/>
          </w:tcPr>
          <w:p w:rsidR="00FC1221" w:rsidRPr="00662044" w:rsidRDefault="00FC1221" w:rsidP="009F3A33">
            <w:pPr>
              <w:rPr>
                <w:rFonts w:cs="Arial"/>
                <w:b/>
              </w:rPr>
            </w:pPr>
            <w:r w:rsidRPr="00662044">
              <w:rPr>
                <w:rFonts w:cs="Arial"/>
                <w:b/>
              </w:rPr>
              <w:t>Impact Date</w:t>
            </w:r>
          </w:p>
        </w:tc>
      </w:tr>
      <w:tr w:rsidR="009B708E" w:rsidTr="00AB35F0">
        <w:tc>
          <w:tcPr>
            <w:tcW w:w="424" w:type="pct"/>
            <w:shd w:val="clear" w:color="000000" w:fill="FFFFFF"/>
          </w:tcPr>
          <w:p w:rsidR="009B708E" w:rsidRDefault="009B708E" w:rsidP="009F3A33">
            <w:pPr>
              <w:pStyle w:val="TableText"/>
              <w:rPr>
                <w:color w:val="000000"/>
              </w:rPr>
            </w:pPr>
            <w:r>
              <w:rPr>
                <w:color w:val="000000"/>
              </w:rPr>
              <w:t>1</w:t>
            </w:r>
          </w:p>
        </w:tc>
        <w:tc>
          <w:tcPr>
            <w:tcW w:w="1028" w:type="pct"/>
            <w:shd w:val="clear" w:color="000000" w:fill="FFFFFF"/>
          </w:tcPr>
          <w:p w:rsidR="009B708E" w:rsidRPr="00A6586B" w:rsidRDefault="009B708E" w:rsidP="00E90185">
            <w:pPr>
              <w:rPr>
                <w:rFonts w:ascii="Times New Roman" w:hAnsi="Times New Roman"/>
              </w:rPr>
            </w:pPr>
            <w:r>
              <w:rPr>
                <w:rFonts w:ascii="Times New Roman" w:hAnsi="Times New Roman"/>
              </w:rPr>
              <w:t>N/A</w:t>
            </w:r>
          </w:p>
        </w:tc>
        <w:tc>
          <w:tcPr>
            <w:tcW w:w="1356" w:type="pct"/>
            <w:shd w:val="clear" w:color="000000" w:fill="FFFFFF"/>
          </w:tcPr>
          <w:p w:rsidR="009B708E" w:rsidRPr="00A6586B" w:rsidRDefault="009B708E" w:rsidP="00E90185">
            <w:pPr>
              <w:rPr>
                <w:rFonts w:ascii="Times New Roman" w:hAnsi="Times New Roman"/>
              </w:rPr>
            </w:pPr>
            <w:r>
              <w:rPr>
                <w:rFonts w:ascii="Times New Roman" w:hAnsi="Times New Roman"/>
              </w:rPr>
              <w:t>N/A</w:t>
            </w:r>
          </w:p>
        </w:tc>
        <w:tc>
          <w:tcPr>
            <w:tcW w:w="788" w:type="pct"/>
            <w:shd w:val="clear" w:color="000000" w:fill="FFFFFF"/>
          </w:tcPr>
          <w:p w:rsidR="009B708E" w:rsidRPr="00A6586B" w:rsidRDefault="009B708E" w:rsidP="00E90185">
            <w:pPr>
              <w:rPr>
                <w:rFonts w:ascii="Times New Roman" w:hAnsi="Times New Roman"/>
              </w:rPr>
            </w:pPr>
            <w:r>
              <w:rPr>
                <w:rFonts w:ascii="Times New Roman" w:hAnsi="Times New Roman"/>
              </w:rPr>
              <w:t>N/A</w:t>
            </w:r>
          </w:p>
        </w:tc>
        <w:tc>
          <w:tcPr>
            <w:tcW w:w="610" w:type="pct"/>
            <w:shd w:val="clear" w:color="000000" w:fill="FFFFFF"/>
          </w:tcPr>
          <w:p w:rsidR="009B708E" w:rsidRPr="00A6586B" w:rsidRDefault="009B708E" w:rsidP="00E90185">
            <w:pPr>
              <w:rPr>
                <w:rFonts w:ascii="Times New Roman" w:hAnsi="Times New Roman"/>
              </w:rPr>
            </w:pPr>
            <w:r>
              <w:rPr>
                <w:rFonts w:ascii="Times New Roman" w:hAnsi="Times New Roman"/>
              </w:rPr>
              <w:t>N/A</w:t>
            </w:r>
          </w:p>
        </w:tc>
        <w:tc>
          <w:tcPr>
            <w:tcW w:w="795" w:type="pct"/>
            <w:shd w:val="clear" w:color="000000" w:fill="FFFFFF"/>
          </w:tcPr>
          <w:p w:rsidR="009B708E" w:rsidRPr="00A6586B" w:rsidRDefault="009B708E" w:rsidP="00E90185">
            <w:pPr>
              <w:rPr>
                <w:rFonts w:ascii="Times New Roman" w:hAnsi="Times New Roman"/>
              </w:rPr>
            </w:pPr>
            <w:r>
              <w:rPr>
                <w:rFonts w:ascii="Times New Roman" w:hAnsi="Times New Roman"/>
              </w:rPr>
              <w:t>N/A</w:t>
            </w:r>
          </w:p>
        </w:tc>
      </w:tr>
    </w:tbl>
    <w:p w:rsidR="00FC1221" w:rsidRDefault="00FC1221" w:rsidP="00FC1221">
      <w:pPr>
        <w:pStyle w:val="BodyText"/>
      </w:pPr>
    </w:p>
    <w:p w:rsidR="00FC1221" w:rsidRDefault="00FC1221" w:rsidP="00FC1221">
      <w:pPr>
        <w:pStyle w:val="Heading2"/>
        <w:rPr>
          <w:lang w:eastAsia="hi-IN" w:bidi="hi-IN"/>
        </w:rPr>
      </w:pPr>
      <w:bookmarkStart w:id="137" w:name="_Toc137016364"/>
      <w:bookmarkStart w:id="138" w:name="_Toc422312740"/>
      <w:bookmarkStart w:id="139" w:name="_Toc423403418"/>
      <w:bookmarkStart w:id="140" w:name="_Toc435799637"/>
      <w:r>
        <w:rPr>
          <w:lang w:eastAsia="hi-IN" w:bidi="hi-IN"/>
        </w:rPr>
        <w:t>Closed Issues</w:t>
      </w:r>
      <w:bookmarkEnd w:id="137"/>
      <w:bookmarkEnd w:id="138"/>
      <w:bookmarkEnd w:id="139"/>
      <w:bookmarkEnd w:id="140"/>
    </w:p>
    <w:p w:rsidR="00FC1221" w:rsidRDefault="00FC1221" w:rsidP="00FC122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CellMar>
          <w:left w:w="72" w:type="dxa"/>
          <w:right w:w="72" w:type="dxa"/>
        </w:tblCellMar>
        <w:tblLook w:val="0000" w:firstRow="0" w:lastRow="0" w:firstColumn="0" w:lastColumn="0" w:noHBand="0" w:noVBand="0"/>
      </w:tblPr>
      <w:tblGrid>
        <w:gridCol w:w="898"/>
        <w:gridCol w:w="2176"/>
        <w:gridCol w:w="2870"/>
        <w:gridCol w:w="1668"/>
        <w:gridCol w:w="1291"/>
        <w:gridCol w:w="1681"/>
      </w:tblGrid>
      <w:tr w:rsidR="00FC1221" w:rsidRPr="00662044" w:rsidTr="00AB35F0">
        <w:trPr>
          <w:tblHeader/>
        </w:trPr>
        <w:tc>
          <w:tcPr>
            <w:tcW w:w="424" w:type="pct"/>
            <w:shd w:val="clear" w:color="auto" w:fill="D9D9D9" w:themeFill="background1" w:themeFillShade="D9"/>
          </w:tcPr>
          <w:p w:rsidR="00FC1221" w:rsidRPr="00662044" w:rsidRDefault="00FC1221" w:rsidP="009F3A33">
            <w:pPr>
              <w:rPr>
                <w:rFonts w:cs="Arial"/>
                <w:b/>
              </w:rPr>
            </w:pPr>
            <w:r w:rsidRPr="00662044">
              <w:rPr>
                <w:rFonts w:cs="Arial"/>
                <w:b/>
              </w:rPr>
              <w:t>ID</w:t>
            </w:r>
          </w:p>
        </w:tc>
        <w:tc>
          <w:tcPr>
            <w:tcW w:w="1028" w:type="pct"/>
            <w:shd w:val="clear" w:color="auto" w:fill="D9D9D9" w:themeFill="background1" w:themeFillShade="D9"/>
          </w:tcPr>
          <w:p w:rsidR="00FC1221" w:rsidRPr="00662044" w:rsidRDefault="00FC1221" w:rsidP="009F3A33">
            <w:pPr>
              <w:rPr>
                <w:rFonts w:cs="Arial"/>
                <w:b/>
              </w:rPr>
            </w:pPr>
            <w:r w:rsidRPr="00662044">
              <w:rPr>
                <w:rFonts w:cs="Arial"/>
                <w:b/>
              </w:rPr>
              <w:t>Issue</w:t>
            </w:r>
          </w:p>
        </w:tc>
        <w:tc>
          <w:tcPr>
            <w:tcW w:w="1356" w:type="pct"/>
            <w:shd w:val="clear" w:color="auto" w:fill="D9D9D9" w:themeFill="background1" w:themeFillShade="D9"/>
          </w:tcPr>
          <w:p w:rsidR="00FC1221" w:rsidRPr="00662044" w:rsidRDefault="00FC1221" w:rsidP="009F3A33">
            <w:pPr>
              <w:rPr>
                <w:rFonts w:cs="Arial"/>
                <w:b/>
              </w:rPr>
            </w:pPr>
            <w:r w:rsidRPr="00662044">
              <w:rPr>
                <w:rFonts w:cs="Arial"/>
                <w:b/>
              </w:rPr>
              <w:t>Resolution</w:t>
            </w:r>
          </w:p>
        </w:tc>
        <w:tc>
          <w:tcPr>
            <w:tcW w:w="788" w:type="pct"/>
            <w:shd w:val="clear" w:color="auto" w:fill="D9D9D9" w:themeFill="background1" w:themeFillShade="D9"/>
          </w:tcPr>
          <w:p w:rsidR="00FC1221" w:rsidRPr="00662044" w:rsidRDefault="00FC1221" w:rsidP="009F3A33">
            <w:pPr>
              <w:rPr>
                <w:rFonts w:cs="Arial"/>
                <w:b/>
              </w:rPr>
            </w:pPr>
            <w:r w:rsidRPr="00662044">
              <w:rPr>
                <w:rFonts w:cs="Arial"/>
                <w:b/>
              </w:rPr>
              <w:t>Responsibility</w:t>
            </w:r>
          </w:p>
        </w:tc>
        <w:tc>
          <w:tcPr>
            <w:tcW w:w="610" w:type="pct"/>
            <w:shd w:val="clear" w:color="auto" w:fill="D9D9D9" w:themeFill="background1" w:themeFillShade="D9"/>
          </w:tcPr>
          <w:p w:rsidR="00FC1221" w:rsidRPr="00662044" w:rsidRDefault="00FC1221" w:rsidP="009F3A33">
            <w:pPr>
              <w:rPr>
                <w:rFonts w:cs="Arial"/>
                <w:b/>
              </w:rPr>
            </w:pPr>
            <w:r w:rsidRPr="00662044">
              <w:rPr>
                <w:rFonts w:cs="Arial"/>
                <w:b/>
              </w:rPr>
              <w:t>Target Date</w:t>
            </w:r>
          </w:p>
        </w:tc>
        <w:tc>
          <w:tcPr>
            <w:tcW w:w="795" w:type="pct"/>
            <w:shd w:val="clear" w:color="auto" w:fill="D9D9D9" w:themeFill="background1" w:themeFillShade="D9"/>
          </w:tcPr>
          <w:p w:rsidR="00FC1221" w:rsidRPr="00662044" w:rsidRDefault="00FC1221" w:rsidP="009F3A33">
            <w:pPr>
              <w:rPr>
                <w:rFonts w:cs="Arial"/>
                <w:b/>
              </w:rPr>
            </w:pPr>
            <w:r w:rsidRPr="00662044">
              <w:rPr>
                <w:rFonts w:cs="Arial"/>
                <w:b/>
              </w:rPr>
              <w:t>Impact Date</w:t>
            </w:r>
          </w:p>
        </w:tc>
      </w:tr>
      <w:tr w:rsidR="009B708E" w:rsidTr="00AB35F0">
        <w:tc>
          <w:tcPr>
            <w:tcW w:w="424" w:type="pct"/>
            <w:shd w:val="clear" w:color="000000" w:fill="FFFFFF"/>
          </w:tcPr>
          <w:p w:rsidR="009B708E" w:rsidRPr="00A6586B" w:rsidRDefault="009B708E" w:rsidP="00E90185">
            <w:pPr>
              <w:rPr>
                <w:rFonts w:ascii="Times New Roman" w:hAnsi="Times New Roman"/>
              </w:rPr>
            </w:pPr>
            <w:r>
              <w:rPr>
                <w:rFonts w:ascii="Times New Roman" w:hAnsi="Times New Roman"/>
              </w:rPr>
              <w:t>N/A</w:t>
            </w:r>
          </w:p>
        </w:tc>
        <w:tc>
          <w:tcPr>
            <w:tcW w:w="1028" w:type="pct"/>
            <w:shd w:val="clear" w:color="000000" w:fill="FFFFFF"/>
          </w:tcPr>
          <w:p w:rsidR="009B708E" w:rsidRPr="00A6586B" w:rsidRDefault="009B708E" w:rsidP="00E90185">
            <w:pPr>
              <w:rPr>
                <w:rFonts w:ascii="Times New Roman" w:hAnsi="Times New Roman"/>
              </w:rPr>
            </w:pPr>
            <w:r>
              <w:rPr>
                <w:rFonts w:ascii="Times New Roman" w:hAnsi="Times New Roman"/>
              </w:rPr>
              <w:t>N/A</w:t>
            </w:r>
          </w:p>
        </w:tc>
        <w:tc>
          <w:tcPr>
            <w:tcW w:w="1356" w:type="pct"/>
            <w:shd w:val="clear" w:color="000000" w:fill="FFFFFF"/>
          </w:tcPr>
          <w:p w:rsidR="009B708E" w:rsidRPr="00A6586B" w:rsidRDefault="009B708E" w:rsidP="00E90185">
            <w:pPr>
              <w:rPr>
                <w:rFonts w:ascii="Times New Roman" w:hAnsi="Times New Roman"/>
              </w:rPr>
            </w:pPr>
            <w:r>
              <w:rPr>
                <w:rFonts w:ascii="Times New Roman" w:hAnsi="Times New Roman"/>
              </w:rPr>
              <w:t>N/A</w:t>
            </w:r>
          </w:p>
        </w:tc>
        <w:tc>
          <w:tcPr>
            <w:tcW w:w="788" w:type="pct"/>
            <w:shd w:val="clear" w:color="000000" w:fill="FFFFFF"/>
          </w:tcPr>
          <w:p w:rsidR="009B708E" w:rsidRPr="00A6586B" w:rsidRDefault="009B708E" w:rsidP="00E90185">
            <w:pPr>
              <w:rPr>
                <w:rFonts w:ascii="Times New Roman" w:hAnsi="Times New Roman"/>
              </w:rPr>
            </w:pPr>
            <w:r>
              <w:rPr>
                <w:rFonts w:ascii="Times New Roman" w:hAnsi="Times New Roman"/>
              </w:rPr>
              <w:t>N/A</w:t>
            </w:r>
          </w:p>
        </w:tc>
        <w:tc>
          <w:tcPr>
            <w:tcW w:w="610" w:type="pct"/>
            <w:shd w:val="clear" w:color="000000" w:fill="FFFFFF"/>
          </w:tcPr>
          <w:p w:rsidR="009B708E" w:rsidRPr="00A6586B" w:rsidRDefault="009B708E" w:rsidP="00E90185">
            <w:pPr>
              <w:rPr>
                <w:rFonts w:ascii="Times New Roman" w:hAnsi="Times New Roman"/>
              </w:rPr>
            </w:pPr>
            <w:r>
              <w:rPr>
                <w:rFonts w:ascii="Times New Roman" w:hAnsi="Times New Roman"/>
              </w:rPr>
              <w:t>N/A</w:t>
            </w:r>
          </w:p>
        </w:tc>
        <w:tc>
          <w:tcPr>
            <w:tcW w:w="795" w:type="pct"/>
            <w:shd w:val="clear" w:color="000000" w:fill="FFFFFF"/>
          </w:tcPr>
          <w:p w:rsidR="009B708E" w:rsidRPr="00A6586B" w:rsidRDefault="009B708E" w:rsidP="00E90185">
            <w:pPr>
              <w:rPr>
                <w:rFonts w:ascii="Times New Roman" w:hAnsi="Times New Roman"/>
              </w:rPr>
            </w:pPr>
            <w:r>
              <w:rPr>
                <w:rFonts w:ascii="Times New Roman" w:hAnsi="Times New Roman"/>
              </w:rPr>
              <w:t>N/A</w:t>
            </w:r>
          </w:p>
        </w:tc>
      </w:tr>
    </w:tbl>
    <w:p w:rsidR="00FC1221" w:rsidRDefault="00FC1221" w:rsidP="00FC1221">
      <w:pPr>
        <w:pStyle w:val="BodyText"/>
      </w:pPr>
    </w:p>
    <w:bookmarkEnd w:id="0"/>
    <w:p w:rsidR="00FC1221" w:rsidRPr="00F05FAF" w:rsidRDefault="00FC1221" w:rsidP="00FC1221">
      <w:pPr>
        <w:rPr>
          <w:rFonts w:cs="Arial"/>
        </w:rPr>
      </w:pPr>
    </w:p>
    <w:sectPr w:rsidR="00FC1221" w:rsidRPr="00F05FAF" w:rsidSect="005E7511">
      <w:headerReference w:type="default" r:id="rId29"/>
      <w:footerReference w:type="even" r:id="rId30"/>
      <w:footerReference w:type="first" r:id="rId31"/>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A32" w:rsidRDefault="001C4A32">
      <w:r>
        <w:separator/>
      </w:r>
    </w:p>
  </w:endnote>
  <w:endnote w:type="continuationSeparator" w:id="0">
    <w:p w:rsidR="001C4A32" w:rsidRDefault="001C4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Bold">
    <w:altName w:val="Times New Roman"/>
    <w:panose1 w:val="020B0704020202020204"/>
    <w:charset w:val="00"/>
    <w:family w:val="auto"/>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185" w:rsidRDefault="00E901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rsidR="00E90185" w:rsidRDefault="00E9018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185" w:rsidRDefault="00E90185">
    <w:pPr>
      <w:pStyle w:val="Footer"/>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A32" w:rsidRDefault="001C4A32">
      <w:r>
        <w:separator/>
      </w:r>
    </w:p>
  </w:footnote>
  <w:footnote w:type="continuationSeparator" w:id="0">
    <w:p w:rsidR="001C4A32" w:rsidRDefault="001C4A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45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4" w:type="dxa"/>
        <w:bottom w:w="43" w:type="dxa"/>
        <w:right w:w="14" w:type="dxa"/>
      </w:tblCellMar>
      <w:tblLook w:val="0600" w:firstRow="0" w:lastRow="0" w:firstColumn="0" w:lastColumn="0" w:noHBand="1" w:noVBand="1"/>
    </w:tblPr>
    <w:tblGrid>
      <w:gridCol w:w="1924"/>
      <w:gridCol w:w="6300"/>
      <w:gridCol w:w="1264"/>
    </w:tblGrid>
    <w:tr w:rsidR="00E90185" w:rsidTr="00555E81">
      <w:trPr>
        <w:cantSplit/>
        <w:trHeight w:val="456"/>
      </w:trPr>
      <w:tc>
        <w:tcPr>
          <w:tcW w:w="1014" w:type="pct"/>
          <w:noWrap/>
        </w:tcPr>
        <w:p w:rsidR="00E90185" w:rsidRDefault="00E90185" w:rsidP="00555E81">
          <w:pPr>
            <w:pStyle w:val="Header"/>
          </w:pPr>
          <w:r>
            <w:rPr>
              <w:noProof/>
              <w:lang w:eastAsia="en-US"/>
            </w:rPr>
            <w:drawing>
              <wp:inline distT="0" distB="0" distL="0" distR="0" wp14:anchorId="72117EDB" wp14:editId="243C94D7">
                <wp:extent cx="1098645" cy="767474"/>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S.png"/>
                        <pic:cNvPicPr/>
                      </pic:nvPicPr>
                      <pic:blipFill>
                        <a:blip r:embed="rId1">
                          <a:extLst>
                            <a:ext uri="{28A0092B-C50C-407E-A947-70E740481C1C}">
                              <a14:useLocalDpi xmlns:a14="http://schemas.microsoft.com/office/drawing/2010/main" val="0"/>
                            </a:ext>
                          </a:extLst>
                        </a:blip>
                        <a:stretch>
                          <a:fillRect/>
                        </a:stretch>
                      </pic:blipFill>
                      <pic:spPr>
                        <a:xfrm>
                          <a:off x="0" y="0"/>
                          <a:ext cx="1098149" cy="767127"/>
                        </a:xfrm>
                        <a:prstGeom prst="rect">
                          <a:avLst/>
                        </a:prstGeom>
                      </pic:spPr>
                    </pic:pic>
                  </a:graphicData>
                </a:graphic>
              </wp:inline>
            </w:drawing>
          </w:r>
        </w:p>
      </w:tc>
      <w:tc>
        <w:tcPr>
          <w:tcW w:w="3320" w:type="pct"/>
          <w:vAlign w:val="center"/>
        </w:tcPr>
        <w:p w:rsidR="00E90185" w:rsidRDefault="00E90185" w:rsidP="00555E81">
          <w:pPr>
            <w:pStyle w:val="Header"/>
            <w:jc w:val="center"/>
          </w:pPr>
        </w:p>
      </w:tc>
      <w:tc>
        <w:tcPr>
          <w:tcW w:w="666" w:type="pct"/>
        </w:tcPr>
        <w:p w:rsidR="00E90185" w:rsidRDefault="00E90185" w:rsidP="00555E81">
          <w:pPr>
            <w:pStyle w:val="Header"/>
            <w:jc w:val="right"/>
          </w:pPr>
          <w:r>
            <w:rPr>
              <w:noProof/>
              <w:lang w:eastAsia="en-US"/>
            </w:rPr>
            <w:drawing>
              <wp:inline distT="0" distB="0" distL="0" distR="0" wp14:anchorId="4326CA8E" wp14:editId="42358A3E">
                <wp:extent cx="771099" cy="80917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gna.png"/>
                        <pic:cNvPicPr/>
                      </pic:nvPicPr>
                      <pic:blipFill>
                        <a:blip r:embed="rId2">
                          <a:extLst>
                            <a:ext uri="{28A0092B-C50C-407E-A947-70E740481C1C}">
                              <a14:useLocalDpi xmlns:a14="http://schemas.microsoft.com/office/drawing/2010/main" val="0"/>
                            </a:ext>
                          </a:extLst>
                        </a:blip>
                        <a:stretch>
                          <a:fillRect/>
                        </a:stretch>
                      </pic:blipFill>
                      <pic:spPr>
                        <a:xfrm>
                          <a:off x="0" y="0"/>
                          <a:ext cx="775847" cy="814162"/>
                        </a:xfrm>
                        <a:prstGeom prst="rect">
                          <a:avLst/>
                        </a:prstGeom>
                      </pic:spPr>
                    </pic:pic>
                  </a:graphicData>
                </a:graphic>
              </wp:inline>
            </w:drawing>
          </w:r>
        </w:p>
      </w:tc>
    </w:tr>
  </w:tbl>
  <w:p w:rsidR="00E90185" w:rsidRDefault="00E901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658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B101EA"/>
    <w:multiLevelType w:val="hybridMultilevel"/>
    <w:tmpl w:val="2A6A91EC"/>
    <w:lvl w:ilvl="0" w:tplc="04090005">
      <w:start w:val="1"/>
      <w:numFmt w:val="bullet"/>
      <w:lvlText w:val=""/>
      <w:lvlJc w:val="left"/>
      <w:pPr>
        <w:ind w:left="2442" w:hanging="360"/>
      </w:pPr>
      <w:rPr>
        <w:rFonts w:ascii="Wingdings" w:hAnsi="Wingdings" w:hint="default"/>
      </w:rPr>
    </w:lvl>
    <w:lvl w:ilvl="1" w:tplc="04090003" w:tentative="1">
      <w:start w:val="1"/>
      <w:numFmt w:val="bullet"/>
      <w:lvlText w:val="o"/>
      <w:lvlJc w:val="left"/>
      <w:pPr>
        <w:ind w:left="3162" w:hanging="360"/>
      </w:pPr>
      <w:rPr>
        <w:rFonts w:ascii="Courier New" w:hAnsi="Courier New" w:cs="Courier New" w:hint="default"/>
      </w:rPr>
    </w:lvl>
    <w:lvl w:ilvl="2" w:tplc="04090005" w:tentative="1">
      <w:start w:val="1"/>
      <w:numFmt w:val="bullet"/>
      <w:lvlText w:val=""/>
      <w:lvlJc w:val="left"/>
      <w:pPr>
        <w:ind w:left="3882" w:hanging="360"/>
      </w:pPr>
      <w:rPr>
        <w:rFonts w:ascii="Wingdings" w:hAnsi="Wingdings" w:hint="default"/>
      </w:rPr>
    </w:lvl>
    <w:lvl w:ilvl="3" w:tplc="04090001" w:tentative="1">
      <w:start w:val="1"/>
      <w:numFmt w:val="bullet"/>
      <w:lvlText w:val=""/>
      <w:lvlJc w:val="left"/>
      <w:pPr>
        <w:ind w:left="4602" w:hanging="360"/>
      </w:pPr>
      <w:rPr>
        <w:rFonts w:ascii="Symbol" w:hAnsi="Symbol" w:hint="default"/>
      </w:rPr>
    </w:lvl>
    <w:lvl w:ilvl="4" w:tplc="04090003" w:tentative="1">
      <w:start w:val="1"/>
      <w:numFmt w:val="bullet"/>
      <w:lvlText w:val="o"/>
      <w:lvlJc w:val="left"/>
      <w:pPr>
        <w:ind w:left="5322" w:hanging="360"/>
      </w:pPr>
      <w:rPr>
        <w:rFonts w:ascii="Courier New" w:hAnsi="Courier New" w:cs="Courier New" w:hint="default"/>
      </w:rPr>
    </w:lvl>
    <w:lvl w:ilvl="5" w:tplc="04090005" w:tentative="1">
      <w:start w:val="1"/>
      <w:numFmt w:val="bullet"/>
      <w:lvlText w:val=""/>
      <w:lvlJc w:val="left"/>
      <w:pPr>
        <w:ind w:left="6042" w:hanging="360"/>
      </w:pPr>
      <w:rPr>
        <w:rFonts w:ascii="Wingdings" w:hAnsi="Wingdings" w:hint="default"/>
      </w:rPr>
    </w:lvl>
    <w:lvl w:ilvl="6" w:tplc="04090001" w:tentative="1">
      <w:start w:val="1"/>
      <w:numFmt w:val="bullet"/>
      <w:lvlText w:val=""/>
      <w:lvlJc w:val="left"/>
      <w:pPr>
        <w:ind w:left="6762" w:hanging="360"/>
      </w:pPr>
      <w:rPr>
        <w:rFonts w:ascii="Symbol" w:hAnsi="Symbol" w:hint="default"/>
      </w:rPr>
    </w:lvl>
    <w:lvl w:ilvl="7" w:tplc="04090003" w:tentative="1">
      <w:start w:val="1"/>
      <w:numFmt w:val="bullet"/>
      <w:lvlText w:val="o"/>
      <w:lvlJc w:val="left"/>
      <w:pPr>
        <w:ind w:left="7482" w:hanging="360"/>
      </w:pPr>
      <w:rPr>
        <w:rFonts w:ascii="Courier New" w:hAnsi="Courier New" w:cs="Courier New" w:hint="default"/>
      </w:rPr>
    </w:lvl>
    <w:lvl w:ilvl="8" w:tplc="04090005" w:tentative="1">
      <w:start w:val="1"/>
      <w:numFmt w:val="bullet"/>
      <w:lvlText w:val=""/>
      <w:lvlJc w:val="left"/>
      <w:pPr>
        <w:ind w:left="8202" w:hanging="360"/>
      </w:pPr>
      <w:rPr>
        <w:rFonts w:ascii="Wingdings" w:hAnsi="Wingdings" w:hint="default"/>
      </w:rPr>
    </w:lvl>
  </w:abstractNum>
  <w:abstractNum w:abstractNumId="2">
    <w:nsid w:val="1807792B"/>
    <w:multiLevelType w:val="singleLevel"/>
    <w:tmpl w:val="1E506A76"/>
    <w:lvl w:ilvl="0">
      <w:start w:val="1"/>
      <w:numFmt w:val="none"/>
      <w:lvlText w:val="Note:"/>
      <w:legacy w:legacy="1" w:legacySpace="0" w:legacyIndent="720"/>
      <w:lvlJc w:val="left"/>
      <w:pPr>
        <w:ind w:left="720" w:hanging="720"/>
      </w:pPr>
      <w:rPr>
        <w:b/>
        <w:i w:val="0"/>
      </w:rPr>
    </w:lvl>
  </w:abstractNum>
  <w:abstractNum w:abstractNumId="3">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4">
    <w:nsid w:val="25503506"/>
    <w:multiLevelType w:val="multilevel"/>
    <w:tmpl w:val="DB921F7E"/>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5">
    <w:nsid w:val="26A1242D"/>
    <w:multiLevelType w:val="hybridMultilevel"/>
    <w:tmpl w:val="F1A4E958"/>
    <w:lvl w:ilvl="0" w:tplc="04090001">
      <w:start w:val="1"/>
      <w:numFmt w:val="bullet"/>
      <w:lvlText w:val=""/>
      <w:lvlJc w:val="left"/>
      <w:pPr>
        <w:ind w:left="943" w:hanging="360"/>
      </w:pPr>
      <w:rPr>
        <w:rFonts w:ascii="Symbol" w:hAnsi="Symbol"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6">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7">
    <w:nsid w:val="34282C5B"/>
    <w:multiLevelType w:val="hybridMultilevel"/>
    <w:tmpl w:val="C0B42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AB734E1"/>
    <w:multiLevelType w:val="hybridMultilevel"/>
    <w:tmpl w:val="C5EE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F7167A"/>
    <w:multiLevelType w:val="hybridMultilevel"/>
    <w:tmpl w:val="69B82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084A68"/>
    <w:multiLevelType w:val="hybridMultilevel"/>
    <w:tmpl w:val="120E28E2"/>
    <w:lvl w:ilvl="0" w:tplc="BD4CAEB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4">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15">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6">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7">
    <w:nsid w:val="7BF53D54"/>
    <w:multiLevelType w:val="hybridMultilevel"/>
    <w:tmpl w:val="FD94999C"/>
    <w:lvl w:ilvl="0" w:tplc="771870BA">
      <w:start w:val="1"/>
      <w:numFmt w:val="bullet"/>
      <w:lvlText w:val="•"/>
      <w:lvlJc w:val="left"/>
      <w:pPr>
        <w:tabs>
          <w:tab w:val="num" w:pos="720"/>
        </w:tabs>
        <w:ind w:left="720" w:hanging="360"/>
      </w:pPr>
      <w:rPr>
        <w:rFonts w:ascii="Arial" w:hAnsi="Arial" w:hint="default"/>
      </w:rPr>
    </w:lvl>
    <w:lvl w:ilvl="1" w:tplc="10A0391A" w:tentative="1">
      <w:start w:val="1"/>
      <w:numFmt w:val="bullet"/>
      <w:lvlText w:val="•"/>
      <w:lvlJc w:val="left"/>
      <w:pPr>
        <w:tabs>
          <w:tab w:val="num" w:pos="1440"/>
        </w:tabs>
        <w:ind w:left="1440" w:hanging="360"/>
      </w:pPr>
      <w:rPr>
        <w:rFonts w:ascii="Arial" w:hAnsi="Arial" w:hint="default"/>
      </w:rPr>
    </w:lvl>
    <w:lvl w:ilvl="2" w:tplc="146486FA" w:tentative="1">
      <w:start w:val="1"/>
      <w:numFmt w:val="bullet"/>
      <w:lvlText w:val="•"/>
      <w:lvlJc w:val="left"/>
      <w:pPr>
        <w:tabs>
          <w:tab w:val="num" w:pos="2160"/>
        </w:tabs>
        <w:ind w:left="2160" w:hanging="360"/>
      </w:pPr>
      <w:rPr>
        <w:rFonts w:ascii="Arial" w:hAnsi="Arial" w:hint="default"/>
      </w:rPr>
    </w:lvl>
    <w:lvl w:ilvl="3" w:tplc="B6C40112" w:tentative="1">
      <w:start w:val="1"/>
      <w:numFmt w:val="bullet"/>
      <w:lvlText w:val="•"/>
      <w:lvlJc w:val="left"/>
      <w:pPr>
        <w:tabs>
          <w:tab w:val="num" w:pos="2880"/>
        </w:tabs>
        <w:ind w:left="2880" w:hanging="360"/>
      </w:pPr>
      <w:rPr>
        <w:rFonts w:ascii="Arial" w:hAnsi="Arial" w:hint="default"/>
      </w:rPr>
    </w:lvl>
    <w:lvl w:ilvl="4" w:tplc="5D9ECA80" w:tentative="1">
      <w:start w:val="1"/>
      <w:numFmt w:val="bullet"/>
      <w:lvlText w:val="•"/>
      <w:lvlJc w:val="left"/>
      <w:pPr>
        <w:tabs>
          <w:tab w:val="num" w:pos="3600"/>
        </w:tabs>
        <w:ind w:left="3600" w:hanging="360"/>
      </w:pPr>
      <w:rPr>
        <w:rFonts w:ascii="Arial" w:hAnsi="Arial" w:hint="default"/>
      </w:rPr>
    </w:lvl>
    <w:lvl w:ilvl="5" w:tplc="08727EA8" w:tentative="1">
      <w:start w:val="1"/>
      <w:numFmt w:val="bullet"/>
      <w:lvlText w:val="•"/>
      <w:lvlJc w:val="left"/>
      <w:pPr>
        <w:tabs>
          <w:tab w:val="num" w:pos="4320"/>
        </w:tabs>
        <w:ind w:left="4320" w:hanging="360"/>
      </w:pPr>
      <w:rPr>
        <w:rFonts w:ascii="Arial" w:hAnsi="Arial" w:hint="default"/>
      </w:rPr>
    </w:lvl>
    <w:lvl w:ilvl="6" w:tplc="8C9A562A" w:tentative="1">
      <w:start w:val="1"/>
      <w:numFmt w:val="bullet"/>
      <w:lvlText w:val="•"/>
      <w:lvlJc w:val="left"/>
      <w:pPr>
        <w:tabs>
          <w:tab w:val="num" w:pos="5040"/>
        </w:tabs>
        <w:ind w:left="5040" w:hanging="360"/>
      </w:pPr>
      <w:rPr>
        <w:rFonts w:ascii="Arial" w:hAnsi="Arial" w:hint="default"/>
      </w:rPr>
    </w:lvl>
    <w:lvl w:ilvl="7" w:tplc="1832AC42" w:tentative="1">
      <w:start w:val="1"/>
      <w:numFmt w:val="bullet"/>
      <w:lvlText w:val="•"/>
      <w:lvlJc w:val="left"/>
      <w:pPr>
        <w:tabs>
          <w:tab w:val="num" w:pos="5760"/>
        </w:tabs>
        <w:ind w:left="5760" w:hanging="360"/>
      </w:pPr>
      <w:rPr>
        <w:rFonts w:ascii="Arial" w:hAnsi="Arial" w:hint="default"/>
      </w:rPr>
    </w:lvl>
    <w:lvl w:ilvl="8" w:tplc="132A924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1"/>
  </w:num>
  <w:num w:numId="3">
    <w:abstractNumId w:val="12"/>
  </w:num>
  <w:num w:numId="4">
    <w:abstractNumId w:val="6"/>
  </w:num>
  <w:num w:numId="5">
    <w:abstractNumId w:val="3"/>
  </w:num>
  <w:num w:numId="6">
    <w:abstractNumId w:val="13"/>
  </w:num>
  <w:num w:numId="7">
    <w:abstractNumId w:val="15"/>
  </w:num>
  <w:num w:numId="8">
    <w:abstractNumId w:val="16"/>
  </w:num>
  <w:num w:numId="9">
    <w:abstractNumId w:val="14"/>
  </w:num>
  <w:num w:numId="10">
    <w:abstractNumId w:val="4"/>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5"/>
    </w:lvlOverride>
    <w:lvlOverride w:ilvl="1">
      <w:startOverride w:val="4"/>
    </w:lvlOverride>
    <w:lvlOverride w:ilvl="2">
      <w:startOverride w:val="1"/>
    </w:lvlOverride>
  </w:num>
  <w:num w:numId="12">
    <w:abstractNumId w:val="2"/>
  </w:num>
  <w:num w:numId="13">
    <w:abstractNumId w:val="8"/>
  </w:num>
  <w:num w:numId="14">
    <w:abstractNumId w:val="17"/>
  </w:num>
  <w:num w:numId="15">
    <w:abstractNumId w:val="9"/>
  </w:num>
  <w:num w:numId="16">
    <w:abstractNumId w:val="10"/>
  </w:num>
  <w:num w:numId="17">
    <w:abstractNumId w:val="0"/>
  </w:num>
  <w:num w:numId="18">
    <w:abstractNumId w:val="7"/>
  </w:num>
  <w:num w:numId="19">
    <w:abstractNumId w:val="5"/>
  </w:num>
  <w:num w:numId="20">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402"/>
    <w:rsid w:val="000123F8"/>
    <w:rsid w:val="00012C36"/>
    <w:rsid w:val="000235C0"/>
    <w:rsid w:val="000274F6"/>
    <w:rsid w:val="00032AB4"/>
    <w:rsid w:val="000438A9"/>
    <w:rsid w:val="00044F64"/>
    <w:rsid w:val="00050FBD"/>
    <w:rsid w:val="000527B0"/>
    <w:rsid w:val="00054BA4"/>
    <w:rsid w:val="000604F7"/>
    <w:rsid w:val="0008053A"/>
    <w:rsid w:val="000838FA"/>
    <w:rsid w:val="00083B90"/>
    <w:rsid w:val="00083C24"/>
    <w:rsid w:val="00086487"/>
    <w:rsid w:val="000937CB"/>
    <w:rsid w:val="000A0CA2"/>
    <w:rsid w:val="000A4403"/>
    <w:rsid w:val="000A4DAB"/>
    <w:rsid w:val="000A7EDC"/>
    <w:rsid w:val="000C4584"/>
    <w:rsid w:val="000E48D5"/>
    <w:rsid w:val="000F6E70"/>
    <w:rsid w:val="0011200D"/>
    <w:rsid w:val="00126CC1"/>
    <w:rsid w:val="00145D6E"/>
    <w:rsid w:val="001515AD"/>
    <w:rsid w:val="00153F81"/>
    <w:rsid w:val="00167EE9"/>
    <w:rsid w:val="00173109"/>
    <w:rsid w:val="001764BA"/>
    <w:rsid w:val="00193535"/>
    <w:rsid w:val="00195223"/>
    <w:rsid w:val="00196E97"/>
    <w:rsid w:val="001A234F"/>
    <w:rsid w:val="001A5273"/>
    <w:rsid w:val="001C4A32"/>
    <w:rsid w:val="001C4A66"/>
    <w:rsid w:val="001C6FD8"/>
    <w:rsid w:val="001C728C"/>
    <w:rsid w:val="001D2C4B"/>
    <w:rsid w:val="001E288C"/>
    <w:rsid w:val="001E798B"/>
    <w:rsid w:val="001F32C3"/>
    <w:rsid w:val="001F4817"/>
    <w:rsid w:val="001F6505"/>
    <w:rsid w:val="0020084D"/>
    <w:rsid w:val="00212229"/>
    <w:rsid w:val="00223C74"/>
    <w:rsid w:val="0024040C"/>
    <w:rsid w:val="00244750"/>
    <w:rsid w:val="00244B5D"/>
    <w:rsid w:val="0024726E"/>
    <w:rsid w:val="002578A5"/>
    <w:rsid w:val="002773EF"/>
    <w:rsid w:val="002857FF"/>
    <w:rsid w:val="0028696A"/>
    <w:rsid w:val="002A5EAF"/>
    <w:rsid w:val="002B263F"/>
    <w:rsid w:val="002B3AAD"/>
    <w:rsid w:val="002B7F25"/>
    <w:rsid w:val="002C7460"/>
    <w:rsid w:val="002D6552"/>
    <w:rsid w:val="002E39DB"/>
    <w:rsid w:val="002E5F30"/>
    <w:rsid w:val="002E7471"/>
    <w:rsid w:val="002F54A3"/>
    <w:rsid w:val="00302513"/>
    <w:rsid w:val="00303FE8"/>
    <w:rsid w:val="003079E4"/>
    <w:rsid w:val="0031360D"/>
    <w:rsid w:val="003177A3"/>
    <w:rsid w:val="00322CF2"/>
    <w:rsid w:val="00342CA9"/>
    <w:rsid w:val="00345CE0"/>
    <w:rsid w:val="00357E01"/>
    <w:rsid w:val="00387F6B"/>
    <w:rsid w:val="00394E81"/>
    <w:rsid w:val="003D2F83"/>
    <w:rsid w:val="003D5E1F"/>
    <w:rsid w:val="003E39D6"/>
    <w:rsid w:val="00413026"/>
    <w:rsid w:val="00415497"/>
    <w:rsid w:val="00441AB7"/>
    <w:rsid w:val="00442B03"/>
    <w:rsid w:val="004467C3"/>
    <w:rsid w:val="004469D5"/>
    <w:rsid w:val="0046206E"/>
    <w:rsid w:val="00464B9F"/>
    <w:rsid w:val="00475663"/>
    <w:rsid w:val="004B6511"/>
    <w:rsid w:val="004B66F8"/>
    <w:rsid w:val="004C2D5F"/>
    <w:rsid w:val="004C47D9"/>
    <w:rsid w:val="004C5CF5"/>
    <w:rsid w:val="004D1356"/>
    <w:rsid w:val="004D2846"/>
    <w:rsid w:val="004D49B9"/>
    <w:rsid w:val="004D4AAF"/>
    <w:rsid w:val="004D7E4E"/>
    <w:rsid w:val="004F1D26"/>
    <w:rsid w:val="00505445"/>
    <w:rsid w:val="005233BB"/>
    <w:rsid w:val="00530D27"/>
    <w:rsid w:val="0055304A"/>
    <w:rsid w:val="00555E81"/>
    <w:rsid w:val="00562F97"/>
    <w:rsid w:val="00566C29"/>
    <w:rsid w:val="00574098"/>
    <w:rsid w:val="00584A0F"/>
    <w:rsid w:val="00597452"/>
    <w:rsid w:val="005A15A1"/>
    <w:rsid w:val="005B3650"/>
    <w:rsid w:val="005B7451"/>
    <w:rsid w:val="005C72D7"/>
    <w:rsid w:val="005E7511"/>
    <w:rsid w:val="005F249F"/>
    <w:rsid w:val="005F301A"/>
    <w:rsid w:val="00601D0B"/>
    <w:rsid w:val="00605A2D"/>
    <w:rsid w:val="006133FE"/>
    <w:rsid w:val="00613FFA"/>
    <w:rsid w:val="0061705B"/>
    <w:rsid w:val="00617B5F"/>
    <w:rsid w:val="00631EDB"/>
    <w:rsid w:val="00633279"/>
    <w:rsid w:val="00645CF3"/>
    <w:rsid w:val="00647563"/>
    <w:rsid w:val="00647D2C"/>
    <w:rsid w:val="00650A22"/>
    <w:rsid w:val="006744DD"/>
    <w:rsid w:val="00686B02"/>
    <w:rsid w:val="00695981"/>
    <w:rsid w:val="006A148C"/>
    <w:rsid w:val="006A4663"/>
    <w:rsid w:val="006B327F"/>
    <w:rsid w:val="006B3CFE"/>
    <w:rsid w:val="006C6D6C"/>
    <w:rsid w:val="006D3114"/>
    <w:rsid w:val="006D3FD9"/>
    <w:rsid w:val="006D409D"/>
    <w:rsid w:val="006E2668"/>
    <w:rsid w:val="006E3A4B"/>
    <w:rsid w:val="006E4DF3"/>
    <w:rsid w:val="006F21D2"/>
    <w:rsid w:val="007018A8"/>
    <w:rsid w:val="00703388"/>
    <w:rsid w:val="0070550B"/>
    <w:rsid w:val="00711E7E"/>
    <w:rsid w:val="00712CE2"/>
    <w:rsid w:val="00714E69"/>
    <w:rsid w:val="00723CDA"/>
    <w:rsid w:val="00737FA7"/>
    <w:rsid w:val="007471C0"/>
    <w:rsid w:val="00755691"/>
    <w:rsid w:val="007641BD"/>
    <w:rsid w:val="007650C8"/>
    <w:rsid w:val="00781F87"/>
    <w:rsid w:val="00783807"/>
    <w:rsid w:val="00792B18"/>
    <w:rsid w:val="007C3F55"/>
    <w:rsid w:val="007E48F7"/>
    <w:rsid w:val="0081693D"/>
    <w:rsid w:val="00820184"/>
    <w:rsid w:val="00822310"/>
    <w:rsid w:val="00824673"/>
    <w:rsid w:val="008300CF"/>
    <w:rsid w:val="00830857"/>
    <w:rsid w:val="008541FA"/>
    <w:rsid w:val="00860077"/>
    <w:rsid w:val="00865DA7"/>
    <w:rsid w:val="008701E4"/>
    <w:rsid w:val="00872E15"/>
    <w:rsid w:val="00896093"/>
    <w:rsid w:val="008A020A"/>
    <w:rsid w:val="008B7402"/>
    <w:rsid w:val="008C7005"/>
    <w:rsid w:val="008D513A"/>
    <w:rsid w:val="008D6A18"/>
    <w:rsid w:val="008E2882"/>
    <w:rsid w:val="008F6E2D"/>
    <w:rsid w:val="00902B3D"/>
    <w:rsid w:val="00911F07"/>
    <w:rsid w:val="00913F0D"/>
    <w:rsid w:val="009145E5"/>
    <w:rsid w:val="00917862"/>
    <w:rsid w:val="0092323F"/>
    <w:rsid w:val="009313C8"/>
    <w:rsid w:val="00931531"/>
    <w:rsid w:val="00952D01"/>
    <w:rsid w:val="0097035D"/>
    <w:rsid w:val="009705DE"/>
    <w:rsid w:val="00984746"/>
    <w:rsid w:val="00985E0B"/>
    <w:rsid w:val="00987BF9"/>
    <w:rsid w:val="009A324F"/>
    <w:rsid w:val="009A3AE0"/>
    <w:rsid w:val="009B1941"/>
    <w:rsid w:val="009B4C96"/>
    <w:rsid w:val="009B708E"/>
    <w:rsid w:val="009C22D7"/>
    <w:rsid w:val="009C2AE3"/>
    <w:rsid w:val="009D0582"/>
    <w:rsid w:val="009F17C3"/>
    <w:rsid w:val="009F3A33"/>
    <w:rsid w:val="00A012FD"/>
    <w:rsid w:val="00A13677"/>
    <w:rsid w:val="00A36AF2"/>
    <w:rsid w:val="00A37DC0"/>
    <w:rsid w:val="00A423BC"/>
    <w:rsid w:val="00A553EF"/>
    <w:rsid w:val="00A62D83"/>
    <w:rsid w:val="00A721A8"/>
    <w:rsid w:val="00A754CD"/>
    <w:rsid w:val="00A84F7C"/>
    <w:rsid w:val="00A915F0"/>
    <w:rsid w:val="00A933AF"/>
    <w:rsid w:val="00A95330"/>
    <w:rsid w:val="00AB1A42"/>
    <w:rsid w:val="00AB27D9"/>
    <w:rsid w:val="00AB35F0"/>
    <w:rsid w:val="00AC4657"/>
    <w:rsid w:val="00AE4F23"/>
    <w:rsid w:val="00AF288D"/>
    <w:rsid w:val="00AF3DDA"/>
    <w:rsid w:val="00AF59E4"/>
    <w:rsid w:val="00B1332F"/>
    <w:rsid w:val="00B154DA"/>
    <w:rsid w:val="00B239E2"/>
    <w:rsid w:val="00B24878"/>
    <w:rsid w:val="00B50C20"/>
    <w:rsid w:val="00B53A98"/>
    <w:rsid w:val="00B553E1"/>
    <w:rsid w:val="00B567FA"/>
    <w:rsid w:val="00B61E16"/>
    <w:rsid w:val="00B624E9"/>
    <w:rsid w:val="00B628FD"/>
    <w:rsid w:val="00B77B3F"/>
    <w:rsid w:val="00B84AA3"/>
    <w:rsid w:val="00B94E5F"/>
    <w:rsid w:val="00BA6B21"/>
    <w:rsid w:val="00BA74B8"/>
    <w:rsid w:val="00BE66C3"/>
    <w:rsid w:val="00BE7033"/>
    <w:rsid w:val="00BF1318"/>
    <w:rsid w:val="00BF50D3"/>
    <w:rsid w:val="00BF529E"/>
    <w:rsid w:val="00BF6F67"/>
    <w:rsid w:val="00C02327"/>
    <w:rsid w:val="00C0533F"/>
    <w:rsid w:val="00C1067D"/>
    <w:rsid w:val="00C20992"/>
    <w:rsid w:val="00C21955"/>
    <w:rsid w:val="00C27F1B"/>
    <w:rsid w:val="00C32131"/>
    <w:rsid w:val="00C33AF9"/>
    <w:rsid w:val="00C37CC4"/>
    <w:rsid w:val="00C42A3A"/>
    <w:rsid w:val="00C4633E"/>
    <w:rsid w:val="00C4775A"/>
    <w:rsid w:val="00C522FC"/>
    <w:rsid w:val="00C5502E"/>
    <w:rsid w:val="00C55253"/>
    <w:rsid w:val="00C57B27"/>
    <w:rsid w:val="00C6040A"/>
    <w:rsid w:val="00C61732"/>
    <w:rsid w:val="00C62990"/>
    <w:rsid w:val="00C62B15"/>
    <w:rsid w:val="00C6530A"/>
    <w:rsid w:val="00C7052D"/>
    <w:rsid w:val="00C716BA"/>
    <w:rsid w:val="00C7228F"/>
    <w:rsid w:val="00C80844"/>
    <w:rsid w:val="00C845DF"/>
    <w:rsid w:val="00C93EC3"/>
    <w:rsid w:val="00CB2759"/>
    <w:rsid w:val="00CB2C38"/>
    <w:rsid w:val="00CC0E94"/>
    <w:rsid w:val="00CC1595"/>
    <w:rsid w:val="00CC2ED5"/>
    <w:rsid w:val="00CC3FC6"/>
    <w:rsid w:val="00CC47B9"/>
    <w:rsid w:val="00D01F00"/>
    <w:rsid w:val="00D0652D"/>
    <w:rsid w:val="00D07951"/>
    <w:rsid w:val="00D13DF7"/>
    <w:rsid w:val="00D1517B"/>
    <w:rsid w:val="00D162C9"/>
    <w:rsid w:val="00D222D1"/>
    <w:rsid w:val="00D37167"/>
    <w:rsid w:val="00D4094F"/>
    <w:rsid w:val="00D46D1D"/>
    <w:rsid w:val="00D47722"/>
    <w:rsid w:val="00D53D5B"/>
    <w:rsid w:val="00D63CFA"/>
    <w:rsid w:val="00D65E7B"/>
    <w:rsid w:val="00D672EC"/>
    <w:rsid w:val="00D70F25"/>
    <w:rsid w:val="00D7696E"/>
    <w:rsid w:val="00D80F10"/>
    <w:rsid w:val="00D81EF2"/>
    <w:rsid w:val="00DA76D4"/>
    <w:rsid w:val="00DB4C36"/>
    <w:rsid w:val="00DC1D40"/>
    <w:rsid w:val="00DC2A45"/>
    <w:rsid w:val="00DC2FC0"/>
    <w:rsid w:val="00DC756B"/>
    <w:rsid w:val="00DD4D8A"/>
    <w:rsid w:val="00DE08BB"/>
    <w:rsid w:val="00DF3DA6"/>
    <w:rsid w:val="00E000B7"/>
    <w:rsid w:val="00E025A1"/>
    <w:rsid w:val="00E065AA"/>
    <w:rsid w:val="00E12BEF"/>
    <w:rsid w:val="00E21A9B"/>
    <w:rsid w:val="00E323CA"/>
    <w:rsid w:val="00E6051E"/>
    <w:rsid w:val="00E61AB6"/>
    <w:rsid w:val="00E627D3"/>
    <w:rsid w:val="00E65E24"/>
    <w:rsid w:val="00E7478D"/>
    <w:rsid w:val="00E7593F"/>
    <w:rsid w:val="00E76037"/>
    <w:rsid w:val="00E761F9"/>
    <w:rsid w:val="00E77AAB"/>
    <w:rsid w:val="00E83E79"/>
    <w:rsid w:val="00E84A71"/>
    <w:rsid w:val="00E86A8B"/>
    <w:rsid w:val="00E90185"/>
    <w:rsid w:val="00EA50E3"/>
    <w:rsid w:val="00EB2988"/>
    <w:rsid w:val="00EC4A49"/>
    <w:rsid w:val="00EC514D"/>
    <w:rsid w:val="00ED2771"/>
    <w:rsid w:val="00ED69E0"/>
    <w:rsid w:val="00EF5392"/>
    <w:rsid w:val="00EF6BE7"/>
    <w:rsid w:val="00F16404"/>
    <w:rsid w:val="00F553BE"/>
    <w:rsid w:val="00F724A3"/>
    <w:rsid w:val="00F821BC"/>
    <w:rsid w:val="00F85E39"/>
    <w:rsid w:val="00F90BCB"/>
    <w:rsid w:val="00FB762A"/>
    <w:rsid w:val="00FC1221"/>
    <w:rsid w:val="00FC77DC"/>
    <w:rsid w:val="00FD2DA4"/>
    <w:rsid w:val="00FD7A73"/>
    <w:rsid w:val="00FE1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clear" w:pos="720"/>
        <w:tab w:val="left" w:pos="1440"/>
        <w:tab w:val="left" w:pos="2520"/>
      </w:tabs>
      <w:spacing w:before="120" w:after="240"/>
      <w:ind w:left="1440" w:hanging="14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clear" w:pos="720"/>
        <w:tab w:val="left" w:pos="1440"/>
      </w:tabs>
      <w:spacing w:before="240" w:line="300" w:lineRule="auto"/>
      <w:ind w:left="1440" w:hanging="1440"/>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uiPriority w:val="9"/>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uiPriority w:val="9"/>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uiPriority w:val="99"/>
    <w:rsid w:val="008B7402"/>
    <w:pPr>
      <w:tabs>
        <w:tab w:val="right" w:pos="10440"/>
      </w:tabs>
    </w:pPr>
    <w:rPr>
      <w:sz w:val="16"/>
    </w:rPr>
  </w:style>
  <w:style w:type="character" w:customStyle="1" w:styleId="HeaderChar">
    <w:name w:val="Header Char"/>
    <w:basedOn w:val="DefaultParagraphFont"/>
    <w:link w:val="Header"/>
    <w:uiPriority w:val="99"/>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9"/>
      </w:numPr>
      <w:tabs>
        <w:tab w:val="clear" w:pos="4320"/>
      </w:tabs>
      <w:spacing w:before="60" w:after="60"/>
      <w:ind w:left="2520"/>
    </w:pPr>
  </w:style>
  <w:style w:type="paragraph" w:customStyle="1" w:styleId="tty80">
    <w:name w:val="tty80"/>
    <w:basedOn w:val="Normal"/>
    <w:rsid w:val="00A37DC0"/>
    <w:rPr>
      <w:rFonts w:ascii="Courier New" w:hAnsi="Courier New"/>
    </w:rPr>
  </w:style>
  <w:style w:type="paragraph" w:styleId="BodyTextIndent">
    <w:name w:val="Body Text Indent"/>
    <w:basedOn w:val="Normal"/>
    <w:link w:val="BodyTextIndentChar"/>
    <w:uiPriority w:val="99"/>
    <w:semiHidden/>
    <w:unhideWhenUsed/>
    <w:rsid w:val="002C7460"/>
    <w:pPr>
      <w:spacing w:after="120" w:line="276" w:lineRule="auto"/>
      <w:ind w:left="360"/>
    </w:pPr>
    <w:rPr>
      <w:rFonts w:ascii="Calibri" w:eastAsia="Calibri" w:hAnsi="Calibri"/>
      <w:sz w:val="22"/>
      <w:szCs w:val="22"/>
      <w:lang w:eastAsia="en-US"/>
    </w:rPr>
  </w:style>
  <w:style w:type="character" w:customStyle="1" w:styleId="BodyTextIndentChar">
    <w:name w:val="Body Text Indent Char"/>
    <w:basedOn w:val="DefaultParagraphFont"/>
    <w:link w:val="BodyTextIndent"/>
    <w:uiPriority w:val="99"/>
    <w:semiHidden/>
    <w:rsid w:val="002C7460"/>
    <w:rPr>
      <w:rFonts w:ascii="Calibri" w:hAnsi="Calibri"/>
      <w:sz w:val="22"/>
      <w:szCs w:val="22"/>
    </w:rPr>
  </w:style>
  <w:style w:type="paragraph" w:customStyle="1" w:styleId="Bodycopy">
    <w:name w:val="Body copy"/>
    <w:link w:val="BodycopyChar"/>
    <w:qFormat/>
    <w:rsid w:val="006F21D2"/>
    <w:pPr>
      <w:spacing w:after="120"/>
    </w:pPr>
    <w:rPr>
      <w:rFonts w:ascii="Arial" w:eastAsia="Times" w:hAnsi="Arial"/>
      <w:color w:val="000000"/>
      <w:lang w:val="en-GB"/>
    </w:rPr>
  </w:style>
  <w:style w:type="character" w:customStyle="1" w:styleId="BodycopyChar">
    <w:name w:val="Body copy Char"/>
    <w:link w:val="Bodycopy"/>
    <w:rsid w:val="006F21D2"/>
    <w:rPr>
      <w:rFonts w:ascii="Arial" w:eastAsia="Times" w:hAnsi="Arial"/>
      <w:color w:val="000000"/>
      <w:lang w:val="en-GB"/>
    </w:rPr>
  </w:style>
  <w:style w:type="character" w:styleId="CommentReference">
    <w:name w:val="annotation reference"/>
    <w:uiPriority w:val="99"/>
    <w:semiHidden/>
    <w:unhideWhenUsed/>
    <w:rsid w:val="006F21D2"/>
    <w:rPr>
      <w:sz w:val="16"/>
      <w:szCs w:val="16"/>
    </w:rPr>
  </w:style>
  <w:style w:type="paragraph" w:styleId="CommentText">
    <w:name w:val="annotation text"/>
    <w:basedOn w:val="Normal"/>
    <w:link w:val="CommentTextChar"/>
    <w:uiPriority w:val="99"/>
    <w:unhideWhenUsed/>
    <w:rsid w:val="006F21D2"/>
    <w:pPr>
      <w:spacing w:after="200" w:line="276" w:lineRule="auto"/>
    </w:pPr>
    <w:rPr>
      <w:rFonts w:ascii="Calibri" w:eastAsia="Calibri" w:hAnsi="Calibri"/>
      <w:lang w:eastAsia="en-US"/>
    </w:rPr>
  </w:style>
  <w:style w:type="character" w:customStyle="1" w:styleId="CommentTextChar">
    <w:name w:val="Comment Text Char"/>
    <w:basedOn w:val="DefaultParagraphFont"/>
    <w:link w:val="CommentText"/>
    <w:uiPriority w:val="99"/>
    <w:rsid w:val="006F21D2"/>
    <w:rPr>
      <w:rFonts w:ascii="Calibri" w:hAnsi="Calibri"/>
    </w:rPr>
  </w:style>
  <w:style w:type="paragraph" w:styleId="NoSpacing">
    <w:name w:val="No Spacing"/>
    <w:uiPriority w:val="1"/>
    <w:qFormat/>
    <w:rsid w:val="006F21D2"/>
    <w:rPr>
      <w:rFonts w:ascii="Calibri" w:hAnsi="Calibri"/>
      <w:sz w:val="22"/>
      <w:szCs w:val="22"/>
    </w:rPr>
  </w:style>
  <w:style w:type="paragraph" w:customStyle="1" w:styleId="Normal2">
    <w:name w:val="Normal 2"/>
    <w:basedOn w:val="Normal"/>
    <w:uiPriority w:val="99"/>
    <w:rsid w:val="00FC1221"/>
    <w:pPr>
      <w:suppressAutoHyphens/>
      <w:ind w:left="720"/>
    </w:pPr>
    <w:rPr>
      <w:rFonts w:eastAsia="SimSun" w:cs="Mangal"/>
      <w:kern w:val="1"/>
      <w:sz w:val="24"/>
      <w:szCs w:val="24"/>
      <w:lang w:eastAsia="hi-IN" w:bidi="hi-IN"/>
    </w:rPr>
  </w:style>
  <w:style w:type="paragraph" w:styleId="ListParagraph">
    <w:name w:val="List Paragraph"/>
    <w:basedOn w:val="Normal"/>
    <w:uiPriority w:val="34"/>
    <w:qFormat/>
    <w:rsid w:val="00E000B7"/>
    <w:pPr>
      <w:ind w:left="720"/>
      <w:contextualSpacing/>
    </w:pPr>
  </w:style>
  <w:style w:type="paragraph" w:styleId="NormalWeb">
    <w:name w:val="Normal (Web)"/>
    <w:basedOn w:val="Normal"/>
    <w:uiPriority w:val="99"/>
    <w:rsid w:val="00CC3FC6"/>
    <w:rPr>
      <w:rFonts w:ascii="Times New Roman" w:hAnsi="Times New Roman"/>
      <w:sz w:val="24"/>
      <w:szCs w:val="24"/>
      <w:lang w:eastAsia="en-US"/>
    </w:rPr>
  </w:style>
  <w:style w:type="paragraph" w:styleId="PlainText">
    <w:name w:val="Plain Text"/>
    <w:basedOn w:val="Normal"/>
    <w:link w:val="PlainTextChar"/>
    <w:uiPriority w:val="99"/>
    <w:unhideWhenUsed/>
    <w:rsid w:val="00B50C20"/>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B50C20"/>
    <w:rPr>
      <w:rFonts w:ascii="Consolas" w:hAnsi="Consolas"/>
      <w:sz w:val="21"/>
      <w:szCs w:val="21"/>
    </w:rPr>
  </w:style>
  <w:style w:type="paragraph" w:customStyle="1" w:styleId="15Indented">
    <w:name w:val="1.5 Indented"/>
    <w:basedOn w:val="Normal"/>
    <w:rsid w:val="00B50C20"/>
    <w:pPr>
      <w:snapToGrid w:val="0"/>
      <w:spacing w:after="140" w:line="300" w:lineRule="atLeast"/>
      <w:ind w:left="2160"/>
    </w:pPr>
    <w:rPr>
      <w:rFonts w:ascii="Times New Roman" w:hAnsi="Times New Roman"/>
      <w:color w:val="000000"/>
      <w:lang w:eastAsia="en-US"/>
    </w:rPr>
  </w:style>
  <w:style w:type="character" w:styleId="Hyperlink">
    <w:name w:val="Hyperlink"/>
    <w:basedOn w:val="DefaultParagraphFont"/>
    <w:uiPriority w:val="99"/>
    <w:unhideWhenUsed/>
    <w:rsid w:val="00BF529E"/>
    <w:rPr>
      <w:color w:val="0000FF" w:themeColor="hyperlink"/>
      <w:u w:val="single"/>
    </w:rPr>
  </w:style>
  <w:style w:type="character" w:styleId="FollowedHyperlink">
    <w:name w:val="FollowedHyperlink"/>
    <w:basedOn w:val="DefaultParagraphFont"/>
    <w:uiPriority w:val="99"/>
    <w:semiHidden/>
    <w:unhideWhenUsed/>
    <w:rsid w:val="00BF529E"/>
    <w:rPr>
      <w:color w:val="800080" w:themeColor="followedHyperlink"/>
      <w:u w:val="single"/>
    </w:rPr>
  </w:style>
  <w:style w:type="table" w:styleId="TableGrid">
    <w:name w:val="Table Grid"/>
    <w:basedOn w:val="TableNormal"/>
    <w:uiPriority w:val="59"/>
    <w:rsid w:val="00555E81"/>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clear" w:pos="720"/>
        <w:tab w:val="left" w:pos="1440"/>
        <w:tab w:val="left" w:pos="2520"/>
      </w:tabs>
      <w:spacing w:before="120" w:after="240"/>
      <w:ind w:left="1440" w:hanging="14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clear" w:pos="720"/>
        <w:tab w:val="left" w:pos="1440"/>
      </w:tabs>
      <w:spacing w:before="240" w:line="300" w:lineRule="auto"/>
      <w:ind w:left="1440" w:hanging="1440"/>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uiPriority w:val="9"/>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uiPriority w:val="9"/>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uiPriority w:val="99"/>
    <w:rsid w:val="008B7402"/>
    <w:pPr>
      <w:tabs>
        <w:tab w:val="right" w:pos="10440"/>
      </w:tabs>
    </w:pPr>
    <w:rPr>
      <w:sz w:val="16"/>
    </w:rPr>
  </w:style>
  <w:style w:type="character" w:customStyle="1" w:styleId="HeaderChar">
    <w:name w:val="Header Char"/>
    <w:basedOn w:val="DefaultParagraphFont"/>
    <w:link w:val="Header"/>
    <w:uiPriority w:val="99"/>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9"/>
      </w:numPr>
      <w:tabs>
        <w:tab w:val="clear" w:pos="4320"/>
      </w:tabs>
      <w:spacing w:before="60" w:after="60"/>
      <w:ind w:left="2520"/>
    </w:pPr>
  </w:style>
  <w:style w:type="paragraph" w:customStyle="1" w:styleId="tty80">
    <w:name w:val="tty80"/>
    <w:basedOn w:val="Normal"/>
    <w:rsid w:val="00A37DC0"/>
    <w:rPr>
      <w:rFonts w:ascii="Courier New" w:hAnsi="Courier New"/>
    </w:rPr>
  </w:style>
  <w:style w:type="paragraph" w:styleId="BodyTextIndent">
    <w:name w:val="Body Text Indent"/>
    <w:basedOn w:val="Normal"/>
    <w:link w:val="BodyTextIndentChar"/>
    <w:uiPriority w:val="99"/>
    <w:semiHidden/>
    <w:unhideWhenUsed/>
    <w:rsid w:val="002C7460"/>
    <w:pPr>
      <w:spacing w:after="120" w:line="276" w:lineRule="auto"/>
      <w:ind w:left="360"/>
    </w:pPr>
    <w:rPr>
      <w:rFonts w:ascii="Calibri" w:eastAsia="Calibri" w:hAnsi="Calibri"/>
      <w:sz w:val="22"/>
      <w:szCs w:val="22"/>
      <w:lang w:eastAsia="en-US"/>
    </w:rPr>
  </w:style>
  <w:style w:type="character" w:customStyle="1" w:styleId="BodyTextIndentChar">
    <w:name w:val="Body Text Indent Char"/>
    <w:basedOn w:val="DefaultParagraphFont"/>
    <w:link w:val="BodyTextIndent"/>
    <w:uiPriority w:val="99"/>
    <w:semiHidden/>
    <w:rsid w:val="002C7460"/>
    <w:rPr>
      <w:rFonts w:ascii="Calibri" w:hAnsi="Calibri"/>
      <w:sz w:val="22"/>
      <w:szCs w:val="22"/>
    </w:rPr>
  </w:style>
  <w:style w:type="paragraph" w:customStyle="1" w:styleId="Bodycopy">
    <w:name w:val="Body copy"/>
    <w:link w:val="BodycopyChar"/>
    <w:qFormat/>
    <w:rsid w:val="006F21D2"/>
    <w:pPr>
      <w:spacing w:after="120"/>
    </w:pPr>
    <w:rPr>
      <w:rFonts w:ascii="Arial" w:eastAsia="Times" w:hAnsi="Arial"/>
      <w:color w:val="000000"/>
      <w:lang w:val="en-GB"/>
    </w:rPr>
  </w:style>
  <w:style w:type="character" w:customStyle="1" w:styleId="BodycopyChar">
    <w:name w:val="Body copy Char"/>
    <w:link w:val="Bodycopy"/>
    <w:rsid w:val="006F21D2"/>
    <w:rPr>
      <w:rFonts w:ascii="Arial" w:eastAsia="Times" w:hAnsi="Arial"/>
      <w:color w:val="000000"/>
      <w:lang w:val="en-GB"/>
    </w:rPr>
  </w:style>
  <w:style w:type="character" w:styleId="CommentReference">
    <w:name w:val="annotation reference"/>
    <w:uiPriority w:val="99"/>
    <w:semiHidden/>
    <w:unhideWhenUsed/>
    <w:rsid w:val="006F21D2"/>
    <w:rPr>
      <w:sz w:val="16"/>
      <w:szCs w:val="16"/>
    </w:rPr>
  </w:style>
  <w:style w:type="paragraph" w:styleId="CommentText">
    <w:name w:val="annotation text"/>
    <w:basedOn w:val="Normal"/>
    <w:link w:val="CommentTextChar"/>
    <w:uiPriority w:val="99"/>
    <w:unhideWhenUsed/>
    <w:rsid w:val="006F21D2"/>
    <w:pPr>
      <w:spacing w:after="200" w:line="276" w:lineRule="auto"/>
    </w:pPr>
    <w:rPr>
      <w:rFonts w:ascii="Calibri" w:eastAsia="Calibri" w:hAnsi="Calibri"/>
      <w:lang w:eastAsia="en-US"/>
    </w:rPr>
  </w:style>
  <w:style w:type="character" w:customStyle="1" w:styleId="CommentTextChar">
    <w:name w:val="Comment Text Char"/>
    <w:basedOn w:val="DefaultParagraphFont"/>
    <w:link w:val="CommentText"/>
    <w:uiPriority w:val="99"/>
    <w:rsid w:val="006F21D2"/>
    <w:rPr>
      <w:rFonts w:ascii="Calibri" w:hAnsi="Calibri"/>
    </w:rPr>
  </w:style>
  <w:style w:type="paragraph" w:styleId="NoSpacing">
    <w:name w:val="No Spacing"/>
    <w:uiPriority w:val="1"/>
    <w:qFormat/>
    <w:rsid w:val="006F21D2"/>
    <w:rPr>
      <w:rFonts w:ascii="Calibri" w:hAnsi="Calibri"/>
      <w:sz w:val="22"/>
      <w:szCs w:val="22"/>
    </w:rPr>
  </w:style>
  <w:style w:type="paragraph" w:customStyle="1" w:styleId="Normal2">
    <w:name w:val="Normal 2"/>
    <w:basedOn w:val="Normal"/>
    <w:uiPriority w:val="99"/>
    <w:rsid w:val="00FC1221"/>
    <w:pPr>
      <w:suppressAutoHyphens/>
      <w:ind w:left="720"/>
    </w:pPr>
    <w:rPr>
      <w:rFonts w:eastAsia="SimSun" w:cs="Mangal"/>
      <w:kern w:val="1"/>
      <w:sz w:val="24"/>
      <w:szCs w:val="24"/>
      <w:lang w:eastAsia="hi-IN" w:bidi="hi-IN"/>
    </w:rPr>
  </w:style>
  <w:style w:type="paragraph" w:styleId="ListParagraph">
    <w:name w:val="List Paragraph"/>
    <w:basedOn w:val="Normal"/>
    <w:uiPriority w:val="34"/>
    <w:qFormat/>
    <w:rsid w:val="00E000B7"/>
    <w:pPr>
      <w:ind w:left="720"/>
      <w:contextualSpacing/>
    </w:pPr>
  </w:style>
  <w:style w:type="paragraph" w:styleId="NormalWeb">
    <w:name w:val="Normal (Web)"/>
    <w:basedOn w:val="Normal"/>
    <w:uiPriority w:val="99"/>
    <w:rsid w:val="00CC3FC6"/>
    <w:rPr>
      <w:rFonts w:ascii="Times New Roman" w:hAnsi="Times New Roman"/>
      <w:sz w:val="24"/>
      <w:szCs w:val="24"/>
      <w:lang w:eastAsia="en-US"/>
    </w:rPr>
  </w:style>
  <w:style w:type="paragraph" w:styleId="PlainText">
    <w:name w:val="Plain Text"/>
    <w:basedOn w:val="Normal"/>
    <w:link w:val="PlainTextChar"/>
    <w:uiPriority w:val="99"/>
    <w:unhideWhenUsed/>
    <w:rsid w:val="00B50C20"/>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B50C20"/>
    <w:rPr>
      <w:rFonts w:ascii="Consolas" w:hAnsi="Consolas"/>
      <w:sz w:val="21"/>
      <w:szCs w:val="21"/>
    </w:rPr>
  </w:style>
  <w:style w:type="paragraph" w:customStyle="1" w:styleId="15Indented">
    <w:name w:val="1.5 Indented"/>
    <w:basedOn w:val="Normal"/>
    <w:rsid w:val="00B50C20"/>
    <w:pPr>
      <w:snapToGrid w:val="0"/>
      <w:spacing w:after="140" w:line="300" w:lineRule="atLeast"/>
      <w:ind w:left="2160"/>
    </w:pPr>
    <w:rPr>
      <w:rFonts w:ascii="Times New Roman" w:hAnsi="Times New Roman"/>
      <w:color w:val="000000"/>
      <w:lang w:eastAsia="en-US"/>
    </w:rPr>
  </w:style>
  <w:style w:type="character" w:styleId="Hyperlink">
    <w:name w:val="Hyperlink"/>
    <w:basedOn w:val="DefaultParagraphFont"/>
    <w:uiPriority w:val="99"/>
    <w:unhideWhenUsed/>
    <w:rsid w:val="00BF529E"/>
    <w:rPr>
      <w:color w:val="0000FF" w:themeColor="hyperlink"/>
      <w:u w:val="single"/>
    </w:rPr>
  </w:style>
  <w:style w:type="character" w:styleId="FollowedHyperlink">
    <w:name w:val="FollowedHyperlink"/>
    <w:basedOn w:val="DefaultParagraphFont"/>
    <w:uiPriority w:val="99"/>
    <w:semiHidden/>
    <w:unhideWhenUsed/>
    <w:rsid w:val="00BF529E"/>
    <w:rPr>
      <w:color w:val="800080" w:themeColor="followedHyperlink"/>
      <w:u w:val="single"/>
    </w:rPr>
  </w:style>
  <w:style w:type="table" w:styleId="TableGrid">
    <w:name w:val="Table Grid"/>
    <w:basedOn w:val="TableNormal"/>
    <w:uiPriority w:val="59"/>
    <w:rsid w:val="00555E81"/>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9823">
      <w:bodyDiv w:val="1"/>
      <w:marLeft w:val="0"/>
      <w:marRight w:val="0"/>
      <w:marTop w:val="0"/>
      <w:marBottom w:val="0"/>
      <w:divBdr>
        <w:top w:val="none" w:sz="0" w:space="0" w:color="auto"/>
        <w:left w:val="none" w:sz="0" w:space="0" w:color="auto"/>
        <w:bottom w:val="none" w:sz="0" w:space="0" w:color="auto"/>
        <w:right w:val="none" w:sz="0" w:space="0" w:color="auto"/>
      </w:divBdr>
    </w:div>
    <w:div w:id="270552807">
      <w:bodyDiv w:val="1"/>
      <w:marLeft w:val="0"/>
      <w:marRight w:val="0"/>
      <w:marTop w:val="0"/>
      <w:marBottom w:val="0"/>
      <w:divBdr>
        <w:top w:val="none" w:sz="0" w:space="0" w:color="auto"/>
        <w:left w:val="none" w:sz="0" w:space="0" w:color="auto"/>
        <w:bottom w:val="none" w:sz="0" w:space="0" w:color="auto"/>
        <w:right w:val="none" w:sz="0" w:space="0" w:color="auto"/>
      </w:divBdr>
    </w:div>
    <w:div w:id="276528495">
      <w:bodyDiv w:val="1"/>
      <w:marLeft w:val="0"/>
      <w:marRight w:val="0"/>
      <w:marTop w:val="0"/>
      <w:marBottom w:val="0"/>
      <w:divBdr>
        <w:top w:val="none" w:sz="0" w:space="0" w:color="auto"/>
        <w:left w:val="none" w:sz="0" w:space="0" w:color="auto"/>
        <w:bottom w:val="none" w:sz="0" w:space="0" w:color="auto"/>
        <w:right w:val="none" w:sz="0" w:space="0" w:color="auto"/>
      </w:divBdr>
    </w:div>
    <w:div w:id="279190006">
      <w:bodyDiv w:val="1"/>
      <w:marLeft w:val="0"/>
      <w:marRight w:val="0"/>
      <w:marTop w:val="0"/>
      <w:marBottom w:val="0"/>
      <w:divBdr>
        <w:top w:val="none" w:sz="0" w:space="0" w:color="auto"/>
        <w:left w:val="none" w:sz="0" w:space="0" w:color="auto"/>
        <w:bottom w:val="none" w:sz="0" w:space="0" w:color="auto"/>
        <w:right w:val="none" w:sz="0" w:space="0" w:color="auto"/>
      </w:divBdr>
    </w:div>
    <w:div w:id="402069471">
      <w:bodyDiv w:val="1"/>
      <w:marLeft w:val="0"/>
      <w:marRight w:val="0"/>
      <w:marTop w:val="0"/>
      <w:marBottom w:val="0"/>
      <w:divBdr>
        <w:top w:val="none" w:sz="0" w:space="0" w:color="auto"/>
        <w:left w:val="none" w:sz="0" w:space="0" w:color="auto"/>
        <w:bottom w:val="none" w:sz="0" w:space="0" w:color="auto"/>
        <w:right w:val="none" w:sz="0" w:space="0" w:color="auto"/>
      </w:divBdr>
    </w:div>
    <w:div w:id="450127040">
      <w:bodyDiv w:val="1"/>
      <w:marLeft w:val="0"/>
      <w:marRight w:val="0"/>
      <w:marTop w:val="0"/>
      <w:marBottom w:val="0"/>
      <w:divBdr>
        <w:top w:val="none" w:sz="0" w:space="0" w:color="auto"/>
        <w:left w:val="none" w:sz="0" w:space="0" w:color="auto"/>
        <w:bottom w:val="none" w:sz="0" w:space="0" w:color="auto"/>
        <w:right w:val="none" w:sz="0" w:space="0" w:color="auto"/>
      </w:divBdr>
    </w:div>
    <w:div w:id="472528818">
      <w:bodyDiv w:val="1"/>
      <w:marLeft w:val="0"/>
      <w:marRight w:val="0"/>
      <w:marTop w:val="0"/>
      <w:marBottom w:val="0"/>
      <w:divBdr>
        <w:top w:val="none" w:sz="0" w:space="0" w:color="auto"/>
        <w:left w:val="none" w:sz="0" w:space="0" w:color="auto"/>
        <w:bottom w:val="none" w:sz="0" w:space="0" w:color="auto"/>
        <w:right w:val="none" w:sz="0" w:space="0" w:color="auto"/>
      </w:divBdr>
    </w:div>
    <w:div w:id="512762651">
      <w:bodyDiv w:val="1"/>
      <w:marLeft w:val="0"/>
      <w:marRight w:val="0"/>
      <w:marTop w:val="0"/>
      <w:marBottom w:val="0"/>
      <w:divBdr>
        <w:top w:val="none" w:sz="0" w:space="0" w:color="auto"/>
        <w:left w:val="none" w:sz="0" w:space="0" w:color="auto"/>
        <w:bottom w:val="none" w:sz="0" w:space="0" w:color="auto"/>
        <w:right w:val="none" w:sz="0" w:space="0" w:color="auto"/>
      </w:divBdr>
    </w:div>
    <w:div w:id="588391674">
      <w:bodyDiv w:val="1"/>
      <w:marLeft w:val="0"/>
      <w:marRight w:val="0"/>
      <w:marTop w:val="0"/>
      <w:marBottom w:val="0"/>
      <w:divBdr>
        <w:top w:val="none" w:sz="0" w:space="0" w:color="auto"/>
        <w:left w:val="none" w:sz="0" w:space="0" w:color="auto"/>
        <w:bottom w:val="none" w:sz="0" w:space="0" w:color="auto"/>
        <w:right w:val="none" w:sz="0" w:space="0" w:color="auto"/>
      </w:divBdr>
    </w:div>
    <w:div w:id="655039669">
      <w:bodyDiv w:val="1"/>
      <w:marLeft w:val="0"/>
      <w:marRight w:val="0"/>
      <w:marTop w:val="0"/>
      <w:marBottom w:val="0"/>
      <w:divBdr>
        <w:top w:val="none" w:sz="0" w:space="0" w:color="auto"/>
        <w:left w:val="none" w:sz="0" w:space="0" w:color="auto"/>
        <w:bottom w:val="none" w:sz="0" w:space="0" w:color="auto"/>
        <w:right w:val="none" w:sz="0" w:space="0" w:color="auto"/>
      </w:divBdr>
    </w:div>
    <w:div w:id="708646288">
      <w:bodyDiv w:val="1"/>
      <w:marLeft w:val="0"/>
      <w:marRight w:val="0"/>
      <w:marTop w:val="0"/>
      <w:marBottom w:val="0"/>
      <w:divBdr>
        <w:top w:val="none" w:sz="0" w:space="0" w:color="auto"/>
        <w:left w:val="none" w:sz="0" w:space="0" w:color="auto"/>
        <w:bottom w:val="none" w:sz="0" w:space="0" w:color="auto"/>
        <w:right w:val="none" w:sz="0" w:space="0" w:color="auto"/>
      </w:divBdr>
    </w:div>
    <w:div w:id="832725550">
      <w:bodyDiv w:val="1"/>
      <w:marLeft w:val="0"/>
      <w:marRight w:val="0"/>
      <w:marTop w:val="0"/>
      <w:marBottom w:val="0"/>
      <w:divBdr>
        <w:top w:val="none" w:sz="0" w:space="0" w:color="auto"/>
        <w:left w:val="none" w:sz="0" w:space="0" w:color="auto"/>
        <w:bottom w:val="none" w:sz="0" w:space="0" w:color="auto"/>
        <w:right w:val="none" w:sz="0" w:space="0" w:color="auto"/>
      </w:divBdr>
    </w:div>
    <w:div w:id="859784809">
      <w:bodyDiv w:val="1"/>
      <w:marLeft w:val="0"/>
      <w:marRight w:val="0"/>
      <w:marTop w:val="0"/>
      <w:marBottom w:val="0"/>
      <w:divBdr>
        <w:top w:val="none" w:sz="0" w:space="0" w:color="auto"/>
        <w:left w:val="none" w:sz="0" w:space="0" w:color="auto"/>
        <w:bottom w:val="none" w:sz="0" w:space="0" w:color="auto"/>
        <w:right w:val="none" w:sz="0" w:space="0" w:color="auto"/>
      </w:divBdr>
    </w:div>
    <w:div w:id="898398288">
      <w:bodyDiv w:val="1"/>
      <w:marLeft w:val="0"/>
      <w:marRight w:val="0"/>
      <w:marTop w:val="0"/>
      <w:marBottom w:val="0"/>
      <w:divBdr>
        <w:top w:val="none" w:sz="0" w:space="0" w:color="auto"/>
        <w:left w:val="none" w:sz="0" w:space="0" w:color="auto"/>
        <w:bottom w:val="none" w:sz="0" w:space="0" w:color="auto"/>
        <w:right w:val="none" w:sz="0" w:space="0" w:color="auto"/>
      </w:divBdr>
    </w:div>
    <w:div w:id="962462259">
      <w:bodyDiv w:val="1"/>
      <w:marLeft w:val="0"/>
      <w:marRight w:val="0"/>
      <w:marTop w:val="0"/>
      <w:marBottom w:val="0"/>
      <w:divBdr>
        <w:top w:val="none" w:sz="0" w:space="0" w:color="auto"/>
        <w:left w:val="none" w:sz="0" w:space="0" w:color="auto"/>
        <w:bottom w:val="none" w:sz="0" w:space="0" w:color="auto"/>
        <w:right w:val="none" w:sz="0" w:space="0" w:color="auto"/>
      </w:divBdr>
    </w:div>
    <w:div w:id="1001860619">
      <w:bodyDiv w:val="1"/>
      <w:marLeft w:val="0"/>
      <w:marRight w:val="0"/>
      <w:marTop w:val="0"/>
      <w:marBottom w:val="0"/>
      <w:divBdr>
        <w:top w:val="none" w:sz="0" w:space="0" w:color="auto"/>
        <w:left w:val="none" w:sz="0" w:space="0" w:color="auto"/>
        <w:bottom w:val="none" w:sz="0" w:space="0" w:color="auto"/>
        <w:right w:val="none" w:sz="0" w:space="0" w:color="auto"/>
      </w:divBdr>
    </w:div>
    <w:div w:id="1040130546">
      <w:bodyDiv w:val="1"/>
      <w:marLeft w:val="0"/>
      <w:marRight w:val="0"/>
      <w:marTop w:val="0"/>
      <w:marBottom w:val="0"/>
      <w:divBdr>
        <w:top w:val="none" w:sz="0" w:space="0" w:color="auto"/>
        <w:left w:val="none" w:sz="0" w:space="0" w:color="auto"/>
        <w:bottom w:val="none" w:sz="0" w:space="0" w:color="auto"/>
        <w:right w:val="none" w:sz="0" w:space="0" w:color="auto"/>
      </w:divBdr>
    </w:div>
    <w:div w:id="1307206190">
      <w:bodyDiv w:val="1"/>
      <w:marLeft w:val="0"/>
      <w:marRight w:val="0"/>
      <w:marTop w:val="0"/>
      <w:marBottom w:val="0"/>
      <w:divBdr>
        <w:top w:val="none" w:sz="0" w:space="0" w:color="auto"/>
        <w:left w:val="none" w:sz="0" w:space="0" w:color="auto"/>
        <w:bottom w:val="none" w:sz="0" w:space="0" w:color="auto"/>
        <w:right w:val="none" w:sz="0" w:space="0" w:color="auto"/>
      </w:divBdr>
    </w:div>
    <w:div w:id="1310475398">
      <w:bodyDiv w:val="1"/>
      <w:marLeft w:val="0"/>
      <w:marRight w:val="0"/>
      <w:marTop w:val="0"/>
      <w:marBottom w:val="0"/>
      <w:divBdr>
        <w:top w:val="none" w:sz="0" w:space="0" w:color="auto"/>
        <w:left w:val="none" w:sz="0" w:space="0" w:color="auto"/>
        <w:bottom w:val="none" w:sz="0" w:space="0" w:color="auto"/>
        <w:right w:val="none" w:sz="0" w:space="0" w:color="auto"/>
      </w:divBdr>
    </w:div>
    <w:div w:id="1376780376">
      <w:bodyDiv w:val="1"/>
      <w:marLeft w:val="0"/>
      <w:marRight w:val="0"/>
      <w:marTop w:val="0"/>
      <w:marBottom w:val="0"/>
      <w:divBdr>
        <w:top w:val="none" w:sz="0" w:space="0" w:color="auto"/>
        <w:left w:val="none" w:sz="0" w:space="0" w:color="auto"/>
        <w:bottom w:val="none" w:sz="0" w:space="0" w:color="auto"/>
        <w:right w:val="none" w:sz="0" w:space="0" w:color="auto"/>
      </w:divBdr>
    </w:div>
    <w:div w:id="1531335530">
      <w:bodyDiv w:val="1"/>
      <w:marLeft w:val="0"/>
      <w:marRight w:val="0"/>
      <w:marTop w:val="0"/>
      <w:marBottom w:val="0"/>
      <w:divBdr>
        <w:top w:val="none" w:sz="0" w:space="0" w:color="auto"/>
        <w:left w:val="none" w:sz="0" w:space="0" w:color="auto"/>
        <w:bottom w:val="none" w:sz="0" w:space="0" w:color="auto"/>
        <w:right w:val="none" w:sz="0" w:space="0" w:color="auto"/>
      </w:divBdr>
    </w:div>
    <w:div w:id="1546529211">
      <w:bodyDiv w:val="1"/>
      <w:marLeft w:val="0"/>
      <w:marRight w:val="0"/>
      <w:marTop w:val="0"/>
      <w:marBottom w:val="0"/>
      <w:divBdr>
        <w:top w:val="none" w:sz="0" w:space="0" w:color="auto"/>
        <w:left w:val="none" w:sz="0" w:space="0" w:color="auto"/>
        <w:bottom w:val="none" w:sz="0" w:space="0" w:color="auto"/>
        <w:right w:val="none" w:sz="0" w:space="0" w:color="auto"/>
      </w:divBdr>
    </w:div>
    <w:div w:id="1663697222">
      <w:bodyDiv w:val="1"/>
      <w:marLeft w:val="0"/>
      <w:marRight w:val="0"/>
      <w:marTop w:val="0"/>
      <w:marBottom w:val="0"/>
      <w:divBdr>
        <w:top w:val="none" w:sz="0" w:space="0" w:color="auto"/>
        <w:left w:val="none" w:sz="0" w:space="0" w:color="auto"/>
        <w:bottom w:val="none" w:sz="0" w:space="0" w:color="auto"/>
        <w:right w:val="none" w:sz="0" w:space="0" w:color="auto"/>
      </w:divBdr>
    </w:div>
    <w:div w:id="1700011406">
      <w:bodyDiv w:val="1"/>
      <w:marLeft w:val="0"/>
      <w:marRight w:val="0"/>
      <w:marTop w:val="0"/>
      <w:marBottom w:val="0"/>
      <w:divBdr>
        <w:top w:val="none" w:sz="0" w:space="0" w:color="auto"/>
        <w:left w:val="none" w:sz="0" w:space="0" w:color="auto"/>
        <w:bottom w:val="none" w:sz="0" w:space="0" w:color="auto"/>
        <w:right w:val="none" w:sz="0" w:space="0" w:color="auto"/>
      </w:divBdr>
    </w:div>
    <w:div w:id="1835954711">
      <w:bodyDiv w:val="1"/>
      <w:marLeft w:val="0"/>
      <w:marRight w:val="0"/>
      <w:marTop w:val="0"/>
      <w:marBottom w:val="0"/>
      <w:divBdr>
        <w:top w:val="none" w:sz="0" w:space="0" w:color="auto"/>
        <w:left w:val="none" w:sz="0" w:space="0" w:color="auto"/>
        <w:bottom w:val="none" w:sz="0" w:space="0" w:color="auto"/>
        <w:right w:val="none" w:sz="0" w:space="0" w:color="auto"/>
      </w:divBdr>
    </w:div>
    <w:div w:id="1884826450">
      <w:bodyDiv w:val="1"/>
      <w:marLeft w:val="0"/>
      <w:marRight w:val="0"/>
      <w:marTop w:val="0"/>
      <w:marBottom w:val="0"/>
      <w:divBdr>
        <w:top w:val="none" w:sz="0" w:space="0" w:color="auto"/>
        <w:left w:val="none" w:sz="0" w:space="0" w:color="auto"/>
        <w:bottom w:val="none" w:sz="0" w:space="0" w:color="auto"/>
        <w:right w:val="none" w:sz="0" w:space="0" w:color="auto"/>
      </w:divBdr>
    </w:div>
    <w:div w:id="1929271811">
      <w:bodyDiv w:val="1"/>
      <w:marLeft w:val="0"/>
      <w:marRight w:val="0"/>
      <w:marTop w:val="0"/>
      <w:marBottom w:val="0"/>
      <w:divBdr>
        <w:top w:val="none" w:sz="0" w:space="0" w:color="auto"/>
        <w:left w:val="none" w:sz="0" w:space="0" w:color="auto"/>
        <w:bottom w:val="none" w:sz="0" w:space="0" w:color="auto"/>
        <w:right w:val="none" w:sz="0" w:space="0" w:color="auto"/>
      </w:divBdr>
    </w:div>
    <w:div w:id="2001344295">
      <w:bodyDiv w:val="1"/>
      <w:marLeft w:val="0"/>
      <w:marRight w:val="0"/>
      <w:marTop w:val="0"/>
      <w:marBottom w:val="0"/>
      <w:divBdr>
        <w:top w:val="none" w:sz="0" w:space="0" w:color="auto"/>
        <w:left w:val="none" w:sz="0" w:space="0" w:color="auto"/>
        <w:bottom w:val="none" w:sz="0" w:space="0" w:color="auto"/>
        <w:right w:val="none" w:sz="0" w:space="0" w:color="auto"/>
      </w:divBdr>
    </w:div>
    <w:div w:id="201945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entralhub.cigna.com/project/epms13058/Expense%20Reporting/Design/Reporting/Functional%20Specs/RPD/BI-FAH-0006_FS_RD-140_PREALLOC_EXP_SUBJECT_AREA.DOCX" TargetMode="External"/><Relationship Id="rId18" Type="http://schemas.openxmlformats.org/officeDocument/2006/relationships/oleObject" Target="embeddings/oleObject1.bin"/><Relationship Id="rId26" Type="http://schemas.openxmlformats.org/officeDocument/2006/relationships/package" Target="embeddings/Microsoft_Excel_Worksheet1.xlsx"/><Relationship Id="rId3" Type="http://schemas.openxmlformats.org/officeDocument/2006/relationships/customXml" Target="../customXml/item3.xml"/><Relationship Id="rId21" Type="http://schemas.openxmlformats.org/officeDocument/2006/relationships/image" Target="media/image5.emf"/><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entralhub.cigna.com/project/epms13058/Expense%20Reporting/Design/Reporting/Security/PreAllocatedSecurity.xlsx" TargetMode="External"/><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centralhub.cigna.com/project/epms13058/Expense%20Reporting/IT%20Delivery/TCS/04-MD70%20Technical%20Design%20Documents%20(TD)/DS-140_BI-ETL-0001_ETL_TECH_DESIGN_DOCUMENT.docx"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centralhub.cigna.com/project/epms13058/Expense%20Reporting/IT%20Delivery/TCS/04-MD70%20Technical%20Design%20Documents%20(TD)/DS-140_BI-ETL-0001_ETL_TECH_DESIGN_DOCUMENT.docx" TargetMode="External"/><Relationship Id="rId23" Type="http://schemas.openxmlformats.org/officeDocument/2006/relationships/hyperlink" Target="https://centralhub.cigna.com/project/epms13058/Expense%20Reporting/IT%20Delivery/TCS/04-MD70%20Technical%20Design%20Documents%20(TD)/DS-140_BI-ETL-0001_ETL_TECH_DESIGN_DOCUMENT.docx" TargetMode="External"/><Relationship Id="rId28"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entralhub.cigna.com/project/epms13058/Expense%20Reporting/Design/Reporting/Functional%20Specs/ETL/BI-ETL-0001_FS_RD-140_PREALLOC_EXP_ETL.DOCX" TargetMode="External"/><Relationship Id="rId22" Type="http://schemas.openxmlformats.org/officeDocument/2006/relationships/oleObject" Target="embeddings/Microsoft_Excel_97-2003_Worksheet1.xls"/><Relationship Id="rId27" Type="http://schemas.openxmlformats.org/officeDocument/2006/relationships/image" Target="media/image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D1333C0C0D9C43A1B32973272354B4" ma:contentTypeVersion="0" ma:contentTypeDescription="Create a new document." ma:contentTypeScope="" ma:versionID="98aa4764840513129397bdf15ff951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F14D1-B6AC-40DB-ABAD-39022D950513}">
  <ds:schemaRefs>
    <ds:schemaRef ds:uri="http://schemas.microsoft.com/sharepoint/v3/contenttype/forms"/>
  </ds:schemaRefs>
</ds:datastoreItem>
</file>

<file path=customXml/itemProps2.xml><?xml version="1.0" encoding="utf-8"?>
<ds:datastoreItem xmlns:ds="http://schemas.openxmlformats.org/officeDocument/2006/customXml" ds:itemID="{1CC5D20A-84F9-42BE-A1F1-809A6A9AE9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919B886-9933-4846-A69E-208E15224F31}">
  <ds:schemaRefs>
    <ds:schemaRef ds:uri="http://www.w3.org/XML/1998/namespace"/>
    <ds:schemaRef ds:uri="http://purl.org/dc/terms/"/>
    <ds:schemaRef ds:uri="http://schemas.microsoft.com/office/2006/metadata/properties"/>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http://purl.org/dc/elements/1.1/"/>
  </ds:schemaRefs>
</ds:datastoreItem>
</file>

<file path=customXml/itemProps4.xml><?xml version="1.0" encoding="utf-8"?>
<ds:datastoreItem xmlns:ds="http://schemas.openxmlformats.org/officeDocument/2006/customXml" ds:itemID="{4E7F46D0-B824-4B80-8BA0-1901EFAFB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5508</Words>
  <Characters>31400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36835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WKSADMIN</cp:lastModifiedBy>
  <cp:revision>2</cp:revision>
  <dcterms:created xsi:type="dcterms:W3CDTF">2016-10-04T12:31:00Z</dcterms:created>
  <dcterms:modified xsi:type="dcterms:W3CDTF">2016-10-04T12:31:00Z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0x010100ADD1333C0C0D9C43A1B32973272354B4</vt:lpwstr>
  </property>
</Properties>
</file>