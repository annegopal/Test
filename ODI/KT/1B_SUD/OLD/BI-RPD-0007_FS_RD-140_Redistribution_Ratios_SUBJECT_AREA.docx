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1418E8" w14:textId="77777777" w:rsidR="00B13A82" w:rsidRDefault="00B13A82" w:rsidP="00B13A82">
      <w:pPr>
        <w:pStyle w:val="TitleBar"/>
      </w:pPr>
      <w:bookmarkStart w:id="0" w:name="_Toc419698698"/>
      <w:bookmarkStart w:id="1" w:name="_GoBack"/>
      <w:bookmarkEnd w:id="1"/>
    </w:p>
    <w:p w14:paraId="631418E9" w14:textId="77777777" w:rsidR="00B13A82" w:rsidRDefault="00B13A82" w:rsidP="00B13A82">
      <w:pPr>
        <w:pStyle w:val="RouteTitle"/>
      </w:pPr>
      <w:r>
        <w:t>OUM</w:t>
      </w:r>
    </w:p>
    <w:p w14:paraId="631418EA" w14:textId="77777777" w:rsidR="00B13A82" w:rsidRDefault="00B13A82" w:rsidP="00B13A82">
      <w:pPr>
        <w:pStyle w:val="Title-Major"/>
      </w:pPr>
      <w:bookmarkStart w:id="2" w:name="DocTitle"/>
      <w:r>
        <w:t>RD.140 Requirements Specification</w:t>
      </w:r>
      <w:bookmarkStart w:id="3" w:name="TitleEnd"/>
      <w:bookmarkEnd w:id="2"/>
      <w:bookmarkEnd w:id="3"/>
    </w:p>
    <w:p w14:paraId="631418EB" w14:textId="77777777" w:rsidR="00B13A82" w:rsidRDefault="00A115C1" w:rsidP="00B13A82">
      <w:pPr>
        <w:pStyle w:val="BodyText"/>
        <w:rPr>
          <w:sz w:val="48"/>
        </w:rPr>
      </w:pPr>
      <w:r>
        <w:rPr>
          <w:rStyle w:val="HighlightedVariable"/>
          <w:sz w:val="48"/>
        </w:rPr>
        <w:t>Cigna</w:t>
      </w:r>
    </w:p>
    <w:p w14:paraId="631418EC" w14:textId="078E0DD2" w:rsidR="00B13A82" w:rsidRDefault="00C070C4" w:rsidP="00246C37">
      <w:pPr>
        <w:pStyle w:val="Subject"/>
        <w:spacing w:after="240"/>
      </w:pPr>
      <w:r>
        <w:rPr>
          <w:rStyle w:val="HighlightedVariable"/>
        </w:rPr>
        <w:t>BI-</w:t>
      </w:r>
      <w:r w:rsidR="00241FA6">
        <w:rPr>
          <w:rStyle w:val="HighlightedVariable"/>
        </w:rPr>
        <w:t>RPD</w:t>
      </w:r>
      <w:r w:rsidR="0028127A">
        <w:rPr>
          <w:rStyle w:val="HighlightedVariable"/>
        </w:rPr>
        <w:t>-000</w:t>
      </w:r>
      <w:r w:rsidR="00241FA6">
        <w:rPr>
          <w:rStyle w:val="HighlightedVariable"/>
        </w:rPr>
        <w:t>7</w:t>
      </w:r>
      <w:r>
        <w:rPr>
          <w:rStyle w:val="HighlightedVariable"/>
        </w:rPr>
        <w:t xml:space="preserve"> </w:t>
      </w:r>
      <w:r w:rsidR="00241FA6">
        <w:rPr>
          <w:rStyle w:val="HighlightedVariable"/>
        </w:rPr>
        <w:t>Redistribution Ratios</w:t>
      </w:r>
      <w:r>
        <w:rPr>
          <w:rStyle w:val="HighlightedVariable"/>
        </w:rPr>
        <w:t xml:space="preserve"> </w:t>
      </w:r>
      <w:r w:rsidR="0028127A">
        <w:rPr>
          <w:rStyle w:val="HighlightedVariable"/>
        </w:rPr>
        <w:t>Subject Area</w:t>
      </w:r>
      <w:r>
        <w:rPr>
          <w:rStyle w:val="HighlightedVariable"/>
        </w:rPr>
        <w:t xml:space="preserve"> Functional Requirements</w:t>
      </w: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
      <w:tblGrid>
        <w:gridCol w:w="1189"/>
        <w:gridCol w:w="1890"/>
        <w:gridCol w:w="5431"/>
      </w:tblGrid>
      <w:tr w:rsidR="00246C37" w14:paraId="631418F0" w14:textId="77777777" w:rsidTr="00246C37">
        <w:trPr>
          <w:cantSplit/>
          <w:tblHeader/>
        </w:trPr>
        <w:tc>
          <w:tcPr>
            <w:tcW w:w="1189" w:type="dxa"/>
            <w:tcBorders>
              <w:top w:val="single" w:sz="12" w:space="0" w:color="000000"/>
              <w:bottom w:val="single" w:sz="6" w:space="0" w:color="000000"/>
              <w:right w:val="nil"/>
            </w:tcBorders>
            <w:shd w:val="clear" w:color="000000" w:fill="E6E6E6"/>
          </w:tcPr>
          <w:p w14:paraId="631418ED" w14:textId="77777777" w:rsidR="00246C37" w:rsidRDefault="00246C37" w:rsidP="007634FF">
            <w:pPr>
              <w:pStyle w:val="TableHeading"/>
            </w:pPr>
            <w:r>
              <w:t>Group Id</w:t>
            </w:r>
          </w:p>
        </w:tc>
        <w:tc>
          <w:tcPr>
            <w:tcW w:w="1890" w:type="dxa"/>
            <w:tcBorders>
              <w:top w:val="single" w:sz="12" w:space="0" w:color="000000"/>
              <w:left w:val="nil"/>
              <w:bottom w:val="single" w:sz="6" w:space="0" w:color="000000"/>
              <w:right w:val="nil"/>
            </w:tcBorders>
            <w:shd w:val="clear" w:color="000000" w:fill="E6E6E6"/>
          </w:tcPr>
          <w:p w14:paraId="631418EE" w14:textId="77777777" w:rsidR="00246C37" w:rsidRDefault="00246C37" w:rsidP="007634FF">
            <w:pPr>
              <w:pStyle w:val="TableHeading"/>
            </w:pPr>
            <w:r>
              <w:t>Component  Id List</w:t>
            </w:r>
          </w:p>
        </w:tc>
        <w:tc>
          <w:tcPr>
            <w:tcW w:w="5431" w:type="dxa"/>
            <w:tcBorders>
              <w:top w:val="single" w:sz="12" w:space="0" w:color="000000"/>
              <w:left w:val="nil"/>
              <w:bottom w:val="single" w:sz="6" w:space="0" w:color="000000"/>
            </w:tcBorders>
            <w:shd w:val="clear" w:color="000000" w:fill="E6E6E6"/>
          </w:tcPr>
          <w:p w14:paraId="631418EF" w14:textId="77777777" w:rsidR="00246C37" w:rsidRDefault="00246C37" w:rsidP="007634FF">
            <w:pPr>
              <w:pStyle w:val="TableHeading"/>
            </w:pPr>
            <w:r>
              <w:t>Description</w:t>
            </w:r>
          </w:p>
        </w:tc>
      </w:tr>
      <w:tr w:rsidR="00246C37" w14:paraId="631418F4" w14:textId="77777777" w:rsidTr="00246C37">
        <w:trPr>
          <w:cantSplit/>
        </w:trPr>
        <w:tc>
          <w:tcPr>
            <w:tcW w:w="1189" w:type="dxa"/>
            <w:tcBorders>
              <w:top w:val="single" w:sz="6" w:space="0" w:color="000000"/>
            </w:tcBorders>
            <w:shd w:val="clear" w:color="000000" w:fill="FFFFFF"/>
          </w:tcPr>
          <w:p w14:paraId="631418F1" w14:textId="4568F2A2" w:rsidR="00246C37" w:rsidRDefault="00246C37" w:rsidP="0028127A">
            <w:pPr>
              <w:pStyle w:val="TableText"/>
            </w:pPr>
          </w:p>
        </w:tc>
        <w:tc>
          <w:tcPr>
            <w:tcW w:w="1890" w:type="dxa"/>
            <w:tcBorders>
              <w:top w:val="single" w:sz="6" w:space="0" w:color="000000"/>
            </w:tcBorders>
            <w:shd w:val="clear" w:color="000000" w:fill="FFFFFF"/>
          </w:tcPr>
          <w:p w14:paraId="631418F2" w14:textId="0920ABBC" w:rsidR="00246C37" w:rsidRDefault="00246C37" w:rsidP="00057403">
            <w:pPr>
              <w:pStyle w:val="TableText"/>
            </w:pPr>
          </w:p>
        </w:tc>
        <w:tc>
          <w:tcPr>
            <w:tcW w:w="5431" w:type="dxa"/>
            <w:tcBorders>
              <w:top w:val="single" w:sz="6" w:space="0" w:color="000000"/>
            </w:tcBorders>
            <w:shd w:val="clear" w:color="000000" w:fill="FFFFFF"/>
          </w:tcPr>
          <w:p w14:paraId="631418F3" w14:textId="6FB4E0CB" w:rsidR="00246C37" w:rsidRDefault="00246C37" w:rsidP="0028127A">
            <w:pPr>
              <w:pStyle w:val="TableText"/>
            </w:pPr>
          </w:p>
        </w:tc>
      </w:tr>
      <w:tr w:rsidR="00246C37" w14:paraId="631418F8" w14:textId="77777777" w:rsidTr="00246C37">
        <w:trPr>
          <w:cantSplit/>
        </w:trPr>
        <w:tc>
          <w:tcPr>
            <w:tcW w:w="1189" w:type="dxa"/>
            <w:shd w:val="clear" w:color="000000" w:fill="FFFFFF"/>
          </w:tcPr>
          <w:p w14:paraId="631418F5" w14:textId="77777777" w:rsidR="00246C37" w:rsidRDefault="00246C37" w:rsidP="007634FF">
            <w:pPr>
              <w:pStyle w:val="TableText"/>
            </w:pPr>
          </w:p>
        </w:tc>
        <w:tc>
          <w:tcPr>
            <w:tcW w:w="1890" w:type="dxa"/>
            <w:shd w:val="clear" w:color="000000" w:fill="FFFFFF"/>
          </w:tcPr>
          <w:p w14:paraId="631418F6" w14:textId="77777777" w:rsidR="00246C37" w:rsidRDefault="00246C37" w:rsidP="007634FF">
            <w:pPr>
              <w:pStyle w:val="TableText"/>
            </w:pPr>
          </w:p>
        </w:tc>
        <w:tc>
          <w:tcPr>
            <w:tcW w:w="5431" w:type="dxa"/>
            <w:shd w:val="clear" w:color="000000" w:fill="FFFFFF"/>
          </w:tcPr>
          <w:p w14:paraId="631418F7" w14:textId="77777777" w:rsidR="00246C37" w:rsidRDefault="00246C37" w:rsidP="007634FF">
            <w:pPr>
              <w:pStyle w:val="TableText"/>
            </w:pPr>
          </w:p>
        </w:tc>
      </w:tr>
    </w:tbl>
    <w:p w14:paraId="631418F9" w14:textId="77777777" w:rsidR="00B13A82" w:rsidRDefault="00B13A82" w:rsidP="00B13A82">
      <w:pPr>
        <w:pStyle w:val="BodyText"/>
      </w:pPr>
    </w:p>
    <w:p w14:paraId="631418FA" w14:textId="77777777" w:rsidR="00246C37" w:rsidRDefault="00246C37" w:rsidP="00B13A82">
      <w:pPr>
        <w:pStyle w:val="BodyText"/>
      </w:pPr>
    </w:p>
    <w:p w14:paraId="631418FB" w14:textId="672C249E" w:rsidR="00B13A82" w:rsidRDefault="00B13A82" w:rsidP="00B13A82">
      <w:pPr>
        <w:pStyle w:val="BodyText"/>
        <w:spacing w:after="0"/>
      </w:pPr>
      <w:r>
        <w:t>Author:</w:t>
      </w:r>
      <w:r>
        <w:tab/>
      </w:r>
      <w:r w:rsidR="00241FA6">
        <w:rPr>
          <w:rStyle w:val="HighlightedVariable"/>
        </w:rPr>
        <w:t xml:space="preserve">John </w:t>
      </w:r>
      <w:proofErr w:type="spellStart"/>
      <w:r w:rsidR="00241FA6">
        <w:rPr>
          <w:rStyle w:val="HighlightedVariable"/>
        </w:rPr>
        <w:t>Liette</w:t>
      </w:r>
      <w:proofErr w:type="spellEnd"/>
    </w:p>
    <w:p w14:paraId="631418FC" w14:textId="03D13090" w:rsidR="00B13A82" w:rsidRDefault="00B13A82" w:rsidP="00B13A82">
      <w:pPr>
        <w:pStyle w:val="BodyText"/>
        <w:spacing w:after="0"/>
      </w:pPr>
      <w:r>
        <w:t>Creation Date:</w:t>
      </w:r>
      <w:r>
        <w:tab/>
      </w:r>
      <w:r w:rsidR="00241FA6">
        <w:t>June 28, 2016</w:t>
      </w:r>
    </w:p>
    <w:p w14:paraId="631418FD" w14:textId="1E0E0850" w:rsidR="00B13A82" w:rsidRDefault="00B13A82" w:rsidP="00B13A82">
      <w:pPr>
        <w:pStyle w:val="BodyText"/>
        <w:spacing w:after="0"/>
      </w:pPr>
      <w:r>
        <w:t>Last Updated:</w:t>
      </w:r>
      <w:r>
        <w:tab/>
      </w:r>
      <w:r w:rsidR="00C41C90">
        <w:fldChar w:fldCharType="begin"/>
      </w:r>
      <w:r w:rsidR="00C41C90">
        <w:instrText xml:space="preserve"> SAVEDATE  \@ "MMMM d, yyyy" </w:instrText>
      </w:r>
      <w:r w:rsidR="00C41C90">
        <w:fldChar w:fldCharType="separate"/>
      </w:r>
      <w:ins w:id="4" w:author="WKSADMIN" w:date="2016-09-28T18:58:00Z">
        <w:r w:rsidR="000A11DA">
          <w:rPr>
            <w:noProof/>
          </w:rPr>
          <w:t>September 2, 2016</w:t>
        </w:r>
      </w:ins>
      <w:ins w:id="5" w:author="Liette, John  (CTR)      A8SUW" w:date="2016-09-01T15:28:00Z">
        <w:del w:id="6" w:author="WKSADMIN" w:date="2016-09-28T18:58:00Z">
          <w:r w:rsidR="00C12196" w:rsidDel="000A11DA">
            <w:rPr>
              <w:noProof/>
            </w:rPr>
            <w:delText>September 1</w:delText>
          </w:r>
        </w:del>
      </w:ins>
      <w:ins w:id="7" w:author="Liette, John  (CTR)      A8SUW" w:date="2016-09-01T15:20:00Z">
        <w:del w:id="8" w:author="WKSADMIN" w:date="2016-09-28T18:58:00Z">
          <w:r w:rsidR="00C12196" w:rsidDel="000A11DA">
            <w:rPr>
              <w:noProof/>
            </w:rPr>
            <w:delText>, 2016</w:delText>
          </w:r>
        </w:del>
      </w:ins>
      <w:del w:id="9" w:author="WKSADMIN" w:date="2016-09-28T18:58:00Z">
        <w:r w:rsidR="00D00162" w:rsidDel="000A11DA">
          <w:rPr>
            <w:noProof/>
          </w:rPr>
          <w:delText>June 28, 2016</w:delText>
        </w:r>
      </w:del>
      <w:r w:rsidR="00C41C90">
        <w:fldChar w:fldCharType="end"/>
      </w:r>
    </w:p>
    <w:p w14:paraId="631418FE" w14:textId="08526E07" w:rsidR="00B13A82" w:rsidRDefault="00B13A82" w:rsidP="00B13A82">
      <w:pPr>
        <w:pStyle w:val="BodyText"/>
        <w:spacing w:after="0"/>
      </w:pPr>
      <w:r>
        <w:t>Document Ref:</w:t>
      </w:r>
      <w:r>
        <w:tab/>
      </w:r>
      <w:bookmarkStart w:id="10" w:name="DocRefNumber"/>
      <w:r w:rsidR="0042751B">
        <w:rPr>
          <w:rStyle w:val="HighlightedVariable"/>
        </w:rPr>
        <w:t>BI-</w:t>
      </w:r>
      <w:r w:rsidR="00241FA6">
        <w:rPr>
          <w:rStyle w:val="HighlightedVariable"/>
        </w:rPr>
        <w:t>RPD-0007</w:t>
      </w:r>
      <w:r>
        <w:t xml:space="preserve"> </w:t>
      </w:r>
      <w:bookmarkEnd w:id="10"/>
    </w:p>
    <w:p w14:paraId="631418FF" w14:textId="6B6A1585" w:rsidR="00B13A82" w:rsidRDefault="00B13A82" w:rsidP="00B13A82">
      <w:pPr>
        <w:pStyle w:val="BodyText"/>
        <w:spacing w:after="0"/>
      </w:pPr>
      <w:r>
        <w:t>Version:</w:t>
      </w:r>
      <w:r>
        <w:tab/>
      </w:r>
      <w:bookmarkStart w:id="11" w:name="DocVersion"/>
      <w:r>
        <w:t xml:space="preserve">DRAFT </w:t>
      </w:r>
      <w:bookmarkEnd w:id="11"/>
      <w:r w:rsidR="00241FA6">
        <w:t>1</w:t>
      </w:r>
      <w:ins w:id="12" w:author="Liette, John  (CTR)      A8SUW" w:date="2016-06-29T13:27:00Z">
        <w:r w:rsidR="00954EE5">
          <w:t>.</w:t>
        </w:r>
      </w:ins>
      <w:ins w:id="13" w:author="Liette, John  (CTR)      A8SUW" w:date="2016-09-01T15:28:00Z">
        <w:r w:rsidR="00C12196">
          <w:t>6</w:t>
        </w:r>
      </w:ins>
    </w:p>
    <w:p w14:paraId="63141900" w14:textId="77777777" w:rsidR="00B13A82" w:rsidRDefault="00B13A82" w:rsidP="00B13A82">
      <w:pPr>
        <w:pStyle w:val="BodyText"/>
        <w:tabs>
          <w:tab w:val="left" w:pos="4230"/>
        </w:tabs>
        <w:spacing w:after="0"/>
      </w:pPr>
    </w:p>
    <w:p w14:paraId="63141901" w14:textId="77777777" w:rsidR="00B13A82" w:rsidRDefault="00B13A82" w:rsidP="008C28E6">
      <w:pPr>
        <w:pStyle w:val="Note"/>
        <w:numPr>
          <w:ilvl w:val="0"/>
          <w:numId w:val="29"/>
        </w:numPr>
        <w:tabs>
          <w:tab w:val="clear" w:pos="4320"/>
        </w:tabs>
      </w:pPr>
      <w:r>
        <w:rPr>
          <w:b/>
        </w:rPr>
        <w:t>Title, Subject, Last Updated Date, Reference Number</w:t>
      </w:r>
      <w:r>
        <w:t xml:space="preserve">, </w:t>
      </w:r>
      <w:r>
        <w:rPr>
          <w:b/>
        </w:rPr>
        <w:t>and</w:t>
      </w:r>
      <w:r>
        <w:t xml:space="preserve"> </w:t>
      </w:r>
      <w:r>
        <w:rPr>
          <w:b/>
        </w:rPr>
        <w:t>Version</w:t>
      </w:r>
      <w:r>
        <w:t xml:space="preserve"> are marked by a Word Bookmark so that they can be easily reproduced in the header and footer of documents.  When you change any of these values, be careful not to accidentally delete the bookmark.  </w:t>
      </w:r>
      <w:r w:rsidR="001822B5">
        <w:rPr>
          <w:b/>
        </w:rPr>
        <w:t>You can make bookmarks visible by selecting the Office Button&gt;Word Options&gt;Advanced&gt; and checking the Show bookmarks option in the Show document content region.</w:t>
      </w:r>
    </w:p>
    <w:p w14:paraId="63141902" w14:textId="77777777" w:rsidR="00B13A82" w:rsidRDefault="00B13A82" w:rsidP="00B13A82">
      <w:pPr>
        <w:pStyle w:val="BodyText"/>
      </w:pPr>
    </w:p>
    <w:p w14:paraId="63141903" w14:textId="77777777" w:rsidR="00B13A82" w:rsidRDefault="00B13A82" w:rsidP="00B13A82">
      <w:pPr>
        <w:pStyle w:val="BodyText"/>
      </w:pPr>
      <w:r>
        <w:rPr>
          <w:b/>
        </w:rPr>
        <w:t>Approvals:</w:t>
      </w:r>
    </w:p>
    <w:tbl>
      <w:tblPr>
        <w:tblW w:w="0" w:type="auto"/>
        <w:tblInd w:w="1440" w:type="dxa"/>
        <w:tblLayout w:type="fixed"/>
        <w:tblLook w:val="0000" w:firstRow="0" w:lastRow="0" w:firstColumn="0" w:lastColumn="0" w:noHBand="0" w:noVBand="0"/>
      </w:tblPr>
      <w:tblGrid>
        <w:gridCol w:w="2718"/>
        <w:gridCol w:w="5040"/>
      </w:tblGrid>
      <w:tr w:rsidR="00B13A82" w14:paraId="63141906" w14:textId="77777777" w:rsidTr="007634FF">
        <w:tc>
          <w:tcPr>
            <w:tcW w:w="2718" w:type="dxa"/>
          </w:tcPr>
          <w:p w14:paraId="63141904" w14:textId="77777777" w:rsidR="00B13A82" w:rsidRDefault="00B13A82" w:rsidP="007634FF">
            <w:pPr>
              <w:spacing w:before="360"/>
              <w:rPr>
                <w:sz w:val="18"/>
              </w:rPr>
            </w:pPr>
            <w:r>
              <w:rPr>
                <w:rStyle w:val="HighlightedVariable"/>
              </w:rPr>
              <w:t>&lt;Approver 1&gt;</w:t>
            </w:r>
          </w:p>
        </w:tc>
        <w:tc>
          <w:tcPr>
            <w:tcW w:w="5040" w:type="dxa"/>
            <w:tcBorders>
              <w:bottom w:val="single" w:sz="6" w:space="0" w:color="auto"/>
            </w:tcBorders>
          </w:tcPr>
          <w:p w14:paraId="63141905" w14:textId="77777777" w:rsidR="00B13A82" w:rsidRDefault="00C070C4" w:rsidP="007634FF">
            <w:pPr>
              <w:spacing w:before="360"/>
            </w:pPr>
            <w:r>
              <w:t>Tom Curtin</w:t>
            </w:r>
          </w:p>
        </w:tc>
      </w:tr>
      <w:tr w:rsidR="00B13A82" w14:paraId="63141909" w14:textId="77777777" w:rsidTr="007634FF">
        <w:tc>
          <w:tcPr>
            <w:tcW w:w="2718" w:type="dxa"/>
          </w:tcPr>
          <w:p w14:paraId="63141907" w14:textId="77777777" w:rsidR="00B13A82" w:rsidRDefault="00B13A82" w:rsidP="007634FF">
            <w:pPr>
              <w:spacing w:before="360"/>
              <w:rPr>
                <w:sz w:val="18"/>
              </w:rPr>
            </w:pPr>
            <w:r>
              <w:rPr>
                <w:rStyle w:val="HighlightedVariable"/>
              </w:rPr>
              <w:t>&lt;Approver 2&gt;</w:t>
            </w:r>
          </w:p>
        </w:tc>
        <w:tc>
          <w:tcPr>
            <w:tcW w:w="5040" w:type="dxa"/>
            <w:tcBorders>
              <w:top w:val="single" w:sz="6" w:space="0" w:color="auto"/>
              <w:bottom w:val="single" w:sz="6" w:space="0" w:color="auto"/>
            </w:tcBorders>
          </w:tcPr>
          <w:p w14:paraId="63141908" w14:textId="77777777" w:rsidR="00B13A82" w:rsidRDefault="00C070C4" w:rsidP="007634FF">
            <w:pPr>
              <w:spacing w:before="360"/>
            </w:pPr>
            <w:r>
              <w:t>Christine Park</w:t>
            </w:r>
          </w:p>
        </w:tc>
      </w:tr>
    </w:tbl>
    <w:p w14:paraId="6314190A" w14:textId="77777777" w:rsidR="00B13A82" w:rsidRDefault="00B13A82" w:rsidP="008C28E6">
      <w:pPr>
        <w:pStyle w:val="Note"/>
        <w:numPr>
          <w:ilvl w:val="0"/>
          <w:numId w:val="27"/>
        </w:numPr>
        <w:tabs>
          <w:tab w:val="clear" w:pos="4320"/>
        </w:tabs>
      </w:pPr>
      <w:r>
        <w:t>To add additional approval lines, Press [Tab] from the last cell in the table above.</w:t>
      </w:r>
    </w:p>
    <w:p w14:paraId="6314190B" w14:textId="77777777" w:rsidR="00B13A82" w:rsidRDefault="00B13A82" w:rsidP="00B13A82">
      <w:pPr>
        <w:pStyle w:val="BodyText"/>
        <w:framePr w:w="10138" w:hSpace="187" w:wrap="auto" w:vAnchor="page" w:hAnchor="page" w:x="1095" w:y="13811"/>
        <w:tabs>
          <w:tab w:val="right" w:pos="9360"/>
          <w:tab w:val="right" w:pos="10080"/>
        </w:tabs>
        <w:spacing w:after="0"/>
        <w:ind w:right="-30"/>
      </w:pPr>
    </w:p>
    <w:p w14:paraId="6314190C" w14:textId="77777777" w:rsidR="00B13A82" w:rsidRDefault="00B13A82" w:rsidP="008C28E6">
      <w:pPr>
        <w:pStyle w:val="Note"/>
        <w:numPr>
          <w:ilvl w:val="0"/>
          <w:numId w:val="28"/>
        </w:numPr>
        <w:tabs>
          <w:tab w:val="clear" w:pos="4320"/>
        </w:tabs>
      </w:pPr>
      <w:r>
        <w:t>You can delete any elements of this cover page that you do not need for your document.</w:t>
      </w:r>
    </w:p>
    <w:p w14:paraId="6314190D" w14:textId="77777777" w:rsidR="00B13A82" w:rsidRDefault="00B13A82" w:rsidP="00B13A82">
      <w:pPr>
        <w:rPr>
          <w:sz w:val="2"/>
        </w:rPr>
      </w:pPr>
    </w:p>
    <w:p w14:paraId="6314190E" w14:textId="77777777" w:rsidR="00B13A82" w:rsidRDefault="00B13A82" w:rsidP="00B13A82">
      <w:pPr>
        <w:pStyle w:val="Heading1"/>
      </w:pPr>
      <w:bookmarkStart w:id="14" w:name="_Toc270451077"/>
      <w:bookmarkStart w:id="15" w:name="_Toc270451851"/>
      <w:bookmarkStart w:id="16" w:name="_Toc428107760"/>
      <w:r>
        <w:lastRenderedPageBreak/>
        <w:t>Document Control</w:t>
      </w:r>
      <w:bookmarkEnd w:id="14"/>
      <w:bookmarkEnd w:id="15"/>
      <w:bookmarkEnd w:id="16"/>
    </w:p>
    <w:p w14:paraId="6314190F" w14:textId="77777777" w:rsidR="00B13A82" w:rsidRDefault="00B13A82" w:rsidP="00B13A82">
      <w:pPr>
        <w:pStyle w:val="Heading2"/>
        <w:tabs>
          <w:tab w:val="clear" w:pos="4320"/>
        </w:tabs>
      </w:pPr>
      <w:bookmarkStart w:id="17" w:name="_Toc428107761"/>
      <w:r>
        <w:t>Change Record</w:t>
      </w:r>
      <w:bookmarkEnd w:id="17"/>
    </w:p>
    <w:bookmarkStart w:id="18" w:name="Sec1"/>
    <w:p w14:paraId="63141910" w14:textId="77777777" w:rsidR="00B13A82" w:rsidRDefault="007E4E09" w:rsidP="00B13A82">
      <w:pPr>
        <w:pStyle w:val="BodyText"/>
        <w:ind w:left="8640" w:firstLine="720"/>
      </w:pPr>
      <w:r>
        <w:rPr>
          <w:color w:val="FFFFFF"/>
          <w:sz w:val="10"/>
        </w:rPr>
        <w:fldChar w:fldCharType="begin"/>
      </w:r>
      <w:r w:rsidR="00B13A82">
        <w:rPr>
          <w:color w:val="FFFFFF"/>
          <w:sz w:val="10"/>
        </w:rPr>
        <w:instrText xml:space="preserve">sectionpages  \* Mergeformat </w:instrText>
      </w:r>
      <w:r>
        <w:rPr>
          <w:color w:val="FFFFFF"/>
          <w:sz w:val="10"/>
        </w:rPr>
        <w:fldChar w:fldCharType="separate"/>
      </w:r>
      <w:r w:rsidR="00305CD3">
        <w:rPr>
          <w:noProof/>
          <w:color w:val="FFFFFF"/>
          <w:sz w:val="10"/>
        </w:rPr>
        <w:t>4</w:t>
      </w:r>
      <w:r>
        <w:rPr>
          <w:color w:val="FFFFFF"/>
          <w:sz w:val="10"/>
        </w:rPr>
        <w:fldChar w:fldCharType="end"/>
      </w:r>
      <w:bookmarkEnd w:id="18"/>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
      <w:tblGrid>
        <w:gridCol w:w="990"/>
        <w:gridCol w:w="1890"/>
        <w:gridCol w:w="810"/>
        <w:gridCol w:w="4236"/>
        <w:tblGridChange w:id="19">
          <w:tblGrid>
            <w:gridCol w:w="990"/>
            <w:gridCol w:w="462"/>
            <w:gridCol w:w="990"/>
            <w:gridCol w:w="438"/>
            <w:gridCol w:w="810"/>
            <w:gridCol w:w="642"/>
            <w:gridCol w:w="810"/>
            <w:gridCol w:w="2784"/>
            <w:gridCol w:w="1452"/>
          </w:tblGrid>
        </w:tblGridChange>
      </w:tblGrid>
      <w:tr w:rsidR="00B13A82" w14:paraId="63141915" w14:textId="77777777" w:rsidTr="007634FF">
        <w:trPr>
          <w:cantSplit/>
          <w:tblHeader/>
        </w:trPr>
        <w:tc>
          <w:tcPr>
            <w:tcW w:w="990" w:type="dxa"/>
            <w:tcBorders>
              <w:top w:val="single" w:sz="12" w:space="0" w:color="000000"/>
              <w:bottom w:val="single" w:sz="6" w:space="0" w:color="000000"/>
              <w:right w:val="nil"/>
            </w:tcBorders>
            <w:shd w:val="clear" w:color="000000" w:fill="E6E6E6"/>
          </w:tcPr>
          <w:p w14:paraId="63141911" w14:textId="77777777" w:rsidR="00B13A82" w:rsidRDefault="00B13A82" w:rsidP="007634FF">
            <w:pPr>
              <w:pStyle w:val="TableHeading"/>
            </w:pPr>
            <w:r>
              <w:t>Date</w:t>
            </w:r>
          </w:p>
        </w:tc>
        <w:tc>
          <w:tcPr>
            <w:tcW w:w="1890" w:type="dxa"/>
            <w:tcBorders>
              <w:top w:val="single" w:sz="12" w:space="0" w:color="000000"/>
              <w:left w:val="nil"/>
              <w:bottom w:val="single" w:sz="6" w:space="0" w:color="000000"/>
              <w:right w:val="nil"/>
            </w:tcBorders>
            <w:shd w:val="clear" w:color="000000" w:fill="E6E6E6"/>
          </w:tcPr>
          <w:p w14:paraId="63141912" w14:textId="77777777" w:rsidR="00B13A82" w:rsidRDefault="00B13A82" w:rsidP="007634FF">
            <w:pPr>
              <w:pStyle w:val="TableHeading"/>
            </w:pPr>
            <w:r>
              <w:t>Author</w:t>
            </w:r>
          </w:p>
        </w:tc>
        <w:tc>
          <w:tcPr>
            <w:tcW w:w="810" w:type="dxa"/>
            <w:tcBorders>
              <w:top w:val="single" w:sz="12" w:space="0" w:color="000000"/>
              <w:left w:val="nil"/>
              <w:bottom w:val="single" w:sz="6" w:space="0" w:color="000000"/>
              <w:right w:val="nil"/>
            </w:tcBorders>
            <w:shd w:val="clear" w:color="000000" w:fill="E6E6E6"/>
          </w:tcPr>
          <w:p w14:paraId="63141913" w14:textId="77777777" w:rsidR="00B13A82" w:rsidRDefault="00B13A82" w:rsidP="007634FF">
            <w:pPr>
              <w:pStyle w:val="TableHeading"/>
            </w:pPr>
            <w:r>
              <w:t>Version</w:t>
            </w:r>
          </w:p>
        </w:tc>
        <w:tc>
          <w:tcPr>
            <w:tcW w:w="4236" w:type="dxa"/>
            <w:tcBorders>
              <w:top w:val="single" w:sz="12" w:space="0" w:color="000000"/>
              <w:left w:val="nil"/>
              <w:bottom w:val="single" w:sz="6" w:space="0" w:color="000000"/>
            </w:tcBorders>
            <w:shd w:val="clear" w:color="000000" w:fill="E6E6E6"/>
          </w:tcPr>
          <w:p w14:paraId="63141914" w14:textId="77777777" w:rsidR="00B13A82" w:rsidRDefault="00B13A82" w:rsidP="007634FF">
            <w:pPr>
              <w:pStyle w:val="TableHeading"/>
            </w:pPr>
            <w:r>
              <w:t>Change Reference</w:t>
            </w:r>
          </w:p>
        </w:tc>
      </w:tr>
      <w:tr w:rsidR="00305CD3" w14:paraId="6314191A" w14:textId="77777777" w:rsidTr="00D00162">
        <w:tblPrEx>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ExChange w:id="20" w:author="Liette, John  (CTR)      A8SUW" w:date="2016-06-29T13:22:00Z">
            <w:tblPrEx>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Ex>
          </w:tblPrExChange>
        </w:tblPrEx>
        <w:trPr>
          <w:cantSplit/>
          <w:trPrChange w:id="21" w:author="Liette, John  (CTR)      A8SUW" w:date="2016-06-29T13:22:00Z">
            <w:trPr>
              <w:gridAfter w:val="0"/>
              <w:cantSplit/>
            </w:trPr>
          </w:trPrChange>
        </w:trPr>
        <w:tc>
          <w:tcPr>
            <w:tcW w:w="990" w:type="dxa"/>
            <w:tcBorders>
              <w:top w:val="single" w:sz="6" w:space="0" w:color="000000"/>
              <w:bottom w:val="single" w:sz="6" w:space="0" w:color="000000"/>
            </w:tcBorders>
            <w:shd w:val="clear" w:color="000000" w:fill="FFFFFF"/>
            <w:tcPrChange w:id="22" w:author="Liette, John  (CTR)      A8SUW" w:date="2016-06-29T13:22:00Z">
              <w:tcPr>
                <w:tcW w:w="990" w:type="dxa"/>
                <w:tcBorders>
                  <w:top w:val="single" w:sz="6" w:space="0" w:color="000000"/>
                </w:tcBorders>
                <w:shd w:val="clear" w:color="000000" w:fill="FFFFFF"/>
              </w:tcPr>
            </w:tcPrChange>
          </w:tcPr>
          <w:p w14:paraId="63141916" w14:textId="5DE44521" w:rsidR="00305CD3" w:rsidRDefault="00241FA6" w:rsidP="00C070C4">
            <w:pPr>
              <w:pStyle w:val="TableText"/>
            </w:pPr>
            <w:r>
              <w:t>June 28, 2016</w:t>
            </w:r>
          </w:p>
        </w:tc>
        <w:tc>
          <w:tcPr>
            <w:tcW w:w="1890" w:type="dxa"/>
            <w:tcBorders>
              <w:top w:val="single" w:sz="6" w:space="0" w:color="000000"/>
              <w:bottom w:val="single" w:sz="6" w:space="0" w:color="000000"/>
            </w:tcBorders>
            <w:shd w:val="clear" w:color="000000" w:fill="FFFFFF"/>
            <w:tcPrChange w:id="23" w:author="Liette, John  (CTR)      A8SUW" w:date="2016-06-29T13:22:00Z">
              <w:tcPr>
                <w:tcW w:w="1890" w:type="dxa"/>
                <w:gridSpan w:val="3"/>
                <w:tcBorders>
                  <w:top w:val="single" w:sz="6" w:space="0" w:color="000000"/>
                </w:tcBorders>
                <w:shd w:val="clear" w:color="000000" w:fill="FFFFFF"/>
              </w:tcPr>
            </w:tcPrChange>
          </w:tcPr>
          <w:p w14:paraId="63141917" w14:textId="7FA03B73" w:rsidR="00305CD3" w:rsidRDefault="00241FA6" w:rsidP="007634FF">
            <w:pPr>
              <w:pStyle w:val="TableText"/>
            </w:pPr>
            <w:r>
              <w:rPr>
                <w:rStyle w:val="HighlightedVariable"/>
              </w:rPr>
              <w:t xml:space="preserve">John </w:t>
            </w:r>
            <w:proofErr w:type="spellStart"/>
            <w:r>
              <w:rPr>
                <w:rStyle w:val="HighlightedVariable"/>
              </w:rPr>
              <w:t>Liette</w:t>
            </w:r>
            <w:proofErr w:type="spellEnd"/>
          </w:p>
        </w:tc>
        <w:tc>
          <w:tcPr>
            <w:tcW w:w="810" w:type="dxa"/>
            <w:tcBorders>
              <w:top w:val="single" w:sz="6" w:space="0" w:color="000000"/>
              <w:bottom w:val="single" w:sz="6" w:space="0" w:color="000000"/>
            </w:tcBorders>
            <w:shd w:val="clear" w:color="000000" w:fill="FFFFFF"/>
            <w:tcPrChange w:id="24" w:author="Liette, John  (CTR)      A8SUW" w:date="2016-06-29T13:22:00Z">
              <w:tcPr>
                <w:tcW w:w="810" w:type="dxa"/>
                <w:tcBorders>
                  <w:top w:val="single" w:sz="6" w:space="0" w:color="000000"/>
                </w:tcBorders>
                <w:shd w:val="clear" w:color="000000" w:fill="FFFFFF"/>
              </w:tcPr>
            </w:tcPrChange>
          </w:tcPr>
          <w:p w14:paraId="63141918" w14:textId="799A7657" w:rsidR="00305CD3" w:rsidRDefault="00241FA6" w:rsidP="007634FF">
            <w:pPr>
              <w:pStyle w:val="TableText"/>
            </w:pPr>
            <w:r>
              <w:t>1</w:t>
            </w:r>
          </w:p>
        </w:tc>
        <w:tc>
          <w:tcPr>
            <w:tcW w:w="4236" w:type="dxa"/>
            <w:tcBorders>
              <w:top w:val="single" w:sz="6" w:space="0" w:color="000000"/>
              <w:bottom w:val="single" w:sz="6" w:space="0" w:color="000000"/>
            </w:tcBorders>
            <w:shd w:val="clear" w:color="000000" w:fill="FFFFFF"/>
            <w:tcPrChange w:id="25" w:author="Liette, John  (CTR)      A8SUW" w:date="2016-06-29T13:22:00Z">
              <w:tcPr>
                <w:tcW w:w="4236" w:type="dxa"/>
                <w:gridSpan w:val="3"/>
                <w:tcBorders>
                  <w:top w:val="single" w:sz="6" w:space="0" w:color="000000"/>
                </w:tcBorders>
                <w:shd w:val="clear" w:color="000000" w:fill="FFFFFF"/>
              </w:tcPr>
            </w:tcPrChange>
          </w:tcPr>
          <w:p w14:paraId="63141919" w14:textId="77777777" w:rsidR="00305CD3" w:rsidRDefault="00305CD3" w:rsidP="007634FF">
            <w:pPr>
              <w:pStyle w:val="TableText"/>
            </w:pPr>
            <w:r>
              <w:t>No Previous Document</w:t>
            </w:r>
          </w:p>
        </w:tc>
      </w:tr>
      <w:tr w:rsidR="00D00162" w14:paraId="43EADD02" w14:textId="77777777" w:rsidTr="00A5063E">
        <w:tblPrEx>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ExChange w:id="26" w:author="Liette, John  (CTR)      A8SUW" w:date="2016-06-30T11:03:00Z">
            <w:tblPrEx>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Ex>
          </w:tblPrExChange>
        </w:tblPrEx>
        <w:trPr>
          <w:cantSplit/>
          <w:ins w:id="27" w:author="Liette, John  (CTR)      A8SUW" w:date="2016-06-29T13:22:00Z"/>
          <w:trPrChange w:id="28" w:author="Liette, John  (CTR)      A8SUW" w:date="2016-06-30T11:03:00Z">
            <w:trPr>
              <w:gridAfter w:val="0"/>
              <w:cantSplit/>
            </w:trPr>
          </w:trPrChange>
        </w:trPr>
        <w:tc>
          <w:tcPr>
            <w:tcW w:w="990" w:type="dxa"/>
            <w:tcBorders>
              <w:top w:val="single" w:sz="6" w:space="0" w:color="000000"/>
              <w:bottom w:val="single" w:sz="6" w:space="0" w:color="000000"/>
            </w:tcBorders>
            <w:shd w:val="clear" w:color="000000" w:fill="FFFFFF"/>
            <w:tcPrChange w:id="29" w:author="Liette, John  (CTR)      A8SUW" w:date="2016-06-30T11:03:00Z">
              <w:tcPr>
                <w:tcW w:w="990" w:type="dxa"/>
                <w:tcBorders>
                  <w:top w:val="single" w:sz="6" w:space="0" w:color="000000"/>
                </w:tcBorders>
                <w:shd w:val="clear" w:color="000000" w:fill="FFFFFF"/>
              </w:tcPr>
            </w:tcPrChange>
          </w:tcPr>
          <w:p w14:paraId="5CB5070B" w14:textId="615E7072" w:rsidR="00D00162" w:rsidRDefault="00D00162" w:rsidP="00C070C4">
            <w:pPr>
              <w:pStyle w:val="TableText"/>
              <w:rPr>
                <w:ins w:id="30" w:author="Liette, John  (CTR)      A8SUW" w:date="2016-06-29T13:22:00Z"/>
              </w:rPr>
            </w:pPr>
            <w:ins w:id="31" w:author="Liette, John  (CTR)      A8SUW" w:date="2016-06-29T13:22:00Z">
              <w:r>
                <w:t>June 29, 2016</w:t>
              </w:r>
            </w:ins>
          </w:p>
        </w:tc>
        <w:tc>
          <w:tcPr>
            <w:tcW w:w="1890" w:type="dxa"/>
            <w:tcBorders>
              <w:top w:val="single" w:sz="6" w:space="0" w:color="000000"/>
              <w:bottom w:val="single" w:sz="6" w:space="0" w:color="000000"/>
            </w:tcBorders>
            <w:shd w:val="clear" w:color="000000" w:fill="FFFFFF"/>
            <w:tcPrChange w:id="32" w:author="Liette, John  (CTR)      A8SUW" w:date="2016-06-30T11:03:00Z">
              <w:tcPr>
                <w:tcW w:w="1890" w:type="dxa"/>
                <w:gridSpan w:val="3"/>
                <w:tcBorders>
                  <w:top w:val="single" w:sz="6" w:space="0" w:color="000000"/>
                </w:tcBorders>
                <w:shd w:val="clear" w:color="000000" w:fill="FFFFFF"/>
              </w:tcPr>
            </w:tcPrChange>
          </w:tcPr>
          <w:p w14:paraId="27DC26A3" w14:textId="7F0CB56E" w:rsidR="00D00162" w:rsidRDefault="00D00162" w:rsidP="007634FF">
            <w:pPr>
              <w:pStyle w:val="TableText"/>
              <w:rPr>
                <w:ins w:id="33" w:author="Liette, John  (CTR)      A8SUW" w:date="2016-06-29T13:22:00Z"/>
                <w:rStyle w:val="HighlightedVariable"/>
              </w:rPr>
            </w:pPr>
            <w:ins w:id="34" w:author="Liette, John  (CTR)      A8SUW" w:date="2016-06-29T13:22:00Z">
              <w:r>
                <w:rPr>
                  <w:rStyle w:val="HighlightedVariable"/>
                </w:rPr>
                <w:t xml:space="preserve">John </w:t>
              </w:r>
              <w:proofErr w:type="spellStart"/>
              <w:r>
                <w:rPr>
                  <w:rStyle w:val="HighlightedVariable"/>
                </w:rPr>
                <w:t>Liette</w:t>
              </w:r>
              <w:proofErr w:type="spellEnd"/>
            </w:ins>
          </w:p>
        </w:tc>
        <w:tc>
          <w:tcPr>
            <w:tcW w:w="810" w:type="dxa"/>
            <w:tcBorders>
              <w:top w:val="single" w:sz="6" w:space="0" w:color="000000"/>
              <w:bottom w:val="single" w:sz="6" w:space="0" w:color="000000"/>
            </w:tcBorders>
            <w:shd w:val="clear" w:color="000000" w:fill="FFFFFF"/>
            <w:tcPrChange w:id="35" w:author="Liette, John  (CTR)      A8SUW" w:date="2016-06-30T11:03:00Z">
              <w:tcPr>
                <w:tcW w:w="810" w:type="dxa"/>
                <w:tcBorders>
                  <w:top w:val="single" w:sz="6" w:space="0" w:color="000000"/>
                </w:tcBorders>
                <w:shd w:val="clear" w:color="000000" w:fill="FFFFFF"/>
              </w:tcPr>
            </w:tcPrChange>
          </w:tcPr>
          <w:p w14:paraId="43C2F56F" w14:textId="25992C02" w:rsidR="00D00162" w:rsidRDefault="00D00162" w:rsidP="007634FF">
            <w:pPr>
              <w:pStyle w:val="TableText"/>
              <w:rPr>
                <w:ins w:id="36" w:author="Liette, John  (CTR)      A8SUW" w:date="2016-06-29T13:22:00Z"/>
              </w:rPr>
            </w:pPr>
            <w:ins w:id="37" w:author="Liette, John  (CTR)      A8SUW" w:date="2016-06-29T13:22:00Z">
              <w:r>
                <w:t xml:space="preserve">1.1 </w:t>
              </w:r>
            </w:ins>
          </w:p>
        </w:tc>
        <w:tc>
          <w:tcPr>
            <w:tcW w:w="4236" w:type="dxa"/>
            <w:tcBorders>
              <w:top w:val="single" w:sz="6" w:space="0" w:color="000000"/>
              <w:bottom w:val="single" w:sz="6" w:space="0" w:color="000000"/>
            </w:tcBorders>
            <w:shd w:val="clear" w:color="000000" w:fill="FFFFFF"/>
            <w:tcPrChange w:id="38" w:author="Liette, John  (CTR)      A8SUW" w:date="2016-06-30T11:03:00Z">
              <w:tcPr>
                <w:tcW w:w="4236" w:type="dxa"/>
                <w:gridSpan w:val="3"/>
                <w:tcBorders>
                  <w:top w:val="single" w:sz="6" w:space="0" w:color="000000"/>
                </w:tcBorders>
                <w:shd w:val="clear" w:color="000000" w:fill="FFFFFF"/>
              </w:tcPr>
            </w:tcPrChange>
          </w:tcPr>
          <w:p w14:paraId="305E7A7C" w14:textId="77777777" w:rsidR="00D00162" w:rsidRDefault="00D00162">
            <w:pPr>
              <w:pStyle w:val="TableText"/>
              <w:numPr>
                <w:ilvl w:val="0"/>
                <w:numId w:val="43"/>
              </w:numPr>
              <w:rPr>
                <w:ins w:id="39" w:author="Liette, John  (CTR)      A8SUW" w:date="2016-06-29T13:22:00Z"/>
              </w:rPr>
              <w:pPrChange w:id="40" w:author="Liette, John  (CTR)      A8SUW" w:date="2016-06-29T13:22:00Z">
                <w:pPr>
                  <w:pStyle w:val="TableText"/>
                </w:pPr>
              </w:pPrChange>
            </w:pPr>
            <w:ins w:id="41" w:author="Liette, John  (CTR)      A8SUW" w:date="2016-06-29T13:22:00Z">
              <w:r>
                <w:t>Corrected Logical Data Model (a join was missing)</w:t>
              </w:r>
            </w:ins>
          </w:p>
          <w:p w14:paraId="531DBE50" w14:textId="77777777" w:rsidR="00D00162" w:rsidRDefault="00D00162">
            <w:pPr>
              <w:pStyle w:val="TableText"/>
              <w:numPr>
                <w:ilvl w:val="0"/>
                <w:numId w:val="43"/>
              </w:numPr>
              <w:rPr>
                <w:ins w:id="42" w:author="Liette, John  (CTR)      A8SUW" w:date="2016-06-29T13:23:00Z"/>
              </w:rPr>
              <w:pPrChange w:id="43" w:author="Liette, John  (CTR)      A8SUW" w:date="2016-06-29T13:22:00Z">
                <w:pPr>
                  <w:pStyle w:val="TableText"/>
                </w:pPr>
              </w:pPrChange>
            </w:pPr>
            <w:ins w:id="44" w:author="Liette, John  (CTR)      A8SUW" w:date="2016-06-29T13:22:00Z">
              <w:r>
                <w:t>Removed a requirement that doesn</w:t>
              </w:r>
            </w:ins>
            <w:ins w:id="45" w:author="Liette, John  (CTR)      A8SUW" w:date="2016-06-29T13:23:00Z">
              <w:r>
                <w:t>’t apply to Redistribution Ratios information</w:t>
              </w:r>
            </w:ins>
          </w:p>
          <w:p w14:paraId="75A37E59" w14:textId="77777777" w:rsidR="00083F25" w:rsidRDefault="00D00162">
            <w:pPr>
              <w:pStyle w:val="TableText"/>
              <w:numPr>
                <w:ilvl w:val="0"/>
                <w:numId w:val="43"/>
              </w:numPr>
              <w:rPr>
                <w:ins w:id="46" w:author="Liette, John  (CTR)      A8SUW" w:date="2016-06-29T13:26:00Z"/>
              </w:rPr>
              <w:pPrChange w:id="47" w:author="Liette, John  (CTR)      A8SUW" w:date="2016-06-29T13:22:00Z">
                <w:pPr>
                  <w:pStyle w:val="TableText"/>
                </w:pPr>
              </w:pPrChange>
            </w:pPr>
            <w:ins w:id="48" w:author="Liette, John  (CTR)      A8SUW" w:date="2016-06-29T13:23:00Z">
              <w:r>
                <w:t>Clarified in multiple locations that AOR Security should be based on “Expense Center” parent/child hierarchy, and not that of “Redistribution Expense Center”</w:t>
              </w:r>
            </w:ins>
          </w:p>
          <w:p w14:paraId="294E8256" w14:textId="3EBD4F84" w:rsidR="00D00162" w:rsidRDefault="00083F25">
            <w:pPr>
              <w:pStyle w:val="TableText"/>
              <w:numPr>
                <w:ilvl w:val="0"/>
                <w:numId w:val="43"/>
              </w:numPr>
              <w:rPr>
                <w:ins w:id="49" w:author="Liette, John  (CTR)      A8SUW" w:date="2016-06-29T13:22:00Z"/>
              </w:rPr>
              <w:pPrChange w:id="50" w:author="Liette, John  (CTR)      A8SUW" w:date="2016-06-29T13:22:00Z">
                <w:pPr>
                  <w:pStyle w:val="TableText"/>
                </w:pPr>
              </w:pPrChange>
            </w:pPr>
            <w:ins w:id="51" w:author="Liette, John  (CTR)      A8SUW" w:date="2016-06-29T13:26:00Z">
              <w:r>
                <w:t>Added Note to Subject Area definition that Expense Center Parent and Redistribution Expense Center Parent should each only be used for parameters and filters, not in result sets.</w:t>
              </w:r>
            </w:ins>
          </w:p>
        </w:tc>
      </w:tr>
      <w:tr w:rsidR="00A5063E" w14:paraId="67E28A73" w14:textId="77777777" w:rsidTr="00CA5045">
        <w:tblPrEx>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ExChange w:id="52" w:author="Liette, John  (CTR)      A8SUW" w:date="2016-07-28T09:36:00Z">
            <w:tblPrEx>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Ex>
          </w:tblPrExChange>
        </w:tblPrEx>
        <w:trPr>
          <w:cantSplit/>
          <w:ins w:id="53" w:author="Liette, John  (CTR)      A8SUW" w:date="2016-06-30T11:03:00Z"/>
          <w:trPrChange w:id="54" w:author="Liette, John  (CTR)      A8SUW" w:date="2016-07-28T09:36:00Z">
            <w:trPr>
              <w:gridAfter w:val="0"/>
              <w:cantSplit/>
            </w:trPr>
          </w:trPrChange>
        </w:trPr>
        <w:tc>
          <w:tcPr>
            <w:tcW w:w="990" w:type="dxa"/>
            <w:tcBorders>
              <w:top w:val="single" w:sz="6" w:space="0" w:color="000000"/>
              <w:bottom w:val="single" w:sz="6" w:space="0" w:color="000000"/>
            </w:tcBorders>
            <w:shd w:val="clear" w:color="000000" w:fill="FFFFFF"/>
            <w:tcPrChange w:id="55" w:author="Liette, John  (CTR)      A8SUW" w:date="2016-07-28T09:36:00Z">
              <w:tcPr>
                <w:tcW w:w="990" w:type="dxa"/>
                <w:tcBorders>
                  <w:top w:val="single" w:sz="6" w:space="0" w:color="000000"/>
                </w:tcBorders>
                <w:shd w:val="clear" w:color="000000" w:fill="FFFFFF"/>
              </w:tcPr>
            </w:tcPrChange>
          </w:tcPr>
          <w:p w14:paraId="04BD813C" w14:textId="7F4B4697" w:rsidR="00A5063E" w:rsidRDefault="00A5063E" w:rsidP="00C070C4">
            <w:pPr>
              <w:pStyle w:val="TableText"/>
              <w:rPr>
                <w:ins w:id="56" w:author="Liette, John  (CTR)      A8SUW" w:date="2016-06-30T11:03:00Z"/>
              </w:rPr>
            </w:pPr>
            <w:ins w:id="57" w:author="Liette, John  (CTR)      A8SUW" w:date="2016-06-30T11:03:00Z">
              <w:r>
                <w:t>6/30/2016</w:t>
              </w:r>
            </w:ins>
          </w:p>
        </w:tc>
        <w:tc>
          <w:tcPr>
            <w:tcW w:w="1890" w:type="dxa"/>
            <w:tcBorders>
              <w:top w:val="single" w:sz="6" w:space="0" w:color="000000"/>
              <w:bottom w:val="single" w:sz="6" w:space="0" w:color="000000"/>
            </w:tcBorders>
            <w:shd w:val="clear" w:color="000000" w:fill="FFFFFF"/>
            <w:tcPrChange w:id="58" w:author="Liette, John  (CTR)      A8SUW" w:date="2016-07-28T09:36:00Z">
              <w:tcPr>
                <w:tcW w:w="1890" w:type="dxa"/>
                <w:gridSpan w:val="3"/>
                <w:tcBorders>
                  <w:top w:val="single" w:sz="6" w:space="0" w:color="000000"/>
                </w:tcBorders>
                <w:shd w:val="clear" w:color="000000" w:fill="FFFFFF"/>
              </w:tcPr>
            </w:tcPrChange>
          </w:tcPr>
          <w:p w14:paraId="75138B1F" w14:textId="05E01462" w:rsidR="00A5063E" w:rsidRDefault="00A5063E" w:rsidP="007634FF">
            <w:pPr>
              <w:pStyle w:val="TableText"/>
              <w:rPr>
                <w:ins w:id="59" w:author="Liette, John  (CTR)      A8SUW" w:date="2016-06-30T11:03:00Z"/>
                <w:rStyle w:val="HighlightedVariable"/>
              </w:rPr>
            </w:pPr>
            <w:ins w:id="60" w:author="Liette, John  (CTR)      A8SUW" w:date="2016-06-30T11:03:00Z">
              <w:r>
                <w:rPr>
                  <w:rStyle w:val="HighlightedVariable"/>
                </w:rPr>
                <w:t xml:space="preserve">John </w:t>
              </w:r>
              <w:proofErr w:type="spellStart"/>
              <w:r>
                <w:rPr>
                  <w:rStyle w:val="HighlightedVariable"/>
                </w:rPr>
                <w:t>Liette</w:t>
              </w:r>
              <w:proofErr w:type="spellEnd"/>
            </w:ins>
          </w:p>
        </w:tc>
        <w:tc>
          <w:tcPr>
            <w:tcW w:w="810" w:type="dxa"/>
            <w:tcBorders>
              <w:top w:val="single" w:sz="6" w:space="0" w:color="000000"/>
              <w:bottom w:val="single" w:sz="6" w:space="0" w:color="000000"/>
            </w:tcBorders>
            <w:shd w:val="clear" w:color="000000" w:fill="FFFFFF"/>
            <w:tcPrChange w:id="61" w:author="Liette, John  (CTR)      A8SUW" w:date="2016-07-28T09:36:00Z">
              <w:tcPr>
                <w:tcW w:w="810" w:type="dxa"/>
                <w:tcBorders>
                  <w:top w:val="single" w:sz="6" w:space="0" w:color="000000"/>
                </w:tcBorders>
                <w:shd w:val="clear" w:color="000000" w:fill="FFFFFF"/>
              </w:tcPr>
            </w:tcPrChange>
          </w:tcPr>
          <w:p w14:paraId="09CD2A89" w14:textId="007A9AF1" w:rsidR="00A5063E" w:rsidRDefault="00A5063E" w:rsidP="007634FF">
            <w:pPr>
              <w:pStyle w:val="TableText"/>
              <w:rPr>
                <w:ins w:id="62" w:author="Liette, John  (CTR)      A8SUW" w:date="2016-06-30T11:03:00Z"/>
              </w:rPr>
            </w:pPr>
            <w:ins w:id="63" w:author="Liette, John  (CTR)      A8SUW" w:date="2016-06-30T11:03:00Z">
              <w:r>
                <w:t>1.2</w:t>
              </w:r>
            </w:ins>
          </w:p>
        </w:tc>
        <w:tc>
          <w:tcPr>
            <w:tcW w:w="4236" w:type="dxa"/>
            <w:tcBorders>
              <w:top w:val="single" w:sz="6" w:space="0" w:color="000000"/>
              <w:bottom w:val="single" w:sz="6" w:space="0" w:color="000000"/>
            </w:tcBorders>
            <w:shd w:val="clear" w:color="000000" w:fill="FFFFFF"/>
            <w:tcPrChange w:id="64" w:author="Liette, John  (CTR)      A8SUW" w:date="2016-07-28T09:36:00Z">
              <w:tcPr>
                <w:tcW w:w="4236" w:type="dxa"/>
                <w:gridSpan w:val="3"/>
                <w:tcBorders>
                  <w:top w:val="single" w:sz="6" w:space="0" w:color="000000"/>
                </w:tcBorders>
                <w:shd w:val="clear" w:color="000000" w:fill="FFFFFF"/>
              </w:tcPr>
            </w:tcPrChange>
          </w:tcPr>
          <w:p w14:paraId="1EE5906E" w14:textId="6CBAD972" w:rsidR="00A5063E" w:rsidRDefault="00A5063E">
            <w:pPr>
              <w:pStyle w:val="TableText"/>
              <w:numPr>
                <w:ilvl w:val="0"/>
                <w:numId w:val="43"/>
              </w:numPr>
              <w:rPr>
                <w:ins w:id="65" w:author="Liette, John  (CTR)      A8SUW" w:date="2016-06-30T11:03:00Z"/>
              </w:rPr>
            </w:pPr>
            <w:ins w:id="66" w:author="Liette, John  (CTR)      A8SUW" w:date="2016-06-30T11:03:00Z">
              <w:r>
                <w:t xml:space="preserve">Modified security section to remove row level security requirement and instead </w:t>
              </w:r>
              <w:proofErr w:type="spellStart"/>
              <w:r>
                <w:t>impletement</w:t>
              </w:r>
              <w:proofErr w:type="spellEnd"/>
              <w:r>
                <w:t xml:space="preserve"> </w:t>
              </w:r>
              <w:proofErr w:type="spellStart"/>
              <w:r>
                <w:t>secutiry</w:t>
              </w:r>
              <w:proofErr w:type="spellEnd"/>
              <w:r>
                <w:t xml:space="preserve"> at the subject area level for the role “Cigna AOR Expense Redistribution”</w:t>
              </w:r>
            </w:ins>
          </w:p>
        </w:tc>
      </w:tr>
      <w:tr w:rsidR="00CA5045" w14:paraId="6E2ABF29" w14:textId="77777777" w:rsidTr="00506E40">
        <w:tblPrEx>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ExChange w:id="67" w:author="Liette, John  (CTR)      A8SUW" w:date="2016-08-11T10:20:00Z">
            <w:tblPrEx>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Ex>
          </w:tblPrExChange>
        </w:tblPrEx>
        <w:trPr>
          <w:cantSplit/>
          <w:ins w:id="68" w:author="Liette, John  (CTR)      A8SUW" w:date="2016-07-28T09:36:00Z"/>
          <w:trPrChange w:id="69" w:author="Liette, John  (CTR)      A8SUW" w:date="2016-08-11T10:20:00Z">
            <w:trPr>
              <w:gridAfter w:val="0"/>
              <w:cantSplit/>
            </w:trPr>
          </w:trPrChange>
        </w:trPr>
        <w:tc>
          <w:tcPr>
            <w:tcW w:w="990" w:type="dxa"/>
            <w:tcBorders>
              <w:top w:val="single" w:sz="6" w:space="0" w:color="000000"/>
              <w:bottom w:val="single" w:sz="6" w:space="0" w:color="000000"/>
            </w:tcBorders>
            <w:shd w:val="clear" w:color="000000" w:fill="FFFFFF"/>
            <w:tcPrChange w:id="70" w:author="Liette, John  (CTR)      A8SUW" w:date="2016-08-11T10:20:00Z">
              <w:tcPr>
                <w:tcW w:w="990" w:type="dxa"/>
                <w:tcBorders>
                  <w:top w:val="single" w:sz="6" w:space="0" w:color="000000"/>
                </w:tcBorders>
                <w:shd w:val="clear" w:color="000000" w:fill="FFFFFF"/>
              </w:tcPr>
            </w:tcPrChange>
          </w:tcPr>
          <w:p w14:paraId="7E851F90" w14:textId="15C3329D" w:rsidR="00CA5045" w:rsidRDefault="00CA5045" w:rsidP="00C070C4">
            <w:pPr>
              <w:pStyle w:val="TableText"/>
              <w:rPr>
                <w:ins w:id="71" w:author="Liette, John  (CTR)      A8SUW" w:date="2016-07-28T09:36:00Z"/>
              </w:rPr>
            </w:pPr>
            <w:ins w:id="72" w:author="Liette, John  (CTR)      A8SUW" w:date="2016-07-28T09:36:00Z">
              <w:r>
                <w:t>7/28/2016</w:t>
              </w:r>
            </w:ins>
          </w:p>
        </w:tc>
        <w:tc>
          <w:tcPr>
            <w:tcW w:w="1890" w:type="dxa"/>
            <w:tcBorders>
              <w:top w:val="single" w:sz="6" w:space="0" w:color="000000"/>
              <w:bottom w:val="single" w:sz="6" w:space="0" w:color="000000"/>
            </w:tcBorders>
            <w:shd w:val="clear" w:color="000000" w:fill="FFFFFF"/>
            <w:tcPrChange w:id="73" w:author="Liette, John  (CTR)      A8SUW" w:date="2016-08-11T10:20:00Z">
              <w:tcPr>
                <w:tcW w:w="1890" w:type="dxa"/>
                <w:gridSpan w:val="3"/>
                <w:tcBorders>
                  <w:top w:val="single" w:sz="6" w:space="0" w:color="000000"/>
                </w:tcBorders>
                <w:shd w:val="clear" w:color="000000" w:fill="FFFFFF"/>
              </w:tcPr>
            </w:tcPrChange>
          </w:tcPr>
          <w:p w14:paraId="5418E4DA" w14:textId="7C797391" w:rsidR="00CA5045" w:rsidRDefault="00CA5045" w:rsidP="007634FF">
            <w:pPr>
              <w:pStyle w:val="TableText"/>
              <w:rPr>
                <w:ins w:id="74" w:author="Liette, John  (CTR)      A8SUW" w:date="2016-07-28T09:36:00Z"/>
                <w:rStyle w:val="HighlightedVariable"/>
              </w:rPr>
            </w:pPr>
            <w:ins w:id="75" w:author="Liette, John  (CTR)      A8SUW" w:date="2016-07-28T09:36:00Z">
              <w:r>
                <w:rPr>
                  <w:rStyle w:val="HighlightedVariable"/>
                </w:rPr>
                <w:t xml:space="preserve">John </w:t>
              </w:r>
              <w:proofErr w:type="spellStart"/>
              <w:r>
                <w:rPr>
                  <w:rStyle w:val="HighlightedVariable"/>
                </w:rPr>
                <w:t>Liette</w:t>
              </w:r>
              <w:proofErr w:type="spellEnd"/>
            </w:ins>
          </w:p>
        </w:tc>
        <w:tc>
          <w:tcPr>
            <w:tcW w:w="810" w:type="dxa"/>
            <w:tcBorders>
              <w:top w:val="single" w:sz="6" w:space="0" w:color="000000"/>
              <w:bottom w:val="single" w:sz="6" w:space="0" w:color="000000"/>
            </w:tcBorders>
            <w:shd w:val="clear" w:color="000000" w:fill="FFFFFF"/>
            <w:tcPrChange w:id="76" w:author="Liette, John  (CTR)      A8SUW" w:date="2016-08-11T10:20:00Z">
              <w:tcPr>
                <w:tcW w:w="810" w:type="dxa"/>
                <w:tcBorders>
                  <w:top w:val="single" w:sz="6" w:space="0" w:color="000000"/>
                </w:tcBorders>
                <w:shd w:val="clear" w:color="000000" w:fill="FFFFFF"/>
              </w:tcPr>
            </w:tcPrChange>
          </w:tcPr>
          <w:p w14:paraId="5A105DAE" w14:textId="5A538D44" w:rsidR="00CA5045" w:rsidRDefault="00CA5045" w:rsidP="007634FF">
            <w:pPr>
              <w:pStyle w:val="TableText"/>
              <w:rPr>
                <w:ins w:id="77" w:author="Liette, John  (CTR)      A8SUW" w:date="2016-07-28T09:36:00Z"/>
              </w:rPr>
            </w:pPr>
            <w:ins w:id="78" w:author="Liette, John  (CTR)      A8SUW" w:date="2016-07-28T09:37:00Z">
              <w:r>
                <w:t>1.3</w:t>
              </w:r>
            </w:ins>
          </w:p>
        </w:tc>
        <w:tc>
          <w:tcPr>
            <w:tcW w:w="4236" w:type="dxa"/>
            <w:tcBorders>
              <w:top w:val="single" w:sz="6" w:space="0" w:color="000000"/>
              <w:bottom w:val="single" w:sz="6" w:space="0" w:color="000000"/>
            </w:tcBorders>
            <w:shd w:val="clear" w:color="000000" w:fill="FFFFFF"/>
            <w:tcPrChange w:id="79" w:author="Liette, John  (CTR)      A8SUW" w:date="2016-08-11T10:20:00Z">
              <w:tcPr>
                <w:tcW w:w="4236" w:type="dxa"/>
                <w:gridSpan w:val="3"/>
                <w:tcBorders>
                  <w:top w:val="single" w:sz="6" w:space="0" w:color="000000"/>
                </w:tcBorders>
                <w:shd w:val="clear" w:color="000000" w:fill="FFFFFF"/>
              </w:tcPr>
            </w:tcPrChange>
          </w:tcPr>
          <w:p w14:paraId="40E6B7EC" w14:textId="7A1EE199" w:rsidR="00CA5045" w:rsidRDefault="00CA5045">
            <w:pPr>
              <w:pStyle w:val="TableText"/>
              <w:numPr>
                <w:ilvl w:val="0"/>
                <w:numId w:val="43"/>
              </w:numPr>
              <w:rPr>
                <w:ins w:id="80" w:author="Liette, John  (CTR)      A8SUW" w:date="2016-07-28T09:36:00Z"/>
              </w:rPr>
            </w:pPr>
            <w:ins w:id="81" w:author="Liette, John  (CTR)      A8SUW" w:date="2016-07-28T09:37:00Z">
              <w:r>
                <w:t>Removed Redistribution Ratio ID from list of columns</w:t>
              </w:r>
            </w:ins>
          </w:p>
        </w:tc>
      </w:tr>
      <w:tr w:rsidR="00506E40" w14:paraId="641B63C8" w14:textId="77777777" w:rsidTr="001C2751">
        <w:tblPrEx>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ExChange w:id="82" w:author="Liette, John  (CTR)      A8SUW" w:date="2016-08-29T14:41:00Z">
            <w:tblPrEx>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Ex>
          </w:tblPrExChange>
        </w:tblPrEx>
        <w:trPr>
          <w:cantSplit/>
          <w:ins w:id="83" w:author="Liette, John  (CTR)      A8SUW" w:date="2016-08-11T10:20:00Z"/>
          <w:trPrChange w:id="84" w:author="Liette, John  (CTR)      A8SUW" w:date="2016-08-29T14:41:00Z">
            <w:trPr>
              <w:gridAfter w:val="0"/>
              <w:cantSplit/>
            </w:trPr>
          </w:trPrChange>
        </w:trPr>
        <w:tc>
          <w:tcPr>
            <w:tcW w:w="990" w:type="dxa"/>
            <w:tcBorders>
              <w:top w:val="single" w:sz="6" w:space="0" w:color="000000"/>
              <w:bottom w:val="single" w:sz="6" w:space="0" w:color="000000"/>
            </w:tcBorders>
            <w:shd w:val="clear" w:color="000000" w:fill="FFFFFF"/>
            <w:tcPrChange w:id="85" w:author="Liette, John  (CTR)      A8SUW" w:date="2016-08-29T14:41:00Z">
              <w:tcPr>
                <w:tcW w:w="990" w:type="dxa"/>
                <w:tcBorders>
                  <w:top w:val="single" w:sz="6" w:space="0" w:color="000000"/>
                </w:tcBorders>
                <w:shd w:val="clear" w:color="000000" w:fill="FFFFFF"/>
              </w:tcPr>
            </w:tcPrChange>
          </w:tcPr>
          <w:p w14:paraId="71C6BB97" w14:textId="10FF6D49" w:rsidR="00506E40" w:rsidRDefault="00506E40" w:rsidP="00C070C4">
            <w:pPr>
              <w:pStyle w:val="TableText"/>
              <w:rPr>
                <w:ins w:id="86" w:author="Liette, John  (CTR)      A8SUW" w:date="2016-08-11T10:20:00Z"/>
              </w:rPr>
            </w:pPr>
            <w:ins w:id="87" w:author="Liette, John  (CTR)      A8SUW" w:date="2016-08-11T10:20:00Z">
              <w:r>
                <w:t>8/11/2016</w:t>
              </w:r>
            </w:ins>
          </w:p>
        </w:tc>
        <w:tc>
          <w:tcPr>
            <w:tcW w:w="1890" w:type="dxa"/>
            <w:tcBorders>
              <w:top w:val="single" w:sz="6" w:space="0" w:color="000000"/>
              <w:bottom w:val="single" w:sz="6" w:space="0" w:color="000000"/>
            </w:tcBorders>
            <w:shd w:val="clear" w:color="000000" w:fill="FFFFFF"/>
            <w:tcPrChange w:id="88" w:author="Liette, John  (CTR)      A8SUW" w:date="2016-08-29T14:41:00Z">
              <w:tcPr>
                <w:tcW w:w="1890" w:type="dxa"/>
                <w:gridSpan w:val="3"/>
                <w:tcBorders>
                  <w:top w:val="single" w:sz="6" w:space="0" w:color="000000"/>
                </w:tcBorders>
                <w:shd w:val="clear" w:color="000000" w:fill="FFFFFF"/>
              </w:tcPr>
            </w:tcPrChange>
          </w:tcPr>
          <w:p w14:paraId="701795F9" w14:textId="32103F78" w:rsidR="00506E40" w:rsidRDefault="00506E40" w:rsidP="007634FF">
            <w:pPr>
              <w:pStyle w:val="TableText"/>
              <w:rPr>
                <w:ins w:id="89" w:author="Liette, John  (CTR)      A8SUW" w:date="2016-08-11T10:20:00Z"/>
                <w:rStyle w:val="HighlightedVariable"/>
              </w:rPr>
            </w:pPr>
            <w:ins w:id="90" w:author="Liette, John  (CTR)      A8SUW" w:date="2016-08-11T10:20:00Z">
              <w:r>
                <w:rPr>
                  <w:rStyle w:val="HighlightedVariable"/>
                </w:rPr>
                <w:t xml:space="preserve">John </w:t>
              </w:r>
              <w:proofErr w:type="spellStart"/>
              <w:r>
                <w:rPr>
                  <w:rStyle w:val="HighlightedVariable"/>
                </w:rPr>
                <w:t>Liette</w:t>
              </w:r>
              <w:proofErr w:type="spellEnd"/>
            </w:ins>
          </w:p>
        </w:tc>
        <w:tc>
          <w:tcPr>
            <w:tcW w:w="810" w:type="dxa"/>
            <w:tcBorders>
              <w:top w:val="single" w:sz="6" w:space="0" w:color="000000"/>
              <w:bottom w:val="single" w:sz="6" w:space="0" w:color="000000"/>
            </w:tcBorders>
            <w:shd w:val="clear" w:color="000000" w:fill="FFFFFF"/>
            <w:tcPrChange w:id="91" w:author="Liette, John  (CTR)      A8SUW" w:date="2016-08-29T14:41:00Z">
              <w:tcPr>
                <w:tcW w:w="810" w:type="dxa"/>
                <w:tcBorders>
                  <w:top w:val="single" w:sz="6" w:space="0" w:color="000000"/>
                </w:tcBorders>
                <w:shd w:val="clear" w:color="000000" w:fill="FFFFFF"/>
              </w:tcPr>
            </w:tcPrChange>
          </w:tcPr>
          <w:p w14:paraId="53E176E7" w14:textId="345FB00B" w:rsidR="00506E40" w:rsidRDefault="00506E40" w:rsidP="007634FF">
            <w:pPr>
              <w:pStyle w:val="TableText"/>
              <w:rPr>
                <w:ins w:id="92" w:author="Liette, John  (CTR)      A8SUW" w:date="2016-08-11T10:20:00Z"/>
              </w:rPr>
            </w:pPr>
            <w:ins w:id="93" w:author="Liette, John  (CTR)      A8SUW" w:date="2016-08-11T10:20:00Z">
              <w:r>
                <w:t>1.4</w:t>
              </w:r>
            </w:ins>
          </w:p>
        </w:tc>
        <w:tc>
          <w:tcPr>
            <w:tcW w:w="4236" w:type="dxa"/>
            <w:tcBorders>
              <w:top w:val="single" w:sz="6" w:space="0" w:color="000000"/>
              <w:bottom w:val="single" w:sz="6" w:space="0" w:color="000000"/>
            </w:tcBorders>
            <w:shd w:val="clear" w:color="000000" w:fill="FFFFFF"/>
            <w:tcPrChange w:id="94" w:author="Liette, John  (CTR)      A8SUW" w:date="2016-08-29T14:41:00Z">
              <w:tcPr>
                <w:tcW w:w="4236" w:type="dxa"/>
                <w:gridSpan w:val="3"/>
                <w:tcBorders>
                  <w:top w:val="single" w:sz="6" w:space="0" w:color="000000"/>
                </w:tcBorders>
                <w:shd w:val="clear" w:color="000000" w:fill="FFFFFF"/>
              </w:tcPr>
            </w:tcPrChange>
          </w:tcPr>
          <w:p w14:paraId="0B9B6918" w14:textId="55F15A7B" w:rsidR="00506E40" w:rsidRDefault="00506E40">
            <w:pPr>
              <w:pStyle w:val="TableText"/>
              <w:numPr>
                <w:ilvl w:val="0"/>
                <w:numId w:val="43"/>
              </w:numPr>
              <w:rPr>
                <w:ins w:id="95" w:author="Liette, John  (CTR)      A8SUW" w:date="2016-08-11T10:20:00Z"/>
              </w:rPr>
            </w:pPr>
            <w:ins w:id="96" w:author="Liette, John  (CTR)      A8SUW" w:date="2016-08-11T10:26:00Z">
              <w:r>
                <w:t>Added object level security information</w:t>
              </w:r>
            </w:ins>
          </w:p>
        </w:tc>
      </w:tr>
      <w:tr w:rsidR="001C2751" w14:paraId="0E57B7A5" w14:textId="77777777" w:rsidTr="00C12196">
        <w:tblPrEx>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ExChange w:id="97" w:author="Liette, John  (CTR)      A8SUW" w:date="2016-09-01T15:20:00Z">
            <w:tblPrEx>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Ex>
          </w:tblPrExChange>
        </w:tblPrEx>
        <w:trPr>
          <w:cantSplit/>
          <w:ins w:id="98" w:author="Liette, John  (CTR)      A8SUW" w:date="2016-08-29T14:41:00Z"/>
          <w:trPrChange w:id="99" w:author="Liette, John  (CTR)      A8SUW" w:date="2016-09-01T15:20:00Z">
            <w:trPr>
              <w:gridAfter w:val="0"/>
              <w:cantSplit/>
            </w:trPr>
          </w:trPrChange>
        </w:trPr>
        <w:tc>
          <w:tcPr>
            <w:tcW w:w="990" w:type="dxa"/>
            <w:tcBorders>
              <w:top w:val="single" w:sz="6" w:space="0" w:color="000000"/>
              <w:bottom w:val="single" w:sz="6" w:space="0" w:color="000000"/>
            </w:tcBorders>
            <w:shd w:val="clear" w:color="000000" w:fill="FFFFFF"/>
            <w:tcPrChange w:id="100" w:author="Liette, John  (CTR)      A8SUW" w:date="2016-09-01T15:20:00Z">
              <w:tcPr>
                <w:tcW w:w="990" w:type="dxa"/>
                <w:tcBorders>
                  <w:top w:val="single" w:sz="6" w:space="0" w:color="000000"/>
                </w:tcBorders>
                <w:shd w:val="clear" w:color="000000" w:fill="FFFFFF"/>
              </w:tcPr>
            </w:tcPrChange>
          </w:tcPr>
          <w:p w14:paraId="5EE7A834" w14:textId="024E15E2" w:rsidR="001C2751" w:rsidRDefault="001C2751" w:rsidP="00C070C4">
            <w:pPr>
              <w:pStyle w:val="TableText"/>
              <w:rPr>
                <w:ins w:id="101" w:author="Liette, John  (CTR)      A8SUW" w:date="2016-08-29T14:41:00Z"/>
              </w:rPr>
            </w:pPr>
            <w:ins w:id="102" w:author="Liette, John  (CTR)      A8SUW" w:date="2016-08-29T14:41:00Z">
              <w:r>
                <w:t>8/26/2016</w:t>
              </w:r>
            </w:ins>
          </w:p>
        </w:tc>
        <w:tc>
          <w:tcPr>
            <w:tcW w:w="1890" w:type="dxa"/>
            <w:tcBorders>
              <w:top w:val="single" w:sz="6" w:space="0" w:color="000000"/>
              <w:bottom w:val="single" w:sz="6" w:space="0" w:color="000000"/>
            </w:tcBorders>
            <w:shd w:val="clear" w:color="000000" w:fill="FFFFFF"/>
            <w:tcPrChange w:id="103" w:author="Liette, John  (CTR)      A8SUW" w:date="2016-09-01T15:20:00Z">
              <w:tcPr>
                <w:tcW w:w="1890" w:type="dxa"/>
                <w:gridSpan w:val="3"/>
                <w:tcBorders>
                  <w:top w:val="single" w:sz="6" w:space="0" w:color="000000"/>
                </w:tcBorders>
                <w:shd w:val="clear" w:color="000000" w:fill="FFFFFF"/>
              </w:tcPr>
            </w:tcPrChange>
          </w:tcPr>
          <w:p w14:paraId="782CC022" w14:textId="0FB5B33E" w:rsidR="001C2751" w:rsidRDefault="001C2751" w:rsidP="007634FF">
            <w:pPr>
              <w:pStyle w:val="TableText"/>
              <w:rPr>
                <w:ins w:id="104" w:author="Liette, John  (CTR)      A8SUW" w:date="2016-08-29T14:41:00Z"/>
                <w:rStyle w:val="HighlightedVariable"/>
              </w:rPr>
            </w:pPr>
            <w:ins w:id="105" w:author="Liette, John  (CTR)      A8SUW" w:date="2016-08-29T14:41:00Z">
              <w:r>
                <w:rPr>
                  <w:rStyle w:val="HighlightedVariable"/>
                </w:rPr>
                <w:t xml:space="preserve">John </w:t>
              </w:r>
              <w:proofErr w:type="spellStart"/>
              <w:r>
                <w:rPr>
                  <w:rStyle w:val="HighlightedVariable"/>
                </w:rPr>
                <w:t>Liette</w:t>
              </w:r>
              <w:proofErr w:type="spellEnd"/>
            </w:ins>
          </w:p>
        </w:tc>
        <w:tc>
          <w:tcPr>
            <w:tcW w:w="810" w:type="dxa"/>
            <w:tcBorders>
              <w:top w:val="single" w:sz="6" w:space="0" w:color="000000"/>
              <w:bottom w:val="single" w:sz="6" w:space="0" w:color="000000"/>
            </w:tcBorders>
            <w:shd w:val="clear" w:color="000000" w:fill="FFFFFF"/>
            <w:tcPrChange w:id="106" w:author="Liette, John  (CTR)      A8SUW" w:date="2016-09-01T15:20:00Z">
              <w:tcPr>
                <w:tcW w:w="810" w:type="dxa"/>
                <w:tcBorders>
                  <w:top w:val="single" w:sz="6" w:space="0" w:color="000000"/>
                </w:tcBorders>
                <w:shd w:val="clear" w:color="000000" w:fill="FFFFFF"/>
              </w:tcPr>
            </w:tcPrChange>
          </w:tcPr>
          <w:p w14:paraId="67D3D21C" w14:textId="48A9FC3B" w:rsidR="001C2751" w:rsidRDefault="001C2751" w:rsidP="007634FF">
            <w:pPr>
              <w:pStyle w:val="TableText"/>
              <w:rPr>
                <w:ins w:id="107" w:author="Liette, John  (CTR)      A8SUW" w:date="2016-08-29T14:41:00Z"/>
              </w:rPr>
            </w:pPr>
            <w:ins w:id="108" w:author="Liette, John  (CTR)      A8SUW" w:date="2016-08-29T14:42:00Z">
              <w:r>
                <w:t>1.5</w:t>
              </w:r>
            </w:ins>
          </w:p>
        </w:tc>
        <w:tc>
          <w:tcPr>
            <w:tcW w:w="4236" w:type="dxa"/>
            <w:tcBorders>
              <w:top w:val="single" w:sz="6" w:space="0" w:color="000000"/>
              <w:bottom w:val="single" w:sz="6" w:space="0" w:color="000000"/>
            </w:tcBorders>
            <w:shd w:val="clear" w:color="000000" w:fill="FFFFFF"/>
            <w:tcPrChange w:id="109" w:author="Liette, John  (CTR)      A8SUW" w:date="2016-09-01T15:20:00Z">
              <w:tcPr>
                <w:tcW w:w="4236" w:type="dxa"/>
                <w:gridSpan w:val="3"/>
                <w:tcBorders>
                  <w:top w:val="single" w:sz="6" w:space="0" w:color="000000"/>
                </w:tcBorders>
                <w:shd w:val="clear" w:color="000000" w:fill="FFFFFF"/>
              </w:tcPr>
            </w:tcPrChange>
          </w:tcPr>
          <w:p w14:paraId="44305C74" w14:textId="3C3E51CE" w:rsidR="001C2751" w:rsidRDefault="001C2751">
            <w:pPr>
              <w:pStyle w:val="TableText"/>
              <w:numPr>
                <w:ilvl w:val="0"/>
                <w:numId w:val="43"/>
              </w:numPr>
              <w:rPr>
                <w:ins w:id="110" w:author="Liette, John  (CTR)      A8SUW" w:date="2016-08-29T14:41:00Z"/>
              </w:rPr>
            </w:pPr>
            <w:ins w:id="111" w:author="Liette, John  (CTR)      A8SUW" w:date="2016-08-29T14:42:00Z">
              <w:r>
                <w:t xml:space="preserve">Added </w:t>
              </w:r>
              <w:proofErr w:type="spellStart"/>
              <w:r>
                <w:t>assumptionsregarding</w:t>
              </w:r>
              <w:proofErr w:type="spellEnd"/>
              <w:r>
                <w:t xml:space="preserve"> data uniqueness and aggregation</w:t>
              </w:r>
            </w:ins>
          </w:p>
        </w:tc>
      </w:tr>
      <w:tr w:rsidR="00C12196" w14:paraId="2B49EE60" w14:textId="77777777" w:rsidTr="007634FF">
        <w:trPr>
          <w:cantSplit/>
          <w:ins w:id="112" w:author="Liette, John  (CTR)      A8SUW" w:date="2016-09-01T15:20:00Z"/>
        </w:trPr>
        <w:tc>
          <w:tcPr>
            <w:tcW w:w="990" w:type="dxa"/>
            <w:tcBorders>
              <w:top w:val="single" w:sz="6" w:space="0" w:color="000000"/>
            </w:tcBorders>
            <w:shd w:val="clear" w:color="000000" w:fill="FFFFFF"/>
          </w:tcPr>
          <w:p w14:paraId="14883294" w14:textId="68DCF669" w:rsidR="00C12196" w:rsidRDefault="00C12196" w:rsidP="00C070C4">
            <w:pPr>
              <w:pStyle w:val="TableText"/>
              <w:rPr>
                <w:ins w:id="113" w:author="Liette, John  (CTR)      A8SUW" w:date="2016-09-01T15:20:00Z"/>
              </w:rPr>
            </w:pPr>
            <w:ins w:id="114" w:author="Liette, John  (CTR)      A8SUW" w:date="2016-09-01T15:20:00Z">
              <w:r>
                <w:t>9/1/2016</w:t>
              </w:r>
            </w:ins>
          </w:p>
        </w:tc>
        <w:tc>
          <w:tcPr>
            <w:tcW w:w="1890" w:type="dxa"/>
            <w:tcBorders>
              <w:top w:val="single" w:sz="6" w:space="0" w:color="000000"/>
            </w:tcBorders>
            <w:shd w:val="clear" w:color="000000" w:fill="FFFFFF"/>
          </w:tcPr>
          <w:p w14:paraId="4809150F" w14:textId="7FE5FE3F" w:rsidR="00C12196" w:rsidRDefault="00C12196" w:rsidP="007634FF">
            <w:pPr>
              <w:pStyle w:val="TableText"/>
              <w:rPr>
                <w:ins w:id="115" w:author="Liette, John  (CTR)      A8SUW" w:date="2016-09-01T15:20:00Z"/>
                <w:rStyle w:val="HighlightedVariable"/>
              </w:rPr>
            </w:pPr>
            <w:ins w:id="116" w:author="Liette, John  (CTR)      A8SUW" w:date="2016-09-01T15:21:00Z">
              <w:r>
                <w:rPr>
                  <w:rStyle w:val="HighlightedVariable"/>
                </w:rPr>
                <w:t xml:space="preserve">John </w:t>
              </w:r>
              <w:proofErr w:type="spellStart"/>
              <w:r>
                <w:rPr>
                  <w:rStyle w:val="HighlightedVariable"/>
                </w:rPr>
                <w:t>Liette</w:t>
              </w:r>
            </w:ins>
            <w:proofErr w:type="spellEnd"/>
          </w:p>
        </w:tc>
        <w:tc>
          <w:tcPr>
            <w:tcW w:w="810" w:type="dxa"/>
            <w:tcBorders>
              <w:top w:val="single" w:sz="6" w:space="0" w:color="000000"/>
            </w:tcBorders>
            <w:shd w:val="clear" w:color="000000" w:fill="FFFFFF"/>
          </w:tcPr>
          <w:p w14:paraId="1F79AA42" w14:textId="3557AA81" w:rsidR="00C12196" w:rsidRDefault="00C12196" w:rsidP="007634FF">
            <w:pPr>
              <w:pStyle w:val="TableText"/>
              <w:rPr>
                <w:ins w:id="117" w:author="Liette, John  (CTR)      A8SUW" w:date="2016-09-01T15:20:00Z"/>
              </w:rPr>
            </w:pPr>
            <w:ins w:id="118" w:author="Liette, John  (CTR)      A8SUW" w:date="2016-09-01T15:21:00Z">
              <w:r>
                <w:t>1.6</w:t>
              </w:r>
            </w:ins>
          </w:p>
        </w:tc>
        <w:tc>
          <w:tcPr>
            <w:tcW w:w="4236" w:type="dxa"/>
            <w:tcBorders>
              <w:top w:val="single" w:sz="6" w:space="0" w:color="000000"/>
            </w:tcBorders>
            <w:shd w:val="clear" w:color="000000" w:fill="FFFFFF"/>
          </w:tcPr>
          <w:p w14:paraId="1985563C" w14:textId="7F34D4D3" w:rsidR="00C12196" w:rsidRDefault="00C12196">
            <w:pPr>
              <w:pStyle w:val="TableText"/>
              <w:numPr>
                <w:ilvl w:val="0"/>
                <w:numId w:val="43"/>
              </w:numPr>
              <w:rPr>
                <w:ins w:id="119" w:author="Liette, John  (CTR)      A8SUW" w:date="2016-09-01T15:20:00Z"/>
              </w:rPr>
            </w:pPr>
            <w:ins w:id="120" w:author="Liette, John  (CTR)      A8SUW" w:date="2016-09-01T15:21:00Z">
              <w:r>
                <w:t xml:space="preserve">Updated aggregation requirements: Ratio </w:t>
              </w:r>
              <w:r w:rsidRPr="00C12196">
                <w:rPr>
                  <w:b/>
                  <w:rPrChange w:id="121" w:author="Liette, John  (CTR)      A8SUW" w:date="2016-09-01T15:21:00Z">
                    <w:rPr/>
                  </w:rPrChange>
                </w:rPr>
                <w:t>WILL BE SUMMED</w:t>
              </w:r>
              <w:r>
                <w:t xml:space="preserve"> by default</w:t>
              </w:r>
            </w:ins>
          </w:p>
        </w:tc>
      </w:tr>
    </w:tbl>
    <w:p w14:paraId="6314192A" w14:textId="371ADC01" w:rsidR="00B13A82" w:rsidRDefault="00B13A82" w:rsidP="00B13A82">
      <w:pPr>
        <w:pStyle w:val="BodyText"/>
      </w:pPr>
    </w:p>
    <w:p w14:paraId="6314192B" w14:textId="77777777" w:rsidR="00B13A82" w:rsidRDefault="00B13A82" w:rsidP="00B13A82">
      <w:pPr>
        <w:pStyle w:val="Heading2"/>
        <w:tabs>
          <w:tab w:val="clear" w:pos="4320"/>
        </w:tabs>
      </w:pPr>
      <w:bookmarkStart w:id="122" w:name="_Toc428107762"/>
      <w:r>
        <w:t>Reviewers</w:t>
      </w:r>
      <w:bookmarkEnd w:id="122"/>
    </w:p>
    <w:p w14:paraId="6314192C" w14:textId="77777777" w:rsidR="00B13A82" w:rsidRDefault="00B13A82" w:rsidP="00B13A82">
      <w:pPr>
        <w:pStyle w:val="BodyText"/>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3960"/>
        <w:gridCol w:w="3960"/>
      </w:tblGrid>
      <w:tr w:rsidR="00B13A82" w14:paraId="6314192F" w14:textId="77777777" w:rsidTr="007634FF">
        <w:trPr>
          <w:cantSplit/>
          <w:tblHeader/>
        </w:trPr>
        <w:tc>
          <w:tcPr>
            <w:tcW w:w="3960" w:type="dxa"/>
            <w:tcBorders>
              <w:top w:val="single" w:sz="12" w:space="0" w:color="000000"/>
              <w:bottom w:val="single" w:sz="6" w:space="0" w:color="000000"/>
              <w:right w:val="nil"/>
            </w:tcBorders>
            <w:shd w:val="clear" w:color="000000" w:fill="E6E6E6"/>
          </w:tcPr>
          <w:p w14:paraId="6314192D" w14:textId="77777777" w:rsidR="00B13A82" w:rsidRDefault="00B13A82" w:rsidP="007634FF">
            <w:pPr>
              <w:pStyle w:val="TableHeading"/>
            </w:pPr>
            <w:r>
              <w:t>Name</w:t>
            </w:r>
          </w:p>
        </w:tc>
        <w:tc>
          <w:tcPr>
            <w:tcW w:w="3960" w:type="dxa"/>
            <w:tcBorders>
              <w:top w:val="single" w:sz="12" w:space="0" w:color="000000"/>
              <w:left w:val="nil"/>
              <w:bottom w:val="single" w:sz="6" w:space="0" w:color="000000"/>
            </w:tcBorders>
            <w:shd w:val="clear" w:color="000000" w:fill="E6E6E6"/>
          </w:tcPr>
          <w:p w14:paraId="6314192E" w14:textId="77777777" w:rsidR="00B13A82" w:rsidRDefault="00B13A82" w:rsidP="007634FF">
            <w:pPr>
              <w:pStyle w:val="TableHeading"/>
            </w:pPr>
            <w:r>
              <w:t>Position</w:t>
            </w:r>
          </w:p>
        </w:tc>
      </w:tr>
      <w:tr w:rsidR="004F1C2B" w14:paraId="63141932" w14:textId="77777777" w:rsidTr="007634FF">
        <w:trPr>
          <w:cantSplit/>
        </w:trPr>
        <w:tc>
          <w:tcPr>
            <w:tcW w:w="3960" w:type="dxa"/>
            <w:tcBorders>
              <w:top w:val="single" w:sz="6" w:space="0" w:color="000000"/>
            </w:tcBorders>
            <w:shd w:val="clear" w:color="000000" w:fill="FFFFFF"/>
          </w:tcPr>
          <w:p w14:paraId="63141930" w14:textId="77777777" w:rsidR="004F1C2B" w:rsidRDefault="004F1C2B" w:rsidP="007634FF">
            <w:pPr>
              <w:pStyle w:val="TableText"/>
            </w:pPr>
            <w:r>
              <w:t>Christine Park</w:t>
            </w:r>
          </w:p>
        </w:tc>
        <w:tc>
          <w:tcPr>
            <w:tcW w:w="3960" w:type="dxa"/>
            <w:tcBorders>
              <w:top w:val="single" w:sz="6" w:space="0" w:color="000000"/>
            </w:tcBorders>
            <w:shd w:val="clear" w:color="000000" w:fill="FFFFFF"/>
          </w:tcPr>
          <w:p w14:paraId="63141931" w14:textId="77777777" w:rsidR="004F1C2B" w:rsidRDefault="004F1C2B" w:rsidP="007634FF">
            <w:pPr>
              <w:pStyle w:val="TableText"/>
            </w:pPr>
            <w:r>
              <w:t>BI Business Lead</w:t>
            </w:r>
          </w:p>
        </w:tc>
      </w:tr>
      <w:tr w:rsidR="004F1C2B" w14:paraId="63141935" w14:textId="77777777" w:rsidTr="007634FF">
        <w:trPr>
          <w:cantSplit/>
        </w:trPr>
        <w:tc>
          <w:tcPr>
            <w:tcW w:w="3960" w:type="dxa"/>
            <w:shd w:val="clear" w:color="000000" w:fill="FFFFFF"/>
          </w:tcPr>
          <w:p w14:paraId="63141933" w14:textId="77777777" w:rsidR="004F1C2B" w:rsidRDefault="004F1C2B" w:rsidP="007634FF">
            <w:pPr>
              <w:pStyle w:val="TableText"/>
            </w:pPr>
            <w:r>
              <w:t xml:space="preserve">Chris </w:t>
            </w:r>
            <w:proofErr w:type="spellStart"/>
            <w:r>
              <w:t>Hambach</w:t>
            </w:r>
            <w:proofErr w:type="spellEnd"/>
          </w:p>
        </w:tc>
        <w:tc>
          <w:tcPr>
            <w:tcW w:w="3960" w:type="dxa"/>
            <w:shd w:val="clear" w:color="000000" w:fill="FFFFFF"/>
          </w:tcPr>
          <w:p w14:paraId="63141934" w14:textId="77777777" w:rsidR="004F1C2B" w:rsidRDefault="004F1C2B" w:rsidP="007634FF">
            <w:pPr>
              <w:pStyle w:val="TableText"/>
            </w:pPr>
            <w:r>
              <w:t>Business</w:t>
            </w:r>
          </w:p>
        </w:tc>
      </w:tr>
      <w:tr w:rsidR="004F1C2B" w14:paraId="63141938" w14:textId="77777777" w:rsidTr="007634FF">
        <w:trPr>
          <w:cantSplit/>
        </w:trPr>
        <w:tc>
          <w:tcPr>
            <w:tcW w:w="3960" w:type="dxa"/>
            <w:shd w:val="clear" w:color="000000" w:fill="FFFFFF"/>
          </w:tcPr>
          <w:p w14:paraId="63141936" w14:textId="77777777" w:rsidR="004F1C2B" w:rsidRDefault="004F1C2B" w:rsidP="007634FF">
            <w:pPr>
              <w:pStyle w:val="TableText"/>
            </w:pPr>
            <w:r>
              <w:t>Jim Seeley</w:t>
            </w:r>
          </w:p>
        </w:tc>
        <w:tc>
          <w:tcPr>
            <w:tcW w:w="3960" w:type="dxa"/>
            <w:shd w:val="clear" w:color="000000" w:fill="FFFFFF"/>
          </w:tcPr>
          <w:p w14:paraId="63141937" w14:textId="77777777" w:rsidR="004F1C2B" w:rsidRDefault="004F1C2B" w:rsidP="007634FF">
            <w:pPr>
              <w:pStyle w:val="TableText"/>
            </w:pPr>
            <w:r>
              <w:t>FAH Business Lead</w:t>
            </w:r>
          </w:p>
        </w:tc>
      </w:tr>
      <w:tr w:rsidR="004F1C2B" w14:paraId="6314193B" w14:textId="77777777" w:rsidTr="007634FF">
        <w:trPr>
          <w:cantSplit/>
        </w:trPr>
        <w:tc>
          <w:tcPr>
            <w:tcW w:w="3960" w:type="dxa"/>
            <w:shd w:val="clear" w:color="000000" w:fill="FFFFFF"/>
          </w:tcPr>
          <w:p w14:paraId="63141939" w14:textId="77777777" w:rsidR="004F1C2B" w:rsidRDefault="004F1C2B" w:rsidP="007634FF">
            <w:pPr>
              <w:pStyle w:val="TableText"/>
            </w:pPr>
            <w:proofErr w:type="spellStart"/>
            <w:r>
              <w:t>Hari</w:t>
            </w:r>
            <w:proofErr w:type="spellEnd"/>
            <w:r>
              <w:t xml:space="preserve"> </w:t>
            </w:r>
            <w:proofErr w:type="spellStart"/>
            <w:r>
              <w:t>Kavari</w:t>
            </w:r>
            <w:proofErr w:type="spellEnd"/>
          </w:p>
        </w:tc>
        <w:tc>
          <w:tcPr>
            <w:tcW w:w="3960" w:type="dxa"/>
            <w:shd w:val="clear" w:color="000000" w:fill="FFFFFF"/>
          </w:tcPr>
          <w:p w14:paraId="6314193A" w14:textId="77777777" w:rsidR="004F1C2B" w:rsidRDefault="004F1C2B" w:rsidP="007634FF">
            <w:pPr>
              <w:pStyle w:val="TableText"/>
            </w:pPr>
            <w:r>
              <w:t>FAH Team</w:t>
            </w:r>
          </w:p>
        </w:tc>
      </w:tr>
      <w:tr w:rsidR="004F1C2B" w14:paraId="6314193E" w14:textId="77777777" w:rsidTr="007634FF">
        <w:trPr>
          <w:cantSplit/>
        </w:trPr>
        <w:tc>
          <w:tcPr>
            <w:tcW w:w="3960" w:type="dxa"/>
            <w:shd w:val="clear" w:color="000000" w:fill="FFFFFF"/>
          </w:tcPr>
          <w:p w14:paraId="6314193C" w14:textId="77777777" w:rsidR="004F1C2B" w:rsidRDefault="0028127A" w:rsidP="007634FF">
            <w:pPr>
              <w:pStyle w:val="TableText"/>
            </w:pPr>
            <w:r>
              <w:t>Viswam Nair</w:t>
            </w:r>
          </w:p>
        </w:tc>
        <w:tc>
          <w:tcPr>
            <w:tcW w:w="3960" w:type="dxa"/>
            <w:shd w:val="clear" w:color="000000" w:fill="FFFFFF"/>
          </w:tcPr>
          <w:p w14:paraId="6314193D" w14:textId="77777777" w:rsidR="004F1C2B" w:rsidRDefault="0028127A" w:rsidP="007634FF">
            <w:pPr>
              <w:pStyle w:val="TableText"/>
            </w:pPr>
            <w:r>
              <w:t>IT Lead</w:t>
            </w:r>
          </w:p>
        </w:tc>
      </w:tr>
      <w:tr w:rsidR="0028127A" w14:paraId="63141941" w14:textId="77777777" w:rsidTr="007634FF">
        <w:trPr>
          <w:cantSplit/>
        </w:trPr>
        <w:tc>
          <w:tcPr>
            <w:tcW w:w="3960" w:type="dxa"/>
            <w:shd w:val="clear" w:color="000000" w:fill="FFFFFF"/>
          </w:tcPr>
          <w:p w14:paraId="6314193F" w14:textId="77777777" w:rsidR="0028127A" w:rsidRDefault="0028127A" w:rsidP="007634FF">
            <w:pPr>
              <w:pStyle w:val="TableText"/>
            </w:pPr>
            <w:r>
              <w:t>Vinay Pachika</w:t>
            </w:r>
          </w:p>
        </w:tc>
        <w:tc>
          <w:tcPr>
            <w:tcW w:w="3960" w:type="dxa"/>
            <w:shd w:val="clear" w:color="000000" w:fill="FFFFFF"/>
          </w:tcPr>
          <w:p w14:paraId="63141940" w14:textId="77777777" w:rsidR="0028127A" w:rsidRDefault="0028127A" w:rsidP="007634FF">
            <w:pPr>
              <w:pStyle w:val="TableText"/>
            </w:pPr>
            <w:r>
              <w:t>IT Lead</w:t>
            </w:r>
          </w:p>
        </w:tc>
      </w:tr>
      <w:tr w:rsidR="0028127A" w14:paraId="63141944" w14:textId="77777777" w:rsidTr="007634FF">
        <w:trPr>
          <w:cantSplit/>
        </w:trPr>
        <w:tc>
          <w:tcPr>
            <w:tcW w:w="3960" w:type="dxa"/>
            <w:shd w:val="clear" w:color="000000" w:fill="FFFFFF"/>
          </w:tcPr>
          <w:p w14:paraId="63141942" w14:textId="77777777" w:rsidR="0028127A" w:rsidRDefault="0028127A" w:rsidP="007634FF">
            <w:pPr>
              <w:pStyle w:val="TableText"/>
            </w:pPr>
          </w:p>
        </w:tc>
        <w:tc>
          <w:tcPr>
            <w:tcW w:w="3960" w:type="dxa"/>
            <w:shd w:val="clear" w:color="000000" w:fill="FFFFFF"/>
          </w:tcPr>
          <w:p w14:paraId="63141943" w14:textId="77777777" w:rsidR="0028127A" w:rsidRDefault="0028127A" w:rsidP="007634FF">
            <w:pPr>
              <w:pStyle w:val="TableText"/>
            </w:pPr>
          </w:p>
        </w:tc>
      </w:tr>
    </w:tbl>
    <w:p w14:paraId="63141945" w14:textId="77777777" w:rsidR="00B13A82" w:rsidRDefault="00B13A82" w:rsidP="00B13A82">
      <w:pPr>
        <w:pStyle w:val="BodyText"/>
      </w:pPr>
    </w:p>
    <w:p w14:paraId="63141946" w14:textId="77777777" w:rsidR="00B13A82" w:rsidRDefault="00B13A82" w:rsidP="00B13A82">
      <w:pPr>
        <w:pStyle w:val="TOCHeading1"/>
      </w:pPr>
      <w:r>
        <w:lastRenderedPageBreak/>
        <w:t>Contents</w:t>
      </w:r>
    </w:p>
    <w:p w14:paraId="0CF6825C" w14:textId="77777777" w:rsidR="00102D21" w:rsidRDefault="007E4E09">
      <w:pPr>
        <w:pStyle w:val="TOC1"/>
        <w:rPr>
          <w:rFonts w:asciiTheme="minorHAnsi" w:eastAsiaTheme="minorEastAsia" w:hAnsiTheme="minorHAnsi" w:cstheme="minorBidi"/>
          <w:b w:val="0"/>
          <w:sz w:val="22"/>
          <w:szCs w:val="22"/>
          <w:lang w:eastAsia="en-US"/>
        </w:rPr>
      </w:pPr>
      <w:r>
        <w:fldChar w:fldCharType="begin"/>
      </w:r>
      <w:r w:rsidR="00B13A82">
        <w:instrText xml:space="preserve"> TOC \o "1-2" </w:instrText>
      </w:r>
      <w:r>
        <w:fldChar w:fldCharType="separate"/>
      </w:r>
      <w:r w:rsidR="00102D21">
        <w:t>1</w:t>
      </w:r>
      <w:r w:rsidR="00102D21">
        <w:rPr>
          <w:rFonts w:asciiTheme="minorHAnsi" w:eastAsiaTheme="minorEastAsia" w:hAnsiTheme="minorHAnsi" w:cstheme="minorBidi"/>
          <w:b w:val="0"/>
          <w:sz w:val="22"/>
          <w:szCs w:val="22"/>
          <w:lang w:eastAsia="en-US"/>
        </w:rPr>
        <w:tab/>
      </w:r>
      <w:r w:rsidR="00102D21">
        <w:t>Document Control</w:t>
      </w:r>
      <w:r w:rsidR="00102D21">
        <w:tab/>
      </w:r>
      <w:r w:rsidR="00102D21">
        <w:fldChar w:fldCharType="begin"/>
      </w:r>
      <w:r w:rsidR="00102D21">
        <w:instrText xml:space="preserve"> PAGEREF _Toc428107760 \h </w:instrText>
      </w:r>
      <w:r w:rsidR="00102D21">
        <w:fldChar w:fldCharType="separate"/>
      </w:r>
      <w:r w:rsidR="00102D21">
        <w:t>2</w:t>
      </w:r>
      <w:r w:rsidR="00102D21">
        <w:fldChar w:fldCharType="end"/>
      </w:r>
    </w:p>
    <w:p w14:paraId="67F3B21A" w14:textId="77777777" w:rsidR="00102D21" w:rsidRDefault="00102D21">
      <w:pPr>
        <w:pStyle w:val="TOC2"/>
        <w:rPr>
          <w:rFonts w:asciiTheme="minorHAnsi" w:eastAsiaTheme="minorEastAsia" w:hAnsiTheme="minorHAnsi" w:cstheme="minorBidi"/>
          <w:sz w:val="22"/>
          <w:szCs w:val="22"/>
          <w:lang w:eastAsia="en-US"/>
        </w:rPr>
      </w:pPr>
      <w:r>
        <w:t>1.1</w:t>
      </w:r>
      <w:r>
        <w:rPr>
          <w:rFonts w:asciiTheme="minorHAnsi" w:eastAsiaTheme="minorEastAsia" w:hAnsiTheme="minorHAnsi" w:cstheme="minorBidi"/>
          <w:sz w:val="22"/>
          <w:szCs w:val="22"/>
          <w:lang w:eastAsia="en-US"/>
        </w:rPr>
        <w:tab/>
      </w:r>
      <w:r>
        <w:t>Change Record</w:t>
      </w:r>
      <w:r>
        <w:tab/>
      </w:r>
      <w:r>
        <w:fldChar w:fldCharType="begin"/>
      </w:r>
      <w:r>
        <w:instrText xml:space="preserve"> PAGEREF _Toc428107761 \h </w:instrText>
      </w:r>
      <w:r>
        <w:fldChar w:fldCharType="separate"/>
      </w:r>
      <w:r>
        <w:t>2</w:t>
      </w:r>
      <w:r>
        <w:fldChar w:fldCharType="end"/>
      </w:r>
    </w:p>
    <w:p w14:paraId="0B046F82" w14:textId="77777777" w:rsidR="00102D21" w:rsidRDefault="00102D21">
      <w:pPr>
        <w:pStyle w:val="TOC2"/>
        <w:rPr>
          <w:rFonts w:asciiTheme="minorHAnsi" w:eastAsiaTheme="minorEastAsia" w:hAnsiTheme="minorHAnsi" w:cstheme="minorBidi"/>
          <w:sz w:val="22"/>
          <w:szCs w:val="22"/>
          <w:lang w:eastAsia="en-US"/>
        </w:rPr>
      </w:pPr>
      <w:r>
        <w:t>1.2</w:t>
      </w:r>
      <w:r>
        <w:rPr>
          <w:rFonts w:asciiTheme="minorHAnsi" w:eastAsiaTheme="minorEastAsia" w:hAnsiTheme="minorHAnsi" w:cstheme="minorBidi"/>
          <w:sz w:val="22"/>
          <w:szCs w:val="22"/>
          <w:lang w:eastAsia="en-US"/>
        </w:rPr>
        <w:tab/>
      </w:r>
      <w:r>
        <w:t>Reviewers</w:t>
      </w:r>
      <w:r>
        <w:tab/>
      </w:r>
      <w:r>
        <w:fldChar w:fldCharType="begin"/>
      </w:r>
      <w:r>
        <w:instrText xml:space="preserve"> PAGEREF _Toc428107762 \h </w:instrText>
      </w:r>
      <w:r>
        <w:fldChar w:fldCharType="separate"/>
      </w:r>
      <w:r>
        <w:t>2</w:t>
      </w:r>
      <w:r>
        <w:fldChar w:fldCharType="end"/>
      </w:r>
    </w:p>
    <w:p w14:paraId="44367C75" w14:textId="77777777" w:rsidR="00102D21" w:rsidRDefault="00102D21">
      <w:pPr>
        <w:pStyle w:val="TOC1"/>
        <w:rPr>
          <w:rFonts w:asciiTheme="minorHAnsi" w:eastAsiaTheme="minorEastAsia" w:hAnsiTheme="minorHAnsi" w:cstheme="minorBidi"/>
          <w:b w:val="0"/>
          <w:sz w:val="22"/>
          <w:szCs w:val="22"/>
          <w:lang w:eastAsia="en-US"/>
        </w:rPr>
      </w:pPr>
      <w:r>
        <w:t>2</w:t>
      </w:r>
      <w:r>
        <w:rPr>
          <w:rFonts w:asciiTheme="minorHAnsi" w:eastAsiaTheme="minorEastAsia" w:hAnsiTheme="minorHAnsi" w:cstheme="minorBidi"/>
          <w:b w:val="0"/>
          <w:sz w:val="22"/>
          <w:szCs w:val="22"/>
          <w:lang w:eastAsia="en-US"/>
        </w:rPr>
        <w:tab/>
      </w:r>
      <w:r>
        <w:t>Introduction</w:t>
      </w:r>
      <w:r>
        <w:tab/>
      </w:r>
      <w:r>
        <w:fldChar w:fldCharType="begin"/>
      </w:r>
      <w:r>
        <w:instrText xml:space="preserve"> PAGEREF _Toc428107763 \h </w:instrText>
      </w:r>
      <w:r>
        <w:fldChar w:fldCharType="separate"/>
      </w:r>
      <w:r>
        <w:t>4</w:t>
      </w:r>
      <w:r>
        <w:fldChar w:fldCharType="end"/>
      </w:r>
    </w:p>
    <w:p w14:paraId="7951711D" w14:textId="77777777" w:rsidR="00102D21" w:rsidRDefault="00102D21">
      <w:pPr>
        <w:pStyle w:val="TOC2"/>
        <w:rPr>
          <w:rFonts w:asciiTheme="minorHAnsi" w:eastAsiaTheme="minorEastAsia" w:hAnsiTheme="minorHAnsi" w:cstheme="minorBidi"/>
          <w:sz w:val="22"/>
          <w:szCs w:val="22"/>
          <w:lang w:eastAsia="en-US"/>
        </w:rPr>
      </w:pPr>
      <w:r>
        <w:t>2.1</w:t>
      </w:r>
      <w:r>
        <w:rPr>
          <w:rFonts w:asciiTheme="minorHAnsi" w:eastAsiaTheme="minorEastAsia" w:hAnsiTheme="minorHAnsi" w:cstheme="minorBidi"/>
          <w:sz w:val="22"/>
          <w:szCs w:val="22"/>
          <w:lang w:eastAsia="en-US"/>
        </w:rPr>
        <w:tab/>
      </w:r>
      <w:r>
        <w:t>Purpose</w:t>
      </w:r>
      <w:r>
        <w:tab/>
      </w:r>
      <w:r>
        <w:fldChar w:fldCharType="begin"/>
      </w:r>
      <w:r>
        <w:instrText xml:space="preserve"> PAGEREF _Toc428107764 \h </w:instrText>
      </w:r>
      <w:r>
        <w:fldChar w:fldCharType="separate"/>
      </w:r>
      <w:r>
        <w:t>4</w:t>
      </w:r>
      <w:r>
        <w:fldChar w:fldCharType="end"/>
      </w:r>
    </w:p>
    <w:p w14:paraId="446D52DB" w14:textId="77777777" w:rsidR="00102D21" w:rsidRDefault="00102D21">
      <w:pPr>
        <w:pStyle w:val="TOC2"/>
        <w:rPr>
          <w:rFonts w:asciiTheme="minorHAnsi" w:eastAsiaTheme="minorEastAsia" w:hAnsiTheme="minorHAnsi" w:cstheme="minorBidi"/>
          <w:sz w:val="22"/>
          <w:szCs w:val="22"/>
          <w:lang w:eastAsia="en-US"/>
        </w:rPr>
      </w:pPr>
      <w:r>
        <w:t>2.2</w:t>
      </w:r>
      <w:r>
        <w:rPr>
          <w:rFonts w:asciiTheme="minorHAnsi" w:eastAsiaTheme="minorEastAsia" w:hAnsiTheme="minorHAnsi" w:cstheme="minorBidi"/>
          <w:sz w:val="22"/>
          <w:szCs w:val="22"/>
          <w:lang w:eastAsia="en-US"/>
        </w:rPr>
        <w:tab/>
      </w:r>
      <w:r>
        <w:t>Scope</w:t>
      </w:r>
      <w:r>
        <w:tab/>
      </w:r>
      <w:r>
        <w:fldChar w:fldCharType="begin"/>
      </w:r>
      <w:r>
        <w:instrText xml:space="preserve"> PAGEREF _Toc428107765 \h </w:instrText>
      </w:r>
      <w:r>
        <w:fldChar w:fldCharType="separate"/>
      </w:r>
      <w:r>
        <w:t>4</w:t>
      </w:r>
      <w:r>
        <w:fldChar w:fldCharType="end"/>
      </w:r>
    </w:p>
    <w:p w14:paraId="31107600" w14:textId="77777777" w:rsidR="00102D21" w:rsidRDefault="00102D21">
      <w:pPr>
        <w:pStyle w:val="TOC2"/>
        <w:rPr>
          <w:rFonts w:asciiTheme="minorHAnsi" w:eastAsiaTheme="minorEastAsia" w:hAnsiTheme="minorHAnsi" w:cstheme="minorBidi"/>
          <w:sz w:val="22"/>
          <w:szCs w:val="22"/>
          <w:lang w:eastAsia="en-US"/>
        </w:rPr>
      </w:pPr>
      <w:r>
        <w:t>2.3</w:t>
      </w:r>
      <w:r>
        <w:rPr>
          <w:rFonts w:asciiTheme="minorHAnsi" w:eastAsiaTheme="minorEastAsia" w:hAnsiTheme="minorHAnsi" w:cstheme="minorBidi"/>
          <w:sz w:val="22"/>
          <w:szCs w:val="22"/>
          <w:lang w:eastAsia="en-US"/>
        </w:rPr>
        <w:tab/>
      </w:r>
      <w:r>
        <w:t>Assumptions and Dependencies</w:t>
      </w:r>
      <w:r>
        <w:tab/>
      </w:r>
      <w:r>
        <w:fldChar w:fldCharType="begin"/>
      </w:r>
      <w:r>
        <w:instrText xml:space="preserve"> PAGEREF _Toc428107766 \h </w:instrText>
      </w:r>
      <w:r>
        <w:fldChar w:fldCharType="separate"/>
      </w:r>
      <w:r>
        <w:t>5</w:t>
      </w:r>
      <w:r>
        <w:fldChar w:fldCharType="end"/>
      </w:r>
    </w:p>
    <w:p w14:paraId="5F8B9AB1" w14:textId="77777777" w:rsidR="00102D21" w:rsidRDefault="00102D21">
      <w:pPr>
        <w:pStyle w:val="TOC2"/>
        <w:rPr>
          <w:rFonts w:asciiTheme="minorHAnsi" w:eastAsiaTheme="minorEastAsia" w:hAnsiTheme="minorHAnsi" w:cstheme="minorBidi"/>
          <w:sz w:val="22"/>
          <w:szCs w:val="22"/>
          <w:lang w:eastAsia="en-US"/>
        </w:rPr>
      </w:pPr>
      <w:r>
        <w:t>2.4</w:t>
      </w:r>
      <w:r>
        <w:rPr>
          <w:rFonts w:asciiTheme="minorHAnsi" w:eastAsiaTheme="minorEastAsia" w:hAnsiTheme="minorHAnsi" w:cstheme="minorBidi"/>
          <w:sz w:val="22"/>
          <w:szCs w:val="22"/>
          <w:lang w:eastAsia="en-US"/>
        </w:rPr>
        <w:tab/>
      </w:r>
      <w:r>
        <w:t>Definitions, Acronyms, and Abbreviations</w:t>
      </w:r>
      <w:r>
        <w:tab/>
      </w:r>
      <w:r>
        <w:fldChar w:fldCharType="begin"/>
      </w:r>
      <w:r>
        <w:instrText xml:space="preserve"> PAGEREF _Toc428107767 \h </w:instrText>
      </w:r>
      <w:r>
        <w:fldChar w:fldCharType="separate"/>
      </w:r>
      <w:r>
        <w:t>5</w:t>
      </w:r>
      <w:r>
        <w:fldChar w:fldCharType="end"/>
      </w:r>
    </w:p>
    <w:p w14:paraId="09BA5717" w14:textId="77777777" w:rsidR="00102D21" w:rsidRDefault="00102D21">
      <w:pPr>
        <w:pStyle w:val="TOC2"/>
        <w:rPr>
          <w:rFonts w:asciiTheme="minorHAnsi" w:eastAsiaTheme="minorEastAsia" w:hAnsiTheme="minorHAnsi" w:cstheme="minorBidi"/>
          <w:sz w:val="22"/>
          <w:szCs w:val="22"/>
          <w:lang w:eastAsia="en-US"/>
        </w:rPr>
      </w:pPr>
      <w:r>
        <w:t>2.5</w:t>
      </w:r>
      <w:r>
        <w:rPr>
          <w:rFonts w:asciiTheme="minorHAnsi" w:eastAsiaTheme="minorEastAsia" w:hAnsiTheme="minorHAnsi" w:cstheme="minorBidi"/>
          <w:sz w:val="22"/>
          <w:szCs w:val="22"/>
          <w:lang w:eastAsia="en-US"/>
        </w:rPr>
        <w:tab/>
      </w:r>
      <w:r>
        <w:t>References</w:t>
      </w:r>
      <w:r>
        <w:tab/>
      </w:r>
      <w:r>
        <w:fldChar w:fldCharType="begin"/>
      </w:r>
      <w:r>
        <w:instrText xml:space="preserve"> PAGEREF _Toc428107768 \h </w:instrText>
      </w:r>
      <w:r>
        <w:fldChar w:fldCharType="separate"/>
      </w:r>
      <w:r>
        <w:t>5</w:t>
      </w:r>
      <w:r>
        <w:fldChar w:fldCharType="end"/>
      </w:r>
    </w:p>
    <w:p w14:paraId="4CABB837" w14:textId="77777777" w:rsidR="00102D21" w:rsidRDefault="00102D21">
      <w:pPr>
        <w:pStyle w:val="TOC2"/>
        <w:rPr>
          <w:rFonts w:asciiTheme="minorHAnsi" w:eastAsiaTheme="minorEastAsia" w:hAnsiTheme="minorHAnsi" w:cstheme="minorBidi"/>
          <w:sz w:val="22"/>
          <w:szCs w:val="22"/>
          <w:lang w:eastAsia="en-US"/>
        </w:rPr>
      </w:pPr>
      <w:r>
        <w:t>2.6</w:t>
      </w:r>
      <w:r>
        <w:rPr>
          <w:rFonts w:asciiTheme="minorHAnsi" w:eastAsiaTheme="minorEastAsia" w:hAnsiTheme="minorHAnsi" w:cstheme="minorBidi"/>
          <w:sz w:val="22"/>
          <w:szCs w:val="22"/>
          <w:lang w:eastAsia="en-US"/>
        </w:rPr>
        <w:tab/>
      </w:r>
      <w:r>
        <w:t>Overview</w:t>
      </w:r>
      <w:r>
        <w:tab/>
      </w:r>
      <w:r>
        <w:fldChar w:fldCharType="begin"/>
      </w:r>
      <w:r>
        <w:instrText xml:space="preserve"> PAGEREF _Toc428107769 \h </w:instrText>
      </w:r>
      <w:r>
        <w:fldChar w:fldCharType="separate"/>
      </w:r>
      <w:r>
        <w:t>5</w:t>
      </w:r>
      <w:r>
        <w:fldChar w:fldCharType="end"/>
      </w:r>
    </w:p>
    <w:p w14:paraId="72C6EBEC" w14:textId="77777777" w:rsidR="00102D21" w:rsidRDefault="00102D21">
      <w:pPr>
        <w:pStyle w:val="TOC1"/>
        <w:rPr>
          <w:rFonts w:asciiTheme="minorHAnsi" w:eastAsiaTheme="minorEastAsia" w:hAnsiTheme="minorHAnsi" w:cstheme="minorBidi"/>
          <w:b w:val="0"/>
          <w:sz w:val="22"/>
          <w:szCs w:val="22"/>
          <w:lang w:eastAsia="en-US"/>
        </w:rPr>
      </w:pPr>
      <w:r>
        <w:t>3</w:t>
      </w:r>
      <w:r>
        <w:rPr>
          <w:rFonts w:asciiTheme="minorHAnsi" w:eastAsiaTheme="minorEastAsia" w:hAnsiTheme="minorHAnsi" w:cstheme="minorBidi"/>
          <w:b w:val="0"/>
          <w:sz w:val="22"/>
          <w:szCs w:val="22"/>
          <w:lang w:eastAsia="en-US"/>
        </w:rPr>
        <w:tab/>
      </w:r>
      <w:r>
        <w:t>Requirements</w:t>
      </w:r>
      <w:r>
        <w:tab/>
      </w:r>
      <w:r>
        <w:fldChar w:fldCharType="begin"/>
      </w:r>
      <w:r>
        <w:instrText xml:space="preserve"> PAGEREF _Toc428107770 \h </w:instrText>
      </w:r>
      <w:r>
        <w:fldChar w:fldCharType="separate"/>
      </w:r>
      <w:r>
        <w:t>7</w:t>
      </w:r>
      <w:r>
        <w:fldChar w:fldCharType="end"/>
      </w:r>
    </w:p>
    <w:p w14:paraId="5455A3AF" w14:textId="77777777" w:rsidR="00102D21" w:rsidRDefault="00102D21">
      <w:pPr>
        <w:pStyle w:val="TOC2"/>
        <w:rPr>
          <w:rFonts w:asciiTheme="minorHAnsi" w:eastAsiaTheme="minorEastAsia" w:hAnsiTheme="minorHAnsi" w:cstheme="minorBidi"/>
          <w:sz w:val="22"/>
          <w:szCs w:val="22"/>
          <w:lang w:eastAsia="en-US"/>
        </w:rPr>
      </w:pPr>
      <w:r>
        <w:t>3.1</w:t>
      </w:r>
      <w:r>
        <w:rPr>
          <w:rFonts w:asciiTheme="minorHAnsi" w:eastAsiaTheme="minorEastAsia" w:hAnsiTheme="minorHAnsi" w:cstheme="minorBidi"/>
          <w:sz w:val="22"/>
          <w:szCs w:val="22"/>
          <w:lang w:eastAsia="en-US"/>
        </w:rPr>
        <w:tab/>
      </w:r>
      <w:r>
        <w:t>Business Requirements</w:t>
      </w:r>
      <w:r>
        <w:tab/>
      </w:r>
      <w:r>
        <w:fldChar w:fldCharType="begin"/>
      </w:r>
      <w:r>
        <w:instrText xml:space="preserve"> PAGEREF _Toc428107771 \h </w:instrText>
      </w:r>
      <w:r>
        <w:fldChar w:fldCharType="separate"/>
      </w:r>
      <w:r>
        <w:t>7</w:t>
      </w:r>
      <w:r>
        <w:fldChar w:fldCharType="end"/>
      </w:r>
    </w:p>
    <w:p w14:paraId="74756097" w14:textId="77777777" w:rsidR="00102D21" w:rsidRDefault="00102D21">
      <w:pPr>
        <w:pStyle w:val="TOC1"/>
        <w:rPr>
          <w:rFonts w:asciiTheme="minorHAnsi" w:eastAsiaTheme="minorEastAsia" w:hAnsiTheme="minorHAnsi" w:cstheme="minorBidi"/>
          <w:b w:val="0"/>
          <w:sz w:val="22"/>
          <w:szCs w:val="22"/>
          <w:lang w:eastAsia="en-US"/>
        </w:rPr>
      </w:pPr>
      <w:r>
        <w:t>4</w:t>
      </w:r>
      <w:r>
        <w:rPr>
          <w:rFonts w:asciiTheme="minorHAnsi" w:eastAsiaTheme="minorEastAsia" w:hAnsiTheme="minorHAnsi" w:cstheme="minorBidi"/>
          <w:b w:val="0"/>
          <w:sz w:val="22"/>
          <w:szCs w:val="22"/>
          <w:lang w:eastAsia="en-US"/>
        </w:rPr>
        <w:tab/>
      </w:r>
      <w:r>
        <w:t>Design / Approach</w:t>
      </w:r>
      <w:r>
        <w:tab/>
      </w:r>
      <w:r>
        <w:fldChar w:fldCharType="begin"/>
      </w:r>
      <w:r>
        <w:instrText xml:space="preserve"> PAGEREF _Toc428107772 \h </w:instrText>
      </w:r>
      <w:r>
        <w:fldChar w:fldCharType="separate"/>
      </w:r>
      <w:r>
        <w:t>8</w:t>
      </w:r>
      <w:r>
        <w:fldChar w:fldCharType="end"/>
      </w:r>
    </w:p>
    <w:p w14:paraId="56076FE6" w14:textId="77777777" w:rsidR="00102D21" w:rsidRDefault="00102D21">
      <w:pPr>
        <w:pStyle w:val="TOC2"/>
        <w:rPr>
          <w:rFonts w:asciiTheme="minorHAnsi" w:eastAsiaTheme="minorEastAsia" w:hAnsiTheme="minorHAnsi" w:cstheme="minorBidi"/>
          <w:sz w:val="22"/>
          <w:szCs w:val="22"/>
          <w:lang w:eastAsia="en-US"/>
        </w:rPr>
      </w:pPr>
      <w:r>
        <w:t>4.1</w:t>
      </w:r>
      <w:r>
        <w:rPr>
          <w:rFonts w:asciiTheme="minorHAnsi" w:eastAsiaTheme="minorEastAsia" w:hAnsiTheme="minorHAnsi" w:cstheme="minorBidi"/>
          <w:sz w:val="22"/>
          <w:szCs w:val="22"/>
          <w:lang w:eastAsia="en-US"/>
        </w:rPr>
        <w:tab/>
      </w:r>
      <w:r>
        <w:t>Logical Data Model</w:t>
      </w:r>
      <w:r>
        <w:tab/>
      </w:r>
      <w:r>
        <w:fldChar w:fldCharType="begin"/>
      </w:r>
      <w:r>
        <w:instrText xml:space="preserve"> PAGEREF _Toc428107773 \h </w:instrText>
      </w:r>
      <w:r>
        <w:fldChar w:fldCharType="separate"/>
      </w:r>
      <w:r>
        <w:t>8</w:t>
      </w:r>
      <w:r>
        <w:fldChar w:fldCharType="end"/>
      </w:r>
    </w:p>
    <w:p w14:paraId="765CABE2" w14:textId="77777777" w:rsidR="00102D21" w:rsidRDefault="00102D21">
      <w:pPr>
        <w:pStyle w:val="TOC2"/>
        <w:rPr>
          <w:rFonts w:asciiTheme="minorHAnsi" w:eastAsiaTheme="minorEastAsia" w:hAnsiTheme="minorHAnsi" w:cstheme="minorBidi"/>
          <w:sz w:val="22"/>
          <w:szCs w:val="22"/>
          <w:lang w:eastAsia="en-US"/>
        </w:rPr>
      </w:pPr>
      <w:r>
        <w:t>4.2</w:t>
      </w:r>
      <w:r>
        <w:rPr>
          <w:rFonts w:asciiTheme="minorHAnsi" w:eastAsiaTheme="minorEastAsia" w:hAnsiTheme="minorHAnsi" w:cstheme="minorBidi"/>
          <w:sz w:val="22"/>
          <w:szCs w:val="22"/>
          <w:lang w:eastAsia="en-US"/>
        </w:rPr>
        <w:tab/>
      </w:r>
      <w:r>
        <w:t>Data Field Requirements</w:t>
      </w:r>
      <w:r>
        <w:tab/>
      </w:r>
      <w:r>
        <w:fldChar w:fldCharType="begin"/>
      </w:r>
      <w:r>
        <w:instrText xml:space="preserve"> PAGEREF _Toc428107774 \h </w:instrText>
      </w:r>
      <w:r>
        <w:fldChar w:fldCharType="separate"/>
      </w:r>
      <w:r>
        <w:t>9</w:t>
      </w:r>
      <w:r>
        <w:fldChar w:fldCharType="end"/>
      </w:r>
    </w:p>
    <w:p w14:paraId="5C3AFB6E" w14:textId="77777777" w:rsidR="00102D21" w:rsidRDefault="00102D21">
      <w:pPr>
        <w:pStyle w:val="TOC2"/>
        <w:rPr>
          <w:rFonts w:asciiTheme="minorHAnsi" w:eastAsiaTheme="minorEastAsia" w:hAnsiTheme="minorHAnsi" w:cstheme="minorBidi"/>
          <w:sz w:val="22"/>
          <w:szCs w:val="22"/>
          <w:lang w:eastAsia="en-US"/>
        </w:rPr>
      </w:pPr>
      <w:r>
        <w:t>4.3</w:t>
      </w:r>
      <w:r>
        <w:rPr>
          <w:rFonts w:asciiTheme="minorHAnsi" w:eastAsiaTheme="minorEastAsia" w:hAnsiTheme="minorHAnsi" w:cstheme="minorBidi"/>
          <w:sz w:val="22"/>
          <w:szCs w:val="22"/>
          <w:lang w:eastAsia="en-US"/>
        </w:rPr>
        <w:tab/>
      </w:r>
      <w:r>
        <w:t>Data Security</w:t>
      </w:r>
      <w:r>
        <w:tab/>
      </w:r>
      <w:r>
        <w:fldChar w:fldCharType="begin"/>
      </w:r>
      <w:r>
        <w:instrText xml:space="preserve"> PAGEREF _Toc428107775 \h </w:instrText>
      </w:r>
      <w:r>
        <w:fldChar w:fldCharType="separate"/>
      </w:r>
      <w:r>
        <w:t>9</w:t>
      </w:r>
      <w:r>
        <w:fldChar w:fldCharType="end"/>
      </w:r>
    </w:p>
    <w:p w14:paraId="5DCC8E64" w14:textId="77777777" w:rsidR="00102D21" w:rsidRDefault="00102D21">
      <w:pPr>
        <w:pStyle w:val="TOC1"/>
        <w:rPr>
          <w:rFonts w:asciiTheme="minorHAnsi" w:eastAsiaTheme="minorEastAsia" w:hAnsiTheme="minorHAnsi" w:cstheme="minorBidi"/>
          <w:b w:val="0"/>
          <w:sz w:val="22"/>
          <w:szCs w:val="22"/>
          <w:lang w:eastAsia="en-US"/>
        </w:rPr>
      </w:pPr>
      <w:r>
        <w:t>5</w:t>
      </w:r>
      <w:r>
        <w:rPr>
          <w:rFonts w:asciiTheme="minorHAnsi" w:eastAsiaTheme="minorEastAsia" w:hAnsiTheme="minorHAnsi" w:cstheme="minorBidi"/>
          <w:b w:val="0"/>
          <w:sz w:val="22"/>
          <w:szCs w:val="22"/>
          <w:lang w:eastAsia="en-US"/>
        </w:rPr>
        <w:tab/>
      </w:r>
      <w:r>
        <w:t>Supporting Requirements</w:t>
      </w:r>
      <w:r>
        <w:tab/>
      </w:r>
      <w:r>
        <w:fldChar w:fldCharType="begin"/>
      </w:r>
      <w:r>
        <w:instrText xml:space="preserve"> PAGEREF _Toc428107777 \h </w:instrText>
      </w:r>
      <w:r>
        <w:fldChar w:fldCharType="separate"/>
      </w:r>
      <w:r>
        <w:t>15</w:t>
      </w:r>
      <w:r>
        <w:fldChar w:fldCharType="end"/>
      </w:r>
    </w:p>
    <w:p w14:paraId="0B7F6D98" w14:textId="77777777" w:rsidR="00102D21" w:rsidRDefault="00102D21">
      <w:pPr>
        <w:pStyle w:val="TOC2"/>
        <w:rPr>
          <w:rFonts w:asciiTheme="minorHAnsi" w:eastAsiaTheme="minorEastAsia" w:hAnsiTheme="minorHAnsi" w:cstheme="minorBidi"/>
          <w:sz w:val="22"/>
          <w:szCs w:val="22"/>
          <w:lang w:eastAsia="en-US"/>
        </w:rPr>
      </w:pPr>
      <w:r>
        <w:t>5.1</w:t>
      </w:r>
      <w:r>
        <w:rPr>
          <w:rFonts w:asciiTheme="minorHAnsi" w:eastAsiaTheme="minorEastAsia" w:hAnsiTheme="minorHAnsi" w:cstheme="minorBidi"/>
          <w:sz w:val="22"/>
          <w:szCs w:val="22"/>
          <w:lang w:eastAsia="en-US"/>
        </w:rPr>
        <w:tab/>
      </w:r>
      <w:r>
        <w:t>Overall Supplemental Requirements</w:t>
      </w:r>
      <w:r>
        <w:tab/>
      </w:r>
      <w:r>
        <w:fldChar w:fldCharType="begin"/>
      </w:r>
      <w:r>
        <w:instrText xml:space="preserve"> PAGEREF _Toc428107778 \h </w:instrText>
      </w:r>
      <w:r>
        <w:fldChar w:fldCharType="separate"/>
      </w:r>
      <w:r>
        <w:t>15</w:t>
      </w:r>
      <w:r>
        <w:fldChar w:fldCharType="end"/>
      </w:r>
    </w:p>
    <w:p w14:paraId="329C1CD6" w14:textId="77777777" w:rsidR="00102D21" w:rsidRDefault="00102D21">
      <w:pPr>
        <w:pStyle w:val="TOC2"/>
        <w:rPr>
          <w:rFonts w:asciiTheme="minorHAnsi" w:eastAsiaTheme="minorEastAsia" w:hAnsiTheme="minorHAnsi" w:cstheme="minorBidi"/>
          <w:sz w:val="22"/>
          <w:szCs w:val="22"/>
          <w:lang w:eastAsia="en-US"/>
        </w:rPr>
      </w:pPr>
      <w:r>
        <w:t>5.2</w:t>
      </w:r>
      <w:r>
        <w:rPr>
          <w:rFonts w:asciiTheme="minorHAnsi" w:eastAsiaTheme="minorEastAsia" w:hAnsiTheme="minorHAnsi" w:cstheme="minorBidi"/>
          <w:sz w:val="22"/>
          <w:szCs w:val="22"/>
          <w:lang w:eastAsia="en-US"/>
        </w:rPr>
        <w:tab/>
      </w:r>
      <w:r>
        <w:t>Performance</w:t>
      </w:r>
      <w:r>
        <w:tab/>
      </w:r>
      <w:r>
        <w:fldChar w:fldCharType="begin"/>
      </w:r>
      <w:r>
        <w:instrText xml:space="preserve"> PAGEREF _Toc428107779 \h </w:instrText>
      </w:r>
      <w:r>
        <w:fldChar w:fldCharType="separate"/>
      </w:r>
      <w:r>
        <w:t>15</w:t>
      </w:r>
      <w:r>
        <w:fldChar w:fldCharType="end"/>
      </w:r>
    </w:p>
    <w:p w14:paraId="2A0B158F" w14:textId="77777777" w:rsidR="00102D21" w:rsidRDefault="00102D21">
      <w:pPr>
        <w:pStyle w:val="TOC2"/>
        <w:rPr>
          <w:rFonts w:asciiTheme="minorHAnsi" w:eastAsiaTheme="minorEastAsia" w:hAnsiTheme="minorHAnsi" w:cstheme="minorBidi"/>
          <w:sz w:val="22"/>
          <w:szCs w:val="22"/>
          <w:lang w:eastAsia="en-US"/>
        </w:rPr>
      </w:pPr>
      <w:r>
        <w:t>5.3</w:t>
      </w:r>
      <w:r>
        <w:rPr>
          <w:rFonts w:asciiTheme="minorHAnsi" w:eastAsiaTheme="minorEastAsia" w:hAnsiTheme="minorHAnsi" w:cstheme="minorBidi"/>
          <w:sz w:val="22"/>
          <w:szCs w:val="22"/>
          <w:lang w:eastAsia="en-US"/>
        </w:rPr>
        <w:tab/>
      </w:r>
      <w:r>
        <w:t>Audit and Control</w:t>
      </w:r>
      <w:r>
        <w:tab/>
      </w:r>
      <w:r>
        <w:fldChar w:fldCharType="begin"/>
      </w:r>
      <w:r>
        <w:instrText xml:space="preserve"> PAGEREF _Toc428107780 \h </w:instrText>
      </w:r>
      <w:r>
        <w:fldChar w:fldCharType="separate"/>
      </w:r>
      <w:r>
        <w:t>15</w:t>
      </w:r>
      <w:r>
        <w:fldChar w:fldCharType="end"/>
      </w:r>
    </w:p>
    <w:p w14:paraId="0646E44C" w14:textId="77777777" w:rsidR="00102D21" w:rsidRDefault="00102D21">
      <w:pPr>
        <w:pStyle w:val="TOC2"/>
        <w:rPr>
          <w:rFonts w:asciiTheme="minorHAnsi" w:eastAsiaTheme="minorEastAsia" w:hAnsiTheme="minorHAnsi" w:cstheme="minorBidi"/>
          <w:sz w:val="22"/>
          <w:szCs w:val="22"/>
          <w:lang w:eastAsia="en-US"/>
        </w:rPr>
      </w:pPr>
      <w:r>
        <w:t>5.4</w:t>
      </w:r>
      <w:r>
        <w:rPr>
          <w:rFonts w:asciiTheme="minorHAnsi" w:eastAsiaTheme="minorEastAsia" w:hAnsiTheme="minorHAnsi" w:cstheme="minorBidi"/>
          <w:sz w:val="22"/>
          <w:szCs w:val="22"/>
          <w:lang w:eastAsia="en-US"/>
        </w:rPr>
        <w:tab/>
      </w:r>
      <w:r>
        <w:t>Testing</w:t>
      </w:r>
      <w:r>
        <w:tab/>
      </w:r>
      <w:r>
        <w:fldChar w:fldCharType="begin"/>
      </w:r>
      <w:r>
        <w:instrText xml:space="preserve"> PAGEREF _Toc428107781 \h </w:instrText>
      </w:r>
      <w:r>
        <w:fldChar w:fldCharType="separate"/>
      </w:r>
      <w:r>
        <w:t>15</w:t>
      </w:r>
      <w:r>
        <w:fldChar w:fldCharType="end"/>
      </w:r>
    </w:p>
    <w:p w14:paraId="68B0E6D0" w14:textId="77777777" w:rsidR="00102D21" w:rsidRDefault="00102D21">
      <w:pPr>
        <w:pStyle w:val="TOC1"/>
        <w:rPr>
          <w:rFonts w:asciiTheme="minorHAnsi" w:eastAsiaTheme="minorEastAsia" w:hAnsiTheme="minorHAnsi" w:cstheme="minorBidi"/>
          <w:b w:val="0"/>
          <w:sz w:val="22"/>
          <w:szCs w:val="22"/>
          <w:lang w:eastAsia="en-US"/>
        </w:rPr>
      </w:pPr>
      <w:r>
        <w:t>6</w:t>
      </w:r>
      <w:r>
        <w:rPr>
          <w:rFonts w:asciiTheme="minorHAnsi" w:eastAsiaTheme="minorEastAsia" w:hAnsiTheme="minorHAnsi" w:cstheme="minorBidi"/>
          <w:b w:val="0"/>
          <w:sz w:val="22"/>
          <w:szCs w:val="22"/>
          <w:lang w:eastAsia="en-US"/>
        </w:rPr>
        <w:tab/>
      </w:r>
      <w:r>
        <w:t>Open and Closed Issues</w:t>
      </w:r>
      <w:r>
        <w:tab/>
      </w:r>
      <w:r>
        <w:fldChar w:fldCharType="begin"/>
      </w:r>
      <w:r>
        <w:instrText xml:space="preserve"> PAGEREF _Toc428107782 \h </w:instrText>
      </w:r>
      <w:r>
        <w:fldChar w:fldCharType="separate"/>
      </w:r>
      <w:r>
        <w:t>16</w:t>
      </w:r>
      <w:r>
        <w:fldChar w:fldCharType="end"/>
      </w:r>
    </w:p>
    <w:p w14:paraId="6593A409" w14:textId="77777777" w:rsidR="00102D21" w:rsidRDefault="00102D21">
      <w:pPr>
        <w:pStyle w:val="TOC2"/>
        <w:rPr>
          <w:rFonts w:asciiTheme="minorHAnsi" w:eastAsiaTheme="minorEastAsia" w:hAnsiTheme="minorHAnsi" w:cstheme="minorBidi"/>
          <w:sz w:val="22"/>
          <w:szCs w:val="22"/>
          <w:lang w:eastAsia="en-US"/>
        </w:rPr>
      </w:pPr>
      <w:r>
        <w:t>6.1</w:t>
      </w:r>
      <w:r>
        <w:rPr>
          <w:rFonts w:asciiTheme="minorHAnsi" w:eastAsiaTheme="minorEastAsia" w:hAnsiTheme="minorHAnsi" w:cstheme="minorBidi"/>
          <w:sz w:val="22"/>
          <w:szCs w:val="22"/>
          <w:lang w:eastAsia="en-US"/>
        </w:rPr>
        <w:tab/>
      </w:r>
      <w:r>
        <w:t>Open Issues</w:t>
      </w:r>
      <w:r>
        <w:tab/>
      </w:r>
      <w:r>
        <w:fldChar w:fldCharType="begin"/>
      </w:r>
      <w:r>
        <w:instrText xml:space="preserve"> PAGEREF _Toc428107783 \h </w:instrText>
      </w:r>
      <w:r>
        <w:fldChar w:fldCharType="separate"/>
      </w:r>
      <w:r>
        <w:t>16</w:t>
      </w:r>
      <w:r>
        <w:fldChar w:fldCharType="end"/>
      </w:r>
    </w:p>
    <w:p w14:paraId="6C08CB61" w14:textId="77777777" w:rsidR="00102D21" w:rsidRDefault="00102D21">
      <w:pPr>
        <w:pStyle w:val="TOC2"/>
        <w:rPr>
          <w:rFonts w:asciiTheme="minorHAnsi" w:eastAsiaTheme="minorEastAsia" w:hAnsiTheme="minorHAnsi" w:cstheme="minorBidi"/>
          <w:sz w:val="22"/>
          <w:szCs w:val="22"/>
          <w:lang w:eastAsia="en-US"/>
        </w:rPr>
      </w:pPr>
      <w:r>
        <w:t>6.2</w:t>
      </w:r>
      <w:r>
        <w:rPr>
          <w:rFonts w:asciiTheme="minorHAnsi" w:eastAsiaTheme="minorEastAsia" w:hAnsiTheme="minorHAnsi" w:cstheme="minorBidi"/>
          <w:sz w:val="22"/>
          <w:szCs w:val="22"/>
          <w:lang w:eastAsia="en-US"/>
        </w:rPr>
        <w:tab/>
      </w:r>
      <w:r>
        <w:t>Closed Issues</w:t>
      </w:r>
      <w:r>
        <w:tab/>
      </w:r>
      <w:r>
        <w:fldChar w:fldCharType="begin"/>
      </w:r>
      <w:r>
        <w:instrText xml:space="preserve"> PAGEREF _Toc428107784 \h </w:instrText>
      </w:r>
      <w:r>
        <w:fldChar w:fldCharType="separate"/>
      </w:r>
      <w:r>
        <w:t>16</w:t>
      </w:r>
      <w:r>
        <w:fldChar w:fldCharType="end"/>
      </w:r>
    </w:p>
    <w:p w14:paraId="6314195F" w14:textId="77777777" w:rsidR="00B13A82" w:rsidRDefault="007E4E09" w:rsidP="00EF5D38">
      <w:pPr>
        <w:ind w:left="2520"/>
      </w:pPr>
      <w:r>
        <w:fldChar w:fldCharType="end"/>
      </w:r>
    </w:p>
    <w:p w14:paraId="63141960" w14:textId="77777777" w:rsidR="00B13A82" w:rsidRDefault="00B13A82" w:rsidP="00B13A82">
      <w:pPr>
        <w:pStyle w:val="Heading1"/>
      </w:pPr>
      <w:bookmarkStart w:id="123" w:name="_Toc492796457"/>
      <w:bookmarkStart w:id="124" w:name="_Toc17187283"/>
      <w:bookmarkStart w:id="125" w:name="_Toc185239354"/>
      <w:bookmarkStart w:id="126" w:name="_Toc428107763"/>
      <w:bookmarkEnd w:id="0"/>
      <w:r>
        <w:lastRenderedPageBreak/>
        <w:t>Introduction</w:t>
      </w:r>
      <w:bookmarkEnd w:id="123"/>
      <w:bookmarkEnd w:id="124"/>
      <w:bookmarkEnd w:id="125"/>
      <w:bookmarkEnd w:id="126"/>
    </w:p>
    <w:p w14:paraId="63141961" w14:textId="77777777" w:rsidR="00B13A82" w:rsidRDefault="00B13A82" w:rsidP="00F73F55">
      <w:pPr>
        <w:pStyle w:val="Note"/>
        <w:numPr>
          <w:ilvl w:val="0"/>
          <w:numId w:val="6"/>
        </w:numPr>
        <w:tabs>
          <w:tab w:val="clear" w:pos="4320"/>
        </w:tabs>
      </w:pPr>
      <w:r>
        <w:t xml:space="preserve">The introduction of the </w:t>
      </w:r>
      <w:r>
        <w:rPr>
          <w:b/>
        </w:rPr>
        <w:t xml:space="preserve">Requirements Specification </w:t>
      </w:r>
      <w:r>
        <w:t>provides an overview of the entire document. It includes the purpose, scope, definitions, acronyms, abbreviations, references, and overview of the document.</w:t>
      </w:r>
    </w:p>
    <w:p w14:paraId="63141962" w14:textId="77777777" w:rsidR="00B13A82" w:rsidRDefault="00B13A82" w:rsidP="00F73F55">
      <w:pPr>
        <w:pStyle w:val="Note"/>
        <w:numPr>
          <w:ilvl w:val="0"/>
          <w:numId w:val="7"/>
        </w:numPr>
        <w:tabs>
          <w:tab w:val="clear" w:pos="4320"/>
        </w:tabs>
      </w:pPr>
      <w:r>
        <w:t xml:space="preserve">The </w:t>
      </w:r>
      <w:r>
        <w:rPr>
          <w:b/>
        </w:rPr>
        <w:t xml:space="preserve">Requirments Specification </w:t>
      </w:r>
      <w:r>
        <w:t xml:space="preserve">captures the complete software requirements for the system, or a portion of the system.  Following is a typical outline for a project </w:t>
      </w:r>
      <w:r>
        <w:rPr>
          <w:b/>
        </w:rPr>
        <w:t>using use case modeling</w:t>
      </w:r>
      <w:r>
        <w:t>. This artifact consists of a package containing use cases of the use case model and applicable Supplemental Specifications and other supporting information.</w:t>
      </w:r>
    </w:p>
    <w:p w14:paraId="63141963" w14:textId="77777777" w:rsidR="00B16055" w:rsidRDefault="00B16055" w:rsidP="00B16055">
      <w:pPr>
        <w:pStyle w:val="Bodycopy"/>
        <w:ind w:left="432"/>
      </w:pPr>
      <w:r>
        <w:tab/>
        <w:t>As part of the Building Financial Foundations project, Oracle Enterprise Business Suite (EBS) R12 was implemented / upgraded in an effort to modernize the overall accounting and financial reporting process.  Reporting for the General Ledger (GL), Accounts Payable (AP), Fixed Assets (FA) and Accounts Receivable (AR) were developed in Discoverer.</w:t>
      </w:r>
    </w:p>
    <w:p w14:paraId="63141964" w14:textId="77777777" w:rsidR="00B16055" w:rsidRDefault="00B16055" w:rsidP="00B16055">
      <w:pPr>
        <w:pStyle w:val="Bodycopy"/>
        <w:ind w:left="432"/>
      </w:pPr>
      <w:r>
        <w:t xml:space="preserve">To build upon the current reporting, the Expense Redesign projects plans to implement Business Intelligence (BI) to: </w:t>
      </w:r>
    </w:p>
    <w:p w14:paraId="63141965" w14:textId="77777777" w:rsidR="00B16055" w:rsidRPr="00B84928" w:rsidRDefault="00B16055" w:rsidP="008C28E6">
      <w:pPr>
        <w:pStyle w:val="Bodycopy"/>
        <w:numPr>
          <w:ilvl w:val="0"/>
          <w:numId w:val="30"/>
        </w:numPr>
        <w:spacing w:after="0"/>
        <w:rPr>
          <w:lang w:val="en-US"/>
        </w:rPr>
      </w:pPr>
      <w:r w:rsidRPr="00B84928">
        <w:rPr>
          <w:lang w:val="en-US"/>
        </w:rPr>
        <w:t xml:space="preserve">Integrated systems and reporting tools to automate business processes and better insight into data resulting in time and cost savings </w:t>
      </w:r>
    </w:p>
    <w:p w14:paraId="63141966" w14:textId="77777777" w:rsidR="00B16055" w:rsidRPr="00B84928" w:rsidRDefault="00B16055" w:rsidP="008C28E6">
      <w:pPr>
        <w:pStyle w:val="Bodycopy"/>
        <w:numPr>
          <w:ilvl w:val="0"/>
          <w:numId w:val="30"/>
        </w:numPr>
        <w:spacing w:after="0"/>
        <w:rPr>
          <w:lang w:val="en-US"/>
        </w:rPr>
      </w:pPr>
      <w:r w:rsidRPr="00B84928">
        <w:rPr>
          <w:lang w:val="en-US"/>
        </w:rPr>
        <w:t>Self-Service Business Intelligence to aid timely and intelligent business decisions by providing trustworthy and relevant and timely access to data</w:t>
      </w:r>
    </w:p>
    <w:p w14:paraId="63141967" w14:textId="77777777" w:rsidR="00B16055" w:rsidRPr="00C46566" w:rsidRDefault="00B16055" w:rsidP="008C28E6">
      <w:pPr>
        <w:pStyle w:val="Bodycopy"/>
        <w:numPr>
          <w:ilvl w:val="0"/>
          <w:numId w:val="30"/>
        </w:numPr>
        <w:spacing w:after="0"/>
        <w:rPr>
          <w:lang w:val="en-US"/>
        </w:rPr>
      </w:pPr>
      <w:r>
        <w:t xml:space="preserve">Build a solid foundation for future reporting needs, including management reporting and analytics.  </w:t>
      </w:r>
      <w:r w:rsidRPr="00C46566">
        <w:rPr>
          <w:lang w:val="en-US"/>
        </w:rPr>
        <w:t>Replace older reporting tools with modern and more effective integrated reporting technologies</w:t>
      </w:r>
    </w:p>
    <w:p w14:paraId="63141968" w14:textId="77777777" w:rsidR="00B16055" w:rsidRDefault="00B16055" w:rsidP="008C28E6">
      <w:pPr>
        <w:pStyle w:val="Bodycopy"/>
        <w:numPr>
          <w:ilvl w:val="0"/>
          <w:numId w:val="30"/>
        </w:numPr>
        <w:spacing w:after="0"/>
        <w:rPr>
          <w:lang w:val="en-US"/>
        </w:rPr>
      </w:pPr>
      <w:r>
        <w:t xml:space="preserve">Provide a platform for </w:t>
      </w:r>
      <w:r w:rsidRPr="00B84928">
        <w:rPr>
          <w:lang w:val="en-US"/>
        </w:rPr>
        <w:t>ana</w:t>
      </w:r>
      <w:r>
        <w:rPr>
          <w:lang w:val="en-US"/>
        </w:rPr>
        <w:t>lytical and o</w:t>
      </w:r>
      <w:r w:rsidRPr="00B84928">
        <w:rPr>
          <w:lang w:val="en-US"/>
        </w:rPr>
        <w:t>perational reporting</w:t>
      </w:r>
    </w:p>
    <w:p w14:paraId="63141969" w14:textId="77777777" w:rsidR="00B16055" w:rsidRPr="00B84928" w:rsidRDefault="00B16055" w:rsidP="008C28E6">
      <w:pPr>
        <w:pStyle w:val="Bodycopy"/>
        <w:numPr>
          <w:ilvl w:val="0"/>
          <w:numId w:val="30"/>
        </w:numPr>
        <w:spacing w:after="0"/>
        <w:rPr>
          <w:lang w:val="en-US"/>
        </w:rPr>
      </w:pPr>
      <w:proofErr w:type="spellStart"/>
      <w:r w:rsidRPr="00B84928">
        <w:rPr>
          <w:lang w:val="en-US"/>
        </w:rPr>
        <w:t>Adhoc</w:t>
      </w:r>
      <w:proofErr w:type="spellEnd"/>
      <w:r w:rsidRPr="00B84928">
        <w:rPr>
          <w:lang w:val="en-US"/>
        </w:rPr>
        <w:t>,</w:t>
      </w:r>
      <w:r>
        <w:rPr>
          <w:lang w:val="en-US"/>
        </w:rPr>
        <w:t xml:space="preserve"> reporting  with </w:t>
      </w:r>
      <w:r w:rsidRPr="00B84928">
        <w:rPr>
          <w:lang w:val="en-US"/>
        </w:rPr>
        <w:t>drill</w:t>
      </w:r>
      <w:r>
        <w:rPr>
          <w:lang w:val="en-US"/>
        </w:rPr>
        <w:t>down</w:t>
      </w:r>
      <w:r w:rsidRPr="00B84928">
        <w:rPr>
          <w:lang w:val="en-US"/>
        </w:rPr>
        <w:t xml:space="preserve"> and dashboard capabilities</w:t>
      </w:r>
    </w:p>
    <w:p w14:paraId="6314196A" w14:textId="77777777" w:rsidR="00B16055" w:rsidRDefault="00B16055" w:rsidP="008C28E6">
      <w:pPr>
        <w:pStyle w:val="Bodycopy"/>
        <w:numPr>
          <w:ilvl w:val="0"/>
          <w:numId w:val="30"/>
        </w:numPr>
        <w:spacing w:after="0"/>
      </w:pPr>
      <w:r>
        <w:t xml:space="preserve">Extend the current operational reporting capabilities </w:t>
      </w:r>
    </w:p>
    <w:p w14:paraId="6314196B" w14:textId="77777777" w:rsidR="00B16055" w:rsidRDefault="00B16055" w:rsidP="008C28E6">
      <w:pPr>
        <w:pStyle w:val="Bodycopy"/>
        <w:numPr>
          <w:ilvl w:val="0"/>
          <w:numId w:val="30"/>
        </w:numPr>
        <w:spacing w:after="0"/>
      </w:pPr>
      <w:r>
        <w:t>Enhance analytical, real time, metadata reporting capabilities</w:t>
      </w:r>
    </w:p>
    <w:p w14:paraId="6314196C" w14:textId="77777777" w:rsidR="00B16055" w:rsidRDefault="00B16055" w:rsidP="00B16055">
      <w:pPr>
        <w:pStyle w:val="Bodycopy"/>
        <w:ind w:left="432"/>
      </w:pPr>
    </w:p>
    <w:p w14:paraId="6314196D" w14:textId="77777777" w:rsidR="00B16055" w:rsidRDefault="00B16055" w:rsidP="0006150F">
      <w:pPr>
        <w:pStyle w:val="Bodycopy"/>
        <w:ind w:left="432"/>
      </w:pPr>
      <w:r>
        <w:t>Business Intelligence reporting will be standardized on the Oracle Business Intelligence Enterprise Edition (OBIEE) platform.  Oracle Business Intelligence Application (OBIA) will be implemented to provide GAAP, STAT, MLR reporting, extend analysis capabilities, and provide operating expense reporting to various areas in the Finance community.</w:t>
      </w:r>
    </w:p>
    <w:p w14:paraId="6314196E" w14:textId="77777777" w:rsidR="00B13A82" w:rsidRDefault="00B13A82" w:rsidP="00B13A82">
      <w:pPr>
        <w:pStyle w:val="Heading2"/>
        <w:tabs>
          <w:tab w:val="clear" w:pos="4320"/>
        </w:tabs>
      </w:pPr>
      <w:bookmarkStart w:id="127" w:name="_Toc492796458"/>
      <w:bookmarkStart w:id="128" w:name="_Toc17187284"/>
      <w:bookmarkStart w:id="129" w:name="_Toc185239355"/>
      <w:bookmarkStart w:id="130" w:name="_Toc428107764"/>
      <w:r>
        <w:t>Purpose</w:t>
      </w:r>
      <w:bookmarkEnd w:id="127"/>
      <w:bookmarkEnd w:id="128"/>
      <w:bookmarkEnd w:id="129"/>
      <w:bookmarkEnd w:id="130"/>
    </w:p>
    <w:p w14:paraId="6314196F" w14:textId="77777777" w:rsidR="00B13A82" w:rsidRDefault="00B13A82" w:rsidP="00F73F55">
      <w:pPr>
        <w:pStyle w:val="Note"/>
        <w:numPr>
          <w:ilvl w:val="0"/>
          <w:numId w:val="8"/>
        </w:numPr>
        <w:tabs>
          <w:tab w:val="clear" w:pos="4320"/>
        </w:tabs>
      </w:pPr>
      <w:r>
        <w:t xml:space="preserve">Specify the purpose of this </w:t>
      </w:r>
      <w:r>
        <w:rPr>
          <w:b/>
        </w:rPr>
        <w:t>Requirements Specification</w:t>
      </w:r>
      <w:r>
        <w:t>.  It describes the external behavior of the application or subsystem identified. It also describes nonfunctional requirements, design constraints, and other factors necessary to provide a complete and comprehensive description of the requirements for the software.</w:t>
      </w:r>
    </w:p>
    <w:p w14:paraId="5F0DA958" w14:textId="77777777" w:rsidR="00241FA6" w:rsidRDefault="00241FA6" w:rsidP="00241FA6">
      <w:pPr>
        <w:pStyle w:val="BodyText"/>
        <w:tabs>
          <w:tab w:val="left" w:pos="450"/>
        </w:tabs>
        <w:ind w:left="450" w:firstLine="270"/>
      </w:pPr>
      <w:bookmarkStart w:id="131" w:name="_Toc492796459"/>
      <w:bookmarkStart w:id="132" w:name="_Toc17187285"/>
      <w:bookmarkStart w:id="133" w:name="_Toc185239356"/>
      <w:bookmarkStart w:id="134" w:name="_Toc428107765"/>
      <w:r>
        <w:t>Redistribution Ratios data resides in the custom area of Oracle EBS. Out of the box OBIA RPD and analytics do not bring them into OBIA presentation layer. As a result, custom RPD design and build will be required to enable BI analytical reporting on Redistribution Ratio data.</w:t>
      </w:r>
    </w:p>
    <w:p w14:paraId="2A268789" w14:textId="77777777" w:rsidR="00241FA6" w:rsidRDefault="00241FA6" w:rsidP="00241FA6">
      <w:pPr>
        <w:pStyle w:val="BodyText"/>
        <w:tabs>
          <w:tab w:val="left" w:pos="450"/>
        </w:tabs>
        <w:ind w:left="450"/>
      </w:pPr>
      <w:r w:rsidRPr="00CD6B36">
        <w:t xml:space="preserve">This custom RPD design and </w:t>
      </w:r>
      <w:r>
        <w:t>Redistribution Ratios</w:t>
      </w:r>
      <w:r w:rsidRPr="00CD6B36">
        <w:t xml:space="preserve"> Subject Area will allow the user to analyze and report on all of the important </w:t>
      </w:r>
      <w:r>
        <w:t xml:space="preserve">Redistribution Ratio </w:t>
      </w:r>
      <w:r w:rsidRPr="00CD6B36">
        <w:t>data elements.  It will form a common basis for the current and future reports, as well as provide a simplified view (with the necessary joins) for the user to create ad-hoc analyses.</w:t>
      </w:r>
    </w:p>
    <w:p w14:paraId="232A6232" w14:textId="77777777" w:rsidR="00241FA6" w:rsidRDefault="00241FA6" w:rsidP="00241FA6">
      <w:pPr>
        <w:pStyle w:val="BodyText"/>
        <w:tabs>
          <w:tab w:val="left" w:pos="450"/>
        </w:tabs>
        <w:ind w:left="450"/>
      </w:pPr>
      <w:r>
        <w:t>This document describes the functional requirements, source of data elements, and design of the Redistribution Ratios subject area.</w:t>
      </w:r>
    </w:p>
    <w:p w14:paraId="63141972" w14:textId="77777777" w:rsidR="00B13A82" w:rsidRDefault="00B13A82" w:rsidP="00B13A82">
      <w:pPr>
        <w:pStyle w:val="Heading2"/>
        <w:tabs>
          <w:tab w:val="clear" w:pos="4320"/>
        </w:tabs>
      </w:pPr>
      <w:r>
        <w:t>Scope</w:t>
      </w:r>
      <w:bookmarkEnd w:id="131"/>
      <w:bookmarkEnd w:id="132"/>
      <w:bookmarkEnd w:id="133"/>
      <w:bookmarkEnd w:id="134"/>
    </w:p>
    <w:p w14:paraId="63141973" w14:textId="77777777" w:rsidR="00E74DB2" w:rsidRDefault="0028127A" w:rsidP="008C28E6">
      <w:pPr>
        <w:pStyle w:val="BodyText"/>
        <w:numPr>
          <w:ilvl w:val="0"/>
          <w:numId w:val="31"/>
        </w:numPr>
        <w:ind w:hanging="270"/>
      </w:pPr>
      <w:r>
        <w:t>Only the data that reside in the OBIA / OBAW data ware house tables either via standard or custom ETL will be pulled into RPD and BI presentation.  Data will not be sourced from any other systems directly.</w:t>
      </w:r>
    </w:p>
    <w:p w14:paraId="63141974" w14:textId="77777777" w:rsidR="004F5747" w:rsidRDefault="0028127A" w:rsidP="008C28E6">
      <w:pPr>
        <w:pStyle w:val="BodyText"/>
        <w:numPr>
          <w:ilvl w:val="0"/>
          <w:numId w:val="31"/>
        </w:numPr>
        <w:ind w:hanging="270"/>
      </w:pPr>
      <w:r>
        <w:t>Joins to out of the box accounts payable subject area only will be in scope for this requirement.</w:t>
      </w:r>
    </w:p>
    <w:p w14:paraId="63141977" w14:textId="77777777" w:rsidR="00B13A82" w:rsidRDefault="00B13A82" w:rsidP="00F73F55">
      <w:pPr>
        <w:pStyle w:val="Note"/>
        <w:numPr>
          <w:ilvl w:val="0"/>
          <w:numId w:val="9"/>
        </w:numPr>
        <w:tabs>
          <w:tab w:val="clear" w:pos="4320"/>
        </w:tabs>
      </w:pPr>
      <w:r>
        <w:t xml:space="preserve">A brief description of the software application that the </w:t>
      </w:r>
      <w:r>
        <w:rPr>
          <w:b/>
        </w:rPr>
        <w:t>Requirements Specification</w:t>
      </w:r>
      <w:r>
        <w:t xml:space="preserve"> applies to, the feature or other subsystem grouping, what Use Case Model(s) it is associated with, and anything else that is affected or influenced by this document.</w:t>
      </w:r>
    </w:p>
    <w:p w14:paraId="63141978" w14:textId="77777777" w:rsidR="00E24715" w:rsidRDefault="00E24715" w:rsidP="00E24715">
      <w:pPr>
        <w:pStyle w:val="Heading2"/>
        <w:tabs>
          <w:tab w:val="clear" w:pos="4320"/>
        </w:tabs>
      </w:pPr>
      <w:bookmarkStart w:id="135" w:name="_Toc428107766"/>
      <w:r>
        <w:t>Assumptions and Dependencies</w:t>
      </w:r>
      <w:bookmarkEnd w:id="135"/>
    </w:p>
    <w:p w14:paraId="63141979" w14:textId="77777777" w:rsidR="00E24715" w:rsidRDefault="00D92FE6" w:rsidP="008C28E6">
      <w:pPr>
        <w:pStyle w:val="BodyText"/>
        <w:numPr>
          <w:ilvl w:val="0"/>
          <w:numId w:val="32"/>
        </w:numPr>
      </w:pPr>
      <w:bookmarkStart w:id="136" w:name="_Toc492796460"/>
      <w:bookmarkStart w:id="137" w:name="_Toc17187286"/>
      <w:bookmarkStart w:id="138" w:name="_Toc185239357"/>
      <w:r>
        <w:t>Custom ETL (BI-ETL-0001) should have been successfully executed and should have brought the pre-allocated expenses fact and dimensional data should have successfully loaded into BI DW prior.</w:t>
      </w:r>
    </w:p>
    <w:p w14:paraId="6314197A" w14:textId="77777777" w:rsidR="00D92FE6" w:rsidRDefault="00D92FE6" w:rsidP="008C28E6">
      <w:pPr>
        <w:pStyle w:val="BodyText"/>
        <w:numPr>
          <w:ilvl w:val="0"/>
          <w:numId w:val="32"/>
        </w:numPr>
      </w:pPr>
      <w:r>
        <w:lastRenderedPageBreak/>
        <w:t>Out of the box load plans full load and incremental load must have been successfully executed and data should have been loaded successfully in standard BI DW tables.</w:t>
      </w:r>
    </w:p>
    <w:p w14:paraId="6314197B" w14:textId="74637481" w:rsidR="00D92FE6" w:rsidRDefault="00057403" w:rsidP="008C28E6">
      <w:pPr>
        <w:pStyle w:val="BodyText"/>
        <w:numPr>
          <w:ilvl w:val="0"/>
          <w:numId w:val="32"/>
        </w:numPr>
      </w:pPr>
      <w:r>
        <w:t xml:space="preserve">Data will not be available in real time.  </w:t>
      </w:r>
      <w:r w:rsidR="002A1694">
        <w:t>Latency of data will directly depend on when the last data refresh (standard and custom) happened.  Normal schedule of data refresh is daily / nightly.</w:t>
      </w:r>
    </w:p>
    <w:p w14:paraId="6314197C" w14:textId="77777777" w:rsidR="00D92FE6" w:rsidRDefault="00D92FE6" w:rsidP="008C28E6">
      <w:pPr>
        <w:pStyle w:val="BodyText"/>
        <w:numPr>
          <w:ilvl w:val="0"/>
          <w:numId w:val="32"/>
        </w:numPr>
      </w:pPr>
      <w:r>
        <w:t xml:space="preserve">No analysis or dashboard will be built as part of this requirement.  Only subject area structure will be available for end users to perform </w:t>
      </w:r>
      <w:proofErr w:type="spellStart"/>
      <w:r>
        <w:t>adhoc</w:t>
      </w:r>
      <w:proofErr w:type="spellEnd"/>
      <w:r>
        <w:t xml:space="preserve"> reporting.</w:t>
      </w:r>
    </w:p>
    <w:p w14:paraId="6314197D" w14:textId="77777777" w:rsidR="00E24715" w:rsidRDefault="002A1694" w:rsidP="008C28E6">
      <w:pPr>
        <w:pStyle w:val="BodyText"/>
        <w:numPr>
          <w:ilvl w:val="0"/>
          <w:numId w:val="32"/>
        </w:numPr>
        <w:rPr>
          <w:ins w:id="139" w:author="Liette, John  (CTR)      A8SUW" w:date="2016-08-29T14:43:00Z"/>
        </w:rPr>
      </w:pPr>
      <w:r>
        <w:t xml:space="preserve">Any addition to fields that are not listed in the </w:t>
      </w:r>
      <w:hyperlink w:anchor="_Data_Field_Requirements" w:history="1">
        <w:r w:rsidRPr="002A1694">
          <w:rPr>
            <w:rStyle w:val="Hyperlink"/>
          </w:rPr>
          <w:t>Data Field Requirements</w:t>
        </w:r>
      </w:hyperlink>
      <w:r>
        <w:t xml:space="preserve"> section will require RPD design changes</w:t>
      </w:r>
    </w:p>
    <w:p w14:paraId="083CF5A1" w14:textId="77777777" w:rsidR="001C2751" w:rsidRDefault="001C2751" w:rsidP="001C2751">
      <w:pPr>
        <w:pStyle w:val="ListParagraph"/>
        <w:numPr>
          <w:ilvl w:val="0"/>
          <w:numId w:val="32"/>
        </w:numPr>
        <w:contextualSpacing w:val="0"/>
        <w:rPr>
          <w:ins w:id="140" w:author="Liette, John  (CTR)      A8SUW" w:date="2016-08-29T14:43:00Z"/>
          <w:rFonts w:cs="Arial"/>
          <w:color w:val="1F497D"/>
        </w:rPr>
      </w:pPr>
      <w:ins w:id="141" w:author="Liette, John  (CTR)      A8SUW" w:date="2016-08-29T14:43:00Z">
        <w:r>
          <w:rPr>
            <w:rFonts w:cs="Arial"/>
            <w:color w:val="1F497D"/>
          </w:rPr>
          <w:t xml:space="preserve">If there are two or more records for the same combination and the ratios are </w:t>
        </w:r>
        <w:r>
          <w:rPr>
            <w:rFonts w:cs="Arial"/>
            <w:b/>
            <w:bCs/>
            <w:color w:val="1F497D"/>
          </w:rPr>
          <w:t>same</w:t>
        </w:r>
        <w:r>
          <w:rPr>
            <w:rFonts w:cs="Arial"/>
            <w:color w:val="1F497D"/>
          </w:rPr>
          <w:t>, OBIEE will display only 1 distinct record.</w:t>
        </w:r>
      </w:ins>
    </w:p>
    <w:p w14:paraId="25A7E646" w14:textId="4B3205D3" w:rsidR="001C2751" w:rsidRDefault="001C2751" w:rsidP="001C2751">
      <w:pPr>
        <w:pStyle w:val="ListParagraph"/>
        <w:numPr>
          <w:ilvl w:val="0"/>
          <w:numId w:val="32"/>
        </w:numPr>
        <w:contextualSpacing w:val="0"/>
        <w:rPr>
          <w:ins w:id="142" w:author="Liette, John  (CTR)      A8SUW" w:date="2016-08-29T14:43:00Z"/>
          <w:rFonts w:cs="Arial"/>
          <w:color w:val="1F497D"/>
        </w:rPr>
      </w:pPr>
      <w:ins w:id="143" w:author="Liette, John  (CTR)      A8SUW" w:date="2016-08-29T14:43:00Z">
        <w:r>
          <w:rPr>
            <w:rFonts w:cs="Arial"/>
            <w:color w:val="1F497D"/>
          </w:rPr>
          <w:t xml:space="preserve">If there are two or more records for the same combination and the ratios are </w:t>
        </w:r>
        <w:r>
          <w:rPr>
            <w:rFonts w:cs="Arial"/>
            <w:b/>
            <w:bCs/>
            <w:color w:val="1F497D"/>
          </w:rPr>
          <w:t>different</w:t>
        </w:r>
        <w:r>
          <w:rPr>
            <w:rFonts w:cs="Arial"/>
            <w:color w:val="1F497D"/>
          </w:rPr>
          <w:t>, OBIEE will display all the records.</w:t>
        </w:r>
      </w:ins>
    </w:p>
    <w:p w14:paraId="214A615C" w14:textId="4A705C3C" w:rsidR="001C2751" w:rsidRDefault="001C2751" w:rsidP="008C28E6">
      <w:pPr>
        <w:pStyle w:val="BodyText"/>
        <w:numPr>
          <w:ilvl w:val="0"/>
          <w:numId w:val="32"/>
        </w:numPr>
      </w:pPr>
      <w:ins w:id="144" w:author="Liette, John  (CTR)      A8SUW" w:date="2016-08-29T14:44:00Z">
        <w:r>
          <w:t>By default, the fact column will not have an aggregation ru</w:t>
        </w:r>
      </w:ins>
      <w:ins w:id="145" w:author="Liette, John  (CTR)      A8SUW" w:date="2016-08-29T14:45:00Z">
        <w:r>
          <w:t>le applied. Aggregations may be applied at the report level.</w:t>
        </w:r>
      </w:ins>
    </w:p>
    <w:p w14:paraId="71F2635E" w14:textId="6A178A61" w:rsidR="004427A9" w:rsidRDefault="004427A9" w:rsidP="008C28E6">
      <w:pPr>
        <w:pStyle w:val="BodyText"/>
        <w:numPr>
          <w:ilvl w:val="0"/>
          <w:numId w:val="32"/>
        </w:numPr>
        <w:rPr>
          <w:ins w:id="146" w:author="Liette, John  (CTR)      A8SUW" w:date="2016-09-01T15:21:00Z"/>
        </w:rPr>
      </w:pPr>
      <w:r>
        <w:t>Any numeric column in a fact table should have a default aggregation of SUM, unless otherwise noted</w:t>
      </w:r>
    </w:p>
    <w:p w14:paraId="11399BB8" w14:textId="4E73A6C8" w:rsidR="00C12196" w:rsidRDefault="00C12196" w:rsidP="008C28E6">
      <w:pPr>
        <w:pStyle w:val="BodyText"/>
        <w:numPr>
          <w:ilvl w:val="0"/>
          <w:numId w:val="32"/>
        </w:numPr>
      </w:pPr>
      <w:ins w:id="147" w:author="Liette, John  (CTR)      A8SUW" w:date="2016-09-01T15:21:00Z">
        <w:r>
          <w:t xml:space="preserve">The fact column “Ratio” will have a default aggregation of SUM. Users should know that to determine individual row uniqueness requires using the </w:t>
        </w:r>
      </w:ins>
      <w:ins w:id="148" w:author="Liette, John  (CTR)      A8SUW" w:date="2016-09-01T15:22:00Z">
        <w:r>
          <w:t>“Record ID” column in the result set.</w:t>
        </w:r>
      </w:ins>
    </w:p>
    <w:p w14:paraId="6314197E" w14:textId="77777777" w:rsidR="00B13A82" w:rsidRDefault="00B13A82" w:rsidP="00B13A82">
      <w:pPr>
        <w:pStyle w:val="Heading2"/>
        <w:tabs>
          <w:tab w:val="clear" w:pos="4320"/>
        </w:tabs>
      </w:pPr>
      <w:bookmarkStart w:id="149" w:name="_Toc428107767"/>
      <w:r>
        <w:t>Definitions, Acronyms, and Abbreviations</w:t>
      </w:r>
      <w:bookmarkEnd w:id="136"/>
      <w:bookmarkEnd w:id="137"/>
      <w:bookmarkEnd w:id="138"/>
      <w:bookmarkEnd w:id="149"/>
    </w:p>
    <w:p w14:paraId="6314197F" w14:textId="77777777" w:rsidR="00B13A82" w:rsidRDefault="00B13A82" w:rsidP="00F73F55">
      <w:pPr>
        <w:pStyle w:val="Note"/>
        <w:numPr>
          <w:ilvl w:val="0"/>
          <w:numId w:val="10"/>
        </w:numPr>
        <w:tabs>
          <w:tab w:val="clear" w:pos="4320"/>
        </w:tabs>
      </w:pPr>
      <w:r>
        <w:t xml:space="preserve">This subsection provides the definitions of all terms, acronyms, and abbreviations required to properly interpret the </w:t>
      </w:r>
      <w:r>
        <w:rPr>
          <w:b/>
        </w:rPr>
        <w:t>Requirements Specification</w:t>
      </w:r>
      <w:r>
        <w:t>.  This information may be provided by reference to the project’s Glossary.</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CellMar>
          <w:left w:w="72" w:type="dxa"/>
          <w:right w:w="72" w:type="dxa"/>
        </w:tblCellMar>
        <w:tblLook w:val="0000" w:firstRow="0" w:lastRow="0" w:firstColumn="0" w:lastColumn="0" w:noHBand="0" w:noVBand="0"/>
      </w:tblPr>
      <w:tblGrid>
        <w:gridCol w:w="2193"/>
        <w:gridCol w:w="3154"/>
        <w:gridCol w:w="5237"/>
      </w:tblGrid>
      <w:tr w:rsidR="00493E25" w14:paraId="63141983" w14:textId="77777777" w:rsidTr="00256AD7">
        <w:trPr>
          <w:tblHeader/>
        </w:trPr>
        <w:tc>
          <w:tcPr>
            <w:tcW w:w="1036" w:type="pct"/>
            <w:tcBorders>
              <w:top w:val="single" w:sz="12" w:space="0" w:color="000000"/>
              <w:bottom w:val="single" w:sz="6" w:space="0" w:color="000000"/>
              <w:right w:val="nil"/>
            </w:tcBorders>
            <w:shd w:val="clear" w:color="000000" w:fill="E6E6E6"/>
          </w:tcPr>
          <w:p w14:paraId="63141980" w14:textId="77777777" w:rsidR="00493E25" w:rsidRDefault="00493E25" w:rsidP="007634FF">
            <w:pPr>
              <w:pStyle w:val="TableHeading"/>
            </w:pPr>
            <w:r>
              <w:t>Acronym</w:t>
            </w:r>
          </w:p>
        </w:tc>
        <w:tc>
          <w:tcPr>
            <w:tcW w:w="1490" w:type="pct"/>
            <w:tcBorders>
              <w:top w:val="single" w:sz="12" w:space="0" w:color="000000"/>
              <w:left w:val="nil"/>
              <w:bottom w:val="single" w:sz="6" w:space="0" w:color="000000"/>
              <w:right w:val="nil"/>
            </w:tcBorders>
            <w:shd w:val="clear" w:color="000000" w:fill="E6E6E6"/>
          </w:tcPr>
          <w:p w14:paraId="63141981" w14:textId="77777777" w:rsidR="00493E25" w:rsidRDefault="00493E25" w:rsidP="007634FF">
            <w:pPr>
              <w:pStyle w:val="TableHeading"/>
            </w:pPr>
            <w:r>
              <w:t>Name</w:t>
            </w:r>
          </w:p>
        </w:tc>
        <w:tc>
          <w:tcPr>
            <w:tcW w:w="2475" w:type="pct"/>
            <w:tcBorders>
              <w:top w:val="single" w:sz="12" w:space="0" w:color="000000"/>
              <w:left w:val="nil"/>
              <w:bottom w:val="single" w:sz="6" w:space="0" w:color="000000"/>
            </w:tcBorders>
            <w:shd w:val="clear" w:color="000000" w:fill="E6E6E6"/>
          </w:tcPr>
          <w:p w14:paraId="63141982" w14:textId="77777777" w:rsidR="00493E25" w:rsidRDefault="00493E25" w:rsidP="00493E25">
            <w:pPr>
              <w:pStyle w:val="TableHeading"/>
            </w:pPr>
            <w:r>
              <w:t>Description</w:t>
            </w:r>
          </w:p>
        </w:tc>
      </w:tr>
      <w:tr w:rsidR="00493E25" w14:paraId="63141987" w14:textId="77777777" w:rsidTr="00256AD7">
        <w:tc>
          <w:tcPr>
            <w:tcW w:w="1036" w:type="pct"/>
            <w:tcBorders>
              <w:top w:val="single" w:sz="6" w:space="0" w:color="000000"/>
            </w:tcBorders>
            <w:shd w:val="clear" w:color="000000" w:fill="FFFFFF"/>
          </w:tcPr>
          <w:p w14:paraId="63141984" w14:textId="77777777" w:rsidR="00493E25" w:rsidRDefault="00493E25" w:rsidP="007634FF">
            <w:pPr>
              <w:pStyle w:val="TableText"/>
            </w:pPr>
            <w:r>
              <w:t>EBS R12</w:t>
            </w:r>
          </w:p>
        </w:tc>
        <w:tc>
          <w:tcPr>
            <w:tcW w:w="1490" w:type="pct"/>
            <w:tcBorders>
              <w:top w:val="single" w:sz="6" w:space="0" w:color="000000"/>
            </w:tcBorders>
            <w:shd w:val="clear" w:color="000000" w:fill="FFFFFF"/>
          </w:tcPr>
          <w:p w14:paraId="63141985" w14:textId="77777777" w:rsidR="00493E25" w:rsidRDefault="00493E25" w:rsidP="007634FF">
            <w:pPr>
              <w:pStyle w:val="TableText"/>
            </w:pPr>
            <w:r>
              <w:t>Oracle E-Business Suite Release 12</w:t>
            </w:r>
          </w:p>
        </w:tc>
        <w:tc>
          <w:tcPr>
            <w:tcW w:w="2475" w:type="pct"/>
            <w:tcBorders>
              <w:top w:val="single" w:sz="6" w:space="0" w:color="000000"/>
            </w:tcBorders>
            <w:shd w:val="clear" w:color="000000" w:fill="FFFFFF"/>
          </w:tcPr>
          <w:p w14:paraId="63141986" w14:textId="77777777" w:rsidR="00493E25" w:rsidRDefault="00493E25" w:rsidP="007634FF">
            <w:pPr>
              <w:pStyle w:val="TableText"/>
            </w:pPr>
            <w:r>
              <w:t>Financials System</w:t>
            </w:r>
          </w:p>
        </w:tc>
      </w:tr>
      <w:tr w:rsidR="00493E25" w14:paraId="6314198B" w14:textId="77777777" w:rsidTr="00256AD7">
        <w:tc>
          <w:tcPr>
            <w:tcW w:w="1036" w:type="pct"/>
            <w:shd w:val="clear" w:color="000000" w:fill="FFFFFF"/>
          </w:tcPr>
          <w:p w14:paraId="63141988" w14:textId="77777777" w:rsidR="00493E25" w:rsidRDefault="00493E25" w:rsidP="007634FF">
            <w:pPr>
              <w:pStyle w:val="TableText"/>
            </w:pPr>
            <w:r>
              <w:t>OBIA</w:t>
            </w:r>
          </w:p>
        </w:tc>
        <w:tc>
          <w:tcPr>
            <w:tcW w:w="1490" w:type="pct"/>
            <w:shd w:val="clear" w:color="000000" w:fill="FFFFFF"/>
          </w:tcPr>
          <w:p w14:paraId="63141989" w14:textId="77777777" w:rsidR="00493E25" w:rsidRDefault="00493E25" w:rsidP="007634FF">
            <w:pPr>
              <w:pStyle w:val="TableText"/>
            </w:pPr>
            <w:r>
              <w:t>Oracle Business Intelligence Applications</w:t>
            </w:r>
          </w:p>
        </w:tc>
        <w:tc>
          <w:tcPr>
            <w:tcW w:w="2475" w:type="pct"/>
            <w:shd w:val="clear" w:color="000000" w:fill="FFFFFF"/>
          </w:tcPr>
          <w:p w14:paraId="6314198A" w14:textId="77777777" w:rsidR="00493E25" w:rsidRDefault="00493E25" w:rsidP="00493E25">
            <w:pPr>
              <w:pStyle w:val="TableText"/>
            </w:pPr>
            <w:r>
              <w:t>Oracle BI analytics pre-packaged application</w:t>
            </w:r>
          </w:p>
        </w:tc>
      </w:tr>
      <w:tr w:rsidR="00493E25" w14:paraId="6314198F" w14:textId="77777777" w:rsidTr="00256AD7">
        <w:tc>
          <w:tcPr>
            <w:tcW w:w="1036" w:type="pct"/>
            <w:shd w:val="clear" w:color="000000" w:fill="FFFFFF"/>
          </w:tcPr>
          <w:p w14:paraId="6314198C" w14:textId="77777777" w:rsidR="00493E25" w:rsidRDefault="00536B60" w:rsidP="007634FF">
            <w:pPr>
              <w:pStyle w:val="TableText"/>
            </w:pPr>
            <w:r>
              <w:t>OBAW / DW</w:t>
            </w:r>
          </w:p>
        </w:tc>
        <w:tc>
          <w:tcPr>
            <w:tcW w:w="1490" w:type="pct"/>
            <w:shd w:val="clear" w:color="000000" w:fill="FFFFFF"/>
          </w:tcPr>
          <w:p w14:paraId="6314198D" w14:textId="77777777" w:rsidR="00493E25" w:rsidRDefault="00536B60" w:rsidP="007634FF">
            <w:pPr>
              <w:pStyle w:val="TableText"/>
            </w:pPr>
            <w:r>
              <w:t xml:space="preserve">OBIA </w:t>
            </w:r>
            <w:r w:rsidR="00493E25">
              <w:t>Data warehouse</w:t>
            </w:r>
          </w:p>
        </w:tc>
        <w:tc>
          <w:tcPr>
            <w:tcW w:w="2475" w:type="pct"/>
            <w:shd w:val="clear" w:color="000000" w:fill="FFFFFF"/>
          </w:tcPr>
          <w:p w14:paraId="6314198E" w14:textId="77777777" w:rsidR="00493E25" w:rsidRDefault="00493E25" w:rsidP="007634FF">
            <w:pPr>
              <w:pStyle w:val="TableText"/>
            </w:pPr>
          </w:p>
        </w:tc>
      </w:tr>
      <w:tr w:rsidR="00493E25" w14:paraId="63141993" w14:textId="77777777" w:rsidTr="00256AD7">
        <w:tc>
          <w:tcPr>
            <w:tcW w:w="1036" w:type="pct"/>
            <w:shd w:val="clear" w:color="000000" w:fill="FFFFFF"/>
          </w:tcPr>
          <w:p w14:paraId="63141990" w14:textId="77777777" w:rsidR="00493E25" w:rsidRDefault="00493E25" w:rsidP="007634FF">
            <w:pPr>
              <w:pStyle w:val="TableText"/>
            </w:pPr>
            <w:r>
              <w:t>BI</w:t>
            </w:r>
          </w:p>
        </w:tc>
        <w:tc>
          <w:tcPr>
            <w:tcW w:w="1490" w:type="pct"/>
            <w:shd w:val="clear" w:color="000000" w:fill="FFFFFF"/>
          </w:tcPr>
          <w:p w14:paraId="63141991" w14:textId="77777777" w:rsidR="00493E25" w:rsidRDefault="00493E25" w:rsidP="007634FF">
            <w:pPr>
              <w:pStyle w:val="TableText"/>
            </w:pPr>
            <w:r>
              <w:t>Business Intelligence</w:t>
            </w:r>
          </w:p>
        </w:tc>
        <w:tc>
          <w:tcPr>
            <w:tcW w:w="2475" w:type="pct"/>
            <w:shd w:val="clear" w:color="000000" w:fill="FFFFFF"/>
          </w:tcPr>
          <w:p w14:paraId="63141992" w14:textId="77777777" w:rsidR="00493E25" w:rsidRDefault="00207FC5" w:rsidP="007634FF">
            <w:pPr>
              <w:pStyle w:val="TableText"/>
            </w:pPr>
            <w:r>
              <w:t xml:space="preserve">Oracle </w:t>
            </w:r>
            <w:r w:rsidR="00493E25">
              <w:t>Analytics tool</w:t>
            </w:r>
          </w:p>
        </w:tc>
      </w:tr>
    </w:tbl>
    <w:p w14:paraId="63141994" w14:textId="77777777" w:rsidR="00B13A82" w:rsidRDefault="00B13A82" w:rsidP="00B13A82">
      <w:pPr>
        <w:pStyle w:val="Heading2"/>
        <w:tabs>
          <w:tab w:val="clear" w:pos="4320"/>
        </w:tabs>
      </w:pPr>
      <w:bookmarkStart w:id="150" w:name="_Toc492796461"/>
      <w:bookmarkStart w:id="151" w:name="_Toc17187287"/>
      <w:bookmarkStart w:id="152" w:name="_Toc185239358"/>
      <w:bookmarkStart w:id="153" w:name="_Toc428107768"/>
      <w:r>
        <w:t>References</w:t>
      </w:r>
      <w:bookmarkEnd w:id="150"/>
      <w:bookmarkEnd w:id="151"/>
      <w:bookmarkEnd w:id="152"/>
      <w:bookmarkEnd w:id="153"/>
    </w:p>
    <w:p w14:paraId="63141995" w14:textId="77777777" w:rsidR="00B13A82" w:rsidRDefault="00B13A82" w:rsidP="00F73F55">
      <w:pPr>
        <w:pStyle w:val="Note"/>
        <w:numPr>
          <w:ilvl w:val="0"/>
          <w:numId w:val="11"/>
        </w:numPr>
        <w:tabs>
          <w:tab w:val="clear" w:pos="4320"/>
        </w:tabs>
      </w:pPr>
      <w:r>
        <w:t xml:space="preserve">This subsection provides a complete list of all documents referenced elsewhere in the </w:t>
      </w:r>
      <w:r>
        <w:rPr>
          <w:b/>
        </w:rPr>
        <w:t>Requirements Specification</w:t>
      </w:r>
      <w:r>
        <w:t>. Identify each document by title, report number (if applicable), date, and publishing organization. Specify the sources from which the references can be obtained. This information may be provided by reference to an appendix or to another document.</w:t>
      </w:r>
    </w:p>
    <w:p w14:paraId="2C05E052" w14:textId="7D05A0FB" w:rsidR="00241FA6" w:rsidRDefault="000A11DA" w:rsidP="00207FC5">
      <w:pPr>
        <w:pStyle w:val="BodyText"/>
        <w:ind w:left="1440"/>
      </w:pPr>
      <w:hyperlink r:id="rId11" w:history="1">
        <w:r w:rsidR="00241FA6">
          <w:rPr>
            <w:rStyle w:val="Hyperlink"/>
            <w:rFonts w:ascii="Verdana" w:hAnsi="Verdana"/>
            <w:sz w:val="16"/>
            <w:szCs w:val="16"/>
          </w:rPr>
          <w:t>BI-ETL-0005_FS_RD-140_Redistribution_Ratios_ETL</w:t>
        </w:r>
      </w:hyperlink>
    </w:p>
    <w:p w14:paraId="63141997" w14:textId="77777777" w:rsidR="00B13A82" w:rsidRDefault="00B13A82" w:rsidP="00B13A82">
      <w:pPr>
        <w:pStyle w:val="Heading2"/>
        <w:tabs>
          <w:tab w:val="clear" w:pos="4320"/>
        </w:tabs>
      </w:pPr>
      <w:bookmarkStart w:id="154" w:name="_Toc492796462"/>
      <w:bookmarkStart w:id="155" w:name="_Toc17187288"/>
      <w:bookmarkStart w:id="156" w:name="_Toc185239359"/>
      <w:bookmarkStart w:id="157" w:name="_Toc428107769"/>
      <w:r>
        <w:t>Overview</w:t>
      </w:r>
      <w:bookmarkEnd w:id="154"/>
      <w:bookmarkEnd w:id="155"/>
      <w:bookmarkEnd w:id="156"/>
      <w:bookmarkEnd w:id="157"/>
    </w:p>
    <w:p w14:paraId="63141998" w14:textId="77777777" w:rsidR="00B13A82" w:rsidRDefault="00B13A82" w:rsidP="00F73F55">
      <w:pPr>
        <w:pStyle w:val="Note"/>
        <w:numPr>
          <w:ilvl w:val="0"/>
          <w:numId w:val="12"/>
        </w:numPr>
        <w:tabs>
          <w:tab w:val="clear" w:pos="4320"/>
        </w:tabs>
      </w:pPr>
      <w:r>
        <w:t xml:space="preserve">This subsection describes what the rest of the </w:t>
      </w:r>
      <w:r>
        <w:rPr>
          <w:b/>
        </w:rPr>
        <w:t>Requirements Specification</w:t>
      </w:r>
      <w:r>
        <w:t xml:space="preserve"> contains and explains how the document is organized.</w:t>
      </w:r>
    </w:p>
    <w:p w14:paraId="269010DE" w14:textId="77777777" w:rsidR="00241FA6" w:rsidRDefault="00241FA6" w:rsidP="00241FA6">
      <w:pPr>
        <w:ind w:left="810"/>
        <w:rPr>
          <w:rStyle w:val="Strong"/>
          <w:b w:val="0"/>
        </w:rPr>
      </w:pPr>
      <w:proofErr w:type="spellStart"/>
      <w:r>
        <w:rPr>
          <w:rStyle w:val="Strong"/>
          <w:b w:val="0"/>
        </w:rPr>
        <w:t>Redistrubution</w:t>
      </w:r>
      <w:proofErr w:type="spellEnd"/>
      <w:r>
        <w:rPr>
          <w:rStyle w:val="Strong"/>
          <w:b w:val="0"/>
        </w:rPr>
        <w:t xml:space="preserve"> Ratios are stored in the EBS table </w:t>
      </w:r>
      <w:r w:rsidRPr="00322C1A">
        <w:rPr>
          <w:rStyle w:val="Strong"/>
          <w:b w:val="0"/>
        </w:rPr>
        <w:t>XXC_XLA_CES_REDIST_RATIOS</w:t>
      </w:r>
      <w:r>
        <w:rPr>
          <w:rStyle w:val="Strong"/>
          <w:b w:val="0"/>
        </w:rPr>
        <w:t xml:space="preserve"> with several dimensional attributes including Period Name, Currency Code, and Start and End Date.</w:t>
      </w:r>
    </w:p>
    <w:p w14:paraId="7FE3D9A7" w14:textId="77777777" w:rsidR="00241FA6" w:rsidRDefault="00241FA6" w:rsidP="00241FA6">
      <w:pPr>
        <w:ind w:left="810"/>
        <w:rPr>
          <w:rStyle w:val="Strong"/>
          <w:b w:val="0"/>
        </w:rPr>
      </w:pPr>
    </w:p>
    <w:p w14:paraId="6321E708" w14:textId="77777777" w:rsidR="00241FA6" w:rsidRDefault="00241FA6" w:rsidP="00241FA6">
      <w:pPr>
        <w:ind w:left="810"/>
        <w:rPr>
          <w:rStyle w:val="Strong"/>
          <w:b w:val="0"/>
        </w:rPr>
      </w:pPr>
      <w:r>
        <w:rPr>
          <w:rStyle w:val="Strong"/>
          <w:b w:val="0"/>
        </w:rPr>
        <w:t xml:space="preserve">It also includes exclusive dimensional values Redistribution Expense Center and Redistribution Cost Pool. These contain the same sets of values as the existing Cost Pool and Expense Center dimensions, however, a single record may have different values for Cost Pool than the Redistribution Cost Pool, and/or a different value for the Expense Center than the Redistribution Expense Center. These fields can join to the existing </w:t>
      </w:r>
      <w:proofErr w:type="gramStart"/>
      <w:r>
        <w:rPr>
          <w:rStyle w:val="Strong"/>
          <w:b w:val="0"/>
        </w:rPr>
        <w:t>dimensions,</w:t>
      </w:r>
      <w:proofErr w:type="gramEnd"/>
      <w:r>
        <w:rPr>
          <w:rStyle w:val="Strong"/>
          <w:b w:val="0"/>
        </w:rPr>
        <w:t xml:space="preserve"> however, they must retain their values from </w:t>
      </w:r>
      <w:r w:rsidRPr="00DC2D96">
        <w:rPr>
          <w:rStyle w:val="Strong"/>
          <w:b w:val="0"/>
        </w:rPr>
        <w:t>XXC_XLA_CES_REDIST_RATIOS</w:t>
      </w:r>
      <w:r>
        <w:rPr>
          <w:rStyle w:val="Strong"/>
          <w:b w:val="0"/>
        </w:rPr>
        <w:t>.</w:t>
      </w:r>
    </w:p>
    <w:p w14:paraId="26A9186A" w14:textId="77777777" w:rsidR="00241FA6" w:rsidRDefault="00241FA6" w:rsidP="00241FA6">
      <w:pPr>
        <w:ind w:left="810"/>
        <w:rPr>
          <w:rStyle w:val="Strong"/>
          <w:b w:val="0"/>
        </w:rPr>
      </w:pPr>
    </w:p>
    <w:p w14:paraId="401A73AC" w14:textId="77777777" w:rsidR="00241FA6" w:rsidRPr="00177206" w:rsidRDefault="00241FA6" w:rsidP="00241FA6">
      <w:pPr>
        <w:ind w:left="810"/>
        <w:rPr>
          <w:rStyle w:val="Strong"/>
          <w:b w:val="0"/>
        </w:rPr>
      </w:pPr>
      <w:r>
        <w:rPr>
          <w:rStyle w:val="Strong"/>
          <w:b w:val="0"/>
        </w:rPr>
        <w:t>ETL work for this effort will include building and populating 1 new fact table that contains the Redistribution Ratios value along with all necessary WIDs to join to dimensions.</w:t>
      </w:r>
    </w:p>
    <w:p w14:paraId="631419A2" w14:textId="368BA6F0" w:rsidR="00177206" w:rsidRPr="00177206" w:rsidRDefault="00177206" w:rsidP="00177206">
      <w:pPr>
        <w:ind w:left="1440"/>
        <w:rPr>
          <w:rStyle w:val="Strong"/>
          <w:b w:val="0"/>
        </w:rPr>
      </w:pPr>
    </w:p>
    <w:p w14:paraId="631419A3" w14:textId="77777777" w:rsidR="00B13A82" w:rsidRDefault="00526EB9" w:rsidP="00B13A82">
      <w:pPr>
        <w:pStyle w:val="Heading1"/>
      </w:pPr>
      <w:bookmarkStart w:id="158" w:name="_Toc428107770"/>
      <w:r>
        <w:lastRenderedPageBreak/>
        <w:t>Requirements</w:t>
      </w:r>
      <w:bookmarkEnd w:id="158"/>
    </w:p>
    <w:p w14:paraId="631419A4" w14:textId="77777777" w:rsidR="00D34EF1" w:rsidRDefault="00D34EF1" w:rsidP="00D34EF1">
      <w:pPr>
        <w:pStyle w:val="Heading2"/>
        <w:tabs>
          <w:tab w:val="clear" w:pos="4320"/>
        </w:tabs>
      </w:pPr>
      <w:bookmarkStart w:id="159" w:name="_Toc428107771"/>
      <w:r>
        <w:t>Business Requirements</w:t>
      </w:r>
      <w:bookmarkEnd w:id="159"/>
    </w:p>
    <w:p w14:paraId="631419A5" w14:textId="77777777" w:rsidR="00526EB9" w:rsidRDefault="00A836E8" w:rsidP="008C28E6">
      <w:pPr>
        <w:pStyle w:val="ListParagraph"/>
        <w:numPr>
          <w:ilvl w:val="0"/>
          <w:numId w:val="34"/>
        </w:numPr>
      </w:pPr>
      <w:r>
        <w:t>Subject area naming and contents should match the contents of the excel attached in data field requirements section below</w:t>
      </w:r>
    </w:p>
    <w:p w14:paraId="631419A6" w14:textId="77777777" w:rsidR="00454BFB" w:rsidRDefault="00A836E8" w:rsidP="008C28E6">
      <w:pPr>
        <w:pStyle w:val="ListParagraph"/>
        <w:numPr>
          <w:ilvl w:val="0"/>
          <w:numId w:val="34"/>
        </w:numPr>
      </w:pPr>
      <w:r>
        <w:t xml:space="preserve">End user should be able to pull any field from the list into </w:t>
      </w:r>
      <w:proofErr w:type="spellStart"/>
      <w:r>
        <w:t>adhoc</w:t>
      </w:r>
      <w:proofErr w:type="spellEnd"/>
      <w:r>
        <w:t xml:space="preserve"> analysis and be able to view the data on the screen</w:t>
      </w:r>
    </w:p>
    <w:p w14:paraId="631419A7" w14:textId="77777777" w:rsidR="00A836E8" w:rsidRDefault="00A836E8" w:rsidP="008C28E6">
      <w:pPr>
        <w:pStyle w:val="ListParagraph"/>
        <w:numPr>
          <w:ilvl w:val="0"/>
          <w:numId w:val="34"/>
        </w:numPr>
      </w:pPr>
      <w:r>
        <w:t xml:space="preserve">User should be able to export the retrieved data via </w:t>
      </w:r>
      <w:proofErr w:type="spellStart"/>
      <w:r>
        <w:t>adhoc</w:t>
      </w:r>
      <w:proofErr w:type="spellEnd"/>
      <w:r>
        <w:t xml:space="preserve"> analysis into any standard format including but not limited to excel, html, </w:t>
      </w:r>
      <w:proofErr w:type="spellStart"/>
      <w:r>
        <w:t>pdf</w:t>
      </w:r>
      <w:proofErr w:type="spellEnd"/>
      <w:r>
        <w:t>.</w:t>
      </w:r>
    </w:p>
    <w:p w14:paraId="631419A8" w14:textId="1E1AE2AD" w:rsidR="00E16A9A" w:rsidRDefault="00A836E8" w:rsidP="008C28E6">
      <w:pPr>
        <w:pStyle w:val="ListParagraph"/>
        <w:numPr>
          <w:ilvl w:val="0"/>
          <w:numId w:val="34"/>
        </w:numPr>
      </w:pPr>
      <w:r>
        <w:t xml:space="preserve">Last date and timestamp when the </w:t>
      </w:r>
      <w:r w:rsidR="00241FA6">
        <w:t>Redistribution Ratio</w:t>
      </w:r>
      <w:r>
        <w:t xml:space="preserve"> data were loaded into the data warehouse need to be displayed on the top when the end user selects the </w:t>
      </w:r>
      <w:r w:rsidR="00241FA6">
        <w:t>Redistribution Ratio</w:t>
      </w:r>
      <w:r>
        <w:t xml:space="preserve"> subject area.</w:t>
      </w:r>
    </w:p>
    <w:p w14:paraId="631419AA" w14:textId="38FF2649" w:rsidR="005E31DE" w:rsidDel="00D00162" w:rsidRDefault="00A836E8" w:rsidP="008C28E6">
      <w:pPr>
        <w:pStyle w:val="ListParagraph"/>
        <w:numPr>
          <w:ilvl w:val="0"/>
          <w:numId w:val="34"/>
        </w:numPr>
        <w:rPr>
          <w:del w:id="160" w:author="Liette, John  (CTR)      A8SUW" w:date="2016-06-29T13:17:00Z"/>
        </w:rPr>
      </w:pPr>
      <w:del w:id="161" w:author="Liette, John  (CTR)      A8SUW" w:date="2016-06-29T13:17:00Z">
        <w:r w:rsidDel="00D00162">
          <w:delText>BI</w:delText>
        </w:r>
        <w:r w:rsidR="00341DA1" w:rsidDel="00D00162">
          <w:delText xml:space="preserve"> </w:delText>
        </w:r>
        <w:r w:rsidR="0007388C" w:rsidDel="00D00162">
          <w:delText xml:space="preserve">should </w:delText>
        </w:r>
        <w:r w:rsidR="00341DA1" w:rsidDel="00D00162">
          <w:delText>establish join keys to</w:delText>
        </w:r>
        <w:r w:rsidR="005E31DE" w:rsidDel="00D00162">
          <w:delText xml:space="preserve"> standard out of the box </w:delText>
        </w:r>
        <w:r w:rsidR="00341DA1" w:rsidDel="00D00162">
          <w:delText xml:space="preserve">AP Payment </w:delText>
        </w:r>
        <w:r w:rsidDel="00D00162">
          <w:delText>and Vendor</w:delText>
        </w:r>
        <w:r w:rsidR="005E31DE" w:rsidDel="00D00162">
          <w:delText xml:space="preserve"> data</w:delText>
        </w:r>
        <w:r w:rsidR="0007388C" w:rsidDel="00D00162">
          <w:delText>.</w:delText>
        </w:r>
      </w:del>
    </w:p>
    <w:p w14:paraId="631419AC" w14:textId="7417DAE0" w:rsidR="00413B19" w:rsidRDefault="00896596" w:rsidP="008C28E6">
      <w:pPr>
        <w:pStyle w:val="ListParagraph"/>
        <w:numPr>
          <w:ilvl w:val="0"/>
          <w:numId w:val="34"/>
        </w:numPr>
      </w:pPr>
      <w:r>
        <w:t xml:space="preserve">End user should be able to query </w:t>
      </w:r>
      <w:r w:rsidR="00241FA6">
        <w:t>Redistribution Ratio</w:t>
      </w:r>
      <w:r>
        <w:t xml:space="preserve"> data from inception to date. No filtering on BI side should be done.</w:t>
      </w:r>
    </w:p>
    <w:p w14:paraId="631419AD" w14:textId="77777777" w:rsidR="00B65CF9" w:rsidRDefault="00B65CF9" w:rsidP="008C28E6">
      <w:pPr>
        <w:pStyle w:val="ListParagraph"/>
        <w:numPr>
          <w:ilvl w:val="0"/>
          <w:numId w:val="34"/>
        </w:numPr>
      </w:pPr>
      <w:proofErr w:type="spellStart"/>
      <w:r>
        <w:t>Adhoc</w:t>
      </w:r>
      <w:proofErr w:type="spellEnd"/>
      <w:r>
        <w:t xml:space="preserve"> analyses created by end user should execute in optimal manner. Results should retrieve within 20 minutes time frame as long as some key prompt values are entered.</w:t>
      </w:r>
    </w:p>
    <w:p w14:paraId="1F2B9424" w14:textId="0E93D2F5" w:rsidR="0007388C" w:rsidRDefault="0007388C" w:rsidP="008C28E6">
      <w:pPr>
        <w:pStyle w:val="ListParagraph"/>
        <w:numPr>
          <w:ilvl w:val="0"/>
          <w:numId w:val="34"/>
        </w:numPr>
        <w:rPr>
          <w:ins w:id="162" w:author="Liette, John  (CTR)      A8SUW" w:date="2016-06-30T11:04:00Z"/>
        </w:rPr>
      </w:pPr>
      <w:r>
        <w:t xml:space="preserve">Most frequently used and primarily used prompts / parameter would be Expense Center Parent </w:t>
      </w:r>
      <w:proofErr w:type="spellStart"/>
      <w:r>
        <w:t>i.e</w:t>
      </w:r>
      <w:proofErr w:type="spellEnd"/>
      <w:r>
        <w:t xml:space="preserve"> AOR, period name </w:t>
      </w:r>
      <w:proofErr w:type="spellStart"/>
      <w:r>
        <w:t>etc</w:t>
      </w:r>
      <w:proofErr w:type="spellEnd"/>
    </w:p>
    <w:p w14:paraId="6859E9B1" w14:textId="4BBF2436" w:rsidR="00A5063E" w:rsidRDefault="00A5063E" w:rsidP="008C28E6">
      <w:pPr>
        <w:pStyle w:val="ListParagraph"/>
        <w:numPr>
          <w:ilvl w:val="0"/>
          <w:numId w:val="34"/>
        </w:numPr>
      </w:pPr>
      <w:ins w:id="163" w:author="Liette, John  (CTR)      A8SUW" w:date="2016-06-30T11:04:00Z">
        <w:r>
          <w:t xml:space="preserve">The subject area must be restricted to only allow access for administrators and those with the role </w:t>
        </w:r>
      </w:ins>
      <w:ins w:id="164" w:author="Liette, John  (CTR)      A8SUW" w:date="2016-08-16T09:37:00Z">
        <w:r w:rsidR="005A11EB">
          <w:t>“Cigna Pre-Allocated Expense Analyst”</w:t>
        </w:r>
      </w:ins>
    </w:p>
    <w:p w14:paraId="325E55C8" w14:textId="5EF337ED" w:rsidR="00D00162" w:rsidRPr="00C12196" w:rsidDel="00C12196" w:rsidRDefault="00B65CF9" w:rsidP="00A5063E">
      <w:pPr>
        <w:pStyle w:val="ListParagraph"/>
        <w:numPr>
          <w:ilvl w:val="0"/>
          <w:numId w:val="34"/>
        </w:numPr>
        <w:spacing w:before="100" w:beforeAutospacing="1" w:after="100" w:afterAutospacing="1"/>
        <w:rPr>
          <w:del w:id="165" w:author="Liette, John  (CTR)      A8SUW" w:date="2016-06-30T11:04:00Z"/>
          <w:b/>
        </w:rPr>
      </w:pPr>
      <w:del w:id="166" w:author="Liette, John  (CTR)      A8SUW" w:date="2016-06-30T11:04:00Z">
        <w:r w:rsidDel="00A5063E">
          <w:delText xml:space="preserve">AOR security needs to be implemented.  </w:delText>
        </w:r>
        <w:r w:rsidRPr="00C12196" w:rsidDel="00A5063E">
          <w:rPr>
            <w:b/>
          </w:rPr>
          <w:delText>Data need to be secured by expense center parent /child hierarchy values configured at the source system.</w:delText>
        </w:r>
        <w:r w:rsidDel="00A5063E">
          <w:delText xml:space="preserve">  RPD should be designed to </w:delText>
        </w:r>
        <w:r w:rsidRPr="00E60508" w:rsidDel="00A5063E">
          <w:delText>read the profiles and limit the data to the respective user according to the rules defined in EBS.</w:delText>
        </w:r>
      </w:del>
    </w:p>
    <w:p w14:paraId="72CA83FA" w14:textId="4005D097" w:rsidR="00C12196" w:rsidRPr="00C12196" w:rsidRDefault="00C12196" w:rsidP="00A5063E">
      <w:pPr>
        <w:pStyle w:val="ListParagraph"/>
        <w:numPr>
          <w:ilvl w:val="0"/>
          <w:numId w:val="34"/>
        </w:numPr>
        <w:spacing w:before="100" w:beforeAutospacing="1" w:after="100" w:afterAutospacing="1"/>
        <w:rPr>
          <w:ins w:id="167" w:author="Liette, John  (CTR)      A8SUW" w:date="2016-09-01T15:25:00Z"/>
        </w:rPr>
      </w:pPr>
      <w:ins w:id="168" w:author="Liette, John  (CTR)      A8SUW" w:date="2016-09-01T15:25:00Z">
        <w:r w:rsidRPr="00C12196">
          <w:t>The Ratio column will have a default aggregation of SUM.</w:t>
        </w:r>
      </w:ins>
    </w:p>
    <w:p w14:paraId="389B7C8C" w14:textId="6A8CD5FE" w:rsidR="00C12196" w:rsidRPr="00C12196" w:rsidRDefault="00C12196" w:rsidP="00C12196">
      <w:pPr>
        <w:pStyle w:val="ListParagraph"/>
        <w:numPr>
          <w:ilvl w:val="1"/>
          <w:numId w:val="34"/>
        </w:numPr>
        <w:spacing w:before="100" w:beforeAutospacing="1" w:after="100" w:afterAutospacing="1"/>
        <w:rPr>
          <w:ins w:id="169" w:author="Liette, John  (CTR)      A8SUW" w:date="2016-09-01T15:25:00Z"/>
        </w:rPr>
      </w:pPr>
      <w:ins w:id="170" w:author="Liette, John  (CTR)      A8SUW" w:date="2016-09-01T15:26:00Z">
        <w:r w:rsidRPr="00C12196">
          <w:t xml:space="preserve">Since some records have are only unique by the </w:t>
        </w:r>
      </w:ins>
      <w:ins w:id="171" w:author="Liette, John  (CTR)      A8SUW" w:date="2016-09-01T15:27:00Z">
        <w:r w:rsidRPr="00C12196">
          <w:t>Record ID, users will need to add that in cases it is relevant to see individual ratios.</w:t>
        </w:r>
      </w:ins>
    </w:p>
    <w:p w14:paraId="631419AF" w14:textId="77777777" w:rsidR="00B13A82" w:rsidRPr="00C12196" w:rsidRDefault="00B13A82" w:rsidP="00F73F55">
      <w:pPr>
        <w:pStyle w:val="Note"/>
        <w:numPr>
          <w:ilvl w:val="0"/>
          <w:numId w:val="13"/>
        </w:numPr>
        <w:tabs>
          <w:tab w:val="clear" w:pos="4320"/>
        </w:tabs>
      </w:pPr>
      <w:r w:rsidRPr="00C12196">
        <w:t xml:space="preserve">This section of the </w:t>
      </w:r>
      <w:r w:rsidRPr="00C12196">
        <w:rPr>
          <w:rPrChange w:id="172" w:author="Liette, John  (CTR)      A8SUW" w:date="2016-09-01T15:27:00Z">
            <w:rPr>
              <w:b/>
            </w:rPr>
          </w:rPrChange>
        </w:rPr>
        <w:t>Requirements Specification</w:t>
      </w:r>
      <w:r w:rsidRPr="00C12196">
        <w:t xml:space="preserve"> describes the general factors that affect the product and its requirements. This section does not state specific requirements. Instead, it provides a background for those requirements, which are defined in detail in Section 3, and makes them easier to understand. Include such items as product perspective, product functions, user characteristics, constraints, assumptions and dependencies, and requirements subsets.</w:t>
      </w:r>
    </w:p>
    <w:p w14:paraId="631419B0" w14:textId="77777777" w:rsidR="00134ABD" w:rsidRDefault="00134ABD">
      <w:pPr>
        <w:rPr>
          <w:b/>
          <w:sz w:val="30"/>
        </w:rPr>
      </w:pPr>
      <w:r w:rsidRPr="00C12196">
        <w:br w:type="page"/>
      </w:r>
    </w:p>
    <w:p w14:paraId="631419B1" w14:textId="77777777" w:rsidR="00B13A82" w:rsidRDefault="00E26D08" w:rsidP="00B13A82">
      <w:pPr>
        <w:pStyle w:val="Heading1"/>
      </w:pPr>
      <w:bookmarkStart w:id="173" w:name="_Toc428107772"/>
      <w:r>
        <w:lastRenderedPageBreak/>
        <w:t>Design</w:t>
      </w:r>
      <w:r w:rsidR="00B44E3A">
        <w:t xml:space="preserve"> / Approach</w:t>
      </w:r>
      <w:bookmarkEnd w:id="173"/>
    </w:p>
    <w:p w14:paraId="631419B2" w14:textId="77777777" w:rsidR="00B13A82" w:rsidRDefault="00B13A82" w:rsidP="008C28E6">
      <w:pPr>
        <w:pStyle w:val="Note"/>
        <w:numPr>
          <w:ilvl w:val="0"/>
          <w:numId w:val="15"/>
        </w:numPr>
        <w:tabs>
          <w:tab w:val="clear" w:pos="4320"/>
        </w:tabs>
      </w:pPr>
      <w:r>
        <w:t xml:space="preserve">This section of the </w:t>
      </w:r>
      <w:r>
        <w:rPr>
          <w:b/>
        </w:rPr>
        <w:t>Requirements Specification</w:t>
      </w:r>
      <w:r>
        <w:t xml:space="preserve"> contains all software requirements to a level of detail sufficient to enable designers to design a system to satisfy those requirements and testers to test that the system satisfies those requirements. When using use case modeling, these requirements are captured in the use cases and the applicable supplemental specifications. If use case modeling is not used, the outline for supplemental specifications may be inserted directly into this section.</w:t>
      </w:r>
    </w:p>
    <w:p w14:paraId="631419B3" w14:textId="77777777" w:rsidR="00B13A82" w:rsidRDefault="00E26D08" w:rsidP="00E26D08">
      <w:pPr>
        <w:pStyle w:val="BodyText"/>
        <w:ind w:left="720"/>
      </w:pPr>
      <w:r>
        <w:t>This section describes the</w:t>
      </w:r>
      <w:r w:rsidR="00B65CF9">
        <w:t xml:space="preserve"> high level design and approach.</w:t>
      </w:r>
    </w:p>
    <w:p w14:paraId="631419B4" w14:textId="77777777" w:rsidR="00E26D08" w:rsidRDefault="00E26D08" w:rsidP="00E26D08">
      <w:pPr>
        <w:pStyle w:val="Heading2"/>
        <w:tabs>
          <w:tab w:val="clear" w:pos="4320"/>
        </w:tabs>
      </w:pPr>
      <w:bookmarkStart w:id="174" w:name="_Toc428107773"/>
      <w:bookmarkStart w:id="175" w:name="_Toc492796469"/>
      <w:bookmarkStart w:id="176" w:name="_Toc17187295"/>
      <w:bookmarkStart w:id="177" w:name="_Toc185239366"/>
      <w:r>
        <w:t>Logical Data Model</w:t>
      </w:r>
      <w:bookmarkEnd w:id="174"/>
    </w:p>
    <w:p w14:paraId="631419B5" w14:textId="77F1C13B" w:rsidR="00E26D08" w:rsidDel="00D00162" w:rsidRDefault="00E26D08" w:rsidP="00E26D08">
      <w:pPr>
        <w:pStyle w:val="BodyText"/>
        <w:ind w:left="720"/>
        <w:rPr>
          <w:del w:id="178" w:author="Liette, John  (CTR)      A8SUW" w:date="2016-06-29T13:22:00Z"/>
        </w:rPr>
      </w:pPr>
      <w:r>
        <w:t>Pre-allocation expenses dimensional data model with fact and custom and standard dimensions is represented below:</w:t>
      </w:r>
    </w:p>
    <w:p w14:paraId="631419B6" w14:textId="63ED14B0" w:rsidR="00E26D08" w:rsidRPr="0061648E" w:rsidDel="00D00162" w:rsidRDefault="00E26D08">
      <w:pPr>
        <w:pStyle w:val="BodyText"/>
        <w:ind w:left="720"/>
        <w:rPr>
          <w:del w:id="179" w:author="Liette, John  (CTR)      A8SUW" w:date="2016-06-29T13:21:00Z"/>
        </w:rPr>
        <w:pPrChange w:id="180" w:author="Liette, John  (CTR)      A8SUW" w:date="2016-06-29T13:22:00Z">
          <w:pPr>
            <w:pStyle w:val="BodyText"/>
            <w:jc w:val="center"/>
          </w:pPr>
        </w:pPrChange>
      </w:pPr>
    </w:p>
    <w:p w14:paraId="631419B7" w14:textId="77777777" w:rsidR="00E26D08" w:rsidRDefault="00E26D08" w:rsidP="008C28E6">
      <w:pPr>
        <w:pStyle w:val="Note"/>
        <w:numPr>
          <w:ilvl w:val="0"/>
          <w:numId w:val="14"/>
        </w:numPr>
        <w:tabs>
          <w:tab w:val="clear" w:pos="4320"/>
        </w:tabs>
      </w:pPr>
      <w:r>
        <w:t xml:space="preserve">This section describes any key technical feasibility, subsystem or component availability, or other project related assumptions on which the viability of the software described by this </w:t>
      </w:r>
      <w:r>
        <w:rPr>
          <w:b/>
        </w:rPr>
        <w:t>Requirements Specification</w:t>
      </w:r>
      <w:r>
        <w:t xml:space="preserve"> may be based.</w:t>
      </w:r>
    </w:p>
    <w:p w14:paraId="631419B8" w14:textId="4FC8C2FC" w:rsidR="00E26D08" w:rsidRDefault="00E26D08" w:rsidP="00D00162">
      <w:pPr>
        <w:jc w:val="center"/>
        <w:rPr>
          <w:b/>
          <w:sz w:val="30"/>
        </w:rPr>
      </w:pPr>
      <w:del w:id="181" w:author="Liette, John  (CTR)      A8SUW" w:date="2016-06-29T13:21:00Z">
        <w:r w:rsidDel="00D00162">
          <w:br w:type="page"/>
        </w:r>
      </w:del>
      <w:r w:rsidR="00D00162">
        <w:object w:dxaOrig="11242" w:dyaOrig="7782" w14:anchorId="168657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8.25pt;height:275.25pt" o:ole="">
            <v:imagedata r:id="rId12" o:title=""/>
          </v:shape>
          <o:OLEObject Type="Embed" ProgID="Visio.Drawing.11" ShapeID="_x0000_i1025" DrawAspect="Content" ObjectID="_1536595102" r:id="rId13"/>
        </w:object>
      </w:r>
    </w:p>
    <w:p w14:paraId="631419B9" w14:textId="77777777" w:rsidR="00F633B4" w:rsidRDefault="00F633B4" w:rsidP="00F633B4">
      <w:pPr>
        <w:pStyle w:val="Heading2"/>
        <w:tabs>
          <w:tab w:val="clear" w:pos="4320"/>
        </w:tabs>
      </w:pPr>
      <w:bookmarkStart w:id="182" w:name="_Data_Field_Requirements"/>
      <w:bookmarkStart w:id="183" w:name="_Toc428107774"/>
      <w:bookmarkEnd w:id="182"/>
      <w:r>
        <w:t>Data Field Requirements</w:t>
      </w:r>
      <w:bookmarkEnd w:id="183"/>
    </w:p>
    <w:p w14:paraId="631419BA" w14:textId="77777777" w:rsidR="00F633B4" w:rsidRDefault="00587AB8" w:rsidP="00587AB8">
      <w:pPr>
        <w:pStyle w:val="BodyText"/>
        <w:ind w:left="1440"/>
      </w:pPr>
      <w:r>
        <w:t xml:space="preserve">Attached workbook contains </w:t>
      </w:r>
      <w:r w:rsidR="00B65CF9">
        <w:t>detailed requirements with name, contents of the subject area for pre-allocated expenses</w:t>
      </w:r>
      <w:r>
        <w:t>.</w:t>
      </w:r>
    </w:p>
    <w:p w14:paraId="631419BB" w14:textId="0B45F6F6" w:rsidR="00B65CF9" w:rsidRDefault="00B65CF9" w:rsidP="00587AB8">
      <w:pPr>
        <w:pStyle w:val="BodyText"/>
        <w:ind w:left="1440"/>
        <w:rPr>
          <w:b/>
        </w:rPr>
      </w:pPr>
      <w:r w:rsidRPr="00B65CF9">
        <w:rPr>
          <w:b/>
          <w:color w:val="1F497D" w:themeColor="text2"/>
        </w:rPr>
        <w:t>SUBJECT AREA</w:t>
      </w:r>
      <w:r>
        <w:t xml:space="preserve">: </w:t>
      </w:r>
      <w:r w:rsidRPr="00B65CF9">
        <w:rPr>
          <w:b/>
        </w:rPr>
        <w:t xml:space="preserve">Cigna Financials – </w:t>
      </w:r>
      <w:r w:rsidR="005B732B">
        <w:rPr>
          <w:b/>
        </w:rPr>
        <w:t>Redistribution Ratios</w:t>
      </w:r>
    </w:p>
    <w:bookmarkStart w:id="184" w:name="_MON_1528650842"/>
    <w:bookmarkEnd w:id="184"/>
    <w:p w14:paraId="631419BC" w14:textId="3AEB4017" w:rsidR="00587AB8" w:rsidRDefault="00C12196" w:rsidP="00587AB8">
      <w:pPr>
        <w:pStyle w:val="BodyText"/>
        <w:ind w:left="1440"/>
      </w:pPr>
      <w:r>
        <w:object w:dxaOrig="1531" w:dyaOrig="1002" w14:anchorId="6E0685C0">
          <v:shape id="_x0000_i1026" type="#_x0000_t75" style="width:76.5pt;height:50.25pt" o:ole="">
            <v:imagedata r:id="rId14" o:title=""/>
          </v:shape>
          <o:OLEObject Type="Embed" ProgID="Excel.Sheet.12" ShapeID="_x0000_i1026" DrawAspect="Icon" ObjectID="_1536595103" r:id="rId15"/>
        </w:object>
      </w:r>
    </w:p>
    <w:p w14:paraId="201BA85B" w14:textId="1E6A78A8" w:rsidR="00D50D45" w:rsidRPr="00D00162" w:rsidRDefault="00D00162" w:rsidP="00587AB8">
      <w:pPr>
        <w:pStyle w:val="BodyText"/>
        <w:ind w:left="1440"/>
        <w:rPr>
          <w:b/>
          <w:rPrChange w:id="185" w:author="Liette, John  (CTR)      A8SUW" w:date="2016-06-29T13:24:00Z">
            <w:rPr/>
          </w:rPrChange>
        </w:rPr>
      </w:pPr>
      <w:ins w:id="186" w:author="Liette, John  (CTR)      A8SUW" w:date="2016-06-29T13:24:00Z">
        <w:r>
          <w:rPr>
            <w:b/>
          </w:rPr>
          <w:t>NOTE:</w:t>
        </w:r>
        <w:r>
          <w:t xml:space="preserve"> While Expense Center Parent and Redistribution Expense Center Parent are included in the subject area, due to the many Parents to Many children relationship of the data, these fields should only be used for parameters</w:t>
        </w:r>
      </w:ins>
      <w:ins w:id="187" w:author="Liette, John  (CTR)      A8SUW" w:date="2016-06-29T13:25:00Z">
        <w:r>
          <w:t xml:space="preserve"> and filters, as adding them to the report will incorrectly inflate </w:t>
        </w:r>
        <w:r w:rsidR="00083F25">
          <w:t>the result set.</w:t>
        </w:r>
      </w:ins>
    </w:p>
    <w:p w14:paraId="631419BD" w14:textId="1DFAE091" w:rsidR="00B65CF9" w:rsidRDefault="00B65CF9" w:rsidP="00B65CF9">
      <w:pPr>
        <w:pStyle w:val="Heading2"/>
        <w:tabs>
          <w:tab w:val="clear" w:pos="4320"/>
        </w:tabs>
      </w:pPr>
      <w:bookmarkStart w:id="188" w:name="_Toc428107775"/>
      <w:r>
        <w:t>Data Security</w:t>
      </w:r>
      <w:bookmarkEnd w:id="188"/>
    </w:p>
    <w:p w14:paraId="795EDD5D" w14:textId="5D36CB0D" w:rsidR="00A5063E" w:rsidRDefault="00A5063E" w:rsidP="00B65CF9">
      <w:pPr>
        <w:pStyle w:val="BodyText"/>
        <w:ind w:left="1440"/>
        <w:rPr>
          <w:ins w:id="189" w:author="Liette, John  (CTR)      A8SUW" w:date="2016-06-30T11:08:00Z"/>
        </w:rPr>
      </w:pPr>
      <w:ins w:id="190" w:author="Liette, John  (CTR)      A8SUW" w:date="2016-06-30T11:07:00Z">
        <w:r>
          <w:t xml:space="preserve">Security will be provided at the subject area level. There is no requirement for row level </w:t>
        </w:r>
      </w:ins>
      <w:ins w:id="191" w:author="Liette, John  (CTR)      A8SUW" w:date="2016-06-30T11:08:00Z">
        <w:r>
          <w:t>security</w:t>
        </w:r>
      </w:ins>
      <w:ins w:id="192" w:author="Liette, John  (CTR)      A8SUW" w:date="2016-06-30T11:07:00Z">
        <w:r>
          <w:t>.</w:t>
        </w:r>
      </w:ins>
    </w:p>
    <w:p w14:paraId="1A189FA5" w14:textId="77777777" w:rsidR="00A5063E" w:rsidRDefault="00A5063E" w:rsidP="00B65CF9">
      <w:pPr>
        <w:pStyle w:val="BodyText"/>
        <w:ind w:left="1440"/>
        <w:rPr>
          <w:ins w:id="193" w:author="Liette, John  (CTR)      A8SUW" w:date="2016-06-30T11:08:00Z"/>
        </w:rPr>
      </w:pPr>
    </w:p>
    <w:p w14:paraId="78E6A626" w14:textId="3892EF38" w:rsidR="00A5063E" w:rsidRDefault="00506E40" w:rsidP="00B65CF9">
      <w:pPr>
        <w:pStyle w:val="BodyText"/>
        <w:ind w:left="1440"/>
        <w:rPr>
          <w:ins w:id="194" w:author="Liette, John  (CTR)      A8SUW" w:date="2016-06-30T11:07:00Z"/>
        </w:rPr>
      </w:pPr>
      <w:ins w:id="195" w:author="Liette, John  (CTR)      A8SUW" w:date="2016-08-11T10:27:00Z">
        <w:r>
          <w:t>Users with the Cigna Pre-Allocated Expense Analyst role will have access to this subject area.</w:t>
        </w:r>
      </w:ins>
    </w:p>
    <w:p w14:paraId="2A006055" w14:textId="77777777" w:rsidR="00A5063E" w:rsidRDefault="00A5063E" w:rsidP="00B65CF9">
      <w:pPr>
        <w:pStyle w:val="BodyText"/>
        <w:ind w:left="1440"/>
        <w:rPr>
          <w:ins w:id="196" w:author="Liette, John  (CTR)      A8SUW" w:date="2016-06-30T11:07:00Z"/>
        </w:rPr>
      </w:pPr>
    </w:p>
    <w:p w14:paraId="30DF418D" w14:textId="475F31A5" w:rsidR="00D00162" w:rsidDel="00A5063E" w:rsidRDefault="00B65CF9" w:rsidP="00B65CF9">
      <w:pPr>
        <w:pStyle w:val="BodyText"/>
        <w:ind w:left="1440"/>
        <w:rPr>
          <w:del w:id="197" w:author="Liette, John  (CTR)      A8SUW" w:date="2016-06-30T11:07:00Z"/>
        </w:rPr>
      </w:pPr>
      <w:del w:id="198" w:author="Liette, John  (CTR)      A8SUW" w:date="2016-06-30T11:07:00Z">
        <w:r w:rsidDel="00A5063E">
          <w:delText>Data level security based on AOR (</w:delText>
        </w:r>
        <w:r w:rsidR="00D82F4A" w:rsidDel="00A5063E">
          <w:delText xml:space="preserve">GL </w:delText>
        </w:r>
        <w:r w:rsidDel="00A5063E">
          <w:delText xml:space="preserve">Expense center </w:delText>
        </w:r>
        <w:r w:rsidR="00D82F4A" w:rsidDel="00A5063E">
          <w:delText xml:space="preserve">segment </w:delText>
        </w:r>
        <w:r w:rsidDel="00A5063E">
          <w:delText>parent and child hie</w:delText>
        </w:r>
        <w:r w:rsidR="00C41C90" w:rsidDel="00A5063E">
          <w:delText>rarchy) need to be implemented.</w:delText>
        </w:r>
      </w:del>
    </w:p>
    <w:p w14:paraId="425A023C" w14:textId="6326F9FD" w:rsidR="0057178B" w:rsidDel="00A5063E" w:rsidRDefault="0057178B" w:rsidP="00CD6B36">
      <w:pPr>
        <w:pStyle w:val="BodyText"/>
        <w:numPr>
          <w:ilvl w:val="0"/>
          <w:numId w:val="42"/>
        </w:numPr>
        <w:rPr>
          <w:del w:id="199" w:author="Liette, John  (CTR)      A8SUW" w:date="2016-06-30T11:07:00Z"/>
        </w:rPr>
      </w:pPr>
      <w:del w:id="200" w:author="Liette, John  (CTR)      A8SUW" w:date="2016-06-30T11:07:00Z">
        <w:r w:rsidDel="00A5063E">
          <w:lastRenderedPageBreak/>
          <w:delText xml:space="preserve">If a user does not have any of the AOR Vertical roles, s/he should not have access to any of the </w:delText>
        </w:r>
        <w:r w:rsidR="004202FE" w:rsidDel="00A5063E">
          <w:delText>Redistribution Ratios</w:delText>
        </w:r>
      </w:del>
    </w:p>
    <w:p w14:paraId="121495D6" w14:textId="1C117DDC" w:rsidR="0057178B" w:rsidDel="00A5063E" w:rsidRDefault="0057178B" w:rsidP="00CD6B36">
      <w:pPr>
        <w:pStyle w:val="BodyText"/>
        <w:numPr>
          <w:ilvl w:val="0"/>
          <w:numId w:val="42"/>
        </w:numPr>
        <w:rPr>
          <w:del w:id="201" w:author="Liette, John  (CTR)      A8SUW" w:date="2016-06-30T11:07:00Z"/>
        </w:rPr>
      </w:pPr>
      <w:del w:id="202" w:author="Liette, John  (CTR)      A8SUW" w:date="2016-06-30T11:07:00Z">
        <w:r w:rsidDel="00A5063E">
          <w:delText>If a user has the ALL role</w:delText>
        </w:r>
        <w:r w:rsidR="00070B18" w:rsidDel="00A5063E">
          <w:delText xml:space="preserve"> (TOTECAOR Parent)</w:delText>
        </w:r>
        <w:r w:rsidDel="00A5063E">
          <w:delText xml:space="preserve">, s/he should have access to all </w:delText>
        </w:r>
        <w:r w:rsidR="004202FE" w:rsidDel="00A5063E">
          <w:delText>Redistribution Ratios</w:delText>
        </w:r>
        <w:r w:rsidDel="00A5063E">
          <w:delText xml:space="preserve"> </w:delText>
        </w:r>
      </w:del>
    </w:p>
    <w:p w14:paraId="3AC4E4A5" w14:textId="778C850F" w:rsidR="0057178B" w:rsidDel="00A5063E" w:rsidRDefault="0057178B" w:rsidP="00CD6B36">
      <w:pPr>
        <w:pStyle w:val="BodyText"/>
        <w:numPr>
          <w:ilvl w:val="0"/>
          <w:numId w:val="42"/>
        </w:numPr>
        <w:rPr>
          <w:del w:id="203" w:author="Liette, John  (CTR)      A8SUW" w:date="2016-06-30T11:07:00Z"/>
        </w:rPr>
      </w:pPr>
      <w:del w:id="204" w:author="Liette, John  (CTR)      A8SUW" w:date="2016-06-30T11:07:00Z">
        <w:r w:rsidDel="00A5063E">
          <w:delText xml:space="preserve">A user may have one or more AOR Vertical roles.  S/he should have access to all expense centers in that AOR vertical </w:delText>
        </w:r>
      </w:del>
    </w:p>
    <w:p w14:paraId="25E9CBBE" w14:textId="0B01F7A9" w:rsidR="00CD6B36" w:rsidDel="00A5063E" w:rsidRDefault="00CD6B36">
      <w:pPr>
        <w:rPr>
          <w:del w:id="205" w:author="Liette, John  (CTR)      A8SUW" w:date="2016-06-30T11:07:00Z"/>
          <w:b/>
          <w:sz w:val="28"/>
        </w:rPr>
      </w:pPr>
      <w:del w:id="206" w:author="Liette, John  (CTR)      A8SUW" w:date="2016-06-30T11:07:00Z">
        <w:r w:rsidDel="00A5063E">
          <w:br w:type="page"/>
        </w:r>
      </w:del>
    </w:p>
    <w:p w14:paraId="4194850F" w14:textId="7E88F104" w:rsidR="00B61A90" w:rsidRPr="00E05BBC" w:rsidDel="00A5063E" w:rsidRDefault="00B61A90" w:rsidP="00CD6B36">
      <w:pPr>
        <w:pStyle w:val="Heading3"/>
        <w:rPr>
          <w:del w:id="207" w:author="Liette, John  (CTR)      A8SUW" w:date="2016-06-30T11:07:00Z"/>
        </w:rPr>
      </w:pPr>
      <w:del w:id="208" w:author="Liette, John  (CTR)      A8SUW" w:date="2016-06-30T11:07:00Z">
        <w:r w:rsidDel="00A5063E">
          <w:lastRenderedPageBreak/>
          <w:delText>Scenarios</w:delText>
        </w:r>
      </w:del>
    </w:p>
    <w:tbl>
      <w:tblPr>
        <w:tblW w:w="9164" w:type="dxa"/>
        <w:tblInd w:w="93" w:type="dxa"/>
        <w:tblLook w:val="04A0" w:firstRow="1" w:lastRow="0" w:firstColumn="1" w:lastColumn="0" w:noHBand="0" w:noVBand="1"/>
      </w:tblPr>
      <w:tblGrid>
        <w:gridCol w:w="1328"/>
        <w:gridCol w:w="1099"/>
        <w:gridCol w:w="1100"/>
        <w:gridCol w:w="1100"/>
        <w:gridCol w:w="1237"/>
        <w:gridCol w:w="1100"/>
        <w:gridCol w:w="1100"/>
        <w:gridCol w:w="1100"/>
      </w:tblGrid>
      <w:tr w:rsidR="00E147CB" w:rsidRPr="00E147CB" w:rsidDel="00A5063E" w14:paraId="0204EC23" w14:textId="59DD45C3" w:rsidTr="00E147CB">
        <w:trPr>
          <w:trHeight w:val="480"/>
          <w:del w:id="209" w:author="Liette, John  (CTR)      A8SUW" w:date="2016-06-30T11:07:00Z"/>
        </w:trPr>
        <w:tc>
          <w:tcPr>
            <w:tcW w:w="1160" w:type="dxa"/>
            <w:vMerge w:val="restart"/>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4531855C" w14:textId="350B3A8B" w:rsidR="00E147CB" w:rsidRPr="00E147CB" w:rsidDel="00A5063E" w:rsidRDefault="00E147CB" w:rsidP="00E147CB">
            <w:pPr>
              <w:jc w:val="center"/>
              <w:rPr>
                <w:del w:id="210" w:author="Liette, John  (CTR)      A8SUW" w:date="2016-06-30T11:07:00Z"/>
                <w:rFonts w:ascii="Calibri" w:hAnsi="Calibri"/>
                <w:color w:val="000000"/>
                <w:sz w:val="18"/>
                <w:szCs w:val="18"/>
                <w:lang w:eastAsia="en-US"/>
              </w:rPr>
            </w:pPr>
            <w:del w:id="211" w:author="Liette, John  (CTR)      A8SUW" w:date="2016-06-30T11:07:00Z">
              <w:r w:rsidRPr="00E147CB" w:rsidDel="00A5063E">
                <w:rPr>
                  <w:rFonts w:ascii="Calibri" w:hAnsi="Calibri"/>
                  <w:color w:val="000000"/>
                  <w:sz w:val="18"/>
                  <w:szCs w:val="18"/>
                  <w:lang w:eastAsia="en-US"/>
                </w:rPr>
                <w:delText>Scenario</w:delText>
              </w:r>
            </w:del>
          </w:p>
        </w:tc>
        <w:tc>
          <w:tcPr>
            <w:tcW w:w="960" w:type="dxa"/>
            <w:vMerge w:val="restart"/>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17D5EB46" w14:textId="28D2B730" w:rsidR="00E147CB" w:rsidRPr="00E147CB" w:rsidDel="00A5063E" w:rsidRDefault="00E147CB" w:rsidP="00E147CB">
            <w:pPr>
              <w:jc w:val="center"/>
              <w:rPr>
                <w:del w:id="212" w:author="Liette, John  (CTR)      A8SUW" w:date="2016-06-30T11:07:00Z"/>
                <w:rFonts w:ascii="Calibri" w:hAnsi="Calibri"/>
                <w:color w:val="000000"/>
                <w:sz w:val="18"/>
                <w:szCs w:val="18"/>
                <w:lang w:eastAsia="en-US"/>
              </w:rPr>
            </w:pPr>
            <w:del w:id="213" w:author="Liette, John  (CTR)      A8SUW" w:date="2016-06-30T11:07:00Z">
              <w:r w:rsidRPr="00E147CB" w:rsidDel="00A5063E">
                <w:rPr>
                  <w:rFonts w:ascii="Calibri" w:hAnsi="Calibri"/>
                  <w:color w:val="000000"/>
                  <w:sz w:val="18"/>
                  <w:szCs w:val="18"/>
                  <w:lang w:eastAsia="en-US"/>
                </w:rPr>
                <w:delText>User</w:delText>
              </w:r>
            </w:del>
          </w:p>
        </w:tc>
        <w:tc>
          <w:tcPr>
            <w:tcW w:w="960" w:type="dxa"/>
            <w:vMerge w:val="restart"/>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04AF8F89" w14:textId="0F6C278D" w:rsidR="00E147CB" w:rsidRPr="00E147CB" w:rsidDel="00A5063E" w:rsidRDefault="00E147CB" w:rsidP="00E147CB">
            <w:pPr>
              <w:jc w:val="center"/>
              <w:rPr>
                <w:del w:id="214" w:author="Liette, John  (CTR)      A8SUW" w:date="2016-06-30T11:07:00Z"/>
                <w:rFonts w:ascii="Calibri" w:hAnsi="Calibri"/>
                <w:color w:val="000000"/>
                <w:sz w:val="18"/>
                <w:szCs w:val="18"/>
                <w:lang w:eastAsia="en-US"/>
              </w:rPr>
            </w:pPr>
            <w:del w:id="215" w:author="Liette, John  (CTR)      A8SUW" w:date="2016-06-30T11:07:00Z">
              <w:r w:rsidRPr="00E147CB" w:rsidDel="00A5063E">
                <w:rPr>
                  <w:rFonts w:ascii="Calibri" w:hAnsi="Calibri"/>
                  <w:color w:val="000000"/>
                  <w:sz w:val="18"/>
                  <w:szCs w:val="18"/>
                  <w:lang w:eastAsia="en-US"/>
                </w:rPr>
                <w:delText>ALL</w:delText>
              </w:r>
            </w:del>
          </w:p>
        </w:tc>
        <w:tc>
          <w:tcPr>
            <w:tcW w:w="960" w:type="dxa"/>
            <w:tcBorders>
              <w:top w:val="single" w:sz="4" w:space="0" w:color="auto"/>
              <w:left w:val="nil"/>
              <w:bottom w:val="single" w:sz="4" w:space="0" w:color="auto"/>
              <w:right w:val="single" w:sz="4" w:space="0" w:color="auto"/>
            </w:tcBorders>
            <w:shd w:val="clear" w:color="000000" w:fill="BFBFBF"/>
            <w:vAlign w:val="center"/>
            <w:hideMark/>
          </w:tcPr>
          <w:p w14:paraId="5E222999" w14:textId="0962EA6B" w:rsidR="00E147CB" w:rsidRPr="00E147CB" w:rsidDel="00A5063E" w:rsidRDefault="00E147CB" w:rsidP="00E147CB">
            <w:pPr>
              <w:jc w:val="center"/>
              <w:rPr>
                <w:del w:id="216" w:author="Liette, John  (CTR)      A8SUW" w:date="2016-06-30T11:07:00Z"/>
                <w:rFonts w:ascii="Calibri" w:hAnsi="Calibri"/>
                <w:color w:val="000000"/>
                <w:sz w:val="18"/>
                <w:szCs w:val="18"/>
                <w:lang w:eastAsia="en-US"/>
              </w:rPr>
            </w:pPr>
            <w:del w:id="217" w:author="Liette, John  (CTR)      A8SUW" w:date="2016-06-30T11:07:00Z">
              <w:r w:rsidRPr="00E147CB" w:rsidDel="00A5063E">
                <w:rPr>
                  <w:rFonts w:ascii="Calibri" w:hAnsi="Calibri"/>
                  <w:color w:val="000000"/>
                  <w:sz w:val="18"/>
                  <w:szCs w:val="18"/>
                  <w:lang w:eastAsia="en-US"/>
                </w:rPr>
                <w:delText>AOR Role 1</w:delText>
              </w:r>
            </w:del>
          </w:p>
        </w:tc>
        <w:tc>
          <w:tcPr>
            <w:tcW w:w="1080" w:type="dxa"/>
            <w:tcBorders>
              <w:top w:val="single" w:sz="4" w:space="0" w:color="auto"/>
              <w:left w:val="nil"/>
              <w:bottom w:val="single" w:sz="4" w:space="0" w:color="auto"/>
              <w:right w:val="single" w:sz="4" w:space="0" w:color="auto"/>
            </w:tcBorders>
            <w:shd w:val="clear" w:color="000000" w:fill="BFBFBF"/>
            <w:vAlign w:val="center"/>
            <w:hideMark/>
          </w:tcPr>
          <w:p w14:paraId="5FA2C093" w14:textId="45F96A16" w:rsidR="00E147CB" w:rsidRPr="00E147CB" w:rsidDel="00A5063E" w:rsidRDefault="00E147CB" w:rsidP="00E147CB">
            <w:pPr>
              <w:jc w:val="center"/>
              <w:rPr>
                <w:del w:id="218" w:author="Liette, John  (CTR)      A8SUW" w:date="2016-06-30T11:07:00Z"/>
                <w:rFonts w:ascii="Calibri" w:hAnsi="Calibri"/>
                <w:color w:val="000000"/>
                <w:sz w:val="18"/>
                <w:szCs w:val="18"/>
                <w:lang w:eastAsia="en-US"/>
              </w:rPr>
            </w:pPr>
            <w:del w:id="219" w:author="Liette, John  (CTR)      A8SUW" w:date="2016-06-30T11:07:00Z">
              <w:r w:rsidRPr="00E147CB" w:rsidDel="00A5063E">
                <w:rPr>
                  <w:rFonts w:ascii="Calibri" w:hAnsi="Calibri"/>
                  <w:color w:val="000000"/>
                  <w:sz w:val="18"/>
                  <w:szCs w:val="18"/>
                  <w:lang w:eastAsia="en-US"/>
                </w:rPr>
                <w:delText>AOR Role 2</w:delText>
              </w:r>
            </w:del>
          </w:p>
        </w:tc>
        <w:tc>
          <w:tcPr>
            <w:tcW w:w="960" w:type="dxa"/>
            <w:tcBorders>
              <w:top w:val="single" w:sz="4" w:space="0" w:color="auto"/>
              <w:left w:val="nil"/>
              <w:bottom w:val="single" w:sz="4" w:space="0" w:color="auto"/>
              <w:right w:val="single" w:sz="4" w:space="0" w:color="auto"/>
            </w:tcBorders>
            <w:shd w:val="clear" w:color="000000" w:fill="BFBFBF"/>
            <w:vAlign w:val="center"/>
            <w:hideMark/>
          </w:tcPr>
          <w:p w14:paraId="01C2BA1F" w14:textId="7F25AD7B" w:rsidR="00E147CB" w:rsidRPr="00E147CB" w:rsidDel="00A5063E" w:rsidRDefault="00E147CB" w:rsidP="00E147CB">
            <w:pPr>
              <w:jc w:val="center"/>
              <w:rPr>
                <w:del w:id="220" w:author="Liette, John  (CTR)      A8SUW" w:date="2016-06-30T11:07:00Z"/>
                <w:rFonts w:ascii="Calibri" w:hAnsi="Calibri"/>
                <w:color w:val="000000"/>
                <w:sz w:val="18"/>
                <w:szCs w:val="18"/>
                <w:lang w:eastAsia="en-US"/>
              </w:rPr>
            </w:pPr>
            <w:del w:id="221" w:author="Liette, John  (CTR)      A8SUW" w:date="2016-06-30T11:07:00Z">
              <w:r w:rsidRPr="00E147CB" w:rsidDel="00A5063E">
                <w:rPr>
                  <w:rFonts w:ascii="Calibri" w:hAnsi="Calibri"/>
                  <w:color w:val="000000"/>
                  <w:sz w:val="18"/>
                  <w:szCs w:val="18"/>
                  <w:lang w:eastAsia="en-US"/>
                </w:rPr>
                <w:delText>AOR Role 3</w:delText>
              </w:r>
            </w:del>
          </w:p>
        </w:tc>
        <w:tc>
          <w:tcPr>
            <w:tcW w:w="960" w:type="dxa"/>
            <w:tcBorders>
              <w:top w:val="single" w:sz="4" w:space="0" w:color="auto"/>
              <w:left w:val="nil"/>
              <w:bottom w:val="single" w:sz="4" w:space="0" w:color="auto"/>
              <w:right w:val="single" w:sz="4" w:space="0" w:color="auto"/>
            </w:tcBorders>
            <w:shd w:val="clear" w:color="000000" w:fill="BFBFBF"/>
            <w:vAlign w:val="center"/>
            <w:hideMark/>
          </w:tcPr>
          <w:p w14:paraId="266AEE43" w14:textId="555BC251" w:rsidR="00E147CB" w:rsidRPr="00E147CB" w:rsidDel="00A5063E" w:rsidRDefault="00E147CB" w:rsidP="00E147CB">
            <w:pPr>
              <w:jc w:val="center"/>
              <w:rPr>
                <w:del w:id="222" w:author="Liette, John  (CTR)      A8SUW" w:date="2016-06-30T11:07:00Z"/>
                <w:rFonts w:ascii="Calibri" w:hAnsi="Calibri"/>
                <w:color w:val="000000"/>
                <w:sz w:val="18"/>
                <w:szCs w:val="18"/>
                <w:lang w:eastAsia="en-US"/>
              </w:rPr>
            </w:pPr>
            <w:del w:id="223" w:author="Liette, John  (CTR)      A8SUW" w:date="2016-06-30T11:07:00Z">
              <w:r w:rsidRPr="00E147CB" w:rsidDel="00A5063E">
                <w:rPr>
                  <w:rFonts w:ascii="Calibri" w:hAnsi="Calibri"/>
                  <w:color w:val="000000"/>
                  <w:sz w:val="18"/>
                  <w:szCs w:val="18"/>
                  <w:lang w:eastAsia="en-US"/>
                </w:rPr>
                <w:delText>AOR Role 4</w:delText>
              </w:r>
            </w:del>
          </w:p>
        </w:tc>
        <w:tc>
          <w:tcPr>
            <w:tcW w:w="960" w:type="dxa"/>
            <w:tcBorders>
              <w:top w:val="single" w:sz="4" w:space="0" w:color="auto"/>
              <w:left w:val="nil"/>
              <w:bottom w:val="single" w:sz="4" w:space="0" w:color="auto"/>
              <w:right w:val="single" w:sz="4" w:space="0" w:color="auto"/>
            </w:tcBorders>
            <w:shd w:val="clear" w:color="000000" w:fill="BFBFBF"/>
            <w:vAlign w:val="center"/>
            <w:hideMark/>
          </w:tcPr>
          <w:p w14:paraId="6F434041" w14:textId="2DD83105" w:rsidR="00E147CB" w:rsidRPr="00E147CB" w:rsidDel="00A5063E" w:rsidRDefault="00E147CB" w:rsidP="00E147CB">
            <w:pPr>
              <w:jc w:val="center"/>
              <w:rPr>
                <w:del w:id="224" w:author="Liette, John  (CTR)      A8SUW" w:date="2016-06-30T11:07:00Z"/>
                <w:rFonts w:ascii="Calibri" w:hAnsi="Calibri"/>
                <w:color w:val="000000"/>
                <w:sz w:val="18"/>
                <w:szCs w:val="18"/>
                <w:lang w:eastAsia="en-US"/>
              </w:rPr>
            </w:pPr>
            <w:del w:id="225" w:author="Liette, John  (CTR)      A8SUW" w:date="2016-06-30T11:07:00Z">
              <w:r w:rsidRPr="00E147CB" w:rsidDel="00A5063E">
                <w:rPr>
                  <w:rFonts w:ascii="Calibri" w:hAnsi="Calibri"/>
                  <w:color w:val="000000"/>
                  <w:sz w:val="18"/>
                  <w:szCs w:val="18"/>
                  <w:lang w:eastAsia="en-US"/>
                </w:rPr>
                <w:delText>AOR Role 5</w:delText>
              </w:r>
            </w:del>
          </w:p>
        </w:tc>
      </w:tr>
      <w:tr w:rsidR="00E147CB" w:rsidRPr="00E147CB" w:rsidDel="00A5063E" w14:paraId="160EA90C" w14:textId="3167554C" w:rsidTr="00E147CB">
        <w:trPr>
          <w:trHeight w:val="480"/>
          <w:del w:id="226" w:author="Liette, John  (CTR)      A8SUW" w:date="2016-06-30T11:07:00Z"/>
        </w:trPr>
        <w:tc>
          <w:tcPr>
            <w:tcW w:w="1160" w:type="dxa"/>
            <w:vMerge/>
            <w:tcBorders>
              <w:top w:val="single" w:sz="4" w:space="0" w:color="auto"/>
              <w:left w:val="single" w:sz="4" w:space="0" w:color="auto"/>
              <w:bottom w:val="single" w:sz="4" w:space="0" w:color="auto"/>
              <w:right w:val="single" w:sz="4" w:space="0" w:color="auto"/>
            </w:tcBorders>
            <w:vAlign w:val="center"/>
            <w:hideMark/>
          </w:tcPr>
          <w:p w14:paraId="11E3AB32" w14:textId="18CA257B" w:rsidR="00E147CB" w:rsidRPr="00E147CB" w:rsidDel="00A5063E" w:rsidRDefault="00E147CB" w:rsidP="00E147CB">
            <w:pPr>
              <w:rPr>
                <w:del w:id="227" w:author="Liette, John  (CTR)      A8SUW" w:date="2016-06-30T11:07:00Z"/>
                <w:rFonts w:ascii="Calibri" w:hAnsi="Calibri"/>
                <w:color w:val="000000"/>
                <w:sz w:val="18"/>
                <w:szCs w:val="18"/>
                <w:lang w:eastAsia="en-US"/>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662B64A5" w14:textId="1E0C98C8" w:rsidR="00E147CB" w:rsidRPr="00E147CB" w:rsidDel="00A5063E" w:rsidRDefault="00E147CB" w:rsidP="00E147CB">
            <w:pPr>
              <w:rPr>
                <w:del w:id="228" w:author="Liette, John  (CTR)      A8SUW" w:date="2016-06-30T11:07:00Z"/>
                <w:rFonts w:ascii="Calibri" w:hAnsi="Calibri"/>
                <w:color w:val="000000"/>
                <w:sz w:val="18"/>
                <w:szCs w:val="18"/>
                <w:lang w:eastAsia="en-US"/>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29C109BA" w14:textId="644DF3DD" w:rsidR="00E147CB" w:rsidRPr="00E147CB" w:rsidDel="00A5063E" w:rsidRDefault="00E147CB" w:rsidP="00E147CB">
            <w:pPr>
              <w:rPr>
                <w:del w:id="229" w:author="Liette, John  (CTR)      A8SUW" w:date="2016-06-30T11:07:00Z"/>
                <w:rFonts w:ascii="Calibri" w:hAnsi="Calibri"/>
                <w:color w:val="000000"/>
                <w:sz w:val="18"/>
                <w:szCs w:val="18"/>
                <w:lang w:eastAsia="en-US"/>
              </w:rPr>
            </w:pPr>
          </w:p>
        </w:tc>
        <w:tc>
          <w:tcPr>
            <w:tcW w:w="960" w:type="dxa"/>
            <w:tcBorders>
              <w:top w:val="nil"/>
              <w:left w:val="nil"/>
              <w:bottom w:val="single" w:sz="4" w:space="0" w:color="auto"/>
              <w:right w:val="single" w:sz="4" w:space="0" w:color="auto"/>
            </w:tcBorders>
            <w:shd w:val="clear" w:color="000000" w:fill="BFBFBF"/>
            <w:vAlign w:val="center"/>
            <w:hideMark/>
          </w:tcPr>
          <w:p w14:paraId="6D9EDABE" w14:textId="6D8AA29B" w:rsidR="00E147CB" w:rsidRPr="00E147CB" w:rsidDel="00A5063E" w:rsidRDefault="00E147CB" w:rsidP="00E147CB">
            <w:pPr>
              <w:jc w:val="center"/>
              <w:rPr>
                <w:del w:id="230" w:author="Liette, John  (CTR)      A8SUW" w:date="2016-06-30T11:07:00Z"/>
                <w:rFonts w:ascii="Calibri" w:hAnsi="Calibri"/>
                <w:color w:val="000000"/>
                <w:sz w:val="18"/>
                <w:szCs w:val="18"/>
                <w:lang w:eastAsia="en-US"/>
              </w:rPr>
            </w:pPr>
            <w:del w:id="231" w:author="Liette, John  (CTR)      A8SUW" w:date="2016-06-30T11:07:00Z">
              <w:r w:rsidRPr="00E147CB" w:rsidDel="00A5063E">
                <w:rPr>
                  <w:rFonts w:ascii="Calibri" w:hAnsi="Calibri"/>
                  <w:color w:val="000000"/>
                  <w:sz w:val="18"/>
                  <w:szCs w:val="18"/>
                  <w:lang w:eastAsia="en-US"/>
                </w:rPr>
                <w:delText>Core Medical</w:delText>
              </w:r>
            </w:del>
          </w:p>
        </w:tc>
        <w:tc>
          <w:tcPr>
            <w:tcW w:w="1080" w:type="dxa"/>
            <w:tcBorders>
              <w:top w:val="nil"/>
              <w:left w:val="nil"/>
              <w:bottom w:val="single" w:sz="4" w:space="0" w:color="auto"/>
              <w:right w:val="single" w:sz="4" w:space="0" w:color="auto"/>
            </w:tcBorders>
            <w:shd w:val="clear" w:color="000000" w:fill="BFBFBF"/>
            <w:vAlign w:val="center"/>
            <w:hideMark/>
          </w:tcPr>
          <w:p w14:paraId="023A9161" w14:textId="0FE5E7F3" w:rsidR="00E147CB" w:rsidRPr="00E147CB" w:rsidDel="00A5063E" w:rsidRDefault="00E147CB" w:rsidP="00E147CB">
            <w:pPr>
              <w:jc w:val="center"/>
              <w:rPr>
                <w:del w:id="232" w:author="Liette, John  (CTR)      A8SUW" w:date="2016-06-30T11:07:00Z"/>
                <w:rFonts w:ascii="Calibri" w:hAnsi="Calibri"/>
                <w:color w:val="000000"/>
                <w:sz w:val="18"/>
                <w:szCs w:val="18"/>
                <w:lang w:eastAsia="en-US"/>
              </w:rPr>
            </w:pPr>
            <w:del w:id="233" w:author="Liette, John  (CTR)      A8SUW" w:date="2016-06-30T11:07:00Z">
              <w:r w:rsidRPr="00E147CB" w:rsidDel="00A5063E">
                <w:rPr>
                  <w:rFonts w:ascii="Calibri" w:hAnsi="Calibri"/>
                  <w:color w:val="000000"/>
                  <w:sz w:val="18"/>
                  <w:szCs w:val="18"/>
                  <w:lang w:eastAsia="en-US"/>
                </w:rPr>
                <w:delText>Distributed</w:delText>
              </w:r>
            </w:del>
          </w:p>
        </w:tc>
        <w:tc>
          <w:tcPr>
            <w:tcW w:w="960" w:type="dxa"/>
            <w:tcBorders>
              <w:top w:val="nil"/>
              <w:left w:val="nil"/>
              <w:bottom w:val="single" w:sz="4" w:space="0" w:color="auto"/>
              <w:right w:val="single" w:sz="4" w:space="0" w:color="auto"/>
            </w:tcBorders>
            <w:shd w:val="clear" w:color="000000" w:fill="BFBFBF"/>
            <w:vAlign w:val="center"/>
            <w:hideMark/>
          </w:tcPr>
          <w:p w14:paraId="1BE7EE5D" w14:textId="557C6FDF" w:rsidR="00E147CB" w:rsidRPr="00E147CB" w:rsidDel="00A5063E" w:rsidRDefault="00E147CB" w:rsidP="00E147CB">
            <w:pPr>
              <w:jc w:val="center"/>
              <w:rPr>
                <w:del w:id="234" w:author="Liette, John  (CTR)      A8SUW" w:date="2016-06-30T11:07:00Z"/>
                <w:rFonts w:ascii="Calibri" w:hAnsi="Calibri"/>
                <w:color w:val="000000"/>
                <w:sz w:val="18"/>
                <w:szCs w:val="18"/>
                <w:lang w:eastAsia="en-US"/>
              </w:rPr>
            </w:pPr>
            <w:del w:id="235" w:author="Liette, John  (CTR)      A8SUW" w:date="2016-06-30T11:07:00Z">
              <w:r w:rsidRPr="00E147CB" w:rsidDel="00A5063E">
                <w:rPr>
                  <w:rFonts w:ascii="Calibri" w:hAnsi="Calibri"/>
                  <w:color w:val="000000"/>
                  <w:sz w:val="18"/>
                  <w:szCs w:val="18"/>
                  <w:lang w:eastAsia="en-US"/>
                </w:rPr>
                <w:delText>HR</w:delText>
              </w:r>
            </w:del>
          </w:p>
        </w:tc>
        <w:tc>
          <w:tcPr>
            <w:tcW w:w="960" w:type="dxa"/>
            <w:tcBorders>
              <w:top w:val="nil"/>
              <w:left w:val="nil"/>
              <w:bottom w:val="single" w:sz="4" w:space="0" w:color="auto"/>
              <w:right w:val="single" w:sz="4" w:space="0" w:color="auto"/>
            </w:tcBorders>
            <w:shd w:val="clear" w:color="000000" w:fill="BFBFBF"/>
            <w:vAlign w:val="center"/>
            <w:hideMark/>
          </w:tcPr>
          <w:p w14:paraId="2BB01B23" w14:textId="28D6D68F" w:rsidR="00E147CB" w:rsidRPr="00E147CB" w:rsidDel="00A5063E" w:rsidRDefault="00E147CB" w:rsidP="00E147CB">
            <w:pPr>
              <w:jc w:val="center"/>
              <w:rPr>
                <w:del w:id="236" w:author="Liette, John  (CTR)      A8SUW" w:date="2016-06-30T11:07:00Z"/>
                <w:rFonts w:ascii="Calibri" w:hAnsi="Calibri"/>
                <w:color w:val="000000"/>
                <w:sz w:val="18"/>
                <w:szCs w:val="18"/>
                <w:lang w:eastAsia="en-US"/>
              </w:rPr>
            </w:pPr>
            <w:del w:id="237" w:author="Liette, John  (CTR)      A8SUW" w:date="2016-06-30T11:07:00Z">
              <w:r w:rsidRPr="00E147CB" w:rsidDel="00A5063E">
                <w:rPr>
                  <w:rFonts w:ascii="Calibri" w:hAnsi="Calibri"/>
                  <w:color w:val="000000"/>
                  <w:sz w:val="18"/>
                  <w:szCs w:val="18"/>
                  <w:lang w:eastAsia="en-US"/>
                </w:rPr>
                <w:delText>Finance</w:delText>
              </w:r>
            </w:del>
          </w:p>
        </w:tc>
        <w:tc>
          <w:tcPr>
            <w:tcW w:w="960" w:type="dxa"/>
            <w:tcBorders>
              <w:top w:val="nil"/>
              <w:left w:val="nil"/>
              <w:bottom w:val="single" w:sz="4" w:space="0" w:color="auto"/>
              <w:right w:val="single" w:sz="4" w:space="0" w:color="auto"/>
            </w:tcBorders>
            <w:shd w:val="clear" w:color="000000" w:fill="BFBFBF"/>
            <w:vAlign w:val="center"/>
            <w:hideMark/>
          </w:tcPr>
          <w:p w14:paraId="1E0DE4C9" w14:textId="61486569" w:rsidR="00E147CB" w:rsidRPr="00E147CB" w:rsidDel="00A5063E" w:rsidRDefault="00E147CB" w:rsidP="00E147CB">
            <w:pPr>
              <w:jc w:val="center"/>
              <w:rPr>
                <w:del w:id="238" w:author="Liette, John  (CTR)      A8SUW" w:date="2016-06-30T11:07:00Z"/>
                <w:rFonts w:ascii="Calibri" w:hAnsi="Calibri"/>
                <w:color w:val="000000"/>
                <w:sz w:val="18"/>
                <w:szCs w:val="18"/>
                <w:lang w:eastAsia="en-US"/>
              </w:rPr>
            </w:pPr>
            <w:del w:id="239" w:author="Liette, John  (CTR)      A8SUW" w:date="2016-06-30T11:07:00Z">
              <w:r w:rsidRPr="00E147CB" w:rsidDel="00A5063E">
                <w:rPr>
                  <w:rFonts w:ascii="Calibri" w:hAnsi="Calibri"/>
                  <w:color w:val="000000"/>
                  <w:sz w:val="18"/>
                  <w:szCs w:val="18"/>
                  <w:lang w:eastAsia="en-US"/>
                </w:rPr>
                <w:delText>Finance Other</w:delText>
              </w:r>
            </w:del>
          </w:p>
        </w:tc>
      </w:tr>
      <w:tr w:rsidR="00E147CB" w:rsidRPr="00E147CB" w:rsidDel="00A5063E" w14:paraId="370730DA" w14:textId="25144D41" w:rsidTr="00E147CB">
        <w:trPr>
          <w:trHeight w:val="300"/>
          <w:del w:id="240" w:author="Liette, John  (CTR)      A8SUW" w:date="2016-06-30T11:07:00Z"/>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B77E369" w14:textId="07E055DB" w:rsidR="00E147CB" w:rsidRPr="00E147CB" w:rsidDel="00A5063E" w:rsidRDefault="00E147CB" w:rsidP="00E147CB">
            <w:pPr>
              <w:jc w:val="right"/>
              <w:rPr>
                <w:del w:id="241" w:author="Liette, John  (CTR)      A8SUW" w:date="2016-06-30T11:07:00Z"/>
                <w:rFonts w:ascii="Calibri" w:hAnsi="Calibri"/>
                <w:color w:val="000000"/>
                <w:sz w:val="18"/>
                <w:szCs w:val="18"/>
                <w:lang w:eastAsia="en-US"/>
              </w:rPr>
            </w:pPr>
            <w:del w:id="242" w:author="Liette, John  (CTR)      A8SUW" w:date="2016-06-30T11:07:00Z">
              <w:r w:rsidRPr="00E147CB" w:rsidDel="00A5063E">
                <w:rPr>
                  <w:rFonts w:ascii="Calibri" w:hAnsi="Calibri"/>
                  <w:color w:val="000000"/>
                  <w:sz w:val="18"/>
                  <w:szCs w:val="18"/>
                  <w:lang w:eastAsia="en-US"/>
                </w:rPr>
                <w:delText>1</w:delText>
              </w:r>
            </w:del>
          </w:p>
        </w:tc>
        <w:tc>
          <w:tcPr>
            <w:tcW w:w="960" w:type="dxa"/>
            <w:tcBorders>
              <w:top w:val="nil"/>
              <w:left w:val="nil"/>
              <w:bottom w:val="single" w:sz="4" w:space="0" w:color="auto"/>
              <w:right w:val="single" w:sz="4" w:space="0" w:color="auto"/>
            </w:tcBorders>
            <w:shd w:val="clear" w:color="auto" w:fill="auto"/>
            <w:noWrap/>
            <w:vAlign w:val="center"/>
            <w:hideMark/>
          </w:tcPr>
          <w:p w14:paraId="515C19DF" w14:textId="72B555E8" w:rsidR="00E147CB" w:rsidRPr="00E147CB" w:rsidDel="00A5063E" w:rsidRDefault="00E147CB" w:rsidP="00E147CB">
            <w:pPr>
              <w:rPr>
                <w:del w:id="243" w:author="Liette, John  (CTR)      A8SUW" w:date="2016-06-30T11:07:00Z"/>
                <w:rFonts w:ascii="Calibri" w:hAnsi="Calibri"/>
                <w:color w:val="000000"/>
                <w:sz w:val="18"/>
                <w:szCs w:val="18"/>
                <w:lang w:eastAsia="en-US"/>
              </w:rPr>
            </w:pPr>
            <w:del w:id="244" w:author="Liette, John  (CTR)      A8SUW" w:date="2016-06-30T11:07:00Z">
              <w:r w:rsidRPr="00E147CB" w:rsidDel="00A5063E">
                <w:rPr>
                  <w:rFonts w:ascii="Calibri" w:hAnsi="Calibri"/>
                  <w:color w:val="000000"/>
                  <w:sz w:val="18"/>
                  <w:szCs w:val="18"/>
                  <w:lang w:eastAsia="en-US"/>
                </w:rPr>
                <w:delText>Angela</w:delText>
              </w:r>
            </w:del>
          </w:p>
        </w:tc>
        <w:tc>
          <w:tcPr>
            <w:tcW w:w="960" w:type="dxa"/>
            <w:tcBorders>
              <w:top w:val="nil"/>
              <w:left w:val="nil"/>
              <w:bottom w:val="single" w:sz="4" w:space="0" w:color="auto"/>
              <w:right w:val="single" w:sz="4" w:space="0" w:color="auto"/>
            </w:tcBorders>
            <w:shd w:val="clear" w:color="auto" w:fill="auto"/>
            <w:noWrap/>
            <w:vAlign w:val="center"/>
            <w:hideMark/>
          </w:tcPr>
          <w:p w14:paraId="55595AF9" w14:textId="6DFD146E" w:rsidR="00E147CB" w:rsidRPr="00E147CB" w:rsidDel="00A5063E" w:rsidRDefault="00E147CB" w:rsidP="00E147CB">
            <w:pPr>
              <w:jc w:val="center"/>
              <w:rPr>
                <w:del w:id="245" w:author="Liette, John  (CTR)      A8SUW" w:date="2016-06-30T11:07:00Z"/>
                <w:rFonts w:ascii="Calibri" w:hAnsi="Calibri"/>
                <w:color w:val="000000"/>
                <w:sz w:val="18"/>
                <w:szCs w:val="18"/>
                <w:lang w:eastAsia="en-US"/>
              </w:rPr>
            </w:pPr>
            <w:del w:id="246" w:author="Liette, John  (CTR)      A8SUW" w:date="2016-06-30T11:07:00Z">
              <w:r w:rsidRPr="00E147CB" w:rsidDel="00A5063E">
                <w:rPr>
                  <w:rFonts w:ascii="Calibri" w:hAnsi="Calibri"/>
                  <w:color w:val="000000"/>
                  <w:sz w:val="18"/>
                  <w:szCs w:val="18"/>
                  <w:lang w:eastAsia="en-US"/>
                </w:rPr>
                <w:delText>N</w:delText>
              </w:r>
            </w:del>
          </w:p>
        </w:tc>
        <w:tc>
          <w:tcPr>
            <w:tcW w:w="960" w:type="dxa"/>
            <w:tcBorders>
              <w:top w:val="nil"/>
              <w:left w:val="nil"/>
              <w:bottom w:val="single" w:sz="4" w:space="0" w:color="auto"/>
              <w:right w:val="single" w:sz="4" w:space="0" w:color="auto"/>
            </w:tcBorders>
            <w:shd w:val="clear" w:color="auto" w:fill="auto"/>
            <w:noWrap/>
            <w:vAlign w:val="center"/>
            <w:hideMark/>
          </w:tcPr>
          <w:p w14:paraId="6003EFED" w14:textId="7114E62F" w:rsidR="00E147CB" w:rsidRPr="00E147CB" w:rsidDel="00A5063E" w:rsidRDefault="00E147CB" w:rsidP="00E147CB">
            <w:pPr>
              <w:jc w:val="center"/>
              <w:rPr>
                <w:del w:id="247" w:author="Liette, John  (CTR)      A8SUW" w:date="2016-06-30T11:07:00Z"/>
                <w:rFonts w:ascii="Calibri" w:hAnsi="Calibri"/>
                <w:color w:val="000000"/>
                <w:sz w:val="18"/>
                <w:szCs w:val="18"/>
                <w:lang w:eastAsia="en-US"/>
              </w:rPr>
            </w:pPr>
            <w:del w:id="248" w:author="Liette, John  (CTR)      A8SUW" w:date="2016-06-30T11:07:00Z">
              <w:r w:rsidRPr="00E147CB" w:rsidDel="00A5063E">
                <w:rPr>
                  <w:rFonts w:ascii="Calibri" w:hAnsi="Calibri"/>
                  <w:color w:val="000000"/>
                  <w:sz w:val="18"/>
                  <w:szCs w:val="18"/>
                  <w:lang w:eastAsia="en-US"/>
                </w:rPr>
                <w:delText>N</w:delText>
              </w:r>
            </w:del>
          </w:p>
        </w:tc>
        <w:tc>
          <w:tcPr>
            <w:tcW w:w="1080" w:type="dxa"/>
            <w:tcBorders>
              <w:top w:val="nil"/>
              <w:left w:val="nil"/>
              <w:bottom w:val="single" w:sz="4" w:space="0" w:color="auto"/>
              <w:right w:val="single" w:sz="4" w:space="0" w:color="auto"/>
            </w:tcBorders>
            <w:shd w:val="clear" w:color="auto" w:fill="auto"/>
            <w:noWrap/>
            <w:vAlign w:val="center"/>
            <w:hideMark/>
          </w:tcPr>
          <w:p w14:paraId="12183F67" w14:textId="37F0DBBD" w:rsidR="00E147CB" w:rsidRPr="00E147CB" w:rsidDel="00A5063E" w:rsidRDefault="00E147CB" w:rsidP="00E147CB">
            <w:pPr>
              <w:jc w:val="center"/>
              <w:rPr>
                <w:del w:id="249" w:author="Liette, John  (CTR)      A8SUW" w:date="2016-06-30T11:07:00Z"/>
                <w:rFonts w:ascii="Calibri" w:hAnsi="Calibri"/>
                <w:color w:val="000000"/>
                <w:sz w:val="18"/>
                <w:szCs w:val="18"/>
                <w:lang w:eastAsia="en-US"/>
              </w:rPr>
            </w:pPr>
            <w:del w:id="250" w:author="Liette, John  (CTR)      A8SUW" w:date="2016-06-30T11:07:00Z">
              <w:r w:rsidRPr="00E147CB" w:rsidDel="00A5063E">
                <w:rPr>
                  <w:rFonts w:ascii="Calibri" w:hAnsi="Calibri"/>
                  <w:color w:val="000000"/>
                  <w:sz w:val="18"/>
                  <w:szCs w:val="18"/>
                  <w:lang w:eastAsia="en-US"/>
                </w:rPr>
                <w:delText>N</w:delText>
              </w:r>
            </w:del>
          </w:p>
        </w:tc>
        <w:tc>
          <w:tcPr>
            <w:tcW w:w="960" w:type="dxa"/>
            <w:tcBorders>
              <w:top w:val="nil"/>
              <w:left w:val="nil"/>
              <w:bottom w:val="single" w:sz="4" w:space="0" w:color="auto"/>
              <w:right w:val="single" w:sz="4" w:space="0" w:color="auto"/>
            </w:tcBorders>
            <w:shd w:val="clear" w:color="auto" w:fill="auto"/>
            <w:noWrap/>
            <w:vAlign w:val="center"/>
            <w:hideMark/>
          </w:tcPr>
          <w:p w14:paraId="4744FFE6" w14:textId="37EC54BC" w:rsidR="00E147CB" w:rsidRPr="00E147CB" w:rsidDel="00A5063E" w:rsidRDefault="00E147CB" w:rsidP="00E147CB">
            <w:pPr>
              <w:jc w:val="center"/>
              <w:rPr>
                <w:del w:id="251" w:author="Liette, John  (CTR)      A8SUW" w:date="2016-06-30T11:07:00Z"/>
                <w:rFonts w:ascii="Calibri" w:hAnsi="Calibri"/>
                <w:color w:val="000000"/>
                <w:sz w:val="18"/>
                <w:szCs w:val="18"/>
                <w:lang w:eastAsia="en-US"/>
              </w:rPr>
            </w:pPr>
            <w:del w:id="252" w:author="Liette, John  (CTR)      A8SUW" w:date="2016-06-30T11:07:00Z">
              <w:r w:rsidRPr="00E147CB" w:rsidDel="00A5063E">
                <w:rPr>
                  <w:rFonts w:ascii="Calibri" w:hAnsi="Calibri"/>
                  <w:color w:val="000000"/>
                  <w:sz w:val="18"/>
                  <w:szCs w:val="18"/>
                  <w:lang w:eastAsia="en-US"/>
                </w:rPr>
                <w:delText>N</w:delText>
              </w:r>
            </w:del>
          </w:p>
        </w:tc>
        <w:tc>
          <w:tcPr>
            <w:tcW w:w="960" w:type="dxa"/>
            <w:tcBorders>
              <w:top w:val="nil"/>
              <w:left w:val="nil"/>
              <w:bottom w:val="single" w:sz="4" w:space="0" w:color="auto"/>
              <w:right w:val="single" w:sz="4" w:space="0" w:color="auto"/>
            </w:tcBorders>
            <w:shd w:val="clear" w:color="auto" w:fill="auto"/>
            <w:noWrap/>
            <w:vAlign w:val="center"/>
            <w:hideMark/>
          </w:tcPr>
          <w:p w14:paraId="3D19FE36" w14:textId="1C2D6C62" w:rsidR="00E147CB" w:rsidRPr="00E147CB" w:rsidDel="00A5063E" w:rsidRDefault="00E147CB" w:rsidP="00E147CB">
            <w:pPr>
              <w:jc w:val="center"/>
              <w:rPr>
                <w:del w:id="253" w:author="Liette, John  (CTR)      A8SUW" w:date="2016-06-30T11:07:00Z"/>
                <w:rFonts w:ascii="Calibri" w:hAnsi="Calibri"/>
                <w:color w:val="000000"/>
                <w:sz w:val="18"/>
                <w:szCs w:val="18"/>
                <w:lang w:eastAsia="en-US"/>
              </w:rPr>
            </w:pPr>
            <w:del w:id="254" w:author="Liette, John  (CTR)      A8SUW" w:date="2016-06-30T11:07:00Z">
              <w:r w:rsidRPr="00E147CB" w:rsidDel="00A5063E">
                <w:rPr>
                  <w:rFonts w:ascii="Calibri" w:hAnsi="Calibri"/>
                  <w:color w:val="000000"/>
                  <w:sz w:val="18"/>
                  <w:szCs w:val="18"/>
                  <w:lang w:eastAsia="en-US"/>
                </w:rPr>
                <w:delText>N</w:delText>
              </w:r>
            </w:del>
          </w:p>
        </w:tc>
        <w:tc>
          <w:tcPr>
            <w:tcW w:w="960" w:type="dxa"/>
            <w:tcBorders>
              <w:top w:val="nil"/>
              <w:left w:val="nil"/>
              <w:bottom w:val="single" w:sz="4" w:space="0" w:color="auto"/>
              <w:right w:val="single" w:sz="4" w:space="0" w:color="auto"/>
            </w:tcBorders>
            <w:shd w:val="clear" w:color="auto" w:fill="auto"/>
            <w:noWrap/>
            <w:vAlign w:val="center"/>
            <w:hideMark/>
          </w:tcPr>
          <w:p w14:paraId="293A276C" w14:textId="44705907" w:rsidR="00E147CB" w:rsidRPr="00E147CB" w:rsidDel="00A5063E" w:rsidRDefault="00E147CB" w:rsidP="00E147CB">
            <w:pPr>
              <w:jc w:val="center"/>
              <w:rPr>
                <w:del w:id="255" w:author="Liette, John  (CTR)      A8SUW" w:date="2016-06-30T11:07:00Z"/>
                <w:rFonts w:ascii="Calibri" w:hAnsi="Calibri"/>
                <w:color w:val="000000"/>
                <w:sz w:val="18"/>
                <w:szCs w:val="18"/>
                <w:lang w:eastAsia="en-US"/>
              </w:rPr>
            </w:pPr>
            <w:del w:id="256" w:author="Liette, John  (CTR)      A8SUW" w:date="2016-06-30T11:07:00Z">
              <w:r w:rsidRPr="00E147CB" w:rsidDel="00A5063E">
                <w:rPr>
                  <w:rFonts w:ascii="Calibri" w:hAnsi="Calibri"/>
                  <w:color w:val="000000"/>
                  <w:sz w:val="18"/>
                  <w:szCs w:val="18"/>
                  <w:lang w:eastAsia="en-US"/>
                </w:rPr>
                <w:delText>N</w:delText>
              </w:r>
            </w:del>
          </w:p>
        </w:tc>
      </w:tr>
      <w:tr w:rsidR="00E147CB" w:rsidRPr="00E147CB" w:rsidDel="00A5063E" w14:paraId="53B69161" w14:textId="7EF03B6E" w:rsidTr="00E147CB">
        <w:trPr>
          <w:trHeight w:val="300"/>
          <w:del w:id="257" w:author="Liette, John  (CTR)      A8SUW" w:date="2016-06-30T11:07:00Z"/>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9E9F423" w14:textId="57479DAD" w:rsidR="00E147CB" w:rsidRPr="00E147CB" w:rsidDel="00A5063E" w:rsidRDefault="00E147CB" w:rsidP="00E147CB">
            <w:pPr>
              <w:jc w:val="right"/>
              <w:rPr>
                <w:del w:id="258" w:author="Liette, John  (CTR)      A8SUW" w:date="2016-06-30T11:07:00Z"/>
                <w:rFonts w:ascii="Calibri" w:hAnsi="Calibri"/>
                <w:color w:val="000000"/>
                <w:sz w:val="18"/>
                <w:szCs w:val="18"/>
                <w:lang w:eastAsia="en-US"/>
              </w:rPr>
            </w:pPr>
            <w:del w:id="259" w:author="Liette, John  (CTR)      A8SUW" w:date="2016-06-30T11:07:00Z">
              <w:r w:rsidRPr="00E147CB" w:rsidDel="00A5063E">
                <w:rPr>
                  <w:rFonts w:ascii="Calibri" w:hAnsi="Calibri"/>
                  <w:color w:val="000000"/>
                  <w:sz w:val="18"/>
                  <w:szCs w:val="18"/>
                  <w:lang w:eastAsia="en-US"/>
                </w:rPr>
                <w:delText>2</w:delText>
              </w:r>
            </w:del>
          </w:p>
        </w:tc>
        <w:tc>
          <w:tcPr>
            <w:tcW w:w="960" w:type="dxa"/>
            <w:tcBorders>
              <w:top w:val="nil"/>
              <w:left w:val="nil"/>
              <w:bottom w:val="single" w:sz="4" w:space="0" w:color="auto"/>
              <w:right w:val="single" w:sz="4" w:space="0" w:color="auto"/>
            </w:tcBorders>
            <w:shd w:val="clear" w:color="auto" w:fill="auto"/>
            <w:noWrap/>
            <w:vAlign w:val="center"/>
            <w:hideMark/>
          </w:tcPr>
          <w:p w14:paraId="0F47AD7F" w14:textId="457C0550" w:rsidR="00E147CB" w:rsidRPr="00E147CB" w:rsidDel="00A5063E" w:rsidRDefault="00E147CB" w:rsidP="00E147CB">
            <w:pPr>
              <w:rPr>
                <w:del w:id="260" w:author="Liette, John  (CTR)      A8SUW" w:date="2016-06-30T11:07:00Z"/>
                <w:rFonts w:ascii="Calibri" w:hAnsi="Calibri"/>
                <w:color w:val="000000"/>
                <w:sz w:val="18"/>
                <w:szCs w:val="18"/>
                <w:lang w:eastAsia="en-US"/>
              </w:rPr>
            </w:pPr>
            <w:del w:id="261" w:author="Liette, John  (CTR)      A8SUW" w:date="2016-06-30T11:07:00Z">
              <w:r w:rsidRPr="00E147CB" w:rsidDel="00A5063E">
                <w:rPr>
                  <w:rFonts w:ascii="Calibri" w:hAnsi="Calibri"/>
                  <w:color w:val="000000"/>
                  <w:sz w:val="18"/>
                  <w:szCs w:val="18"/>
                  <w:lang w:eastAsia="en-US"/>
                </w:rPr>
                <w:delText>Virginia</w:delText>
              </w:r>
            </w:del>
          </w:p>
        </w:tc>
        <w:tc>
          <w:tcPr>
            <w:tcW w:w="960" w:type="dxa"/>
            <w:tcBorders>
              <w:top w:val="nil"/>
              <w:left w:val="nil"/>
              <w:bottom w:val="single" w:sz="4" w:space="0" w:color="auto"/>
              <w:right w:val="single" w:sz="4" w:space="0" w:color="auto"/>
            </w:tcBorders>
            <w:shd w:val="clear" w:color="auto" w:fill="auto"/>
            <w:noWrap/>
            <w:vAlign w:val="center"/>
            <w:hideMark/>
          </w:tcPr>
          <w:p w14:paraId="4BD79F40" w14:textId="7BFE9B1B" w:rsidR="00E147CB" w:rsidRPr="00E147CB" w:rsidDel="00A5063E" w:rsidRDefault="00E147CB" w:rsidP="00E147CB">
            <w:pPr>
              <w:jc w:val="center"/>
              <w:rPr>
                <w:del w:id="262" w:author="Liette, John  (CTR)      A8SUW" w:date="2016-06-30T11:07:00Z"/>
                <w:rFonts w:ascii="Calibri" w:hAnsi="Calibri"/>
                <w:color w:val="FF0000"/>
                <w:sz w:val="18"/>
                <w:szCs w:val="18"/>
                <w:lang w:eastAsia="en-US"/>
              </w:rPr>
            </w:pPr>
            <w:del w:id="263" w:author="Liette, John  (CTR)      A8SUW" w:date="2016-06-30T11:07:00Z">
              <w:r w:rsidRPr="00E147CB" w:rsidDel="00A5063E">
                <w:rPr>
                  <w:rFonts w:ascii="Calibri" w:hAnsi="Calibri"/>
                  <w:color w:val="FF0000"/>
                  <w:sz w:val="18"/>
                  <w:szCs w:val="18"/>
                  <w:lang w:eastAsia="en-US"/>
                </w:rPr>
                <w:delText>Y</w:delText>
              </w:r>
            </w:del>
          </w:p>
        </w:tc>
        <w:tc>
          <w:tcPr>
            <w:tcW w:w="960" w:type="dxa"/>
            <w:tcBorders>
              <w:top w:val="nil"/>
              <w:left w:val="nil"/>
              <w:bottom w:val="single" w:sz="4" w:space="0" w:color="auto"/>
              <w:right w:val="single" w:sz="4" w:space="0" w:color="auto"/>
            </w:tcBorders>
            <w:shd w:val="clear" w:color="auto" w:fill="auto"/>
            <w:noWrap/>
            <w:vAlign w:val="center"/>
            <w:hideMark/>
          </w:tcPr>
          <w:p w14:paraId="2A054A58" w14:textId="6D04BA60" w:rsidR="00E147CB" w:rsidRPr="00E147CB" w:rsidDel="00A5063E" w:rsidRDefault="00E147CB" w:rsidP="00E147CB">
            <w:pPr>
              <w:jc w:val="center"/>
              <w:rPr>
                <w:del w:id="264" w:author="Liette, John  (CTR)      A8SUW" w:date="2016-06-30T11:07:00Z"/>
                <w:rFonts w:ascii="Calibri" w:hAnsi="Calibri"/>
                <w:color w:val="000000"/>
                <w:sz w:val="18"/>
                <w:szCs w:val="18"/>
                <w:lang w:eastAsia="en-US"/>
              </w:rPr>
            </w:pPr>
            <w:del w:id="265" w:author="Liette, John  (CTR)      A8SUW" w:date="2016-06-30T11:07:00Z">
              <w:r w:rsidRPr="00E147CB" w:rsidDel="00A5063E">
                <w:rPr>
                  <w:rFonts w:ascii="Calibri" w:hAnsi="Calibri"/>
                  <w:color w:val="000000"/>
                  <w:sz w:val="18"/>
                  <w:szCs w:val="18"/>
                  <w:lang w:eastAsia="en-US"/>
                </w:rPr>
                <w:delText>N</w:delText>
              </w:r>
            </w:del>
          </w:p>
        </w:tc>
        <w:tc>
          <w:tcPr>
            <w:tcW w:w="1080" w:type="dxa"/>
            <w:tcBorders>
              <w:top w:val="nil"/>
              <w:left w:val="nil"/>
              <w:bottom w:val="single" w:sz="4" w:space="0" w:color="auto"/>
              <w:right w:val="single" w:sz="4" w:space="0" w:color="auto"/>
            </w:tcBorders>
            <w:shd w:val="clear" w:color="auto" w:fill="auto"/>
            <w:noWrap/>
            <w:vAlign w:val="center"/>
            <w:hideMark/>
          </w:tcPr>
          <w:p w14:paraId="2801E19F" w14:textId="5C0B4812" w:rsidR="00E147CB" w:rsidRPr="00E147CB" w:rsidDel="00A5063E" w:rsidRDefault="00E147CB" w:rsidP="00E147CB">
            <w:pPr>
              <w:jc w:val="center"/>
              <w:rPr>
                <w:del w:id="266" w:author="Liette, John  (CTR)      A8SUW" w:date="2016-06-30T11:07:00Z"/>
                <w:rFonts w:ascii="Calibri" w:hAnsi="Calibri"/>
                <w:color w:val="000000"/>
                <w:sz w:val="18"/>
                <w:szCs w:val="18"/>
                <w:lang w:eastAsia="en-US"/>
              </w:rPr>
            </w:pPr>
            <w:del w:id="267" w:author="Liette, John  (CTR)      A8SUW" w:date="2016-06-30T11:07:00Z">
              <w:r w:rsidRPr="00E147CB" w:rsidDel="00A5063E">
                <w:rPr>
                  <w:rFonts w:ascii="Calibri" w:hAnsi="Calibri"/>
                  <w:color w:val="000000"/>
                  <w:sz w:val="18"/>
                  <w:szCs w:val="18"/>
                  <w:lang w:eastAsia="en-US"/>
                </w:rPr>
                <w:delText>N</w:delText>
              </w:r>
            </w:del>
          </w:p>
        </w:tc>
        <w:tc>
          <w:tcPr>
            <w:tcW w:w="960" w:type="dxa"/>
            <w:tcBorders>
              <w:top w:val="nil"/>
              <w:left w:val="nil"/>
              <w:bottom w:val="single" w:sz="4" w:space="0" w:color="auto"/>
              <w:right w:val="single" w:sz="4" w:space="0" w:color="auto"/>
            </w:tcBorders>
            <w:shd w:val="clear" w:color="auto" w:fill="auto"/>
            <w:noWrap/>
            <w:vAlign w:val="center"/>
            <w:hideMark/>
          </w:tcPr>
          <w:p w14:paraId="6B394775" w14:textId="0FF71A21" w:rsidR="00E147CB" w:rsidRPr="00E147CB" w:rsidDel="00A5063E" w:rsidRDefault="00E147CB" w:rsidP="00E147CB">
            <w:pPr>
              <w:jc w:val="center"/>
              <w:rPr>
                <w:del w:id="268" w:author="Liette, John  (CTR)      A8SUW" w:date="2016-06-30T11:07:00Z"/>
                <w:rFonts w:ascii="Calibri" w:hAnsi="Calibri"/>
                <w:color w:val="000000"/>
                <w:sz w:val="18"/>
                <w:szCs w:val="18"/>
                <w:lang w:eastAsia="en-US"/>
              </w:rPr>
            </w:pPr>
            <w:del w:id="269" w:author="Liette, John  (CTR)      A8SUW" w:date="2016-06-30T11:07:00Z">
              <w:r w:rsidRPr="00E147CB" w:rsidDel="00A5063E">
                <w:rPr>
                  <w:rFonts w:ascii="Calibri" w:hAnsi="Calibri"/>
                  <w:color w:val="000000"/>
                  <w:sz w:val="18"/>
                  <w:szCs w:val="18"/>
                  <w:lang w:eastAsia="en-US"/>
                </w:rPr>
                <w:delText>N</w:delText>
              </w:r>
            </w:del>
          </w:p>
        </w:tc>
        <w:tc>
          <w:tcPr>
            <w:tcW w:w="960" w:type="dxa"/>
            <w:tcBorders>
              <w:top w:val="nil"/>
              <w:left w:val="nil"/>
              <w:bottom w:val="single" w:sz="4" w:space="0" w:color="auto"/>
              <w:right w:val="single" w:sz="4" w:space="0" w:color="auto"/>
            </w:tcBorders>
            <w:shd w:val="clear" w:color="auto" w:fill="auto"/>
            <w:noWrap/>
            <w:vAlign w:val="center"/>
            <w:hideMark/>
          </w:tcPr>
          <w:p w14:paraId="0F774446" w14:textId="6C4F20FF" w:rsidR="00E147CB" w:rsidRPr="00E147CB" w:rsidDel="00A5063E" w:rsidRDefault="00E147CB" w:rsidP="00E147CB">
            <w:pPr>
              <w:jc w:val="center"/>
              <w:rPr>
                <w:del w:id="270" w:author="Liette, John  (CTR)      A8SUW" w:date="2016-06-30T11:07:00Z"/>
                <w:rFonts w:ascii="Calibri" w:hAnsi="Calibri"/>
                <w:color w:val="000000"/>
                <w:sz w:val="18"/>
                <w:szCs w:val="18"/>
                <w:lang w:eastAsia="en-US"/>
              </w:rPr>
            </w:pPr>
            <w:del w:id="271" w:author="Liette, John  (CTR)      A8SUW" w:date="2016-06-30T11:07:00Z">
              <w:r w:rsidRPr="00E147CB" w:rsidDel="00A5063E">
                <w:rPr>
                  <w:rFonts w:ascii="Calibri" w:hAnsi="Calibri"/>
                  <w:color w:val="000000"/>
                  <w:sz w:val="18"/>
                  <w:szCs w:val="18"/>
                  <w:lang w:eastAsia="en-US"/>
                </w:rPr>
                <w:delText>N</w:delText>
              </w:r>
            </w:del>
          </w:p>
        </w:tc>
        <w:tc>
          <w:tcPr>
            <w:tcW w:w="960" w:type="dxa"/>
            <w:tcBorders>
              <w:top w:val="nil"/>
              <w:left w:val="nil"/>
              <w:bottom w:val="single" w:sz="4" w:space="0" w:color="auto"/>
              <w:right w:val="single" w:sz="4" w:space="0" w:color="auto"/>
            </w:tcBorders>
            <w:shd w:val="clear" w:color="auto" w:fill="auto"/>
            <w:noWrap/>
            <w:vAlign w:val="center"/>
            <w:hideMark/>
          </w:tcPr>
          <w:p w14:paraId="6D82F324" w14:textId="6727DA57" w:rsidR="00E147CB" w:rsidRPr="00E147CB" w:rsidDel="00A5063E" w:rsidRDefault="00E147CB" w:rsidP="00E147CB">
            <w:pPr>
              <w:jc w:val="center"/>
              <w:rPr>
                <w:del w:id="272" w:author="Liette, John  (CTR)      A8SUW" w:date="2016-06-30T11:07:00Z"/>
                <w:rFonts w:ascii="Calibri" w:hAnsi="Calibri"/>
                <w:color w:val="000000"/>
                <w:sz w:val="18"/>
                <w:szCs w:val="18"/>
                <w:lang w:eastAsia="en-US"/>
              </w:rPr>
            </w:pPr>
            <w:del w:id="273" w:author="Liette, John  (CTR)      A8SUW" w:date="2016-06-30T11:07:00Z">
              <w:r w:rsidRPr="00E147CB" w:rsidDel="00A5063E">
                <w:rPr>
                  <w:rFonts w:ascii="Calibri" w:hAnsi="Calibri"/>
                  <w:color w:val="000000"/>
                  <w:sz w:val="18"/>
                  <w:szCs w:val="18"/>
                  <w:lang w:eastAsia="en-US"/>
                </w:rPr>
                <w:delText>N</w:delText>
              </w:r>
            </w:del>
          </w:p>
        </w:tc>
      </w:tr>
      <w:tr w:rsidR="00E147CB" w:rsidRPr="00E147CB" w:rsidDel="00A5063E" w14:paraId="60777529" w14:textId="5AC62496" w:rsidTr="00E147CB">
        <w:trPr>
          <w:trHeight w:val="300"/>
          <w:del w:id="274" w:author="Liette, John  (CTR)      A8SUW" w:date="2016-06-30T11:07:00Z"/>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DF42642" w14:textId="5FAC4405" w:rsidR="00E147CB" w:rsidRPr="00E147CB" w:rsidDel="00A5063E" w:rsidRDefault="00E147CB" w:rsidP="00E147CB">
            <w:pPr>
              <w:jc w:val="right"/>
              <w:rPr>
                <w:del w:id="275" w:author="Liette, John  (CTR)      A8SUW" w:date="2016-06-30T11:07:00Z"/>
                <w:rFonts w:ascii="Calibri" w:hAnsi="Calibri"/>
                <w:color w:val="000000"/>
                <w:sz w:val="18"/>
                <w:szCs w:val="18"/>
                <w:lang w:eastAsia="en-US"/>
              </w:rPr>
            </w:pPr>
            <w:del w:id="276" w:author="Liette, John  (CTR)      A8SUW" w:date="2016-06-30T11:07:00Z">
              <w:r w:rsidRPr="00E147CB" w:rsidDel="00A5063E">
                <w:rPr>
                  <w:rFonts w:ascii="Calibri" w:hAnsi="Calibri"/>
                  <w:color w:val="000000"/>
                  <w:sz w:val="18"/>
                  <w:szCs w:val="18"/>
                  <w:lang w:eastAsia="en-US"/>
                </w:rPr>
                <w:delText>2</w:delText>
              </w:r>
            </w:del>
          </w:p>
        </w:tc>
        <w:tc>
          <w:tcPr>
            <w:tcW w:w="960" w:type="dxa"/>
            <w:tcBorders>
              <w:top w:val="nil"/>
              <w:left w:val="nil"/>
              <w:bottom w:val="single" w:sz="4" w:space="0" w:color="auto"/>
              <w:right w:val="single" w:sz="4" w:space="0" w:color="auto"/>
            </w:tcBorders>
            <w:shd w:val="clear" w:color="auto" w:fill="auto"/>
            <w:noWrap/>
            <w:vAlign w:val="center"/>
            <w:hideMark/>
          </w:tcPr>
          <w:p w14:paraId="3A6C7AA8" w14:textId="0107A0BE" w:rsidR="00E147CB" w:rsidRPr="00E147CB" w:rsidDel="00A5063E" w:rsidRDefault="00E147CB" w:rsidP="00E147CB">
            <w:pPr>
              <w:rPr>
                <w:del w:id="277" w:author="Liette, John  (CTR)      A8SUW" w:date="2016-06-30T11:07:00Z"/>
                <w:rFonts w:ascii="Calibri" w:hAnsi="Calibri"/>
                <w:color w:val="000000"/>
                <w:sz w:val="18"/>
                <w:szCs w:val="18"/>
                <w:lang w:eastAsia="en-US"/>
              </w:rPr>
            </w:pPr>
            <w:del w:id="278" w:author="Liette, John  (CTR)      A8SUW" w:date="2016-06-30T11:07:00Z">
              <w:r w:rsidRPr="00E147CB" w:rsidDel="00A5063E">
                <w:rPr>
                  <w:rFonts w:ascii="Calibri" w:hAnsi="Calibri"/>
                  <w:color w:val="000000"/>
                  <w:sz w:val="18"/>
                  <w:szCs w:val="18"/>
                  <w:lang w:eastAsia="en-US"/>
                </w:rPr>
                <w:delText>Sue</w:delText>
              </w:r>
            </w:del>
          </w:p>
        </w:tc>
        <w:tc>
          <w:tcPr>
            <w:tcW w:w="960" w:type="dxa"/>
            <w:tcBorders>
              <w:top w:val="nil"/>
              <w:left w:val="nil"/>
              <w:bottom w:val="single" w:sz="4" w:space="0" w:color="auto"/>
              <w:right w:val="single" w:sz="4" w:space="0" w:color="auto"/>
            </w:tcBorders>
            <w:shd w:val="clear" w:color="auto" w:fill="auto"/>
            <w:noWrap/>
            <w:vAlign w:val="center"/>
            <w:hideMark/>
          </w:tcPr>
          <w:p w14:paraId="6EAA6036" w14:textId="67A805ED" w:rsidR="00E147CB" w:rsidRPr="00E147CB" w:rsidDel="00A5063E" w:rsidRDefault="00E147CB" w:rsidP="00E147CB">
            <w:pPr>
              <w:jc w:val="center"/>
              <w:rPr>
                <w:del w:id="279" w:author="Liette, John  (CTR)      A8SUW" w:date="2016-06-30T11:07:00Z"/>
                <w:rFonts w:ascii="Calibri" w:hAnsi="Calibri"/>
                <w:sz w:val="18"/>
                <w:szCs w:val="18"/>
                <w:lang w:eastAsia="en-US"/>
              </w:rPr>
            </w:pPr>
            <w:del w:id="280" w:author="Liette, John  (CTR)      A8SUW" w:date="2016-06-30T11:07:00Z">
              <w:r w:rsidRPr="00E147CB" w:rsidDel="00A5063E">
                <w:rPr>
                  <w:rFonts w:ascii="Calibri" w:hAnsi="Calibri"/>
                  <w:sz w:val="18"/>
                  <w:szCs w:val="18"/>
                  <w:lang w:eastAsia="en-US"/>
                </w:rPr>
                <w:delText>N</w:delText>
              </w:r>
            </w:del>
          </w:p>
        </w:tc>
        <w:tc>
          <w:tcPr>
            <w:tcW w:w="960" w:type="dxa"/>
            <w:tcBorders>
              <w:top w:val="nil"/>
              <w:left w:val="nil"/>
              <w:bottom w:val="single" w:sz="4" w:space="0" w:color="auto"/>
              <w:right w:val="single" w:sz="4" w:space="0" w:color="auto"/>
            </w:tcBorders>
            <w:shd w:val="clear" w:color="auto" w:fill="auto"/>
            <w:noWrap/>
            <w:vAlign w:val="center"/>
            <w:hideMark/>
          </w:tcPr>
          <w:p w14:paraId="1939E803" w14:textId="57D7D929" w:rsidR="00E147CB" w:rsidRPr="00E147CB" w:rsidDel="00A5063E" w:rsidRDefault="00E147CB" w:rsidP="00E147CB">
            <w:pPr>
              <w:jc w:val="center"/>
              <w:rPr>
                <w:del w:id="281" w:author="Liette, John  (CTR)      A8SUW" w:date="2016-06-30T11:07:00Z"/>
                <w:rFonts w:ascii="Calibri" w:hAnsi="Calibri"/>
                <w:color w:val="000000"/>
                <w:sz w:val="18"/>
                <w:szCs w:val="18"/>
                <w:lang w:eastAsia="en-US"/>
              </w:rPr>
            </w:pPr>
            <w:del w:id="282" w:author="Liette, John  (CTR)      A8SUW" w:date="2016-06-30T11:07:00Z">
              <w:r w:rsidRPr="00E147CB" w:rsidDel="00A5063E">
                <w:rPr>
                  <w:rFonts w:ascii="Calibri" w:hAnsi="Calibri"/>
                  <w:color w:val="000000"/>
                  <w:sz w:val="18"/>
                  <w:szCs w:val="18"/>
                  <w:lang w:eastAsia="en-US"/>
                </w:rPr>
                <w:delText>N</w:delText>
              </w:r>
            </w:del>
          </w:p>
        </w:tc>
        <w:tc>
          <w:tcPr>
            <w:tcW w:w="1080" w:type="dxa"/>
            <w:tcBorders>
              <w:top w:val="nil"/>
              <w:left w:val="nil"/>
              <w:bottom w:val="single" w:sz="4" w:space="0" w:color="auto"/>
              <w:right w:val="single" w:sz="4" w:space="0" w:color="auto"/>
            </w:tcBorders>
            <w:shd w:val="clear" w:color="auto" w:fill="auto"/>
            <w:noWrap/>
            <w:vAlign w:val="center"/>
            <w:hideMark/>
          </w:tcPr>
          <w:p w14:paraId="5D86803F" w14:textId="0001077D" w:rsidR="00E147CB" w:rsidRPr="00E147CB" w:rsidDel="00A5063E" w:rsidRDefault="00E147CB" w:rsidP="00E147CB">
            <w:pPr>
              <w:jc w:val="center"/>
              <w:rPr>
                <w:del w:id="283" w:author="Liette, John  (CTR)      A8SUW" w:date="2016-06-30T11:07:00Z"/>
                <w:rFonts w:ascii="Calibri" w:hAnsi="Calibri"/>
                <w:color w:val="000000"/>
                <w:sz w:val="18"/>
                <w:szCs w:val="18"/>
                <w:lang w:eastAsia="en-US"/>
              </w:rPr>
            </w:pPr>
            <w:del w:id="284" w:author="Liette, John  (CTR)      A8SUW" w:date="2016-06-30T11:07:00Z">
              <w:r w:rsidRPr="00E147CB" w:rsidDel="00A5063E">
                <w:rPr>
                  <w:rFonts w:ascii="Calibri" w:hAnsi="Calibri"/>
                  <w:color w:val="000000"/>
                  <w:sz w:val="18"/>
                  <w:szCs w:val="18"/>
                  <w:lang w:eastAsia="en-US"/>
                </w:rPr>
                <w:delText>N</w:delText>
              </w:r>
            </w:del>
          </w:p>
        </w:tc>
        <w:tc>
          <w:tcPr>
            <w:tcW w:w="960" w:type="dxa"/>
            <w:tcBorders>
              <w:top w:val="nil"/>
              <w:left w:val="nil"/>
              <w:bottom w:val="single" w:sz="4" w:space="0" w:color="auto"/>
              <w:right w:val="single" w:sz="4" w:space="0" w:color="auto"/>
            </w:tcBorders>
            <w:shd w:val="clear" w:color="auto" w:fill="auto"/>
            <w:noWrap/>
            <w:vAlign w:val="center"/>
            <w:hideMark/>
          </w:tcPr>
          <w:p w14:paraId="0BF2E3D5" w14:textId="1901AC82" w:rsidR="00E147CB" w:rsidRPr="00E147CB" w:rsidDel="00A5063E" w:rsidRDefault="00E147CB" w:rsidP="00E147CB">
            <w:pPr>
              <w:jc w:val="center"/>
              <w:rPr>
                <w:del w:id="285" w:author="Liette, John  (CTR)      A8SUW" w:date="2016-06-30T11:07:00Z"/>
                <w:rFonts w:ascii="Calibri" w:hAnsi="Calibri"/>
                <w:color w:val="000000"/>
                <w:sz w:val="18"/>
                <w:szCs w:val="18"/>
                <w:lang w:eastAsia="en-US"/>
              </w:rPr>
            </w:pPr>
            <w:del w:id="286" w:author="Liette, John  (CTR)      A8SUW" w:date="2016-06-30T11:07:00Z">
              <w:r w:rsidRPr="00E147CB" w:rsidDel="00A5063E">
                <w:rPr>
                  <w:rFonts w:ascii="Calibri" w:hAnsi="Calibri"/>
                  <w:color w:val="000000"/>
                  <w:sz w:val="18"/>
                  <w:szCs w:val="18"/>
                  <w:lang w:eastAsia="en-US"/>
                </w:rPr>
                <w:delText>N</w:delText>
              </w:r>
            </w:del>
          </w:p>
        </w:tc>
        <w:tc>
          <w:tcPr>
            <w:tcW w:w="960" w:type="dxa"/>
            <w:tcBorders>
              <w:top w:val="nil"/>
              <w:left w:val="nil"/>
              <w:bottom w:val="single" w:sz="4" w:space="0" w:color="auto"/>
              <w:right w:val="single" w:sz="4" w:space="0" w:color="auto"/>
            </w:tcBorders>
            <w:shd w:val="clear" w:color="auto" w:fill="auto"/>
            <w:noWrap/>
            <w:vAlign w:val="center"/>
            <w:hideMark/>
          </w:tcPr>
          <w:p w14:paraId="001B07EC" w14:textId="6F5768CB" w:rsidR="00E147CB" w:rsidRPr="00E147CB" w:rsidDel="00A5063E" w:rsidRDefault="00E147CB" w:rsidP="00E147CB">
            <w:pPr>
              <w:jc w:val="center"/>
              <w:rPr>
                <w:del w:id="287" w:author="Liette, John  (CTR)      A8SUW" w:date="2016-06-30T11:07:00Z"/>
                <w:rFonts w:ascii="Calibri" w:hAnsi="Calibri"/>
                <w:color w:val="FF0000"/>
                <w:sz w:val="18"/>
                <w:szCs w:val="18"/>
                <w:lang w:eastAsia="en-US"/>
              </w:rPr>
            </w:pPr>
            <w:del w:id="288" w:author="Liette, John  (CTR)      A8SUW" w:date="2016-06-30T11:07:00Z">
              <w:r w:rsidRPr="00E147CB" w:rsidDel="00A5063E">
                <w:rPr>
                  <w:rFonts w:ascii="Calibri" w:hAnsi="Calibri"/>
                  <w:color w:val="FF0000"/>
                  <w:sz w:val="18"/>
                  <w:szCs w:val="18"/>
                  <w:lang w:eastAsia="en-US"/>
                </w:rPr>
                <w:delText>Y</w:delText>
              </w:r>
            </w:del>
          </w:p>
        </w:tc>
        <w:tc>
          <w:tcPr>
            <w:tcW w:w="960" w:type="dxa"/>
            <w:tcBorders>
              <w:top w:val="nil"/>
              <w:left w:val="nil"/>
              <w:bottom w:val="single" w:sz="4" w:space="0" w:color="auto"/>
              <w:right w:val="single" w:sz="4" w:space="0" w:color="auto"/>
            </w:tcBorders>
            <w:shd w:val="clear" w:color="auto" w:fill="auto"/>
            <w:noWrap/>
            <w:vAlign w:val="center"/>
            <w:hideMark/>
          </w:tcPr>
          <w:p w14:paraId="280B9C49" w14:textId="741167C0" w:rsidR="00E147CB" w:rsidRPr="00E147CB" w:rsidDel="00A5063E" w:rsidRDefault="00E147CB" w:rsidP="00E147CB">
            <w:pPr>
              <w:jc w:val="center"/>
              <w:rPr>
                <w:del w:id="289" w:author="Liette, John  (CTR)      A8SUW" w:date="2016-06-30T11:07:00Z"/>
                <w:rFonts w:ascii="Calibri" w:hAnsi="Calibri"/>
                <w:color w:val="FF0000"/>
                <w:sz w:val="18"/>
                <w:szCs w:val="18"/>
                <w:lang w:eastAsia="en-US"/>
              </w:rPr>
            </w:pPr>
            <w:del w:id="290" w:author="Liette, John  (CTR)      A8SUW" w:date="2016-06-30T11:07:00Z">
              <w:r w:rsidRPr="00E147CB" w:rsidDel="00A5063E">
                <w:rPr>
                  <w:rFonts w:ascii="Calibri" w:hAnsi="Calibri"/>
                  <w:color w:val="FF0000"/>
                  <w:sz w:val="18"/>
                  <w:szCs w:val="18"/>
                  <w:lang w:eastAsia="en-US"/>
                </w:rPr>
                <w:delText>Y</w:delText>
              </w:r>
            </w:del>
          </w:p>
        </w:tc>
      </w:tr>
      <w:tr w:rsidR="00E147CB" w:rsidRPr="00E147CB" w:rsidDel="00A5063E" w14:paraId="1C3E288C" w14:textId="72974684" w:rsidTr="00E147CB">
        <w:trPr>
          <w:trHeight w:val="300"/>
          <w:del w:id="291" w:author="Liette, John  (CTR)      A8SUW" w:date="2016-06-30T11:07:00Z"/>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1D6898C" w14:textId="243EE07F" w:rsidR="00E147CB" w:rsidRPr="00E147CB" w:rsidDel="00A5063E" w:rsidRDefault="00E147CB" w:rsidP="00E147CB">
            <w:pPr>
              <w:jc w:val="right"/>
              <w:rPr>
                <w:del w:id="292" w:author="Liette, John  (CTR)      A8SUW" w:date="2016-06-30T11:07:00Z"/>
                <w:rFonts w:ascii="Calibri" w:hAnsi="Calibri"/>
                <w:color w:val="000000"/>
                <w:sz w:val="18"/>
                <w:szCs w:val="18"/>
                <w:lang w:eastAsia="en-US"/>
              </w:rPr>
            </w:pPr>
            <w:del w:id="293" w:author="Liette, John  (CTR)      A8SUW" w:date="2016-06-30T11:07:00Z">
              <w:r w:rsidRPr="00E147CB" w:rsidDel="00A5063E">
                <w:rPr>
                  <w:rFonts w:ascii="Calibri" w:hAnsi="Calibri"/>
                  <w:color w:val="000000"/>
                  <w:sz w:val="18"/>
                  <w:szCs w:val="18"/>
                  <w:lang w:eastAsia="en-US"/>
                </w:rPr>
                <w:delText>3</w:delText>
              </w:r>
            </w:del>
          </w:p>
        </w:tc>
        <w:tc>
          <w:tcPr>
            <w:tcW w:w="960" w:type="dxa"/>
            <w:tcBorders>
              <w:top w:val="nil"/>
              <w:left w:val="nil"/>
              <w:bottom w:val="single" w:sz="4" w:space="0" w:color="auto"/>
              <w:right w:val="single" w:sz="4" w:space="0" w:color="auto"/>
            </w:tcBorders>
            <w:shd w:val="clear" w:color="auto" w:fill="auto"/>
            <w:noWrap/>
            <w:vAlign w:val="center"/>
            <w:hideMark/>
          </w:tcPr>
          <w:p w14:paraId="7E67B006" w14:textId="2CA9A205" w:rsidR="00E147CB" w:rsidRPr="00E147CB" w:rsidDel="00A5063E" w:rsidRDefault="00E147CB" w:rsidP="00E147CB">
            <w:pPr>
              <w:rPr>
                <w:del w:id="294" w:author="Liette, John  (CTR)      A8SUW" w:date="2016-06-30T11:07:00Z"/>
                <w:rFonts w:ascii="Calibri" w:hAnsi="Calibri"/>
                <w:color w:val="000000"/>
                <w:sz w:val="18"/>
                <w:szCs w:val="18"/>
                <w:lang w:eastAsia="en-US"/>
              </w:rPr>
            </w:pPr>
            <w:del w:id="295" w:author="Liette, John  (CTR)      A8SUW" w:date="2016-06-30T11:07:00Z">
              <w:r w:rsidRPr="00E147CB" w:rsidDel="00A5063E">
                <w:rPr>
                  <w:rFonts w:ascii="Calibri" w:hAnsi="Calibri"/>
                  <w:color w:val="000000"/>
                  <w:sz w:val="18"/>
                  <w:szCs w:val="18"/>
                  <w:lang w:eastAsia="en-US"/>
                </w:rPr>
                <w:delText>Claire</w:delText>
              </w:r>
            </w:del>
          </w:p>
        </w:tc>
        <w:tc>
          <w:tcPr>
            <w:tcW w:w="960" w:type="dxa"/>
            <w:tcBorders>
              <w:top w:val="nil"/>
              <w:left w:val="nil"/>
              <w:bottom w:val="single" w:sz="4" w:space="0" w:color="auto"/>
              <w:right w:val="single" w:sz="4" w:space="0" w:color="auto"/>
            </w:tcBorders>
            <w:shd w:val="clear" w:color="auto" w:fill="auto"/>
            <w:noWrap/>
            <w:vAlign w:val="center"/>
            <w:hideMark/>
          </w:tcPr>
          <w:p w14:paraId="6AD8D328" w14:textId="1B583697" w:rsidR="00E147CB" w:rsidRPr="00E147CB" w:rsidDel="00A5063E" w:rsidRDefault="00E147CB" w:rsidP="00E147CB">
            <w:pPr>
              <w:jc w:val="center"/>
              <w:rPr>
                <w:del w:id="296" w:author="Liette, John  (CTR)      A8SUW" w:date="2016-06-30T11:07:00Z"/>
                <w:rFonts w:ascii="Calibri" w:hAnsi="Calibri"/>
                <w:color w:val="000000"/>
                <w:sz w:val="18"/>
                <w:szCs w:val="18"/>
                <w:lang w:eastAsia="en-US"/>
              </w:rPr>
            </w:pPr>
            <w:del w:id="297" w:author="Liette, John  (CTR)      A8SUW" w:date="2016-06-30T11:07:00Z">
              <w:r w:rsidRPr="00E147CB" w:rsidDel="00A5063E">
                <w:rPr>
                  <w:rFonts w:ascii="Calibri" w:hAnsi="Calibri"/>
                  <w:color w:val="000000"/>
                  <w:sz w:val="18"/>
                  <w:szCs w:val="18"/>
                  <w:lang w:eastAsia="en-US"/>
                </w:rPr>
                <w:delText>N</w:delText>
              </w:r>
            </w:del>
          </w:p>
        </w:tc>
        <w:tc>
          <w:tcPr>
            <w:tcW w:w="960" w:type="dxa"/>
            <w:tcBorders>
              <w:top w:val="nil"/>
              <w:left w:val="nil"/>
              <w:bottom w:val="single" w:sz="4" w:space="0" w:color="auto"/>
              <w:right w:val="single" w:sz="4" w:space="0" w:color="auto"/>
            </w:tcBorders>
            <w:shd w:val="clear" w:color="auto" w:fill="auto"/>
            <w:noWrap/>
            <w:vAlign w:val="center"/>
            <w:hideMark/>
          </w:tcPr>
          <w:p w14:paraId="1B29A4D6" w14:textId="1AF1683E" w:rsidR="00E147CB" w:rsidRPr="00E147CB" w:rsidDel="00A5063E" w:rsidRDefault="00E147CB" w:rsidP="00E147CB">
            <w:pPr>
              <w:jc w:val="center"/>
              <w:rPr>
                <w:del w:id="298" w:author="Liette, John  (CTR)      A8SUW" w:date="2016-06-30T11:07:00Z"/>
                <w:rFonts w:ascii="Calibri" w:hAnsi="Calibri"/>
                <w:color w:val="FF0000"/>
                <w:sz w:val="18"/>
                <w:szCs w:val="18"/>
                <w:lang w:eastAsia="en-US"/>
              </w:rPr>
            </w:pPr>
            <w:del w:id="299" w:author="Liette, John  (CTR)      A8SUW" w:date="2016-06-30T11:07:00Z">
              <w:r w:rsidRPr="00E147CB" w:rsidDel="00A5063E">
                <w:rPr>
                  <w:rFonts w:ascii="Calibri" w:hAnsi="Calibri"/>
                  <w:color w:val="FF0000"/>
                  <w:sz w:val="18"/>
                  <w:szCs w:val="18"/>
                  <w:lang w:eastAsia="en-US"/>
                </w:rPr>
                <w:delText>Y</w:delText>
              </w:r>
            </w:del>
          </w:p>
        </w:tc>
        <w:tc>
          <w:tcPr>
            <w:tcW w:w="1080" w:type="dxa"/>
            <w:tcBorders>
              <w:top w:val="nil"/>
              <w:left w:val="nil"/>
              <w:bottom w:val="single" w:sz="4" w:space="0" w:color="auto"/>
              <w:right w:val="single" w:sz="4" w:space="0" w:color="auto"/>
            </w:tcBorders>
            <w:shd w:val="clear" w:color="auto" w:fill="auto"/>
            <w:noWrap/>
            <w:vAlign w:val="center"/>
            <w:hideMark/>
          </w:tcPr>
          <w:p w14:paraId="27A57099" w14:textId="2F9D9956" w:rsidR="00E147CB" w:rsidRPr="00E147CB" w:rsidDel="00A5063E" w:rsidRDefault="00E147CB" w:rsidP="00E147CB">
            <w:pPr>
              <w:jc w:val="center"/>
              <w:rPr>
                <w:del w:id="300" w:author="Liette, John  (CTR)      A8SUW" w:date="2016-06-30T11:07:00Z"/>
                <w:rFonts w:ascii="Calibri" w:hAnsi="Calibri"/>
                <w:color w:val="000000"/>
                <w:sz w:val="18"/>
                <w:szCs w:val="18"/>
                <w:lang w:eastAsia="en-US"/>
              </w:rPr>
            </w:pPr>
            <w:del w:id="301" w:author="Liette, John  (CTR)      A8SUW" w:date="2016-06-30T11:07:00Z">
              <w:r w:rsidRPr="00E147CB" w:rsidDel="00A5063E">
                <w:rPr>
                  <w:rFonts w:ascii="Calibri" w:hAnsi="Calibri"/>
                  <w:color w:val="000000"/>
                  <w:sz w:val="18"/>
                  <w:szCs w:val="18"/>
                  <w:lang w:eastAsia="en-US"/>
                </w:rPr>
                <w:delText>N</w:delText>
              </w:r>
            </w:del>
          </w:p>
        </w:tc>
        <w:tc>
          <w:tcPr>
            <w:tcW w:w="960" w:type="dxa"/>
            <w:tcBorders>
              <w:top w:val="nil"/>
              <w:left w:val="nil"/>
              <w:bottom w:val="single" w:sz="4" w:space="0" w:color="auto"/>
              <w:right w:val="single" w:sz="4" w:space="0" w:color="auto"/>
            </w:tcBorders>
            <w:shd w:val="clear" w:color="auto" w:fill="auto"/>
            <w:noWrap/>
            <w:vAlign w:val="center"/>
            <w:hideMark/>
          </w:tcPr>
          <w:p w14:paraId="10DD62AB" w14:textId="2794738A" w:rsidR="00E147CB" w:rsidRPr="00E147CB" w:rsidDel="00A5063E" w:rsidRDefault="00E147CB" w:rsidP="00E147CB">
            <w:pPr>
              <w:jc w:val="center"/>
              <w:rPr>
                <w:del w:id="302" w:author="Liette, John  (CTR)      A8SUW" w:date="2016-06-30T11:07:00Z"/>
                <w:rFonts w:ascii="Calibri" w:hAnsi="Calibri"/>
                <w:color w:val="000000"/>
                <w:sz w:val="18"/>
                <w:szCs w:val="18"/>
                <w:lang w:eastAsia="en-US"/>
              </w:rPr>
            </w:pPr>
            <w:del w:id="303" w:author="Liette, John  (CTR)      A8SUW" w:date="2016-06-30T11:07:00Z">
              <w:r w:rsidRPr="00E147CB" w:rsidDel="00A5063E">
                <w:rPr>
                  <w:rFonts w:ascii="Calibri" w:hAnsi="Calibri"/>
                  <w:color w:val="000000"/>
                  <w:sz w:val="18"/>
                  <w:szCs w:val="18"/>
                  <w:lang w:eastAsia="en-US"/>
                </w:rPr>
                <w:delText>N</w:delText>
              </w:r>
            </w:del>
          </w:p>
        </w:tc>
        <w:tc>
          <w:tcPr>
            <w:tcW w:w="960" w:type="dxa"/>
            <w:tcBorders>
              <w:top w:val="nil"/>
              <w:left w:val="nil"/>
              <w:bottom w:val="single" w:sz="4" w:space="0" w:color="auto"/>
              <w:right w:val="single" w:sz="4" w:space="0" w:color="auto"/>
            </w:tcBorders>
            <w:shd w:val="clear" w:color="auto" w:fill="auto"/>
            <w:noWrap/>
            <w:vAlign w:val="center"/>
            <w:hideMark/>
          </w:tcPr>
          <w:p w14:paraId="181EFFBB" w14:textId="64E6116B" w:rsidR="00E147CB" w:rsidRPr="00E147CB" w:rsidDel="00A5063E" w:rsidRDefault="00E147CB" w:rsidP="00E147CB">
            <w:pPr>
              <w:jc w:val="center"/>
              <w:rPr>
                <w:del w:id="304" w:author="Liette, John  (CTR)      A8SUW" w:date="2016-06-30T11:07:00Z"/>
                <w:rFonts w:ascii="Calibri" w:hAnsi="Calibri"/>
                <w:color w:val="000000"/>
                <w:sz w:val="18"/>
                <w:szCs w:val="18"/>
                <w:lang w:eastAsia="en-US"/>
              </w:rPr>
            </w:pPr>
            <w:del w:id="305" w:author="Liette, John  (CTR)      A8SUW" w:date="2016-06-30T11:07:00Z">
              <w:r w:rsidRPr="00E147CB" w:rsidDel="00A5063E">
                <w:rPr>
                  <w:rFonts w:ascii="Calibri" w:hAnsi="Calibri"/>
                  <w:color w:val="000000"/>
                  <w:sz w:val="18"/>
                  <w:szCs w:val="18"/>
                  <w:lang w:eastAsia="en-US"/>
                </w:rPr>
                <w:delText>N</w:delText>
              </w:r>
            </w:del>
          </w:p>
        </w:tc>
        <w:tc>
          <w:tcPr>
            <w:tcW w:w="960" w:type="dxa"/>
            <w:tcBorders>
              <w:top w:val="nil"/>
              <w:left w:val="nil"/>
              <w:bottom w:val="single" w:sz="4" w:space="0" w:color="auto"/>
              <w:right w:val="single" w:sz="4" w:space="0" w:color="auto"/>
            </w:tcBorders>
            <w:shd w:val="clear" w:color="auto" w:fill="auto"/>
            <w:noWrap/>
            <w:vAlign w:val="center"/>
            <w:hideMark/>
          </w:tcPr>
          <w:p w14:paraId="784578F4" w14:textId="03B284A4" w:rsidR="00E147CB" w:rsidRPr="00E147CB" w:rsidDel="00A5063E" w:rsidRDefault="00E147CB" w:rsidP="00E147CB">
            <w:pPr>
              <w:jc w:val="center"/>
              <w:rPr>
                <w:del w:id="306" w:author="Liette, John  (CTR)      A8SUW" w:date="2016-06-30T11:07:00Z"/>
                <w:rFonts w:ascii="Calibri" w:hAnsi="Calibri"/>
                <w:color w:val="000000"/>
                <w:sz w:val="18"/>
                <w:szCs w:val="18"/>
                <w:lang w:eastAsia="en-US"/>
              </w:rPr>
            </w:pPr>
            <w:del w:id="307" w:author="Liette, John  (CTR)      A8SUW" w:date="2016-06-30T11:07:00Z">
              <w:r w:rsidRPr="00E147CB" w:rsidDel="00A5063E">
                <w:rPr>
                  <w:rFonts w:ascii="Calibri" w:hAnsi="Calibri"/>
                  <w:color w:val="000000"/>
                  <w:sz w:val="18"/>
                  <w:szCs w:val="18"/>
                  <w:lang w:eastAsia="en-US"/>
                </w:rPr>
                <w:delText>N</w:delText>
              </w:r>
            </w:del>
          </w:p>
        </w:tc>
      </w:tr>
    </w:tbl>
    <w:p w14:paraId="46B8DF6A" w14:textId="32B28A37" w:rsidR="00C41C90" w:rsidDel="00A5063E" w:rsidRDefault="00C41C90" w:rsidP="00C41C90">
      <w:pPr>
        <w:pStyle w:val="Heading3"/>
        <w:rPr>
          <w:del w:id="308" w:author="Liette, John  (CTR)      A8SUW" w:date="2016-06-30T11:07:00Z"/>
        </w:rPr>
      </w:pPr>
      <w:del w:id="309" w:author="Liette, John  (CTR)      A8SUW" w:date="2016-06-30T11:07:00Z">
        <w:r w:rsidDel="00A5063E">
          <w:lastRenderedPageBreak/>
          <w:delText>Data Security Design / Approach</w:delText>
        </w:r>
      </w:del>
    </w:p>
    <w:p w14:paraId="11D93AB4" w14:textId="23B5487A" w:rsidR="00E05BBC" w:rsidRPr="00E05BBC" w:rsidDel="00A5063E" w:rsidRDefault="00E05BBC" w:rsidP="00F15F6B">
      <w:pPr>
        <w:pStyle w:val="Heading4"/>
        <w:rPr>
          <w:del w:id="310" w:author="Liette, John  (CTR)      A8SUW" w:date="2016-06-30T11:07:00Z"/>
          <w:u w:val="single"/>
        </w:rPr>
      </w:pPr>
      <w:del w:id="311" w:author="Liette, John  (CTR)      A8SUW" w:date="2016-06-30T11:07:00Z">
        <w:r w:rsidRPr="00E05BBC" w:rsidDel="00A5063E">
          <w:rPr>
            <w:u w:val="single"/>
          </w:rPr>
          <w:delText>EBS</w:delText>
        </w:r>
      </w:del>
    </w:p>
    <w:p w14:paraId="3D5FC318" w14:textId="23AC03C3" w:rsidR="00C41C90" w:rsidDel="00A5063E" w:rsidRDefault="00C41C90" w:rsidP="008C28E6">
      <w:pPr>
        <w:pStyle w:val="BodyText"/>
        <w:keepNext/>
        <w:numPr>
          <w:ilvl w:val="0"/>
          <w:numId w:val="36"/>
        </w:numPr>
        <w:rPr>
          <w:del w:id="312" w:author="Liette, John  (CTR)      A8SUW" w:date="2016-06-30T11:07:00Z"/>
        </w:rPr>
      </w:pPr>
      <w:del w:id="313" w:author="Liette, John  (CTR)      A8SUW" w:date="2016-06-30T11:07:00Z">
        <w:r w:rsidDel="00A5063E">
          <w:delText>A new custom security profile named “</w:delText>
        </w:r>
        <w:r w:rsidRPr="00C41C90" w:rsidDel="00A5063E">
          <w:delText>XXC_BI_AOR_SECURITY</w:delText>
        </w:r>
        <w:r w:rsidDel="00A5063E">
          <w:delText>’ need to be created in EBS. Values will be limited to Parent expense centers aka AOR Vertical</w:delText>
        </w:r>
        <w:r w:rsidR="00E05BBC" w:rsidDel="00A5063E">
          <w:delText xml:space="preserve"> as shown below</w:delText>
        </w:r>
        <w:r w:rsidDel="00A5063E">
          <w:delText>.</w:delText>
        </w:r>
      </w:del>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CellMar>
          <w:left w:w="96" w:type="dxa"/>
          <w:right w:w="96" w:type="dxa"/>
        </w:tblCellMar>
        <w:tblLook w:val="0000" w:firstRow="0" w:lastRow="0" w:firstColumn="0" w:lastColumn="0" w:noHBand="0" w:noVBand="0"/>
      </w:tblPr>
      <w:tblGrid>
        <w:gridCol w:w="2014"/>
        <w:gridCol w:w="8618"/>
      </w:tblGrid>
      <w:tr w:rsidR="00E05BBC" w:rsidDel="00A5063E" w14:paraId="4ACEB8C0" w14:textId="3EC6FDD9" w:rsidTr="00E05BBC">
        <w:trPr>
          <w:cantSplit/>
          <w:tblHeader/>
          <w:del w:id="314" w:author="Liette, John  (CTR)      A8SUW" w:date="2016-06-30T11:07:00Z"/>
        </w:trPr>
        <w:tc>
          <w:tcPr>
            <w:tcW w:w="947" w:type="pct"/>
            <w:tcBorders>
              <w:top w:val="single" w:sz="12" w:space="0" w:color="000000"/>
              <w:bottom w:val="single" w:sz="6" w:space="0" w:color="000000"/>
              <w:right w:val="nil"/>
            </w:tcBorders>
            <w:shd w:val="clear" w:color="000000" w:fill="E6E6E6"/>
          </w:tcPr>
          <w:p w14:paraId="09065089" w14:textId="73B47D26" w:rsidR="00E05BBC" w:rsidDel="00A5063E" w:rsidRDefault="00E05BBC" w:rsidP="00F15F6B">
            <w:pPr>
              <w:pStyle w:val="TableHeading"/>
              <w:keepNext/>
              <w:rPr>
                <w:del w:id="315" w:author="Liette, John  (CTR)      A8SUW" w:date="2016-06-30T11:07:00Z"/>
              </w:rPr>
            </w:pPr>
            <w:del w:id="316" w:author="Liette, John  (CTR)      A8SUW" w:date="2016-06-30T11:07:00Z">
              <w:r w:rsidDel="00A5063E">
                <w:delText>Field</w:delText>
              </w:r>
            </w:del>
          </w:p>
        </w:tc>
        <w:tc>
          <w:tcPr>
            <w:tcW w:w="4053" w:type="pct"/>
            <w:tcBorders>
              <w:top w:val="single" w:sz="12" w:space="0" w:color="000000"/>
              <w:left w:val="nil"/>
              <w:bottom w:val="single" w:sz="6" w:space="0" w:color="000000"/>
            </w:tcBorders>
            <w:shd w:val="clear" w:color="000000" w:fill="E6E6E6"/>
          </w:tcPr>
          <w:p w14:paraId="20B49542" w14:textId="133A4DCA" w:rsidR="00E05BBC" w:rsidDel="00A5063E" w:rsidRDefault="00E05BBC" w:rsidP="00F15F6B">
            <w:pPr>
              <w:pStyle w:val="TableHeading"/>
              <w:keepNext/>
              <w:rPr>
                <w:del w:id="317" w:author="Liette, John  (CTR)      A8SUW" w:date="2016-06-30T11:07:00Z"/>
              </w:rPr>
            </w:pPr>
            <w:del w:id="318" w:author="Liette, John  (CTR)      A8SUW" w:date="2016-06-30T11:07:00Z">
              <w:r w:rsidDel="00A5063E">
                <w:delText>Value</w:delText>
              </w:r>
            </w:del>
          </w:p>
        </w:tc>
      </w:tr>
      <w:tr w:rsidR="00E05BBC" w:rsidDel="00A5063E" w14:paraId="50E95DE9" w14:textId="02DFA89A" w:rsidTr="00E05BBC">
        <w:trPr>
          <w:cantSplit/>
          <w:del w:id="319" w:author="Liette, John  (CTR)      A8SUW" w:date="2016-06-30T11:07:00Z"/>
        </w:trPr>
        <w:tc>
          <w:tcPr>
            <w:tcW w:w="947" w:type="pct"/>
            <w:tcBorders>
              <w:top w:val="single" w:sz="6" w:space="0" w:color="000000"/>
            </w:tcBorders>
            <w:shd w:val="clear" w:color="000000" w:fill="FFFFFF"/>
          </w:tcPr>
          <w:p w14:paraId="77928B4B" w14:textId="2BBE0D1E" w:rsidR="00E05BBC" w:rsidDel="00A5063E" w:rsidRDefault="00E05BBC" w:rsidP="00F15F6B">
            <w:pPr>
              <w:pStyle w:val="TableText"/>
              <w:keepNext/>
              <w:rPr>
                <w:del w:id="320" w:author="Liette, John  (CTR)      A8SUW" w:date="2016-06-30T11:07:00Z"/>
              </w:rPr>
            </w:pPr>
            <w:del w:id="321" w:author="Liette, John  (CTR)      A8SUW" w:date="2016-06-30T11:07:00Z">
              <w:r w:rsidRPr="008852A9" w:rsidDel="00A5063E">
                <w:delText>Name</w:delText>
              </w:r>
            </w:del>
          </w:p>
        </w:tc>
        <w:tc>
          <w:tcPr>
            <w:tcW w:w="4053" w:type="pct"/>
            <w:tcBorders>
              <w:top w:val="single" w:sz="6" w:space="0" w:color="000000"/>
            </w:tcBorders>
            <w:shd w:val="clear" w:color="000000" w:fill="FFFFFF"/>
          </w:tcPr>
          <w:p w14:paraId="2255CEC0" w14:textId="5A18C237" w:rsidR="00E05BBC" w:rsidDel="00A5063E" w:rsidRDefault="00E05BBC" w:rsidP="00F15F6B">
            <w:pPr>
              <w:pStyle w:val="TableText"/>
              <w:keepNext/>
              <w:rPr>
                <w:del w:id="322" w:author="Liette, John  (CTR)      A8SUW" w:date="2016-06-30T11:07:00Z"/>
              </w:rPr>
            </w:pPr>
            <w:del w:id="323" w:author="Liette, John  (CTR)      A8SUW" w:date="2016-06-30T11:07:00Z">
              <w:r w:rsidRPr="00322A9C" w:rsidDel="00A5063E">
                <w:delText>XXC_BI_AOR_SECURITY</w:delText>
              </w:r>
            </w:del>
          </w:p>
        </w:tc>
      </w:tr>
      <w:tr w:rsidR="00E05BBC" w:rsidDel="00A5063E" w14:paraId="1D401F5D" w14:textId="5C0B7C48" w:rsidTr="00E05BBC">
        <w:trPr>
          <w:cantSplit/>
          <w:del w:id="324" w:author="Liette, John  (CTR)      A8SUW" w:date="2016-06-30T11:07:00Z"/>
        </w:trPr>
        <w:tc>
          <w:tcPr>
            <w:tcW w:w="947" w:type="pct"/>
            <w:shd w:val="clear" w:color="000000" w:fill="FFFFFF"/>
          </w:tcPr>
          <w:p w14:paraId="23C49C65" w14:textId="7F51D384" w:rsidR="00E05BBC" w:rsidDel="00A5063E" w:rsidRDefault="00E05BBC" w:rsidP="00F15F6B">
            <w:pPr>
              <w:pStyle w:val="TableText"/>
              <w:keepNext/>
              <w:rPr>
                <w:del w:id="325" w:author="Liette, John  (CTR)      A8SUW" w:date="2016-06-30T11:07:00Z"/>
              </w:rPr>
            </w:pPr>
            <w:del w:id="326" w:author="Liette, John  (CTR)      A8SUW" w:date="2016-06-30T11:07:00Z">
              <w:r w:rsidRPr="008852A9" w:rsidDel="00A5063E">
                <w:delText>Application</w:delText>
              </w:r>
            </w:del>
          </w:p>
        </w:tc>
        <w:tc>
          <w:tcPr>
            <w:tcW w:w="4053" w:type="pct"/>
            <w:shd w:val="clear" w:color="000000" w:fill="FFFFFF"/>
          </w:tcPr>
          <w:p w14:paraId="15133760" w14:textId="223811B1" w:rsidR="00E05BBC" w:rsidDel="00A5063E" w:rsidRDefault="00E05BBC" w:rsidP="00F15F6B">
            <w:pPr>
              <w:pStyle w:val="TableText"/>
              <w:keepNext/>
              <w:rPr>
                <w:del w:id="327" w:author="Liette, John  (CTR)      A8SUW" w:date="2016-06-30T11:07:00Z"/>
              </w:rPr>
            </w:pPr>
            <w:del w:id="328" w:author="Liette, John  (CTR)      A8SUW" w:date="2016-06-30T11:07:00Z">
              <w:r w:rsidRPr="00322A9C" w:rsidDel="00A5063E">
                <w:delText>Application Object Library</w:delText>
              </w:r>
            </w:del>
          </w:p>
        </w:tc>
      </w:tr>
      <w:tr w:rsidR="00E05BBC" w:rsidDel="00A5063E" w14:paraId="0648FCD5" w14:textId="3B628CA0" w:rsidTr="00E05BBC">
        <w:trPr>
          <w:cantSplit/>
          <w:del w:id="329" w:author="Liette, John  (CTR)      A8SUW" w:date="2016-06-30T11:07:00Z"/>
        </w:trPr>
        <w:tc>
          <w:tcPr>
            <w:tcW w:w="947" w:type="pct"/>
            <w:shd w:val="clear" w:color="000000" w:fill="FFFFFF"/>
          </w:tcPr>
          <w:p w14:paraId="4000032F" w14:textId="39CC1CED" w:rsidR="00E05BBC" w:rsidDel="00A5063E" w:rsidRDefault="00E05BBC" w:rsidP="00F15F6B">
            <w:pPr>
              <w:pStyle w:val="TableText"/>
              <w:keepNext/>
              <w:rPr>
                <w:del w:id="330" w:author="Liette, John  (CTR)      A8SUW" w:date="2016-06-30T11:07:00Z"/>
              </w:rPr>
            </w:pPr>
            <w:del w:id="331" w:author="Liette, John  (CTR)      A8SUW" w:date="2016-06-30T11:07:00Z">
              <w:r w:rsidRPr="008852A9" w:rsidDel="00A5063E">
                <w:delText>User Profile Name</w:delText>
              </w:r>
            </w:del>
          </w:p>
        </w:tc>
        <w:tc>
          <w:tcPr>
            <w:tcW w:w="4053" w:type="pct"/>
            <w:shd w:val="clear" w:color="000000" w:fill="FFFFFF"/>
          </w:tcPr>
          <w:p w14:paraId="685B012D" w14:textId="20140723" w:rsidR="00E05BBC" w:rsidDel="00A5063E" w:rsidRDefault="00E05BBC" w:rsidP="00F15F6B">
            <w:pPr>
              <w:pStyle w:val="TableText"/>
              <w:keepNext/>
              <w:rPr>
                <w:del w:id="332" w:author="Liette, John  (CTR)      A8SUW" w:date="2016-06-30T11:07:00Z"/>
              </w:rPr>
            </w:pPr>
            <w:del w:id="333" w:author="Liette, John  (CTR)      A8SUW" w:date="2016-06-30T11:07:00Z">
              <w:r w:rsidRPr="00322A9C" w:rsidDel="00A5063E">
                <w:delText>Cigna Custom BI AOR Security</w:delText>
              </w:r>
            </w:del>
          </w:p>
        </w:tc>
      </w:tr>
      <w:tr w:rsidR="00E05BBC" w:rsidDel="00A5063E" w14:paraId="7254DAE5" w14:textId="7611AE17" w:rsidTr="00E05BBC">
        <w:trPr>
          <w:cantSplit/>
          <w:del w:id="334" w:author="Liette, John  (CTR)      A8SUW" w:date="2016-06-30T11:07:00Z"/>
        </w:trPr>
        <w:tc>
          <w:tcPr>
            <w:tcW w:w="947" w:type="pct"/>
            <w:shd w:val="clear" w:color="000000" w:fill="FFFFFF"/>
          </w:tcPr>
          <w:p w14:paraId="391836EB" w14:textId="45CE3AD3" w:rsidR="00E05BBC" w:rsidDel="00A5063E" w:rsidRDefault="00E05BBC" w:rsidP="00F15F6B">
            <w:pPr>
              <w:pStyle w:val="TableText"/>
              <w:keepNext/>
              <w:rPr>
                <w:del w:id="335" w:author="Liette, John  (CTR)      A8SUW" w:date="2016-06-30T11:07:00Z"/>
              </w:rPr>
            </w:pPr>
            <w:del w:id="336" w:author="Liette, John  (CTR)      A8SUW" w:date="2016-06-30T11:07:00Z">
              <w:r w:rsidRPr="008852A9" w:rsidDel="00A5063E">
                <w:delText>Description</w:delText>
              </w:r>
            </w:del>
          </w:p>
        </w:tc>
        <w:tc>
          <w:tcPr>
            <w:tcW w:w="4053" w:type="pct"/>
            <w:shd w:val="clear" w:color="000000" w:fill="FFFFFF"/>
          </w:tcPr>
          <w:p w14:paraId="7EA09A85" w14:textId="682888B6" w:rsidR="00E05BBC" w:rsidDel="00A5063E" w:rsidRDefault="00E05BBC" w:rsidP="00F15F6B">
            <w:pPr>
              <w:pStyle w:val="TableText"/>
              <w:keepNext/>
              <w:rPr>
                <w:del w:id="337" w:author="Liette, John  (CTR)      A8SUW" w:date="2016-06-30T11:07:00Z"/>
              </w:rPr>
            </w:pPr>
            <w:del w:id="338" w:author="Liette, John  (CTR)      A8SUW" w:date="2016-06-30T11:07:00Z">
              <w:r w:rsidRPr="00322A9C" w:rsidDel="00A5063E">
                <w:delText>Cigna Custom BI AOR Security - to implement data level security for pre-allocated expenses</w:delText>
              </w:r>
            </w:del>
          </w:p>
        </w:tc>
      </w:tr>
      <w:tr w:rsidR="00E05BBC" w:rsidDel="00A5063E" w14:paraId="12704B38" w14:textId="1F94167B" w:rsidTr="00E05BBC">
        <w:trPr>
          <w:cantSplit/>
          <w:del w:id="339" w:author="Liette, John  (CTR)      A8SUW" w:date="2016-06-30T11:07:00Z"/>
        </w:trPr>
        <w:tc>
          <w:tcPr>
            <w:tcW w:w="947" w:type="pct"/>
            <w:shd w:val="clear" w:color="000000" w:fill="FFFFFF"/>
          </w:tcPr>
          <w:p w14:paraId="0487824A" w14:textId="75C3B7A8" w:rsidR="00E05BBC" w:rsidRPr="008852A9" w:rsidDel="00A5063E" w:rsidRDefault="00E05BBC" w:rsidP="00F15F6B">
            <w:pPr>
              <w:pStyle w:val="TableText"/>
              <w:keepNext/>
              <w:rPr>
                <w:del w:id="340" w:author="Liette, John  (CTR)      A8SUW" w:date="2016-06-30T11:07:00Z"/>
              </w:rPr>
            </w:pPr>
            <w:del w:id="341" w:author="Liette, John  (CTR)      A8SUW" w:date="2016-06-30T11:07:00Z">
              <w:r w:rsidRPr="00AF793A" w:rsidDel="00A5063E">
                <w:delText>Hierarchy Type</w:delText>
              </w:r>
            </w:del>
          </w:p>
        </w:tc>
        <w:tc>
          <w:tcPr>
            <w:tcW w:w="4053" w:type="pct"/>
            <w:shd w:val="clear" w:color="000000" w:fill="FFFFFF"/>
          </w:tcPr>
          <w:p w14:paraId="5D9E069B" w14:textId="1F8A816E" w:rsidR="00E05BBC" w:rsidRPr="00322A9C" w:rsidDel="00A5063E" w:rsidRDefault="00E05BBC" w:rsidP="00F15F6B">
            <w:pPr>
              <w:pStyle w:val="TableText"/>
              <w:keepNext/>
              <w:rPr>
                <w:del w:id="342" w:author="Liette, John  (CTR)      A8SUW" w:date="2016-06-30T11:07:00Z"/>
              </w:rPr>
            </w:pPr>
            <w:del w:id="343" w:author="Liette, John  (CTR)      A8SUW" w:date="2016-06-30T11:07:00Z">
              <w:r w:rsidRPr="00AF793A" w:rsidDel="00A5063E">
                <w:delText>Security</w:delText>
              </w:r>
            </w:del>
          </w:p>
        </w:tc>
      </w:tr>
      <w:tr w:rsidR="00E05BBC" w:rsidDel="00A5063E" w14:paraId="3406B9DD" w14:textId="57F096C3" w:rsidTr="00E05BBC">
        <w:trPr>
          <w:cantSplit/>
          <w:del w:id="344" w:author="Liette, John  (CTR)      A8SUW" w:date="2016-06-30T11:07:00Z"/>
        </w:trPr>
        <w:tc>
          <w:tcPr>
            <w:tcW w:w="947" w:type="pct"/>
            <w:shd w:val="clear" w:color="000000" w:fill="FFFFFF"/>
          </w:tcPr>
          <w:p w14:paraId="42701EE1" w14:textId="1EAC6E2A" w:rsidR="00E05BBC" w:rsidRPr="008852A9" w:rsidDel="00A5063E" w:rsidRDefault="00E05BBC" w:rsidP="00F15F6B">
            <w:pPr>
              <w:pStyle w:val="TableText"/>
              <w:keepNext/>
              <w:rPr>
                <w:del w:id="345" w:author="Liette, John  (CTR)      A8SUW" w:date="2016-06-30T11:07:00Z"/>
              </w:rPr>
            </w:pPr>
            <w:del w:id="346" w:author="Liette, John  (CTR)      A8SUW" w:date="2016-06-30T11:07:00Z">
              <w:r w:rsidRPr="00AF793A" w:rsidDel="00A5063E">
                <w:delText>Query</w:delText>
              </w:r>
            </w:del>
          </w:p>
        </w:tc>
        <w:tc>
          <w:tcPr>
            <w:tcW w:w="4053" w:type="pct"/>
            <w:shd w:val="clear" w:color="000000" w:fill="FFFFFF"/>
          </w:tcPr>
          <w:p w14:paraId="010263D2" w14:textId="12A7EF12" w:rsidR="006B1179" w:rsidRPr="00CD6B36" w:rsidDel="00A5063E" w:rsidRDefault="006B1179" w:rsidP="006B1179">
            <w:pPr>
              <w:autoSpaceDE w:val="0"/>
              <w:autoSpaceDN w:val="0"/>
              <w:adjustRightInd w:val="0"/>
              <w:rPr>
                <w:del w:id="347" w:author="Liette, John  (CTR)      A8SUW" w:date="2016-06-30T11:07:00Z"/>
                <w:rFonts w:cs="Arial"/>
                <w:color w:val="000000"/>
                <w:sz w:val="16"/>
                <w:highlight w:val="white"/>
              </w:rPr>
            </w:pPr>
            <w:del w:id="348" w:author="Liette, John  (CTR)      A8SUW" w:date="2016-06-30T11:07:00Z">
              <w:r w:rsidRPr="00CD6B36" w:rsidDel="00A5063E">
                <w:rPr>
                  <w:rFonts w:cs="Arial"/>
                  <w:sz w:val="16"/>
                </w:rPr>
                <w:delText>SQL="</w:delText>
              </w:r>
              <w:r w:rsidRPr="00CD6B36" w:rsidDel="00A5063E">
                <w:rPr>
                  <w:rFonts w:cs="Arial"/>
                  <w:color w:val="0000FF"/>
                  <w:sz w:val="16"/>
                  <w:highlight w:val="white"/>
                </w:rPr>
                <w:delText>SELECT</w:delText>
              </w:r>
              <w:r w:rsidRPr="00CD6B36" w:rsidDel="00A5063E">
                <w:rPr>
                  <w:rFonts w:cs="Arial"/>
                  <w:color w:val="000000"/>
                  <w:sz w:val="16"/>
                  <w:highlight w:val="white"/>
                </w:rPr>
                <w:delText xml:space="preserve"> Flex_Value \</w:delText>
              </w:r>
              <w:r w:rsidRPr="00CD6B36" w:rsidDel="00A5063E">
                <w:rPr>
                  <w:rFonts w:cs="Arial"/>
                  <w:color w:val="FF0000"/>
                  <w:sz w:val="16"/>
                  <w:highlight w:val="white"/>
                </w:rPr>
                <w:delText>"AOR Vertical \"</w:delText>
              </w:r>
              <w:r w:rsidRPr="00CD6B36" w:rsidDel="00A5063E">
                <w:rPr>
                  <w:rFonts w:cs="Arial"/>
                  <w:color w:val="0000FF"/>
                  <w:sz w:val="16"/>
                  <w:highlight w:val="white"/>
                </w:rPr>
                <w:delText>,</w:delText>
              </w:r>
              <w:r w:rsidRPr="00CD6B36" w:rsidDel="00A5063E">
                <w:rPr>
                  <w:rFonts w:cs="Arial"/>
                  <w:color w:val="000000"/>
                  <w:sz w:val="16"/>
                  <w:highlight w:val="white"/>
                </w:rPr>
                <w:delText xml:space="preserve"> Description</w:delText>
              </w:r>
            </w:del>
          </w:p>
          <w:p w14:paraId="53BC25C3" w14:textId="447E9DF7" w:rsidR="006B1179" w:rsidRPr="00CD6B36" w:rsidDel="00A5063E" w:rsidRDefault="006B1179" w:rsidP="006B1179">
            <w:pPr>
              <w:autoSpaceDE w:val="0"/>
              <w:autoSpaceDN w:val="0"/>
              <w:adjustRightInd w:val="0"/>
              <w:rPr>
                <w:del w:id="349" w:author="Liette, John  (CTR)      A8SUW" w:date="2016-06-30T11:07:00Z"/>
                <w:rFonts w:cs="Arial"/>
                <w:color w:val="000000"/>
                <w:sz w:val="16"/>
                <w:highlight w:val="white"/>
              </w:rPr>
            </w:pPr>
            <w:del w:id="350" w:author="Liette, John  (CTR)      A8SUW" w:date="2016-06-30T11:07:00Z">
              <w:r w:rsidRPr="00CD6B36" w:rsidDel="00A5063E">
                <w:rPr>
                  <w:rFonts w:cs="Arial"/>
                  <w:color w:val="000000"/>
                  <w:sz w:val="16"/>
                  <w:highlight w:val="white"/>
                </w:rPr>
                <w:delText xml:space="preserve">     </w:delText>
              </w:r>
              <w:r w:rsidRPr="00CD6B36" w:rsidDel="00A5063E">
                <w:rPr>
                  <w:rFonts w:cs="Arial"/>
                  <w:color w:val="0000FF"/>
                  <w:sz w:val="16"/>
                  <w:highlight w:val="white"/>
                </w:rPr>
                <w:delText>INTO</w:delText>
              </w:r>
              <w:r w:rsidRPr="00CD6B36" w:rsidDel="00A5063E">
                <w:rPr>
                  <w:rFonts w:cs="Arial"/>
                  <w:color w:val="000000"/>
                  <w:sz w:val="16"/>
                  <w:highlight w:val="white"/>
                </w:rPr>
                <w:delText xml:space="preserve"> </w:delText>
              </w:r>
              <w:r w:rsidRPr="00CD6B36" w:rsidDel="00A5063E">
                <w:rPr>
                  <w:rFonts w:cs="Arial"/>
                  <w:color w:val="0000FF"/>
                  <w:sz w:val="16"/>
                  <w:highlight w:val="white"/>
                </w:rPr>
                <w:delText>:</w:delText>
              </w:r>
              <w:r w:rsidRPr="00CD6B36" w:rsidDel="00A5063E">
                <w:rPr>
                  <w:rFonts w:cs="Arial"/>
                  <w:color w:val="000000"/>
                  <w:sz w:val="16"/>
                  <w:highlight w:val="white"/>
                </w:rPr>
                <w:delText>Profile_Option_Value</w:delText>
              </w:r>
              <w:r w:rsidRPr="00CD6B36" w:rsidDel="00A5063E">
                <w:rPr>
                  <w:rFonts w:cs="Arial"/>
                  <w:color w:val="0000FF"/>
                  <w:sz w:val="16"/>
                  <w:highlight w:val="white"/>
                </w:rPr>
                <w:delText>,</w:delText>
              </w:r>
              <w:r w:rsidRPr="00CD6B36" w:rsidDel="00A5063E">
                <w:rPr>
                  <w:rFonts w:cs="Arial"/>
                  <w:color w:val="000000"/>
                  <w:sz w:val="16"/>
                  <w:highlight w:val="white"/>
                </w:rPr>
                <w:delText xml:space="preserve"> </w:delText>
              </w:r>
              <w:r w:rsidRPr="00CD6B36" w:rsidDel="00A5063E">
                <w:rPr>
                  <w:rFonts w:cs="Arial"/>
                  <w:color w:val="0000FF"/>
                  <w:sz w:val="16"/>
                  <w:highlight w:val="white"/>
                </w:rPr>
                <w:delText>:</w:delText>
              </w:r>
              <w:r w:rsidRPr="00CD6B36" w:rsidDel="00A5063E">
                <w:rPr>
                  <w:rFonts w:cs="Arial"/>
                  <w:color w:val="000000"/>
                  <w:sz w:val="16"/>
                  <w:highlight w:val="white"/>
                </w:rPr>
                <w:delText>Visible_Option_Value</w:delText>
              </w:r>
            </w:del>
          </w:p>
          <w:p w14:paraId="740185B3" w14:textId="5CF58E0E" w:rsidR="006B1179" w:rsidRPr="00CD6B36" w:rsidDel="00A5063E" w:rsidRDefault="006B1179" w:rsidP="006B1179">
            <w:pPr>
              <w:autoSpaceDE w:val="0"/>
              <w:autoSpaceDN w:val="0"/>
              <w:adjustRightInd w:val="0"/>
              <w:rPr>
                <w:del w:id="351" w:author="Liette, John  (CTR)      A8SUW" w:date="2016-06-30T11:07:00Z"/>
                <w:rFonts w:cs="Arial"/>
                <w:color w:val="000000"/>
                <w:sz w:val="16"/>
                <w:highlight w:val="white"/>
              </w:rPr>
            </w:pPr>
            <w:del w:id="352" w:author="Liette, John  (CTR)      A8SUW" w:date="2016-06-30T11:07:00Z">
              <w:r w:rsidRPr="00CD6B36" w:rsidDel="00A5063E">
                <w:rPr>
                  <w:rFonts w:cs="Arial"/>
                  <w:color w:val="000000"/>
                  <w:sz w:val="16"/>
                  <w:highlight w:val="white"/>
                </w:rPr>
                <w:delText xml:space="preserve">     </w:delText>
              </w:r>
              <w:r w:rsidRPr="00CD6B36" w:rsidDel="00A5063E">
                <w:rPr>
                  <w:rFonts w:cs="Arial"/>
                  <w:color w:val="0000FF"/>
                  <w:sz w:val="16"/>
                  <w:highlight w:val="white"/>
                </w:rPr>
                <w:delText>FROM</w:delText>
              </w:r>
              <w:r w:rsidRPr="00CD6B36" w:rsidDel="00A5063E">
                <w:rPr>
                  <w:rFonts w:cs="Arial"/>
                  <w:color w:val="000000"/>
                  <w:sz w:val="16"/>
                  <w:highlight w:val="white"/>
                </w:rPr>
                <w:delText xml:space="preserve"> Fnd_Flex_Values_Vl</w:delText>
              </w:r>
            </w:del>
          </w:p>
          <w:p w14:paraId="797323DA" w14:textId="72FEC348" w:rsidR="006B1179" w:rsidRPr="00CD6B36" w:rsidDel="00A5063E" w:rsidRDefault="006B1179" w:rsidP="006B1179">
            <w:pPr>
              <w:autoSpaceDE w:val="0"/>
              <w:autoSpaceDN w:val="0"/>
              <w:adjustRightInd w:val="0"/>
              <w:rPr>
                <w:del w:id="353" w:author="Liette, John  (CTR)      A8SUW" w:date="2016-06-30T11:07:00Z"/>
                <w:rFonts w:cs="Arial"/>
                <w:color w:val="000000"/>
                <w:sz w:val="16"/>
                <w:highlight w:val="white"/>
              </w:rPr>
            </w:pPr>
            <w:del w:id="354" w:author="Liette, John  (CTR)      A8SUW" w:date="2016-06-30T11:07:00Z">
              <w:r w:rsidRPr="00CD6B36" w:rsidDel="00A5063E">
                <w:rPr>
                  <w:rFonts w:cs="Arial"/>
                  <w:color w:val="000000"/>
                  <w:sz w:val="16"/>
                  <w:highlight w:val="white"/>
                </w:rPr>
                <w:delText xml:space="preserve">    </w:delText>
              </w:r>
              <w:r w:rsidRPr="00CD6B36" w:rsidDel="00A5063E">
                <w:rPr>
                  <w:rFonts w:cs="Arial"/>
                  <w:color w:val="0000FF"/>
                  <w:sz w:val="16"/>
                  <w:highlight w:val="white"/>
                </w:rPr>
                <w:delText>WHERE</w:delText>
              </w:r>
              <w:r w:rsidRPr="00CD6B36" w:rsidDel="00A5063E">
                <w:rPr>
                  <w:rFonts w:cs="Arial"/>
                  <w:color w:val="000000"/>
                  <w:sz w:val="16"/>
                  <w:highlight w:val="white"/>
                </w:rPr>
                <w:delText xml:space="preserve"> Summary_Flag </w:delText>
              </w:r>
              <w:r w:rsidRPr="00CD6B36" w:rsidDel="00A5063E">
                <w:rPr>
                  <w:rFonts w:cs="Arial"/>
                  <w:color w:val="0000FF"/>
                  <w:sz w:val="16"/>
                  <w:highlight w:val="white"/>
                </w:rPr>
                <w:delText>=</w:delText>
              </w:r>
              <w:r w:rsidRPr="00CD6B36" w:rsidDel="00A5063E">
                <w:rPr>
                  <w:rFonts w:cs="Arial"/>
                  <w:color w:val="000000"/>
                  <w:sz w:val="16"/>
                  <w:highlight w:val="white"/>
                </w:rPr>
                <w:delText xml:space="preserve"> </w:delText>
              </w:r>
              <w:r w:rsidRPr="00CD6B36" w:rsidDel="00A5063E">
                <w:rPr>
                  <w:rFonts w:cs="Arial"/>
                  <w:color w:val="FF0000"/>
                  <w:sz w:val="16"/>
                  <w:highlight w:val="white"/>
                </w:rPr>
                <w:delText>'Y'</w:delText>
              </w:r>
            </w:del>
          </w:p>
          <w:p w14:paraId="51335DE7" w14:textId="152B9109" w:rsidR="006B1179" w:rsidRPr="00CD6B36" w:rsidDel="00A5063E" w:rsidRDefault="006B1179" w:rsidP="006B1179">
            <w:pPr>
              <w:autoSpaceDE w:val="0"/>
              <w:autoSpaceDN w:val="0"/>
              <w:adjustRightInd w:val="0"/>
              <w:rPr>
                <w:del w:id="355" w:author="Liette, John  (CTR)      A8SUW" w:date="2016-06-30T11:07:00Z"/>
                <w:rFonts w:cs="Arial"/>
                <w:color w:val="000000"/>
                <w:sz w:val="16"/>
                <w:highlight w:val="white"/>
              </w:rPr>
            </w:pPr>
            <w:del w:id="356" w:author="Liette, John  (CTR)      A8SUW" w:date="2016-06-30T11:07:00Z">
              <w:r w:rsidRPr="00CD6B36" w:rsidDel="00A5063E">
                <w:rPr>
                  <w:rFonts w:cs="Arial"/>
                  <w:color w:val="000000"/>
                  <w:sz w:val="16"/>
                  <w:highlight w:val="white"/>
                </w:rPr>
                <w:delText xml:space="preserve">      </w:delText>
              </w:r>
              <w:r w:rsidRPr="00CD6B36" w:rsidDel="00A5063E">
                <w:rPr>
                  <w:rFonts w:cs="Arial"/>
                  <w:color w:val="0000FF"/>
                  <w:sz w:val="16"/>
                  <w:highlight w:val="white"/>
                </w:rPr>
                <w:delText>AND</w:delText>
              </w:r>
              <w:r w:rsidRPr="00CD6B36" w:rsidDel="00A5063E">
                <w:rPr>
                  <w:rFonts w:cs="Arial"/>
                  <w:color w:val="000000"/>
                  <w:sz w:val="16"/>
                  <w:highlight w:val="white"/>
                </w:rPr>
                <w:delText xml:space="preserve"> Enabled_Flag </w:delText>
              </w:r>
              <w:r w:rsidRPr="00CD6B36" w:rsidDel="00A5063E">
                <w:rPr>
                  <w:rFonts w:cs="Arial"/>
                  <w:color w:val="0000FF"/>
                  <w:sz w:val="16"/>
                  <w:highlight w:val="white"/>
                </w:rPr>
                <w:delText>=</w:delText>
              </w:r>
              <w:r w:rsidRPr="00CD6B36" w:rsidDel="00A5063E">
                <w:rPr>
                  <w:rFonts w:cs="Arial"/>
                  <w:color w:val="000000"/>
                  <w:sz w:val="16"/>
                  <w:highlight w:val="white"/>
                </w:rPr>
                <w:delText xml:space="preserve"> </w:delText>
              </w:r>
              <w:r w:rsidRPr="00CD6B36" w:rsidDel="00A5063E">
                <w:rPr>
                  <w:rFonts w:cs="Arial"/>
                  <w:color w:val="FF0000"/>
                  <w:sz w:val="16"/>
                  <w:highlight w:val="white"/>
                </w:rPr>
                <w:delText>'Y'</w:delText>
              </w:r>
            </w:del>
          </w:p>
          <w:p w14:paraId="625D655E" w14:textId="680D0E75" w:rsidR="00E05BBC" w:rsidRPr="00322A9C" w:rsidDel="00A5063E" w:rsidRDefault="006B1179" w:rsidP="0053757E">
            <w:pPr>
              <w:autoSpaceDE w:val="0"/>
              <w:autoSpaceDN w:val="0"/>
              <w:adjustRightInd w:val="0"/>
              <w:rPr>
                <w:del w:id="357" w:author="Liette, John  (CTR)      A8SUW" w:date="2016-06-30T11:07:00Z"/>
              </w:rPr>
            </w:pPr>
            <w:del w:id="358" w:author="Liette, John  (CTR)      A8SUW" w:date="2016-06-30T11:07:00Z">
              <w:r w:rsidRPr="00CD6B36" w:rsidDel="00A5063E">
                <w:rPr>
                  <w:rFonts w:cs="Arial"/>
                  <w:color w:val="000000"/>
                  <w:sz w:val="16"/>
                  <w:highlight w:val="white"/>
                </w:rPr>
                <w:delText xml:space="preserve">      </w:delText>
              </w:r>
              <w:r w:rsidRPr="00CD6B36" w:rsidDel="00A5063E">
                <w:rPr>
                  <w:rFonts w:cs="Arial"/>
                  <w:color w:val="0000FF"/>
                  <w:sz w:val="16"/>
                  <w:highlight w:val="white"/>
                </w:rPr>
                <w:delText>AND</w:delText>
              </w:r>
              <w:r w:rsidRPr="00CD6B36" w:rsidDel="00A5063E">
                <w:rPr>
                  <w:rFonts w:cs="Arial"/>
                  <w:color w:val="000000"/>
                  <w:sz w:val="16"/>
                  <w:highlight w:val="white"/>
                </w:rPr>
                <w:delText xml:space="preserve"> Flex_Value_Set_Id </w:delText>
              </w:r>
              <w:r w:rsidRPr="00CD6B36" w:rsidDel="00A5063E">
                <w:rPr>
                  <w:rFonts w:cs="Arial"/>
                  <w:color w:val="0000FF"/>
                  <w:sz w:val="16"/>
                  <w:highlight w:val="white"/>
                </w:rPr>
                <w:delText>=</w:delText>
              </w:r>
              <w:r w:rsidRPr="00CD6B36" w:rsidDel="00A5063E">
                <w:rPr>
                  <w:rFonts w:cs="Arial"/>
                  <w:color w:val="000000"/>
                  <w:sz w:val="16"/>
                  <w:highlight w:val="white"/>
                </w:rPr>
                <w:delText xml:space="preserve"> </w:delText>
              </w:r>
              <w:r w:rsidRPr="00CD6B36" w:rsidDel="00A5063E">
                <w:rPr>
                  <w:rFonts w:cs="Arial"/>
                  <w:color w:val="800000"/>
                  <w:sz w:val="16"/>
                  <w:highlight w:val="white"/>
                </w:rPr>
                <w:delText>1015160</w:delText>
              </w:r>
            </w:del>
          </w:p>
        </w:tc>
      </w:tr>
    </w:tbl>
    <w:p w14:paraId="253DE7DA" w14:textId="43D4A522" w:rsidR="00E05BBC" w:rsidDel="00A5063E" w:rsidRDefault="00E05BBC" w:rsidP="00F15F6B">
      <w:pPr>
        <w:pStyle w:val="BodyText"/>
        <w:keepNext/>
        <w:tabs>
          <w:tab w:val="left" w:pos="2160"/>
          <w:tab w:val="left" w:pos="2880"/>
        </w:tabs>
        <w:spacing w:before="0" w:after="0"/>
        <w:ind w:left="2880" w:hanging="2160"/>
        <w:rPr>
          <w:del w:id="359" w:author="Liette, John  (CTR)      A8SUW" w:date="2016-06-30T11:07:00Z"/>
          <w:noProof/>
          <w:lang w:eastAsia="en-US"/>
        </w:rPr>
      </w:pPr>
    </w:p>
    <w:p w14:paraId="43A0AD7F" w14:textId="777387A4" w:rsidR="00F15F6B" w:rsidDel="00A5063E" w:rsidRDefault="00D6584C" w:rsidP="00E05BBC">
      <w:pPr>
        <w:pStyle w:val="BodyText"/>
        <w:tabs>
          <w:tab w:val="left" w:pos="2160"/>
          <w:tab w:val="left" w:pos="2880"/>
        </w:tabs>
        <w:spacing w:before="0" w:after="0"/>
        <w:ind w:left="2880" w:hanging="2160"/>
        <w:rPr>
          <w:del w:id="360" w:author="Liette, John  (CTR)      A8SUW" w:date="2016-06-30T11:07:00Z"/>
        </w:rPr>
      </w:pPr>
      <w:del w:id="361" w:author="Liette, John  (CTR)      A8SUW" w:date="2016-06-30T11:07:00Z">
        <w:r w:rsidDel="00A5063E">
          <w:rPr>
            <w:noProof/>
            <w:lang w:eastAsia="en-US"/>
          </w:rPr>
          <w:drawing>
            <wp:inline distT="0" distB="0" distL="0" distR="0" wp14:anchorId="18C694A5" wp14:editId="15412CA0">
              <wp:extent cx="5943600" cy="4384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4384040"/>
                      </a:xfrm>
                      <a:prstGeom prst="rect">
                        <a:avLst/>
                      </a:prstGeom>
                    </pic:spPr>
                  </pic:pic>
                </a:graphicData>
              </a:graphic>
            </wp:inline>
          </w:drawing>
        </w:r>
      </w:del>
    </w:p>
    <w:p w14:paraId="613001C5" w14:textId="2762764D" w:rsidR="00C41C90" w:rsidDel="00A5063E" w:rsidRDefault="00C41C90" w:rsidP="008C28E6">
      <w:pPr>
        <w:pStyle w:val="BodyText"/>
        <w:keepNext/>
        <w:numPr>
          <w:ilvl w:val="0"/>
          <w:numId w:val="36"/>
        </w:numPr>
        <w:rPr>
          <w:del w:id="362" w:author="Liette, John  (CTR)      A8SUW" w:date="2016-06-30T11:07:00Z"/>
        </w:rPr>
      </w:pPr>
      <w:del w:id="363" w:author="Liette, John  (CTR)      A8SUW" w:date="2016-06-30T11:07:00Z">
        <w:r w:rsidDel="00A5063E">
          <w:lastRenderedPageBreak/>
          <w:delText xml:space="preserve">Custom BI </w:delText>
        </w:r>
        <w:r w:rsidR="00C31F08" w:rsidDel="00A5063E">
          <w:delText>responsibility needs</w:delText>
        </w:r>
        <w:r w:rsidR="00EB393E" w:rsidDel="00A5063E">
          <w:delText xml:space="preserve"> to</w:delText>
        </w:r>
        <w:r w:rsidDel="00A5063E">
          <w:delText xml:space="preserve"> be created </w:delText>
        </w:r>
        <w:r w:rsidR="00EB393E" w:rsidDel="00A5063E">
          <w:delText xml:space="preserve">and the above custom </w:delText>
        </w:r>
        <w:r w:rsidR="00C31F08" w:rsidDel="00A5063E">
          <w:delText>profile needs</w:delText>
        </w:r>
        <w:r w:rsidR="00EB393E" w:rsidDel="00A5063E">
          <w:delText xml:space="preserve"> to be set at the responsibility level with an</w:delText>
        </w:r>
        <w:r w:rsidDel="00A5063E">
          <w:delText xml:space="preserve"> expense center parent value</w:delText>
        </w:r>
        <w:r w:rsidR="00EB393E" w:rsidDel="00A5063E">
          <w:delText xml:space="preserve"> from </w:delText>
        </w:r>
        <w:r w:rsidR="00C31F08" w:rsidDel="00A5063E">
          <w:delText xml:space="preserve">the </w:delText>
        </w:r>
        <w:r w:rsidR="00EB393E" w:rsidDel="00A5063E">
          <w:delText>pick list</w:delText>
        </w:r>
        <w:r w:rsidDel="00A5063E">
          <w:delText>.</w:delText>
        </w:r>
        <w:r w:rsidR="00A32842" w:rsidDel="00A5063E">
          <w:delText xml:space="preserve"> Example shown below:</w:delText>
        </w:r>
      </w:del>
    </w:p>
    <w:p w14:paraId="1AA96F9F" w14:textId="1A64AA5E" w:rsidR="006B1179" w:rsidRPr="00CD6B36" w:rsidDel="00A5063E" w:rsidRDefault="006B1179" w:rsidP="00CD6B36">
      <w:pPr>
        <w:pStyle w:val="BodyText"/>
        <w:keepNext/>
        <w:ind w:left="1440"/>
        <w:rPr>
          <w:del w:id="364" w:author="Liette, John  (CTR)      A8SUW" w:date="2016-06-30T11:07:00Z"/>
          <w:i/>
          <w:color w:val="17365D" w:themeColor="text2" w:themeShade="BF"/>
        </w:rPr>
      </w:pPr>
      <w:del w:id="365" w:author="Liette, John  (CTR)      A8SUW" w:date="2016-06-30T11:07:00Z">
        <w:r w:rsidRPr="00CD6B36" w:rsidDel="00A5063E">
          <w:rPr>
            <w:i/>
            <w:color w:val="17365D" w:themeColor="text2" w:themeShade="BF"/>
          </w:rPr>
          <w:delText>Note: When an EBS role needs to have unlimited access to all expense centers, ‘</w:delText>
        </w:r>
        <w:r w:rsidR="00070B18" w:rsidDel="00A5063E">
          <w:rPr>
            <w:i/>
            <w:color w:val="17365D" w:themeColor="text2" w:themeShade="BF"/>
          </w:rPr>
          <w:delText>‘TOTECAOR’</w:delText>
        </w:r>
        <w:r w:rsidR="00070B18" w:rsidRPr="00CD6B36" w:rsidDel="00A5063E">
          <w:rPr>
            <w:i/>
            <w:color w:val="17365D" w:themeColor="text2" w:themeShade="BF"/>
          </w:rPr>
          <w:delText xml:space="preserve"> </w:delText>
        </w:r>
        <w:r w:rsidRPr="00CD6B36" w:rsidDel="00A5063E">
          <w:rPr>
            <w:i/>
            <w:color w:val="17365D" w:themeColor="text2" w:themeShade="BF"/>
          </w:rPr>
          <w:delText>value need to be assigned for that responsibility.</w:delText>
        </w:r>
      </w:del>
    </w:p>
    <w:p w14:paraId="7F3BB6A6" w14:textId="4D9D722B" w:rsidR="00A32842" w:rsidDel="00A5063E" w:rsidRDefault="00A32842" w:rsidP="00A32842">
      <w:pPr>
        <w:pStyle w:val="BodyText"/>
        <w:ind w:left="1440"/>
        <w:rPr>
          <w:del w:id="366" w:author="Liette, John  (CTR)      A8SUW" w:date="2016-06-30T11:07:00Z"/>
        </w:rPr>
      </w:pPr>
      <w:del w:id="367" w:author="Liette, John  (CTR)      A8SUW" w:date="2016-06-30T11:07:00Z">
        <w:r w:rsidDel="00A5063E">
          <w:rPr>
            <w:noProof/>
            <w:lang w:eastAsia="en-US"/>
          </w:rPr>
          <w:drawing>
            <wp:inline distT="0" distB="0" distL="0" distR="0" wp14:anchorId="724FDA05" wp14:editId="7C6BE3DB">
              <wp:extent cx="5943600" cy="15773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577340"/>
                      </a:xfrm>
                      <a:prstGeom prst="rect">
                        <a:avLst/>
                      </a:prstGeom>
                    </pic:spPr>
                  </pic:pic>
                </a:graphicData>
              </a:graphic>
            </wp:inline>
          </w:drawing>
        </w:r>
      </w:del>
    </w:p>
    <w:p w14:paraId="2A746ADD" w14:textId="339F60C9" w:rsidR="00C41C90" w:rsidRPr="00C41C90" w:rsidDel="00A5063E" w:rsidRDefault="00C41C90" w:rsidP="008C28E6">
      <w:pPr>
        <w:pStyle w:val="BodyText"/>
        <w:numPr>
          <w:ilvl w:val="0"/>
          <w:numId w:val="36"/>
        </w:numPr>
        <w:rPr>
          <w:del w:id="368" w:author="Liette, John  (CTR)      A8SUW" w:date="2016-06-30T11:07:00Z"/>
        </w:rPr>
      </w:pPr>
      <w:del w:id="369" w:author="Liette, John  (CTR)      A8SUW" w:date="2016-06-30T11:07:00Z">
        <w:r w:rsidDel="00A5063E">
          <w:delText xml:space="preserve">User will be assigned one or more BI AOR Security responsibilities created above thereby defining </w:delText>
        </w:r>
        <w:r w:rsidR="00A32842" w:rsidDel="00A5063E">
          <w:delText>access rules for a user to</w:delText>
        </w:r>
        <w:r w:rsidDel="00A5063E">
          <w:delText xml:space="preserve"> expense center p</w:delText>
        </w:r>
        <w:r w:rsidR="00E05BBC" w:rsidDel="00A5063E">
          <w:delText>arents and the entire children expense center values associated with that hierarchy</w:delText>
        </w:r>
        <w:r w:rsidR="00A32842" w:rsidDel="00A5063E">
          <w:delText>.</w:delText>
        </w:r>
      </w:del>
    </w:p>
    <w:p w14:paraId="056765D1" w14:textId="0450D378" w:rsidR="00C41C90" w:rsidDel="00A5063E" w:rsidRDefault="00C41C90" w:rsidP="00B65CF9">
      <w:pPr>
        <w:pStyle w:val="BodyText"/>
        <w:ind w:left="1440"/>
        <w:rPr>
          <w:del w:id="370" w:author="Liette, John  (CTR)      A8SUW" w:date="2016-06-30T11:07:00Z"/>
        </w:rPr>
      </w:pPr>
    </w:p>
    <w:p w14:paraId="4A5F8262" w14:textId="7DBF757A" w:rsidR="00EB393E" w:rsidRPr="00E05BBC" w:rsidDel="00A5063E" w:rsidRDefault="00EB393E" w:rsidP="00EB393E">
      <w:pPr>
        <w:pStyle w:val="Heading4"/>
        <w:rPr>
          <w:del w:id="371" w:author="Liette, John  (CTR)      A8SUW" w:date="2016-06-30T11:07:00Z"/>
          <w:u w:val="single"/>
        </w:rPr>
      </w:pPr>
      <w:del w:id="372" w:author="Liette, John  (CTR)      A8SUW" w:date="2016-06-30T11:07:00Z">
        <w:r w:rsidDel="00A5063E">
          <w:rPr>
            <w:u w:val="single"/>
          </w:rPr>
          <w:delText>BI</w:delText>
        </w:r>
      </w:del>
    </w:p>
    <w:p w14:paraId="407A2526" w14:textId="203B776A" w:rsidR="00D82F4A" w:rsidDel="00A5063E" w:rsidRDefault="00D82F4A" w:rsidP="008C28E6">
      <w:pPr>
        <w:pStyle w:val="BodyText"/>
        <w:numPr>
          <w:ilvl w:val="0"/>
          <w:numId w:val="37"/>
        </w:numPr>
        <w:rPr>
          <w:del w:id="373" w:author="Liette, John  (CTR)      A8SUW" w:date="2016-06-30T11:07:00Z"/>
        </w:rPr>
      </w:pPr>
      <w:del w:id="374" w:author="Liette, John  (CTR)      A8SUW" w:date="2016-06-30T11:07:00Z">
        <w:r w:rsidDel="00A5063E">
          <w:delText>Custom Initialization block needs to be implemented (similar to standard OBIA Org based security for EBS) to implement data security by expense center hierarchy</w:delText>
        </w:r>
      </w:del>
    </w:p>
    <w:p w14:paraId="3E3A8DEE" w14:textId="1F7331ED" w:rsidR="00E60508" w:rsidRPr="00CD6B36" w:rsidDel="00A5063E" w:rsidRDefault="00CF209D" w:rsidP="009C54AE">
      <w:pPr>
        <w:pStyle w:val="BodyText"/>
        <w:numPr>
          <w:ilvl w:val="0"/>
          <w:numId w:val="37"/>
        </w:numPr>
        <w:rPr>
          <w:del w:id="375" w:author="Liette, John  (CTR)      A8SUW" w:date="2016-06-30T11:07:00Z"/>
          <w:i/>
          <w:color w:val="17365D" w:themeColor="text2" w:themeShade="BF"/>
        </w:rPr>
      </w:pPr>
      <w:del w:id="376" w:author="Liette, John  (CTR)      A8SUW" w:date="2016-06-30T11:07:00Z">
        <w:r w:rsidDel="00A5063E">
          <w:delText xml:space="preserve">Custom </w:delText>
        </w:r>
        <w:r w:rsidR="00D82F4A" w:rsidDel="00A5063E">
          <w:delText>Init</w:delText>
        </w:r>
        <w:r w:rsidDel="00A5063E">
          <w:delText>ialization</w:delText>
        </w:r>
        <w:r w:rsidR="00D82F4A" w:rsidDel="00A5063E">
          <w:delText xml:space="preserve"> block </w:delText>
        </w:r>
        <w:r w:rsidDel="00A5063E">
          <w:delText>should</w:delText>
        </w:r>
        <w:r w:rsidR="00D82F4A" w:rsidDel="00A5063E">
          <w:delText xml:space="preserve"> retrieve </w:delText>
        </w:r>
        <w:r w:rsidDel="00A5063E">
          <w:delText>“</w:delText>
        </w:r>
        <w:r w:rsidRPr="00322A9C" w:rsidDel="00A5063E">
          <w:delText>XXC_BI_AOR_SECURITY</w:delText>
        </w:r>
        <w:r w:rsidDel="00A5063E">
          <w:delText xml:space="preserve">” </w:delText>
        </w:r>
        <w:r w:rsidR="00D82F4A" w:rsidDel="00A5063E">
          <w:delText xml:space="preserve">EBS profile option value associated to the logged in user and retrieve list of expense center parent values </w:delText>
        </w:r>
        <w:r w:rsidDel="00A5063E">
          <w:delText xml:space="preserve">and associated expense center child values </w:delText>
        </w:r>
        <w:r w:rsidR="00D82F4A" w:rsidDel="00A5063E">
          <w:delText>that the user is allowed access to</w:delText>
        </w:r>
        <w:r w:rsidDel="00A5063E">
          <w:delText>.</w:delText>
        </w:r>
        <w:r w:rsidR="00D82F4A" w:rsidDel="00A5063E">
          <w:delText xml:space="preserve"> </w:delText>
        </w:r>
        <w:r w:rsidR="00E60508" w:rsidDel="00A5063E">
          <w:delText xml:space="preserve"> </w:delText>
        </w:r>
      </w:del>
    </w:p>
    <w:p w14:paraId="01174335" w14:textId="0C8D0096" w:rsidR="00D82F4A" w:rsidDel="00A5063E" w:rsidRDefault="00CF209D" w:rsidP="008C28E6">
      <w:pPr>
        <w:pStyle w:val="BodyText"/>
        <w:numPr>
          <w:ilvl w:val="0"/>
          <w:numId w:val="37"/>
        </w:numPr>
        <w:rPr>
          <w:del w:id="377" w:author="Liette, John  (CTR)      A8SUW" w:date="2016-06-30T11:07:00Z"/>
        </w:rPr>
      </w:pPr>
      <w:del w:id="378" w:author="Liette, John  (CTR)      A8SUW" w:date="2016-06-30T11:07:00Z">
        <w:r w:rsidDel="00A5063E">
          <w:delText>Row level security for pre-allocated expense subject area need to be applied based on the above prepared list of allowed expense center</w:delText>
        </w:r>
        <w:r w:rsidR="00193277" w:rsidDel="00A5063E">
          <w:delText xml:space="preserve"> GL</w:delText>
        </w:r>
        <w:r w:rsidDel="00A5063E">
          <w:delText xml:space="preserve"> segment values for that logged in user.</w:delText>
        </w:r>
      </w:del>
    </w:p>
    <w:p w14:paraId="7DAEA962" w14:textId="2005FE92" w:rsidR="00CF209D" w:rsidDel="00A5063E" w:rsidRDefault="00CF209D" w:rsidP="008C28E6">
      <w:pPr>
        <w:pStyle w:val="BodyText"/>
        <w:numPr>
          <w:ilvl w:val="0"/>
          <w:numId w:val="37"/>
        </w:numPr>
        <w:rPr>
          <w:del w:id="379" w:author="Liette, John  (CTR)      A8SUW" w:date="2016-06-30T11:07:00Z"/>
        </w:rPr>
      </w:pPr>
      <w:del w:id="380" w:author="Liette, John  (CTR)      A8SUW" w:date="2016-06-30T11:07:00Z">
        <w:r w:rsidDel="00A5063E">
          <w:delText xml:space="preserve">AOR security should automatically apply to any adhoc analysis or pre-built dashboard built based on </w:delText>
        </w:r>
        <w:r w:rsidR="005C160E" w:rsidDel="00A5063E">
          <w:delText xml:space="preserve">the </w:delText>
        </w:r>
        <w:r w:rsidDel="00A5063E">
          <w:delText>pre-allocated expenses subject area.</w:delText>
        </w:r>
      </w:del>
    </w:p>
    <w:p w14:paraId="67FBDBDA" w14:textId="4213EAE6" w:rsidR="005C160E" w:rsidDel="00A5063E" w:rsidRDefault="005C160E" w:rsidP="008C28E6">
      <w:pPr>
        <w:pStyle w:val="BodyText"/>
        <w:numPr>
          <w:ilvl w:val="0"/>
          <w:numId w:val="37"/>
        </w:numPr>
        <w:rPr>
          <w:del w:id="381" w:author="Liette, John  (CTR)      A8SUW" w:date="2016-06-30T11:07:00Z"/>
        </w:rPr>
      </w:pPr>
      <w:del w:id="382" w:author="Liette, John  (CTR)      A8SUW" w:date="2016-06-30T11:07:00Z">
        <w:r w:rsidDel="00A5063E">
          <w:delText>There should be little or no difference in performance due to AOR security implementation.</w:delText>
        </w:r>
      </w:del>
    </w:p>
    <w:p w14:paraId="631419BF" w14:textId="11274BFB" w:rsidR="00B65CF9" w:rsidDel="00A5063E" w:rsidRDefault="00B65CF9" w:rsidP="00587AB8">
      <w:pPr>
        <w:pStyle w:val="BodyText"/>
        <w:ind w:left="1440"/>
        <w:rPr>
          <w:del w:id="383" w:author="Liette, John  (CTR)      A8SUW" w:date="2016-06-30T11:07:00Z"/>
        </w:rPr>
      </w:pPr>
    </w:p>
    <w:p w14:paraId="01EFD29A" w14:textId="6266A4FF" w:rsidR="008C28E6" w:rsidRPr="00E05BBC" w:rsidDel="00A5063E" w:rsidRDefault="008C28E6">
      <w:pPr>
        <w:pStyle w:val="Heading4"/>
        <w:rPr>
          <w:del w:id="384" w:author="Liette, John  (CTR)      A8SUW" w:date="2016-06-30T11:07:00Z"/>
          <w:u w:val="single"/>
        </w:rPr>
      </w:pPr>
      <w:del w:id="385" w:author="Liette, John  (CTR)      A8SUW" w:date="2016-06-30T11:07:00Z">
        <w:r w:rsidDel="00A5063E">
          <w:rPr>
            <w:u w:val="single"/>
          </w:rPr>
          <w:lastRenderedPageBreak/>
          <w:delText>Example</w:delText>
        </w:r>
      </w:del>
    </w:p>
    <w:p w14:paraId="185F6DBF" w14:textId="02DEEDE6" w:rsidR="008C28E6" w:rsidDel="00A5063E" w:rsidRDefault="008C28E6" w:rsidP="00CD6B36">
      <w:pPr>
        <w:pStyle w:val="BodyText"/>
        <w:keepNext/>
        <w:numPr>
          <w:ilvl w:val="0"/>
          <w:numId w:val="38"/>
        </w:numPr>
        <w:rPr>
          <w:del w:id="386" w:author="Liette, John  (CTR)      A8SUW" w:date="2016-06-30T11:07:00Z"/>
        </w:rPr>
      </w:pPr>
      <w:del w:id="387" w:author="Liette, John  (CTR)      A8SUW" w:date="2016-06-30T11:07:00Z">
        <w:r w:rsidDel="00A5063E">
          <w:delText>EBS User “ABC” has “Cigna BI CBH Controller” responsibility.  This responsibility has “Cigna BI AOR Security” profile attached with value ‘</w:delText>
        </w:r>
        <w:r w:rsidRPr="008C28E6" w:rsidDel="00A5063E">
          <w:delText>00000CBH</w:delText>
        </w:r>
        <w:r w:rsidDel="00A5063E">
          <w:delText>” i.e “CBH VERTICAL” value attached.</w:delText>
        </w:r>
      </w:del>
    </w:p>
    <w:p w14:paraId="073F6FEC" w14:textId="4E26F43F" w:rsidR="008C28E6" w:rsidDel="00A5063E" w:rsidRDefault="008C28E6" w:rsidP="00CD6B36">
      <w:pPr>
        <w:pStyle w:val="BodyText"/>
        <w:keepNext/>
        <w:numPr>
          <w:ilvl w:val="0"/>
          <w:numId w:val="38"/>
        </w:numPr>
        <w:rPr>
          <w:del w:id="388" w:author="Liette, John  (CTR)      A8SUW" w:date="2016-06-30T11:07:00Z"/>
        </w:rPr>
      </w:pPr>
      <w:del w:id="389" w:author="Liette, John  (CTR)      A8SUW" w:date="2016-06-30T11:07:00Z">
        <w:r w:rsidDel="00A5063E">
          <w:delText>‘</w:delText>
        </w:r>
        <w:r w:rsidRPr="008C28E6" w:rsidDel="00A5063E">
          <w:delText>00000CBH</w:delText>
        </w:r>
        <w:r w:rsidDel="00A5063E">
          <w:delText>” expense center Parent has below child values</w:delText>
        </w:r>
      </w:del>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CellMar>
          <w:left w:w="96" w:type="dxa"/>
          <w:right w:w="96" w:type="dxa"/>
        </w:tblCellMar>
        <w:tblLook w:val="0000" w:firstRow="0" w:lastRow="0" w:firstColumn="0" w:lastColumn="0" w:noHBand="0" w:noVBand="0"/>
      </w:tblPr>
      <w:tblGrid>
        <w:gridCol w:w="5118"/>
        <w:gridCol w:w="5514"/>
      </w:tblGrid>
      <w:tr w:rsidR="008C28E6" w:rsidDel="00A5063E" w14:paraId="24B12A05" w14:textId="6695AE56" w:rsidTr="008C28E6">
        <w:trPr>
          <w:cantSplit/>
          <w:tblHeader/>
          <w:del w:id="390" w:author="Liette, John  (CTR)      A8SUW" w:date="2016-06-30T11:07:00Z"/>
        </w:trPr>
        <w:tc>
          <w:tcPr>
            <w:tcW w:w="2407" w:type="pct"/>
            <w:tcBorders>
              <w:top w:val="single" w:sz="12" w:space="0" w:color="000000"/>
              <w:bottom w:val="single" w:sz="6" w:space="0" w:color="000000"/>
              <w:right w:val="nil"/>
            </w:tcBorders>
            <w:shd w:val="clear" w:color="000000" w:fill="E6E6E6"/>
          </w:tcPr>
          <w:p w14:paraId="75CADF76" w14:textId="6E754A88" w:rsidR="008C28E6" w:rsidDel="00A5063E" w:rsidRDefault="008C28E6" w:rsidP="0076171B">
            <w:pPr>
              <w:pStyle w:val="TableHeading"/>
              <w:keepNext/>
              <w:rPr>
                <w:del w:id="391" w:author="Liette, John  (CTR)      A8SUW" w:date="2016-06-30T11:07:00Z"/>
              </w:rPr>
            </w:pPr>
            <w:del w:id="392" w:author="Liette, John  (CTR)      A8SUW" w:date="2016-06-30T11:07:00Z">
              <w:r w:rsidDel="00A5063E">
                <w:delText>Expense Center Parent</w:delText>
              </w:r>
            </w:del>
          </w:p>
        </w:tc>
        <w:tc>
          <w:tcPr>
            <w:tcW w:w="2593" w:type="pct"/>
            <w:tcBorders>
              <w:top w:val="single" w:sz="12" w:space="0" w:color="000000"/>
              <w:left w:val="nil"/>
              <w:bottom w:val="single" w:sz="6" w:space="0" w:color="000000"/>
            </w:tcBorders>
            <w:shd w:val="clear" w:color="000000" w:fill="E6E6E6"/>
          </w:tcPr>
          <w:p w14:paraId="02EBA1F7" w14:textId="6D72C252" w:rsidR="008C28E6" w:rsidDel="00A5063E" w:rsidRDefault="008C28E6" w:rsidP="0076171B">
            <w:pPr>
              <w:pStyle w:val="TableHeading"/>
              <w:keepNext/>
              <w:rPr>
                <w:del w:id="393" w:author="Liette, John  (CTR)      A8SUW" w:date="2016-06-30T11:07:00Z"/>
              </w:rPr>
            </w:pPr>
            <w:del w:id="394" w:author="Liette, John  (CTR)      A8SUW" w:date="2016-06-30T11:07:00Z">
              <w:r w:rsidDel="00A5063E">
                <w:delText>Expense Center Children</w:delText>
              </w:r>
            </w:del>
          </w:p>
        </w:tc>
      </w:tr>
      <w:tr w:rsidR="008C28E6" w:rsidDel="00A5063E" w14:paraId="4503855B" w14:textId="4B236731" w:rsidTr="008C28E6">
        <w:trPr>
          <w:cantSplit/>
          <w:del w:id="395" w:author="Liette, John  (CTR)      A8SUW" w:date="2016-06-30T11:07:00Z"/>
        </w:trPr>
        <w:tc>
          <w:tcPr>
            <w:tcW w:w="2407" w:type="pct"/>
            <w:tcBorders>
              <w:top w:val="single" w:sz="6" w:space="0" w:color="000000"/>
            </w:tcBorders>
            <w:shd w:val="clear" w:color="000000" w:fill="FFFFFF"/>
          </w:tcPr>
          <w:p w14:paraId="3BA5B884" w14:textId="26226AE7" w:rsidR="008C28E6" w:rsidDel="00A5063E" w:rsidRDefault="008C28E6" w:rsidP="0076171B">
            <w:pPr>
              <w:pStyle w:val="TableText"/>
              <w:keepNext/>
              <w:rPr>
                <w:del w:id="396" w:author="Liette, John  (CTR)      A8SUW" w:date="2016-06-30T11:07:00Z"/>
              </w:rPr>
            </w:pPr>
            <w:del w:id="397" w:author="Liette, John  (CTR)      A8SUW" w:date="2016-06-30T11:07:00Z">
              <w:r w:rsidRPr="00B265D6" w:rsidDel="00A5063E">
                <w:delText>00000CBH</w:delText>
              </w:r>
            </w:del>
          </w:p>
        </w:tc>
        <w:tc>
          <w:tcPr>
            <w:tcW w:w="2593" w:type="pct"/>
            <w:tcBorders>
              <w:top w:val="single" w:sz="6" w:space="0" w:color="000000"/>
            </w:tcBorders>
            <w:shd w:val="clear" w:color="000000" w:fill="FFFFFF"/>
            <w:vAlign w:val="bottom"/>
          </w:tcPr>
          <w:p w14:paraId="5FA4815C" w14:textId="75A1616C" w:rsidR="008C28E6" w:rsidDel="00A5063E" w:rsidRDefault="008C28E6" w:rsidP="0076171B">
            <w:pPr>
              <w:pStyle w:val="TableText"/>
              <w:keepNext/>
              <w:rPr>
                <w:del w:id="398" w:author="Liette, John  (CTR)      A8SUW" w:date="2016-06-30T11:07:00Z"/>
              </w:rPr>
            </w:pPr>
            <w:del w:id="399" w:author="Liette, John  (CTR)      A8SUW" w:date="2016-06-30T11:07:00Z">
              <w:r w:rsidRPr="008C28E6" w:rsidDel="00A5063E">
                <w:delText>00090200</w:delText>
              </w:r>
            </w:del>
          </w:p>
        </w:tc>
      </w:tr>
      <w:tr w:rsidR="008C28E6" w:rsidDel="00A5063E" w14:paraId="26F162B3" w14:textId="4F97047B" w:rsidTr="008C28E6">
        <w:trPr>
          <w:cantSplit/>
          <w:del w:id="400" w:author="Liette, John  (CTR)      A8SUW" w:date="2016-06-30T11:07:00Z"/>
        </w:trPr>
        <w:tc>
          <w:tcPr>
            <w:tcW w:w="2407" w:type="pct"/>
            <w:shd w:val="clear" w:color="000000" w:fill="FFFFFF"/>
          </w:tcPr>
          <w:p w14:paraId="331FD338" w14:textId="6C054C55" w:rsidR="008C28E6" w:rsidDel="00A5063E" w:rsidRDefault="008C28E6" w:rsidP="0076171B">
            <w:pPr>
              <w:pStyle w:val="TableText"/>
              <w:keepNext/>
              <w:rPr>
                <w:del w:id="401" w:author="Liette, John  (CTR)      A8SUW" w:date="2016-06-30T11:07:00Z"/>
              </w:rPr>
            </w:pPr>
            <w:del w:id="402" w:author="Liette, John  (CTR)      A8SUW" w:date="2016-06-30T11:07:00Z">
              <w:r w:rsidRPr="00B265D6" w:rsidDel="00A5063E">
                <w:delText>00000CBH</w:delText>
              </w:r>
            </w:del>
          </w:p>
        </w:tc>
        <w:tc>
          <w:tcPr>
            <w:tcW w:w="2593" w:type="pct"/>
            <w:shd w:val="clear" w:color="000000" w:fill="FFFFFF"/>
            <w:vAlign w:val="bottom"/>
          </w:tcPr>
          <w:p w14:paraId="66F6D90B" w14:textId="32325296" w:rsidR="008C28E6" w:rsidDel="00A5063E" w:rsidRDefault="008C28E6" w:rsidP="0076171B">
            <w:pPr>
              <w:pStyle w:val="TableText"/>
              <w:keepNext/>
              <w:rPr>
                <w:del w:id="403" w:author="Liette, John  (CTR)      A8SUW" w:date="2016-06-30T11:07:00Z"/>
              </w:rPr>
            </w:pPr>
            <w:del w:id="404" w:author="Liette, John  (CTR)      A8SUW" w:date="2016-06-30T11:07:00Z">
              <w:r w:rsidRPr="008C28E6" w:rsidDel="00A5063E">
                <w:delText>00130000</w:delText>
              </w:r>
            </w:del>
          </w:p>
        </w:tc>
      </w:tr>
      <w:tr w:rsidR="008C28E6" w:rsidDel="00A5063E" w14:paraId="79B3094A" w14:textId="277F4AFA" w:rsidTr="008C28E6">
        <w:trPr>
          <w:cantSplit/>
          <w:del w:id="405" w:author="Liette, John  (CTR)      A8SUW" w:date="2016-06-30T11:07:00Z"/>
        </w:trPr>
        <w:tc>
          <w:tcPr>
            <w:tcW w:w="2407" w:type="pct"/>
            <w:shd w:val="clear" w:color="000000" w:fill="FFFFFF"/>
          </w:tcPr>
          <w:p w14:paraId="15642F7E" w14:textId="12666A56" w:rsidR="008C28E6" w:rsidDel="00A5063E" w:rsidRDefault="008C28E6" w:rsidP="0076171B">
            <w:pPr>
              <w:pStyle w:val="TableText"/>
              <w:keepNext/>
              <w:rPr>
                <w:del w:id="406" w:author="Liette, John  (CTR)      A8SUW" w:date="2016-06-30T11:07:00Z"/>
              </w:rPr>
            </w:pPr>
            <w:del w:id="407" w:author="Liette, John  (CTR)      A8SUW" w:date="2016-06-30T11:07:00Z">
              <w:r w:rsidRPr="00B265D6" w:rsidDel="00A5063E">
                <w:delText>00000CBH</w:delText>
              </w:r>
            </w:del>
          </w:p>
        </w:tc>
        <w:tc>
          <w:tcPr>
            <w:tcW w:w="2593" w:type="pct"/>
            <w:shd w:val="clear" w:color="000000" w:fill="FFFFFF"/>
            <w:vAlign w:val="bottom"/>
          </w:tcPr>
          <w:p w14:paraId="3F7EACAC" w14:textId="664606C9" w:rsidR="008C28E6" w:rsidDel="00A5063E" w:rsidRDefault="008C28E6" w:rsidP="0076171B">
            <w:pPr>
              <w:pStyle w:val="TableText"/>
              <w:keepNext/>
              <w:rPr>
                <w:del w:id="408" w:author="Liette, John  (CTR)      A8SUW" w:date="2016-06-30T11:07:00Z"/>
              </w:rPr>
            </w:pPr>
            <w:del w:id="409" w:author="Liette, John  (CTR)      A8SUW" w:date="2016-06-30T11:07:00Z">
              <w:r w:rsidRPr="008C28E6" w:rsidDel="00A5063E">
                <w:delText>00140000</w:delText>
              </w:r>
            </w:del>
          </w:p>
        </w:tc>
      </w:tr>
      <w:tr w:rsidR="008C28E6" w:rsidDel="00A5063E" w14:paraId="1B7F0DB9" w14:textId="64AE77A7" w:rsidTr="008C28E6">
        <w:trPr>
          <w:cantSplit/>
          <w:del w:id="410" w:author="Liette, John  (CTR)      A8SUW" w:date="2016-06-30T11:07:00Z"/>
        </w:trPr>
        <w:tc>
          <w:tcPr>
            <w:tcW w:w="2407" w:type="pct"/>
            <w:shd w:val="clear" w:color="000000" w:fill="FFFFFF"/>
          </w:tcPr>
          <w:p w14:paraId="64784EAC" w14:textId="2311DAE9" w:rsidR="008C28E6" w:rsidDel="00A5063E" w:rsidRDefault="008C28E6" w:rsidP="0076171B">
            <w:pPr>
              <w:pStyle w:val="TableText"/>
              <w:keepNext/>
              <w:rPr>
                <w:del w:id="411" w:author="Liette, John  (CTR)      A8SUW" w:date="2016-06-30T11:07:00Z"/>
              </w:rPr>
            </w:pPr>
            <w:del w:id="412" w:author="Liette, John  (CTR)      A8SUW" w:date="2016-06-30T11:07:00Z">
              <w:r w:rsidRPr="00B265D6" w:rsidDel="00A5063E">
                <w:delText>00000CBH</w:delText>
              </w:r>
            </w:del>
          </w:p>
        </w:tc>
        <w:tc>
          <w:tcPr>
            <w:tcW w:w="2593" w:type="pct"/>
            <w:shd w:val="clear" w:color="000000" w:fill="FFFFFF"/>
            <w:vAlign w:val="bottom"/>
          </w:tcPr>
          <w:p w14:paraId="766F00CF" w14:textId="6C1B0C29" w:rsidR="008C28E6" w:rsidDel="00A5063E" w:rsidRDefault="008C28E6" w:rsidP="0076171B">
            <w:pPr>
              <w:pStyle w:val="TableText"/>
              <w:keepNext/>
              <w:rPr>
                <w:del w:id="413" w:author="Liette, John  (CTR)      A8SUW" w:date="2016-06-30T11:07:00Z"/>
              </w:rPr>
            </w:pPr>
            <w:del w:id="414" w:author="Liette, John  (CTR)      A8SUW" w:date="2016-06-30T11:07:00Z">
              <w:r w:rsidRPr="008C28E6" w:rsidDel="00A5063E">
                <w:delText>00170100</w:delText>
              </w:r>
            </w:del>
          </w:p>
        </w:tc>
      </w:tr>
      <w:tr w:rsidR="008C28E6" w:rsidDel="00A5063E" w14:paraId="51DC951E" w14:textId="3601BE4F" w:rsidTr="008C28E6">
        <w:trPr>
          <w:cantSplit/>
          <w:del w:id="415" w:author="Liette, John  (CTR)      A8SUW" w:date="2016-06-30T11:07:00Z"/>
        </w:trPr>
        <w:tc>
          <w:tcPr>
            <w:tcW w:w="2407" w:type="pct"/>
            <w:shd w:val="clear" w:color="000000" w:fill="FFFFFF"/>
          </w:tcPr>
          <w:p w14:paraId="743E23BB" w14:textId="40292026" w:rsidR="008C28E6" w:rsidRPr="008852A9" w:rsidDel="00A5063E" w:rsidRDefault="008C28E6" w:rsidP="0076171B">
            <w:pPr>
              <w:pStyle w:val="TableText"/>
              <w:keepNext/>
              <w:rPr>
                <w:del w:id="416" w:author="Liette, John  (CTR)      A8SUW" w:date="2016-06-30T11:07:00Z"/>
              </w:rPr>
            </w:pPr>
            <w:del w:id="417" w:author="Liette, John  (CTR)      A8SUW" w:date="2016-06-30T11:07:00Z">
              <w:r w:rsidRPr="00B265D6" w:rsidDel="00A5063E">
                <w:delText>00000CBH</w:delText>
              </w:r>
            </w:del>
          </w:p>
        </w:tc>
        <w:tc>
          <w:tcPr>
            <w:tcW w:w="2593" w:type="pct"/>
            <w:shd w:val="clear" w:color="000000" w:fill="FFFFFF"/>
            <w:vAlign w:val="bottom"/>
          </w:tcPr>
          <w:p w14:paraId="0EEDBF9D" w14:textId="507F12D1" w:rsidR="008C28E6" w:rsidRPr="00322A9C" w:rsidDel="00A5063E" w:rsidRDefault="008C28E6" w:rsidP="0076171B">
            <w:pPr>
              <w:pStyle w:val="TableText"/>
              <w:keepNext/>
              <w:rPr>
                <w:del w:id="418" w:author="Liette, John  (CTR)      A8SUW" w:date="2016-06-30T11:07:00Z"/>
              </w:rPr>
            </w:pPr>
            <w:del w:id="419" w:author="Liette, John  (CTR)      A8SUW" w:date="2016-06-30T11:07:00Z">
              <w:r w:rsidRPr="008C28E6" w:rsidDel="00A5063E">
                <w:delText>00180950</w:delText>
              </w:r>
            </w:del>
          </w:p>
        </w:tc>
      </w:tr>
      <w:tr w:rsidR="008C28E6" w:rsidDel="00A5063E" w14:paraId="0B48DEC5" w14:textId="197560AF" w:rsidTr="008C28E6">
        <w:trPr>
          <w:cantSplit/>
          <w:del w:id="420" w:author="Liette, John  (CTR)      A8SUW" w:date="2016-06-30T11:07:00Z"/>
        </w:trPr>
        <w:tc>
          <w:tcPr>
            <w:tcW w:w="2407" w:type="pct"/>
            <w:shd w:val="clear" w:color="000000" w:fill="FFFFFF"/>
          </w:tcPr>
          <w:p w14:paraId="16518AC0" w14:textId="0CF51F4E" w:rsidR="008C28E6" w:rsidRPr="008852A9" w:rsidDel="00A5063E" w:rsidRDefault="008C28E6" w:rsidP="0076171B">
            <w:pPr>
              <w:pStyle w:val="TableText"/>
              <w:keepNext/>
              <w:rPr>
                <w:del w:id="421" w:author="Liette, John  (CTR)      A8SUW" w:date="2016-06-30T11:07:00Z"/>
              </w:rPr>
            </w:pPr>
            <w:del w:id="422" w:author="Liette, John  (CTR)      A8SUW" w:date="2016-06-30T11:07:00Z">
              <w:r w:rsidRPr="00B265D6" w:rsidDel="00A5063E">
                <w:delText>00000CBH</w:delText>
              </w:r>
            </w:del>
          </w:p>
        </w:tc>
        <w:tc>
          <w:tcPr>
            <w:tcW w:w="2593" w:type="pct"/>
            <w:shd w:val="clear" w:color="000000" w:fill="FFFFFF"/>
            <w:vAlign w:val="bottom"/>
          </w:tcPr>
          <w:p w14:paraId="4A53C8BD" w14:textId="55FE57A6" w:rsidR="008C28E6" w:rsidRPr="00322A9C" w:rsidDel="00A5063E" w:rsidRDefault="008C28E6" w:rsidP="0076171B">
            <w:pPr>
              <w:pStyle w:val="TableText"/>
              <w:keepNext/>
              <w:rPr>
                <w:del w:id="423" w:author="Liette, John  (CTR)      A8SUW" w:date="2016-06-30T11:07:00Z"/>
              </w:rPr>
            </w:pPr>
            <w:del w:id="424" w:author="Liette, John  (CTR)      A8SUW" w:date="2016-06-30T11:07:00Z">
              <w:r w:rsidRPr="008C28E6" w:rsidDel="00A5063E">
                <w:delText>00230000</w:delText>
              </w:r>
            </w:del>
          </w:p>
        </w:tc>
      </w:tr>
      <w:tr w:rsidR="008C28E6" w:rsidDel="00A5063E" w14:paraId="69CEAB58" w14:textId="6B2D33D9" w:rsidTr="008C28E6">
        <w:trPr>
          <w:cantSplit/>
          <w:del w:id="425" w:author="Liette, John  (CTR)      A8SUW" w:date="2016-06-30T11:07:00Z"/>
        </w:trPr>
        <w:tc>
          <w:tcPr>
            <w:tcW w:w="2407" w:type="pct"/>
            <w:shd w:val="clear" w:color="000000" w:fill="FFFFFF"/>
          </w:tcPr>
          <w:p w14:paraId="44A84B41" w14:textId="08C76B17" w:rsidR="008C28E6" w:rsidRPr="00B265D6" w:rsidDel="00A5063E" w:rsidRDefault="008C28E6" w:rsidP="0076171B">
            <w:pPr>
              <w:pStyle w:val="TableText"/>
              <w:keepNext/>
              <w:rPr>
                <w:del w:id="426" w:author="Liette, John  (CTR)      A8SUW" w:date="2016-06-30T11:07:00Z"/>
              </w:rPr>
            </w:pPr>
            <w:del w:id="427" w:author="Liette, John  (CTR)      A8SUW" w:date="2016-06-30T11:07:00Z">
              <w:r w:rsidRPr="00B265D6" w:rsidDel="00A5063E">
                <w:delText>00000CBH</w:delText>
              </w:r>
            </w:del>
          </w:p>
        </w:tc>
        <w:tc>
          <w:tcPr>
            <w:tcW w:w="2593" w:type="pct"/>
            <w:shd w:val="clear" w:color="000000" w:fill="FFFFFF"/>
            <w:vAlign w:val="bottom"/>
          </w:tcPr>
          <w:p w14:paraId="075BDA34" w14:textId="4A4243BB" w:rsidR="008C28E6" w:rsidRPr="008C28E6" w:rsidDel="00A5063E" w:rsidRDefault="008C28E6" w:rsidP="008C28E6">
            <w:pPr>
              <w:pStyle w:val="TableText"/>
              <w:keepNext/>
              <w:rPr>
                <w:del w:id="428" w:author="Liette, John  (CTR)      A8SUW" w:date="2016-06-30T11:07:00Z"/>
              </w:rPr>
            </w:pPr>
            <w:del w:id="429" w:author="Liette, John  (CTR)      A8SUW" w:date="2016-06-30T11:07:00Z">
              <w:r w:rsidDel="00A5063E">
                <w:delText>00250300</w:delText>
              </w:r>
            </w:del>
          </w:p>
        </w:tc>
      </w:tr>
      <w:tr w:rsidR="008C28E6" w:rsidDel="00A5063E" w14:paraId="665AC14B" w14:textId="46BD3129" w:rsidTr="008C28E6">
        <w:trPr>
          <w:cantSplit/>
          <w:del w:id="430" w:author="Liette, John  (CTR)      A8SUW" w:date="2016-06-30T11:07:00Z"/>
        </w:trPr>
        <w:tc>
          <w:tcPr>
            <w:tcW w:w="2407" w:type="pct"/>
            <w:shd w:val="clear" w:color="000000" w:fill="FFFFFF"/>
          </w:tcPr>
          <w:p w14:paraId="49811FDA" w14:textId="4CC49AAC" w:rsidR="008C28E6" w:rsidRPr="00B265D6" w:rsidDel="00A5063E" w:rsidRDefault="008C28E6" w:rsidP="0076171B">
            <w:pPr>
              <w:pStyle w:val="TableText"/>
              <w:keepNext/>
              <w:rPr>
                <w:del w:id="431" w:author="Liette, John  (CTR)      A8SUW" w:date="2016-06-30T11:07:00Z"/>
              </w:rPr>
            </w:pPr>
            <w:del w:id="432" w:author="Liette, John  (CTR)      A8SUW" w:date="2016-06-30T11:07:00Z">
              <w:r w:rsidRPr="00B265D6" w:rsidDel="00A5063E">
                <w:delText>00000CBH</w:delText>
              </w:r>
            </w:del>
          </w:p>
        </w:tc>
        <w:tc>
          <w:tcPr>
            <w:tcW w:w="2593" w:type="pct"/>
            <w:shd w:val="clear" w:color="000000" w:fill="FFFFFF"/>
            <w:vAlign w:val="bottom"/>
          </w:tcPr>
          <w:p w14:paraId="79AFBFB7" w14:textId="08CD4ADA" w:rsidR="008C28E6" w:rsidRPr="008C28E6" w:rsidDel="00A5063E" w:rsidRDefault="008C28E6" w:rsidP="0076171B">
            <w:pPr>
              <w:pStyle w:val="TableText"/>
              <w:keepNext/>
              <w:rPr>
                <w:del w:id="433" w:author="Liette, John  (CTR)      A8SUW" w:date="2016-06-30T11:07:00Z"/>
              </w:rPr>
            </w:pPr>
            <w:del w:id="434" w:author="Liette, John  (CTR)      A8SUW" w:date="2016-06-30T11:07:00Z">
              <w:r w:rsidDel="00A5063E">
                <w:delText>00290000</w:delText>
              </w:r>
            </w:del>
          </w:p>
        </w:tc>
      </w:tr>
      <w:tr w:rsidR="006B1179" w:rsidDel="00A5063E" w14:paraId="31F36386" w14:textId="6C470A9A" w:rsidTr="008C28E6">
        <w:trPr>
          <w:cantSplit/>
          <w:del w:id="435" w:author="Liette, John  (CTR)      A8SUW" w:date="2016-06-30T11:07:00Z"/>
        </w:trPr>
        <w:tc>
          <w:tcPr>
            <w:tcW w:w="2407" w:type="pct"/>
            <w:shd w:val="clear" w:color="000000" w:fill="FFFFFF"/>
          </w:tcPr>
          <w:p w14:paraId="7A4C9026" w14:textId="0A8FB08F" w:rsidR="006B1179" w:rsidRPr="00B265D6" w:rsidDel="00A5063E" w:rsidRDefault="006B1179" w:rsidP="0076171B">
            <w:pPr>
              <w:pStyle w:val="TableText"/>
              <w:keepNext/>
              <w:rPr>
                <w:del w:id="436" w:author="Liette, John  (CTR)      A8SUW" w:date="2016-06-30T11:07:00Z"/>
              </w:rPr>
            </w:pPr>
            <w:del w:id="437" w:author="Liette, John  (CTR)      A8SUW" w:date="2016-06-30T11:07:00Z">
              <w:r w:rsidRPr="006B1179" w:rsidDel="00A5063E">
                <w:delText>00000CBH</w:delText>
              </w:r>
            </w:del>
          </w:p>
        </w:tc>
        <w:tc>
          <w:tcPr>
            <w:tcW w:w="2593" w:type="pct"/>
            <w:shd w:val="clear" w:color="000000" w:fill="FFFFFF"/>
            <w:vAlign w:val="bottom"/>
          </w:tcPr>
          <w:p w14:paraId="6642F665" w14:textId="354D29BD" w:rsidR="006B1179" w:rsidDel="00A5063E" w:rsidRDefault="006B1179" w:rsidP="006B1179">
            <w:pPr>
              <w:pStyle w:val="TableText"/>
              <w:keepNext/>
              <w:rPr>
                <w:del w:id="438" w:author="Liette, John  (CTR)      A8SUW" w:date="2016-06-30T11:07:00Z"/>
              </w:rPr>
            </w:pPr>
            <w:del w:id="439" w:author="Liette, John  (CTR)      A8SUW" w:date="2016-06-30T11:07:00Z">
              <w:r w:rsidRPr="004A637E" w:rsidDel="00A5063E">
                <w:delText>0000XDF3</w:delText>
              </w:r>
            </w:del>
          </w:p>
        </w:tc>
      </w:tr>
    </w:tbl>
    <w:p w14:paraId="0AD0B5D8" w14:textId="7C6EB911" w:rsidR="00B61A90" w:rsidDel="00A5063E" w:rsidRDefault="00B61A90" w:rsidP="00CD6B36">
      <w:pPr>
        <w:rPr>
          <w:del w:id="440" w:author="Liette, John  (CTR)      A8SUW" w:date="2016-06-30T11:07:00Z"/>
        </w:rPr>
      </w:pPr>
    </w:p>
    <w:p w14:paraId="34AE5BFD" w14:textId="5C52FFBD" w:rsidR="008C28E6" w:rsidDel="00A5063E" w:rsidRDefault="008C28E6" w:rsidP="00CD6B36">
      <w:pPr>
        <w:rPr>
          <w:del w:id="441" w:author="Liette, John  (CTR)      A8SUW" w:date="2016-06-30T11:07:00Z"/>
        </w:rPr>
      </w:pPr>
      <w:del w:id="442" w:author="Liette, John  (CTR)      A8SUW" w:date="2016-06-30T11:07:00Z">
        <w:r w:rsidDel="00A5063E">
          <w:delText xml:space="preserve">Below is a set of sample pre-allocated expenses transactions. Expected behavior is that BI should allow user “ABC” to view </w:delText>
        </w:r>
        <w:r w:rsidR="009C54AE" w:rsidDel="00A5063E">
          <w:delText>all rows within that vertical/AOR parent</w:delText>
        </w:r>
        <w:r w:rsidR="004A637E" w:rsidDel="00A5063E">
          <w:delText xml:space="preserve"> i.e rows highlighted in yellow below</w:delText>
        </w:r>
        <w:r w:rsidR="009C54AE" w:rsidDel="00A5063E">
          <w:delText xml:space="preserve">. </w:delText>
        </w:r>
      </w:del>
    </w:p>
    <w:tbl>
      <w:tblPr>
        <w:tblW w:w="0" w:type="auto"/>
        <w:tblInd w:w="1440" w:type="dxa"/>
        <w:tblLook w:val="04A0" w:firstRow="1" w:lastRow="0" w:firstColumn="1" w:lastColumn="0" w:noHBand="0" w:noVBand="1"/>
      </w:tblPr>
      <w:tblGrid>
        <w:gridCol w:w="623"/>
        <w:gridCol w:w="1630"/>
        <w:gridCol w:w="718"/>
      </w:tblGrid>
      <w:tr w:rsidR="004202FE" w:rsidRPr="008C28E6" w:rsidDel="00A5063E" w14:paraId="285799BD" w14:textId="1ED6CB70" w:rsidTr="008C28E6">
        <w:trPr>
          <w:trHeight w:val="300"/>
          <w:del w:id="443" w:author="Liette, John  (CTR)      A8SUW" w:date="2016-06-30T11:07:00Z"/>
        </w:trPr>
        <w:tc>
          <w:tcPr>
            <w:tcW w:w="0" w:type="auto"/>
            <w:tcBorders>
              <w:top w:val="single" w:sz="4" w:space="0" w:color="000000"/>
              <w:left w:val="nil"/>
              <w:bottom w:val="single" w:sz="4" w:space="0" w:color="000000"/>
              <w:right w:val="nil"/>
            </w:tcBorders>
            <w:shd w:val="clear" w:color="auto" w:fill="auto"/>
            <w:noWrap/>
            <w:vAlign w:val="bottom"/>
            <w:hideMark/>
          </w:tcPr>
          <w:p w14:paraId="3BB3FC95" w14:textId="1A04736F" w:rsidR="004202FE" w:rsidRPr="008C28E6" w:rsidDel="00A5063E" w:rsidRDefault="004202FE" w:rsidP="008C28E6">
            <w:pPr>
              <w:rPr>
                <w:del w:id="444" w:author="Liette, John  (CTR)      A8SUW" w:date="2016-06-30T11:07:00Z"/>
                <w:rFonts w:ascii="Calibri" w:hAnsi="Calibri"/>
                <w:b/>
                <w:bCs/>
                <w:color w:val="000000"/>
                <w:sz w:val="22"/>
                <w:szCs w:val="22"/>
                <w:lang w:eastAsia="en-US"/>
              </w:rPr>
            </w:pPr>
            <w:del w:id="445" w:author="Liette, John  (CTR)      A8SUW" w:date="2016-06-30T11:07:00Z">
              <w:r w:rsidRPr="008C28E6" w:rsidDel="00A5063E">
                <w:rPr>
                  <w:rFonts w:ascii="Calibri" w:hAnsi="Calibri"/>
                  <w:b/>
                  <w:bCs/>
                  <w:color w:val="000000"/>
                  <w:sz w:val="22"/>
                  <w:szCs w:val="22"/>
                  <w:lang w:eastAsia="en-US"/>
                </w:rPr>
                <w:delText>Row</w:delText>
              </w:r>
            </w:del>
          </w:p>
        </w:tc>
        <w:tc>
          <w:tcPr>
            <w:tcW w:w="0" w:type="auto"/>
            <w:tcBorders>
              <w:top w:val="single" w:sz="4" w:space="0" w:color="000000"/>
              <w:left w:val="nil"/>
              <w:bottom w:val="single" w:sz="4" w:space="0" w:color="000000"/>
              <w:right w:val="nil"/>
            </w:tcBorders>
            <w:shd w:val="clear" w:color="auto" w:fill="auto"/>
            <w:noWrap/>
            <w:vAlign w:val="bottom"/>
            <w:hideMark/>
          </w:tcPr>
          <w:p w14:paraId="4CFFB1F6" w14:textId="5401A8B2" w:rsidR="004202FE" w:rsidRPr="008C28E6" w:rsidDel="00A5063E" w:rsidRDefault="004202FE" w:rsidP="008C28E6">
            <w:pPr>
              <w:rPr>
                <w:del w:id="446" w:author="Liette, John  (CTR)      A8SUW" w:date="2016-06-30T11:07:00Z"/>
                <w:rFonts w:ascii="Calibri" w:hAnsi="Calibri"/>
                <w:b/>
                <w:bCs/>
                <w:color w:val="000000"/>
                <w:sz w:val="22"/>
                <w:szCs w:val="22"/>
                <w:lang w:eastAsia="en-US"/>
              </w:rPr>
            </w:pPr>
            <w:del w:id="447" w:author="Liette, John  (CTR)      A8SUW" w:date="2016-06-30T11:07:00Z">
              <w:r w:rsidRPr="008C28E6" w:rsidDel="00A5063E">
                <w:rPr>
                  <w:rFonts w:ascii="Calibri" w:hAnsi="Calibri"/>
                  <w:b/>
                  <w:bCs/>
                  <w:color w:val="000000"/>
                  <w:sz w:val="22"/>
                  <w:szCs w:val="22"/>
                  <w:lang w:eastAsia="en-US"/>
                </w:rPr>
                <w:delText>Expense Center</w:delText>
              </w:r>
            </w:del>
          </w:p>
        </w:tc>
        <w:tc>
          <w:tcPr>
            <w:tcW w:w="0" w:type="auto"/>
            <w:tcBorders>
              <w:top w:val="single" w:sz="4" w:space="0" w:color="000000"/>
              <w:left w:val="nil"/>
              <w:bottom w:val="single" w:sz="4" w:space="0" w:color="000000"/>
              <w:right w:val="nil"/>
            </w:tcBorders>
            <w:shd w:val="clear" w:color="auto" w:fill="auto"/>
            <w:noWrap/>
            <w:vAlign w:val="bottom"/>
            <w:hideMark/>
          </w:tcPr>
          <w:p w14:paraId="085B0569" w14:textId="5BA688B1" w:rsidR="004202FE" w:rsidRPr="008C28E6" w:rsidDel="00A5063E" w:rsidRDefault="004202FE" w:rsidP="008C28E6">
            <w:pPr>
              <w:rPr>
                <w:del w:id="448" w:author="Liette, John  (CTR)      A8SUW" w:date="2016-06-30T11:07:00Z"/>
                <w:rFonts w:ascii="Calibri" w:hAnsi="Calibri"/>
                <w:b/>
                <w:bCs/>
                <w:color w:val="000000"/>
                <w:sz w:val="22"/>
                <w:szCs w:val="22"/>
                <w:lang w:eastAsia="en-US"/>
              </w:rPr>
            </w:pPr>
            <w:del w:id="449" w:author="Liette, John  (CTR)      A8SUW" w:date="2016-06-30T11:07:00Z">
              <w:r w:rsidDel="00A5063E">
                <w:rPr>
                  <w:rFonts w:ascii="Calibri" w:hAnsi="Calibri"/>
                  <w:b/>
                  <w:bCs/>
                  <w:color w:val="000000"/>
                  <w:sz w:val="22"/>
                  <w:szCs w:val="22"/>
                  <w:lang w:eastAsia="en-US"/>
                </w:rPr>
                <w:delText>Ratio</w:delText>
              </w:r>
            </w:del>
          </w:p>
        </w:tc>
      </w:tr>
      <w:tr w:rsidR="004202FE" w:rsidRPr="008C28E6" w:rsidDel="00A5063E" w14:paraId="2DD2A22A" w14:textId="5449D6DE" w:rsidTr="004202FE">
        <w:trPr>
          <w:trHeight w:val="300"/>
          <w:del w:id="450" w:author="Liette, John  (CTR)      A8SUW" w:date="2016-06-30T11:07:00Z"/>
        </w:trPr>
        <w:tc>
          <w:tcPr>
            <w:tcW w:w="0" w:type="auto"/>
            <w:tcBorders>
              <w:top w:val="nil"/>
              <w:left w:val="nil"/>
              <w:bottom w:val="nil"/>
              <w:right w:val="nil"/>
            </w:tcBorders>
            <w:shd w:val="clear" w:color="D9D9D9" w:fill="D9D9D9"/>
            <w:noWrap/>
            <w:vAlign w:val="bottom"/>
            <w:hideMark/>
          </w:tcPr>
          <w:p w14:paraId="43B1BBE1" w14:textId="19307855" w:rsidR="004202FE" w:rsidRPr="008C28E6" w:rsidDel="00A5063E" w:rsidRDefault="004202FE" w:rsidP="008C28E6">
            <w:pPr>
              <w:jc w:val="right"/>
              <w:rPr>
                <w:del w:id="451" w:author="Liette, John  (CTR)      A8SUW" w:date="2016-06-30T11:07:00Z"/>
                <w:rFonts w:ascii="Calibri" w:hAnsi="Calibri"/>
                <w:color w:val="1F497D"/>
                <w:sz w:val="22"/>
                <w:szCs w:val="22"/>
                <w:lang w:eastAsia="en-US"/>
              </w:rPr>
            </w:pPr>
            <w:del w:id="452" w:author="Liette, John  (CTR)      A8SUW" w:date="2016-06-30T11:07:00Z">
              <w:r w:rsidRPr="008C28E6" w:rsidDel="00A5063E">
                <w:rPr>
                  <w:rFonts w:ascii="Calibri" w:hAnsi="Calibri"/>
                  <w:color w:val="1F497D"/>
                  <w:sz w:val="22"/>
                  <w:szCs w:val="22"/>
                  <w:lang w:eastAsia="en-US"/>
                </w:rPr>
                <w:delText>1</w:delText>
              </w:r>
            </w:del>
          </w:p>
        </w:tc>
        <w:tc>
          <w:tcPr>
            <w:tcW w:w="0" w:type="auto"/>
            <w:tcBorders>
              <w:top w:val="nil"/>
              <w:left w:val="nil"/>
              <w:bottom w:val="nil"/>
              <w:right w:val="nil"/>
            </w:tcBorders>
            <w:shd w:val="clear" w:color="D9D9D9" w:fill="D9D9D9"/>
            <w:noWrap/>
            <w:vAlign w:val="bottom"/>
            <w:hideMark/>
          </w:tcPr>
          <w:p w14:paraId="0CF683E5" w14:textId="52593453" w:rsidR="004202FE" w:rsidRPr="004A637E" w:rsidDel="00A5063E" w:rsidRDefault="004202FE" w:rsidP="008C28E6">
            <w:pPr>
              <w:rPr>
                <w:del w:id="453" w:author="Liette, John  (CTR)      A8SUW" w:date="2016-06-30T11:07:00Z"/>
                <w:rFonts w:cs="Arial"/>
                <w:color w:val="1F497D"/>
                <w:highlight w:val="yellow"/>
                <w:lang w:eastAsia="en-US"/>
              </w:rPr>
            </w:pPr>
            <w:del w:id="454" w:author="Liette, John  (CTR)      A8SUW" w:date="2016-06-30T11:07:00Z">
              <w:r w:rsidRPr="004A637E" w:rsidDel="00A5063E">
                <w:rPr>
                  <w:rFonts w:cs="Arial"/>
                  <w:color w:val="1F497D"/>
                  <w:highlight w:val="yellow"/>
                  <w:lang w:eastAsia="en-US"/>
                </w:rPr>
                <w:delText>00090200</w:delText>
              </w:r>
            </w:del>
          </w:p>
        </w:tc>
        <w:tc>
          <w:tcPr>
            <w:tcW w:w="0" w:type="auto"/>
            <w:tcBorders>
              <w:top w:val="nil"/>
              <w:left w:val="nil"/>
              <w:bottom w:val="nil"/>
              <w:right w:val="nil"/>
            </w:tcBorders>
            <w:shd w:val="clear" w:color="D9D9D9" w:fill="D9D9D9"/>
            <w:noWrap/>
            <w:vAlign w:val="bottom"/>
          </w:tcPr>
          <w:p w14:paraId="682EAF85" w14:textId="03B1BA6F" w:rsidR="004202FE" w:rsidRPr="004A637E" w:rsidDel="00A5063E" w:rsidRDefault="004202FE" w:rsidP="008C28E6">
            <w:pPr>
              <w:rPr>
                <w:del w:id="455" w:author="Liette, John  (CTR)      A8SUW" w:date="2016-06-30T11:07:00Z"/>
                <w:rFonts w:ascii="Calibri" w:hAnsi="Calibri"/>
                <w:color w:val="1F497D"/>
                <w:sz w:val="22"/>
                <w:szCs w:val="22"/>
                <w:highlight w:val="yellow"/>
                <w:lang w:eastAsia="en-US"/>
              </w:rPr>
            </w:pPr>
            <w:del w:id="456" w:author="Liette, John  (CTR)      A8SUW" w:date="2016-06-30T11:07:00Z">
              <w:r w:rsidDel="00A5063E">
                <w:rPr>
                  <w:rFonts w:ascii="Calibri" w:hAnsi="Calibri"/>
                  <w:color w:val="1F497D"/>
                  <w:sz w:val="22"/>
                  <w:szCs w:val="22"/>
                  <w:highlight w:val="yellow"/>
                  <w:lang w:eastAsia="en-US"/>
                </w:rPr>
                <w:delText>.1002</w:delText>
              </w:r>
            </w:del>
          </w:p>
        </w:tc>
      </w:tr>
      <w:tr w:rsidR="004202FE" w:rsidRPr="008C28E6" w:rsidDel="00A5063E" w14:paraId="5B6D8928" w14:textId="787B155C" w:rsidTr="004202FE">
        <w:trPr>
          <w:trHeight w:val="300"/>
          <w:del w:id="457" w:author="Liette, John  (CTR)      A8SUW" w:date="2016-06-30T11:07:00Z"/>
        </w:trPr>
        <w:tc>
          <w:tcPr>
            <w:tcW w:w="0" w:type="auto"/>
            <w:tcBorders>
              <w:top w:val="nil"/>
              <w:left w:val="nil"/>
              <w:bottom w:val="nil"/>
              <w:right w:val="nil"/>
            </w:tcBorders>
            <w:shd w:val="clear" w:color="auto" w:fill="auto"/>
            <w:noWrap/>
            <w:vAlign w:val="bottom"/>
            <w:hideMark/>
          </w:tcPr>
          <w:p w14:paraId="04A3E3AD" w14:textId="2CC76A8B" w:rsidR="004202FE" w:rsidRPr="008C28E6" w:rsidDel="00A5063E" w:rsidRDefault="004202FE" w:rsidP="008C28E6">
            <w:pPr>
              <w:jc w:val="right"/>
              <w:rPr>
                <w:del w:id="458" w:author="Liette, John  (CTR)      A8SUW" w:date="2016-06-30T11:07:00Z"/>
                <w:rFonts w:ascii="Calibri" w:hAnsi="Calibri"/>
                <w:color w:val="1F497D"/>
                <w:sz w:val="22"/>
                <w:szCs w:val="22"/>
                <w:lang w:eastAsia="en-US"/>
              </w:rPr>
            </w:pPr>
            <w:del w:id="459" w:author="Liette, John  (CTR)      A8SUW" w:date="2016-06-30T11:07:00Z">
              <w:r w:rsidRPr="008C28E6" w:rsidDel="00A5063E">
                <w:rPr>
                  <w:rFonts w:ascii="Calibri" w:hAnsi="Calibri"/>
                  <w:color w:val="1F497D"/>
                  <w:sz w:val="22"/>
                  <w:szCs w:val="22"/>
                  <w:lang w:eastAsia="en-US"/>
                </w:rPr>
                <w:delText>2</w:delText>
              </w:r>
            </w:del>
          </w:p>
        </w:tc>
        <w:tc>
          <w:tcPr>
            <w:tcW w:w="0" w:type="auto"/>
            <w:tcBorders>
              <w:top w:val="nil"/>
              <w:left w:val="nil"/>
              <w:bottom w:val="nil"/>
              <w:right w:val="nil"/>
            </w:tcBorders>
            <w:shd w:val="clear" w:color="auto" w:fill="auto"/>
            <w:noWrap/>
            <w:vAlign w:val="bottom"/>
            <w:hideMark/>
          </w:tcPr>
          <w:p w14:paraId="432D14E0" w14:textId="6B0FE6AA" w:rsidR="004202FE" w:rsidRPr="004A637E" w:rsidDel="00A5063E" w:rsidRDefault="004202FE" w:rsidP="008C28E6">
            <w:pPr>
              <w:rPr>
                <w:del w:id="460" w:author="Liette, John  (CTR)      A8SUW" w:date="2016-06-30T11:07:00Z"/>
                <w:rFonts w:cs="Arial"/>
                <w:color w:val="1F497D"/>
                <w:highlight w:val="yellow"/>
                <w:lang w:eastAsia="en-US"/>
              </w:rPr>
            </w:pPr>
            <w:del w:id="461" w:author="Liette, John  (CTR)      A8SUW" w:date="2016-06-30T11:07:00Z">
              <w:r w:rsidRPr="004A637E" w:rsidDel="00A5063E">
                <w:rPr>
                  <w:rFonts w:cs="Arial"/>
                  <w:color w:val="1F497D"/>
                  <w:highlight w:val="yellow"/>
                  <w:lang w:eastAsia="en-US"/>
                </w:rPr>
                <w:delText>00130000</w:delText>
              </w:r>
            </w:del>
          </w:p>
        </w:tc>
        <w:tc>
          <w:tcPr>
            <w:tcW w:w="0" w:type="auto"/>
            <w:tcBorders>
              <w:top w:val="nil"/>
              <w:left w:val="nil"/>
              <w:bottom w:val="nil"/>
              <w:right w:val="nil"/>
            </w:tcBorders>
            <w:shd w:val="clear" w:color="auto" w:fill="auto"/>
            <w:noWrap/>
            <w:vAlign w:val="bottom"/>
          </w:tcPr>
          <w:p w14:paraId="3386B80F" w14:textId="1493784E" w:rsidR="004202FE" w:rsidRPr="004A637E" w:rsidDel="00A5063E" w:rsidRDefault="004202FE" w:rsidP="008C28E6">
            <w:pPr>
              <w:rPr>
                <w:del w:id="462" w:author="Liette, John  (CTR)      A8SUW" w:date="2016-06-30T11:07:00Z"/>
                <w:rFonts w:ascii="Calibri" w:hAnsi="Calibri"/>
                <w:color w:val="1F497D"/>
                <w:sz w:val="22"/>
                <w:szCs w:val="22"/>
                <w:highlight w:val="yellow"/>
                <w:lang w:eastAsia="en-US"/>
              </w:rPr>
            </w:pPr>
            <w:del w:id="463" w:author="Liette, John  (CTR)      A8SUW" w:date="2016-06-30T11:07:00Z">
              <w:r w:rsidDel="00A5063E">
                <w:rPr>
                  <w:rFonts w:ascii="Calibri" w:hAnsi="Calibri"/>
                  <w:color w:val="1F497D"/>
                  <w:sz w:val="22"/>
                  <w:szCs w:val="22"/>
                  <w:highlight w:val="yellow"/>
                  <w:lang w:eastAsia="en-US"/>
                </w:rPr>
                <w:delText>.5987</w:delText>
              </w:r>
            </w:del>
          </w:p>
        </w:tc>
      </w:tr>
      <w:tr w:rsidR="004202FE" w:rsidRPr="008C28E6" w:rsidDel="00A5063E" w14:paraId="05D7CAA2" w14:textId="1A4A090C" w:rsidTr="004202FE">
        <w:trPr>
          <w:trHeight w:val="300"/>
          <w:del w:id="464" w:author="Liette, John  (CTR)      A8SUW" w:date="2016-06-30T11:07:00Z"/>
        </w:trPr>
        <w:tc>
          <w:tcPr>
            <w:tcW w:w="0" w:type="auto"/>
            <w:tcBorders>
              <w:top w:val="nil"/>
              <w:left w:val="nil"/>
              <w:bottom w:val="nil"/>
              <w:right w:val="nil"/>
            </w:tcBorders>
            <w:shd w:val="clear" w:color="D9D9D9" w:fill="D9D9D9"/>
            <w:noWrap/>
            <w:vAlign w:val="bottom"/>
            <w:hideMark/>
          </w:tcPr>
          <w:p w14:paraId="1433979B" w14:textId="0E47DFFB" w:rsidR="004202FE" w:rsidRPr="008C28E6" w:rsidDel="00A5063E" w:rsidRDefault="004202FE" w:rsidP="008C28E6">
            <w:pPr>
              <w:jc w:val="right"/>
              <w:rPr>
                <w:del w:id="465" w:author="Liette, John  (CTR)      A8SUW" w:date="2016-06-30T11:07:00Z"/>
                <w:rFonts w:ascii="Calibri" w:hAnsi="Calibri"/>
                <w:color w:val="1F497D"/>
                <w:sz w:val="22"/>
                <w:szCs w:val="22"/>
                <w:lang w:eastAsia="en-US"/>
              </w:rPr>
            </w:pPr>
            <w:del w:id="466" w:author="Liette, John  (CTR)      A8SUW" w:date="2016-06-30T11:07:00Z">
              <w:r w:rsidRPr="008C28E6" w:rsidDel="00A5063E">
                <w:rPr>
                  <w:rFonts w:ascii="Calibri" w:hAnsi="Calibri"/>
                  <w:color w:val="1F497D"/>
                  <w:sz w:val="22"/>
                  <w:szCs w:val="22"/>
                  <w:lang w:eastAsia="en-US"/>
                </w:rPr>
                <w:delText>3</w:delText>
              </w:r>
            </w:del>
          </w:p>
        </w:tc>
        <w:tc>
          <w:tcPr>
            <w:tcW w:w="0" w:type="auto"/>
            <w:tcBorders>
              <w:top w:val="nil"/>
              <w:left w:val="nil"/>
              <w:bottom w:val="nil"/>
              <w:right w:val="nil"/>
            </w:tcBorders>
            <w:shd w:val="clear" w:color="D9D9D9" w:fill="D9D9D9"/>
            <w:noWrap/>
            <w:vAlign w:val="bottom"/>
            <w:hideMark/>
          </w:tcPr>
          <w:p w14:paraId="397A66D8" w14:textId="1C91DE3B" w:rsidR="004202FE" w:rsidRPr="004A637E" w:rsidDel="00A5063E" w:rsidRDefault="004202FE" w:rsidP="008C28E6">
            <w:pPr>
              <w:rPr>
                <w:del w:id="467" w:author="Liette, John  (CTR)      A8SUW" w:date="2016-06-30T11:07:00Z"/>
                <w:rFonts w:cs="Arial"/>
                <w:color w:val="1F497D"/>
                <w:highlight w:val="yellow"/>
                <w:lang w:eastAsia="en-US"/>
              </w:rPr>
            </w:pPr>
            <w:del w:id="468" w:author="Liette, John  (CTR)      A8SUW" w:date="2016-06-30T11:07:00Z">
              <w:r w:rsidRPr="004A637E" w:rsidDel="00A5063E">
                <w:rPr>
                  <w:rFonts w:cs="Arial"/>
                  <w:color w:val="1F497D"/>
                  <w:highlight w:val="yellow"/>
                  <w:lang w:eastAsia="en-US"/>
                </w:rPr>
                <w:delText>00140000</w:delText>
              </w:r>
            </w:del>
          </w:p>
        </w:tc>
        <w:tc>
          <w:tcPr>
            <w:tcW w:w="0" w:type="auto"/>
            <w:tcBorders>
              <w:top w:val="nil"/>
              <w:left w:val="nil"/>
              <w:bottom w:val="nil"/>
              <w:right w:val="nil"/>
            </w:tcBorders>
            <w:shd w:val="clear" w:color="D9D9D9" w:fill="D9D9D9"/>
            <w:noWrap/>
            <w:vAlign w:val="bottom"/>
          </w:tcPr>
          <w:p w14:paraId="27C83AD8" w14:textId="68C64B77" w:rsidR="004202FE" w:rsidRPr="004A637E" w:rsidDel="00A5063E" w:rsidRDefault="004202FE" w:rsidP="008C28E6">
            <w:pPr>
              <w:rPr>
                <w:del w:id="469" w:author="Liette, John  (CTR)      A8SUW" w:date="2016-06-30T11:07:00Z"/>
                <w:rFonts w:ascii="Calibri" w:hAnsi="Calibri"/>
                <w:color w:val="1F497D"/>
                <w:sz w:val="22"/>
                <w:szCs w:val="22"/>
                <w:highlight w:val="yellow"/>
                <w:lang w:eastAsia="en-US"/>
              </w:rPr>
            </w:pPr>
            <w:del w:id="470" w:author="Liette, John  (CTR)      A8SUW" w:date="2016-06-30T11:07:00Z">
              <w:r w:rsidDel="00A5063E">
                <w:rPr>
                  <w:rFonts w:ascii="Calibri" w:hAnsi="Calibri"/>
                  <w:color w:val="1F497D"/>
                  <w:sz w:val="22"/>
                  <w:szCs w:val="22"/>
                  <w:highlight w:val="yellow"/>
                  <w:lang w:eastAsia="en-US"/>
                </w:rPr>
                <w:delText>.7779</w:delText>
              </w:r>
            </w:del>
          </w:p>
        </w:tc>
      </w:tr>
      <w:tr w:rsidR="004202FE" w:rsidRPr="008C28E6" w:rsidDel="00A5063E" w14:paraId="6DEF5C82" w14:textId="4B836F33" w:rsidTr="004202FE">
        <w:trPr>
          <w:trHeight w:val="300"/>
          <w:del w:id="471" w:author="Liette, John  (CTR)      A8SUW" w:date="2016-06-30T11:07:00Z"/>
        </w:trPr>
        <w:tc>
          <w:tcPr>
            <w:tcW w:w="0" w:type="auto"/>
            <w:tcBorders>
              <w:top w:val="nil"/>
              <w:left w:val="nil"/>
              <w:bottom w:val="nil"/>
              <w:right w:val="nil"/>
            </w:tcBorders>
            <w:shd w:val="clear" w:color="auto" w:fill="auto"/>
            <w:noWrap/>
            <w:vAlign w:val="bottom"/>
            <w:hideMark/>
          </w:tcPr>
          <w:p w14:paraId="4285641F" w14:textId="1B16ABA6" w:rsidR="004202FE" w:rsidRPr="008C28E6" w:rsidDel="00A5063E" w:rsidRDefault="004202FE" w:rsidP="008C28E6">
            <w:pPr>
              <w:jc w:val="right"/>
              <w:rPr>
                <w:del w:id="472" w:author="Liette, John  (CTR)      A8SUW" w:date="2016-06-30T11:07:00Z"/>
                <w:rFonts w:ascii="Calibri" w:hAnsi="Calibri"/>
                <w:color w:val="1F497D"/>
                <w:sz w:val="22"/>
                <w:szCs w:val="22"/>
                <w:lang w:eastAsia="en-US"/>
              </w:rPr>
            </w:pPr>
            <w:del w:id="473" w:author="Liette, John  (CTR)      A8SUW" w:date="2016-06-30T11:07:00Z">
              <w:r w:rsidRPr="008C28E6" w:rsidDel="00A5063E">
                <w:rPr>
                  <w:rFonts w:ascii="Calibri" w:hAnsi="Calibri"/>
                  <w:color w:val="1F497D"/>
                  <w:sz w:val="22"/>
                  <w:szCs w:val="22"/>
                  <w:lang w:eastAsia="en-US"/>
                </w:rPr>
                <w:delText>4</w:delText>
              </w:r>
            </w:del>
          </w:p>
        </w:tc>
        <w:tc>
          <w:tcPr>
            <w:tcW w:w="0" w:type="auto"/>
            <w:tcBorders>
              <w:top w:val="nil"/>
              <w:left w:val="nil"/>
              <w:bottom w:val="nil"/>
              <w:right w:val="nil"/>
            </w:tcBorders>
            <w:shd w:val="clear" w:color="auto" w:fill="auto"/>
            <w:noWrap/>
            <w:vAlign w:val="bottom"/>
            <w:hideMark/>
          </w:tcPr>
          <w:p w14:paraId="33263E54" w14:textId="22E7C63C" w:rsidR="004202FE" w:rsidRPr="004A637E" w:rsidDel="00A5063E" w:rsidRDefault="004202FE" w:rsidP="008C28E6">
            <w:pPr>
              <w:rPr>
                <w:del w:id="474" w:author="Liette, John  (CTR)      A8SUW" w:date="2016-06-30T11:07:00Z"/>
                <w:rFonts w:cs="Arial"/>
                <w:color w:val="1F497D"/>
                <w:highlight w:val="yellow"/>
                <w:lang w:eastAsia="en-US"/>
              </w:rPr>
            </w:pPr>
            <w:del w:id="475" w:author="Liette, John  (CTR)      A8SUW" w:date="2016-06-30T11:07:00Z">
              <w:r w:rsidRPr="004A637E" w:rsidDel="00A5063E">
                <w:rPr>
                  <w:rFonts w:cs="Arial"/>
                  <w:color w:val="1F497D"/>
                  <w:highlight w:val="yellow"/>
                  <w:lang w:eastAsia="en-US"/>
                </w:rPr>
                <w:delText>00170100</w:delText>
              </w:r>
            </w:del>
          </w:p>
        </w:tc>
        <w:tc>
          <w:tcPr>
            <w:tcW w:w="0" w:type="auto"/>
            <w:tcBorders>
              <w:top w:val="nil"/>
              <w:left w:val="nil"/>
              <w:bottom w:val="nil"/>
              <w:right w:val="nil"/>
            </w:tcBorders>
            <w:shd w:val="clear" w:color="auto" w:fill="auto"/>
            <w:noWrap/>
            <w:vAlign w:val="bottom"/>
          </w:tcPr>
          <w:p w14:paraId="5D31F9A6" w14:textId="6B021F9B" w:rsidR="004202FE" w:rsidRPr="004A637E" w:rsidDel="00A5063E" w:rsidRDefault="004202FE" w:rsidP="008C28E6">
            <w:pPr>
              <w:rPr>
                <w:del w:id="476" w:author="Liette, John  (CTR)      A8SUW" w:date="2016-06-30T11:07:00Z"/>
                <w:rFonts w:ascii="Calibri" w:hAnsi="Calibri"/>
                <w:color w:val="1F497D"/>
                <w:sz w:val="22"/>
                <w:szCs w:val="22"/>
                <w:highlight w:val="yellow"/>
                <w:lang w:eastAsia="en-US"/>
              </w:rPr>
            </w:pPr>
            <w:del w:id="477" w:author="Liette, John  (CTR)      A8SUW" w:date="2016-06-30T11:07:00Z">
              <w:r w:rsidDel="00A5063E">
                <w:rPr>
                  <w:rFonts w:ascii="Calibri" w:hAnsi="Calibri"/>
                  <w:color w:val="1F497D"/>
                  <w:sz w:val="22"/>
                  <w:szCs w:val="22"/>
                  <w:highlight w:val="yellow"/>
                  <w:lang w:eastAsia="en-US"/>
                </w:rPr>
                <w:delText>.0129</w:delText>
              </w:r>
            </w:del>
          </w:p>
        </w:tc>
      </w:tr>
      <w:tr w:rsidR="004202FE" w:rsidRPr="008C28E6" w:rsidDel="00A5063E" w14:paraId="20B9CC08" w14:textId="5B45C1B5" w:rsidTr="004202FE">
        <w:trPr>
          <w:trHeight w:val="300"/>
          <w:del w:id="478" w:author="Liette, John  (CTR)      A8SUW" w:date="2016-06-30T11:07:00Z"/>
        </w:trPr>
        <w:tc>
          <w:tcPr>
            <w:tcW w:w="0" w:type="auto"/>
            <w:tcBorders>
              <w:top w:val="nil"/>
              <w:left w:val="nil"/>
              <w:bottom w:val="nil"/>
              <w:right w:val="nil"/>
            </w:tcBorders>
            <w:shd w:val="clear" w:color="D9D9D9" w:fill="D9D9D9"/>
            <w:noWrap/>
            <w:vAlign w:val="bottom"/>
            <w:hideMark/>
          </w:tcPr>
          <w:p w14:paraId="12BCEC4D" w14:textId="20EFCE9D" w:rsidR="004202FE" w:rsidRPr="008C28E6" w:rsidDel="00A5063E" w:rsidRDefault="004202FE" w:rsidP="008C28E6">
            <w:pPr>
              <w:jc w:val="right"/>
              <w:rPr>
                <w:del w:id="479" w:author="Liette, John  (CTR)      A8SUW" w:date="2016-06-30T11:07:00Z"/>
                <w:rFonts w:ascii="Calibri" w:hAnsi="Calibri"/>
                <w:color w:val="1F497D"/>
                <w:sz w:val="22"/>
                <w:szCs w:val="22"/>
                <w:lang w:eastAsia="en-US"/>
              </w:rPr>
            </w:pPr>
            <w:del w:id="480" w:author="Liette, John  (CTR)      A8SUW" w:date="2016-06-30T11:07:00Z">
              <w:r w:rsidRPr="008C28E6" w:rsidDel="00A5063E">
                <w:rPr>
                  <w:rFonts w:ascii="Calibri" w:hAnsi="Calibri"/>
                  <w:color w:val="1F497D"/>
                  <w:sz w:val="22"/>
                  <w:szCs w:val="22"/>
                  <w:lang w:eastAsia="en-US"/>
                </w:rPr>
                <w:delText>5</w:delText>
              </w:r>
            </w:del>
          </w:p>
        </w:tc>
        <w:tc>
          <w:tcPr>
            <w:tcW w:w="0" w:type="auto"/>
            <w:tcBorders>
              <w:top w:val="nil"/>
              <w:left w:val="nil"/>
              <w:bottom w:val="nil"/>
              <w:right w:val="nil"/>
            </w:tcBorders>
            <w:shd w:val="clear" w:color="D9D9D9" w:fill="D9D9D9"/>
            <w:noWrap/>
            <w:vAlign w:val="bottom"/>
            <w:hideMark/>
          </w:tcPr>
          <w:p w14:paraId="06B60DEF" w14:textId="760CCC2A" w:rsidR="004202FE" w:rsidRPr="004A637E" w:rsidDel="00A5063E" w:rsidRDefault="004202FE" w:rsidP="008C28E6">
            <w:pPr>
              <w:rPr>
                <w:del w:id="481" w:author="Liette, John  (CTR)      A8SUW" w:date="2016-06-30T11:07:00Z"/>
                <w:rFonts w:cs="Arial"/>
                <w:color w:val="1F497D"/>
                <w:highlight w:val="yellow"/>
                <w:lang w:eastAsia="en-US"/>
              </w:rPr>
            </w:pPr>
            <w:del w:id="482" w:author="Liette, John  (CTR)      A8SUW" w:date="2016-06-30T11:07:00Z">
              <w:r w:rsidRPr="004A637E" w:rsidDel="00A5063E">
                <w:rPr>
                  <w:rFonts w:cs="Arial"/>
                  <w:color w:val="1F497D"/>
                  <w:highlight w:val="yellow"/>
                  <w:lang w:eastAsia="en-US"/>
                </w:rPr>
                <w:delText>00180950</w:delText>
              </w:r>
            </w:del>
          </w:p>
        </w:tc>
        <w:tc>
          <w:tcPr>
            <w:tcW w:w="0" w:type="auto"/>
            <w:tcBorders>
              <w:top w:val="nil"/>
              <w:left w:val="nil"/>
              <w:bottom w:val="nil"/>
              <w:right w:val="nil"/>
            </w:tcBorders>
            <w:shd w:val="clear" w:color="D9D9D9" w:fill="D9D9D9"/>
            <w:noWrap/>
            <w:vAlign w:val="bottom"/>
          </w:tcPr>
          <w:p w14:paraId="1141307E" w14:textId="26385C9D" w:rsidR="004202FE" w:rsidRPr="004A637E" w:rsidDel="00A5063E" w:rsidRDefault="004202FE" w:rsidP="008C28E6">
            <w:pPr>
              <w:rPr>
                <w:del w:id="483" w:author="Liette, John  (CTR)      A8SUW" w:date="2016-06-30T11:07:00Z"/>
                <w:rFonts w:ascii="Calibri" w:hAnsi="Calibri"/>
                <w:color w:val="1F497D"/>
                <w:sz w:val="22"/>
                <w:szCs w:val="22"/>
                <w:highlight w:val="yellow"/>
                <w:lang w:eastAsia="en-US"/>
              </w:rPr>
            </w:pPr>
            <w:del w:id="484" w:author="Liette, John  (CTR)      A8SUW" w:date="2016-06-30T11:07:00Z">
              <w:r w:rsidDel="00A5063E">
                <w:rPr>
                  <w:rFonts w:ascii="Calibri" w:hAnsi="Calibri"/>
                  <w:color w:val="1F497D"/>
                  <w:sz w:val="22"/>
                  <w:szCs w:val="22"/>
                  <w:highlight w:val="yellow"/>
                  <w:lang w:eastAsia="en-US"/>
                </w:rPr>
                <w:delText>1</w:delText>
              </w:r>
            </w:del>
          </w:p>
        </w:tc>
      </w:tr>
      <w:tr w:rsidR="004202FE" w:rsidRPr="008C28E6" w:rsidDel="00A5063E" w14:paraId="249C65FB" w14:textId="00C3763E" w:rsidTr="004202FE">
        <w:trPr>
          <w:trHeight w:val="300"/>
          <w:del w:id="485" w:author="Liette, John  (CTR)      A8SUW" w:date="2016-06-30T11:07:00Z"/>
        </w:trPr>
        <w:tc>
          <w:tcPr>
            <w:tcW w:w="0" w:type="auto"/>
            <w:tcBorders>
              <w:top w:val="nil"/>
              <w:left w:val="nil"/>
              <w:bottom w:val="nil"/>
              <w:right w:val="nil"/>
            </w:tcBorders>
            <w:shd w:val="clear" w:color="auto" w:fill="auto"/>
            <w:noWrap/>
            <w:vAlign w:val="bottom"/>
            <w:hideMark/>
          </w:tcPr>
          <w:p w14:paraId="12D5036F" w14:textId="1408270B" w:rsidR="004202FE" w:rsidRPr="008C28E6" w:rsidDel="00A5063E" w:rsidRDefault="004202FE" w:rsidP="008C28E6">
            <w:pPr>
              <w:jc w:val="right"/>
              <w:rPr>
                <w:del w:id="486" w:author="Liette, John  (CTR)      A8SUW" w:date="2016-06-30T11:07:00Z"/>
                <w:rFonts w:ascii="Calibri" w:hAnsi="Calibri"/>
                <w:color w:val="1F497D"/>
                <w:sz w:val="22"/>
                <w:szCs w:val="22"/>
                <w:lang w:eastAsia="en-US"/>
              </w:rPr>
            </w:pPr>
            <w:del w:id="487" w:author="Liette, John  (CTR)      A8SUW" w:date="2016-06-30T11:07:00Z">
              <w:r w:rsidRPr="008C28E6" w:rsidDel="00A5063E">
                <w:rPr>
                  <w:rFonts w:ascii="Calibri" w:hAnsi="Calibri"/>
                  <w:color w:val="1F497D"/>
                  <w:sz w:val="22"/>
                  <w:szCs w:val="22"/>
                  <w:lang w:eastAsia="en-US"/>
                </w:rPr>
                <w:delText>6</w:delText>
              </w:r>
            </w:del>
          </w:p>
        </w:tc>
        <w:tc>
          <w:tcPr>
            <w:tcW w:w="0" w:type="auto"/>
            <w:tcBorders>
              <w:top w:val="nil"/>
              <w:left w:val="nil"/>
              <w:bottom w:val="nil"/>
              <w:right w:val="nil"/>
            </w:tcBorders>
            <w:shd w:val="clear" w:color="auto" w:fill="auto"/>
            <w:noWrap/>
            <w:vAlign w:val="bottom"/>
            <w:hideMark/>
          </w:tcPr>
          <w:p w14:paraId="5B253A5A" w14:textId="6A215797" w:rsidR="004202FE" w:rsidRPr="004A637E" w:rsidDel="00A5063E" w:rsidRDefault="004202FE" w:rsidP="008C28E6">
            <w:pPr>
              <w:rPr>
                <w:del w:id="488" w:author="Liette, John  (CTR)      A8SUW" w:date="2016-06-30T11:07:00Z"/>
                <w:rFonts w:cs="Arial"/>
                <w:color w:val="1F497D"/>
                <w:highlight w:val="yellow"/>
                <w:lang w:eastAsia="en-US"/>
              </w:rPr>
            </w:pPr>
            <w:del w:id="489" w:author="Liette, John  (CTR)      A8SUW" w:date="2016-06-30T11:07:00Z">
              <w:r w:rsidRPr="004A637E" w:rsidDel="00A5063E">
                <w:rPr>
                  <w:rFonts w:cs="Arial"/>
                  <w:color w:val="1F497D"/>
                  <w:highlight w:val="yellow"/>
                  <w:lang w:eastAsia="en-US"/>
                </w:rPr>
                <w:delText>00230000</w:delText>
              </w:r>
            </w:del>
          </w:p>
        </w:tc>
        <w:tc>
          <w:tcPr>
            <w:tcW w:w="0" w:type="auto"/>
            <w:tcBorders>
              <w:top w:val="nil"/>
              <w:left w:val="nil"/>
              <w:bottom w:val="nil"/>
              <w:right w:val="nil"/>
            </w:tcBorders>
            <w:shd w:val="clear" w:color="auto" w:fill="auto"/>
            <w:noWrap/>
            <w:vAlign w:val="bottom"/>
          </w:tcPr>
          <w:p w14:paraId="3E3C75DF" w14:textId="1966331C" w:rsidR="004202FE" w:rsidRPr="004A637E" w:rsidDel="00A5063E" w:rsidRDefault="004202FE" w:rsidP="008C28E6">
            <w:pPr>
              <w:rPr>
                <w:del w:id="490" w:author="Liette, John  (CTR)      A8SUW" w:date="2016-06-30T11:07:00Z"/>
                <w:rFonts w:ascii="Calibri" w:hAnsi="Calibri"/>
                <w:color w:val="1F497D"/>
                <w:sz w:val="22"/>
                <w:szCs w:val="22"/>
                <w:highlight w:val="yellow"/>
                <w:lang w:eastAsia="en-US"/>
              </w:rPr>
            </w:pPr>
            <w:del w:id="491" w:author="Liette, John  (CTR)      A8SUW" w:date="2016-06-30T11:07:00Z">
              <w:r w:rsidDel="00A5063E">
                <w:rPr>
                  <w:rFonts w:ascii="Calibri" w:hAnsi="Calibri"/>
                  <w:color w:val="1F497D"/>
                  <w:sz w:val="22"/>
                  <w:szCs w:val="22"/>
                  <w:highlight w:val="yellow"/>
                  <w:lang w:eastAsia="en-US"/>
                </w:rPr>
                <w:delText>1</w:delText>
              </w:r>
            </w:del>
          </w:p>
        </w:tc>
      </w:tr>
      <w:tr w:rsidR="004202FE" w:rsidRPr="008C28E6" w:rsidDel="00A5063E" w14:paraId="4425E445" w14:textId="22E8F6F0" w:rsidTr="004202FE">
        <w:trPr>
          <w:trHeight w:val="300"/>
          <w:del w:id="492" w:author="Liette, John  (CTR)      A8SUW" w:date="2016-06-30T11:07:00Z"/>
        </w:trPr>
        <w:tc>
          <w:tcPr>
            <w:tcW w:w="0" w:type="auto"/>
            <w:tcBorders>
              <w:top w:val="nil"/>
              <w:left w:val="nil"/>
              <w:bottom w:val="nil"/>
              <w:right w:val="nil"/>
            </w:tcBorders>
            <w:shd w:val="clear" w:color="D9D9D9" w:fill="D9D9D9"/>
            <w:noWrap/>
            <w:vAlign w:val="bottom"/>
            <w:hideMark/>
          </w:tcPr>
          <w:p w14:paraId="1F01125F" w14:textId="278A5B38" w:rsidR="004202FE" w:rsidRPr="008C28E6" w:rsidDel="00A5063E" w:rsidRDefault="004202FE" w:rsidP="008C28E6">
            <w:pPr>
              <w:jc w:val="right"/>
              <w:rPr>
                <w:del w:id="493" w:author="Liette, John  (CTR)      A8SUW" w:date="2016-06-30T11:07:00Z"/>
                <w:rFonts w:ascii="Calibri" w:hAnsi="Calibri"/>
                <w:color w:val="1F497D"/>
                <w:sz w:val="22"/>
                <w:szCs w:val="22"/>
                <w:lang w:eastAsia="en-US"/>
              </w:rPr>
            </w:pPr>
            <w:del w:id="494" w:author="Liette, John  (CTR)      A8SUW" w:date="2016-06-30T11:07:00Z">
              <w:r w:rsidRPr="008C28E6" w:rsidDel="00A5063E">
                <w:rPr>
                  <w:rFonts w:ascii="Calibri" w:hAnsi="Calibri"/>
                  <w:color w:val="1F497D"/>
                  <w:sz w:val="22"/>
                  <w:szCs w:val="22"/>
                  <w:lang w:eastAsia="en-US"/>
                </w:rPr>
                <w:delText>7</w:delText>
              </w:r>
            </w:del>
          </w:p>
        </w:tc>
        <w:tc>
          <w:tcPr>
            <w:tcW w:w="0" w:type="auto"/>
            <w:tcBorders>
              <w:top w:val="nil"/>
              <w:left w:val="nil"/>
              <w:bottom w:val="nil"/>
              <w:right w:val="nil"/>
            </w:tcBorders>
            <w:shd w:val="clear" w:color="D9D9D9" w:fill="D9D9D9"/>
            <w:noWrap/>
            <w:vAlign w:val="bottom"/>
            <w:hideMark/>
          </w:tcPr>
          <w:p w14:paraId="6443291E" w14:textId="2A7A47AB" w:rsidR="004202FE" w:rsidRPr="004A637E" w:rsidDel="00A5063E" w:rsidRDefault="004202FE" w:rsidP="008C28E6">
            <w:pPr>
              <w:rPr>
                <w:del w:id="495" w:author="Liette, John  (CTR)      A8SUW" w:date="2016-06-30T11:07:00Z"/>
                <w:rFonts w:cs="Arial"/>
                <w:color w:val="1F497D"/>
                <w:highlight w:val="yellow"/>
                <w:lang w:eastAsia="en-US"/>
              </w:rPr>
            </w:pPr>
            <w:del w:id="496" w:author="Liette, John  (CTR)      A8SUW" w:date="2016-06-30T11:07:00Z">
              <w:r w:rsidRPr="004A637E" w:rsidDel="00A5063E">
                <w:rPr>
                  <w:rFonts w:cs="Arial"/>
                  <w:color w:val="1F497D"/>
                  <w:highlight w:val="yellow"/>
                  <w:lang w:eastAsia="en-US"/>
                </w:rPr>
                <w:delText>00250300</w:delText>
              </w:r>
            </w:del>
          </w:p>
        </w:tc>
        <w:tc>
          <w:tcPr>
            <w:tcW w:w="0" w:type="auto"/>
            <w:tcBorders>
              <w:top w:val="nil"/>
              <w:left w:val="nil"/>
              <w:bottom w:val="nil"/>
              <w:right w:val="nil"/>
            </w:tcBorders>
            <w:shd w:val="clear" w:color="D9D9D9" w:fill="D9D9D9"/>
            <w:noWrap/>
            <w:vAlign w:val="bottom"/>
          </w:tcPr>
          <w:p w14:paraId="7F8D43F4" w14:textId="44699E41" w:rsidR="004202FE" w:rsidRPr="004A637E" w:rsidDel="00A5063E" w:rsidRDefault="004202FE" w:rsidP="008C28E6">
            <w:pPr>
              <w:rPr>
                <w:del w:id="497" w:author="Liette, John  (CTR)      A8SUW" w:date="2016-06-30T11:07:00Z"/>
                <w:rFonts w:ascii="Calibri" w:hAnsi="Calibri"/>
                <w:color w:val="1F497D"/>
                <w:sz w:val="22"/>
                <w:szCs w:val="22"/>
                <w:highlight w:val="yellow"/>
                <w:lang w:eastAsia="en-US"/>
              </w:rPr>
            </w:pPr>
            <w:del w:id="498" w:author="Liette, John  (CTR)      A8SUW" w:date="2016-06-30T11:07:00Z">
              <w:r w:rsidDel="00A5063E">
                <w:rPr>
                  <w:rFonts w:ascii="Calibri" w:hAnsi="Calibri"/>
                  <w:color w:val="1F497D"/>
                  <w:sz w:val="22"/>
                  <w:szCs w:val="22"/>
                  <w:highlight w:val="yellow"/>
                  <w:lang w:eastAsia="en-US"/>
                </w:rPr>
                <w:delText>.3459</w:delText>
              </w:r>
            </w:del>
          </w:p>
        </w:tc>
      </w:tr>
      <w:tr w:rsidR="004202FE" w:rsidRPr="008C28E6" w:rsidDel="00A5063E" w14:paraId="51DCE048" w14:textId="68EFFF9C" w:rsidTr="004202FE">
        <w:trPr>
          <w:trHeight w:val="300"/>
          <w:del w:id="499" w:author="Liette, John  (CTR)      A8SUW" w:date="2016-06-30T11:07:00Z"/>
        </w:trPr>
        <w:tc>
          <w:tcPr>
            <w:tcW w:w="0" w:type="auto"/>
            <w:tcBorders>
              <w:top w:val="nil"/>
              <w:left w:val="nil"/>
              <w:bottom w:val="nil"/>
              <w:right w:val="nil"/>
            </w:tcBorders>
            <w:shd w:val="clear" w:color="auto" w:fill="auto"/>
            <w:noWrap/>
            <w:vAlign w:val="bottom"/>
            <w:hideMark/>
          </w:tcPr>
          <w:p w14:paraId="7CB2F8FD" w14:textId="25803477" w:rsidR="004202FE" w:rsidRPr="008C28E6" w:rsidDel="00A5063E" w:rsidRDefault="004202FE" w:rsidP="008C28E6">
            <w:pPr>
              <w:jc w:val="right"/>
              <w:rPr>
                <w:del w:id="500" w:author="Liette, John  (CTR)      A8SUW" w:date="2016-06-30T11:07:00Z"/>
                <w:rFonts w:ascii="Calibri" w:hAnsi="Calibri"/>
                <w:color w:val="1F497D"/>
                <w:sz w:val="22"/>
                <w:szCs w:val="22"/>
                <w:lang w:eastAsia="en-US"/>
              </w:rPr>
            </w:pPr>
            <w:del w:id="501" w:author="Liette, John  (CTR)      A8SUW" w:date="2016-06-30T11:07:00Z">
              <w:r w:rsidRPr="008C28E6" w:rsidDel="00A5063E">
                <w:rPr>
                  <w:rFonts w:ascii="Calibri" w:hAnsi="Calibri"/>
                  <w:color w:val="1F497D"/>
                  <w:sz w:val="22"/>
                  <w:szCs w:val="22"/>
                  <w:lang w:eastAsia="en-US"/>
                </w:rPr>
                <w:delText>8</w:delText>
              </w:r>
            </w:del>
          </w:p>
        </w:tc>
        <w:tc>
          <w:tcPr>
            <w:tcW w:w="0" w:type="auto"/>
            <w:tcBorders>
              <w:top w:val="nil"/>
              <w:left w:val="nil"/>
              <w:bottom w:val="nil"/>
              <w:right w:val="nil"/>
            </w:tcBorders>
            <w:shd w:val="clear" w:color="auto" w:fill="auto"/>
            <w:noWrap/>
            <w:vAlign w:val="bottom"/>
            <w:hideMark/>
          </w:tcPr>
          <w:p w14:paraId="0056A3D7" w14:textId="665BB54C" w:rsidR="004202FE" w:rsidRPr="004A637E" w:rsidDel="00A5063E" w:rsidRDefault="004202FE" w:rsidP="008C28E6">
            <w:pPr>
              <w:rPr>
                <w:del w:id="502" w:author="Liette, John  (CTR)      A8SUW" w:date="2016-06-30T11:07:00Z"/>
                <w:rFonts w:cs="Arial"/>
                <w:color w:val="1F497D"/>
                <w:highlight w:val="yellow"/>
                <w:lang w:eastAsia="en-US"/>
              </w:rPr>
            </w:pPr>
            <w:del w:id="503" w:author="Liette, John  (CTR)      A8SUW" w:date="2016-06-30T11:07:00Z">
              <w:r w:rsidRPr="004A637E" w:rsidDel="00A5063E">
                <w:rPr>
                  <w:rFonts w:cs="Arial"/>
                  <w:color w:val="1F497D"/>
                  <w:highlight w:val="yellow"/>
                  <w:lang w:eastAsia="en-US"/>
                </w:rPr>
                <w:delText>00290000</w:delText>
              </w:r>
            </w:del>
          </w:p>
        </w:tc>
        <w:tc>
          <w:tcPr>
            <w:tcW w:w="0" w:type="auto"/>
            <w:tcBorders>
              <w:top w:val="nil"/>
              <w:left w:val="nil"/>
              <w:bottom w:val="nil"/>
              <w:right w:val="nil"/>
            </w:tcBorders>
            <w:shd w:val="clear" w:color="auto" w:fill="auto"/>
            <w:noWrap/>
            <w:vAlign w:val="bottom"/>
          </w:tcPr>
          <w:p w14:paraId="16D82E33" w14:textId="2BB8BB23" w:rsidR="004202FE" w:rsidRPr="004A637E" w:rsidDel="00A5063E" w:rsidRDefault="004202FE" w:rsidP="008C28E6">
            <w:pPr>
              <w:rPr>
                <w:del w:id="504" w:author="Liette, John  (CTR)      A8SUW" w:date="2016-06-30T11:07:00Z"/>
                <w:rFonts w:ascii="Calibri" w:hAnsi="Calibri"/>
                <w:color w:val="1F497D"/>
                <w:sz w:val="22"/>
                <w:szCs w:val="22"/>
                <w:highlight w:val="yellow"/>
                <w:lang w:eastAsia="en-US"/>
              </w:rPr>
            </w:pPr>
            <w:del w:id="505" w:author="Liette, John  (CTR)      A8SUW" w:date="2016-06-30T11:07:00Z">
              <w:r w:rsidDel="00A5063E">
                <w:rPr>
                  <w:rFonts w:ascii="Calibri" w:hAnsi="Calibri"/>
                  <w:color w:val="1F497D"/>
                  <w:sz w:val="22"/>
                  <w:szCs w:val="22"/>
                  <w:highlight w:val="yellow"/>
                  <w:lang w:eastAsia="en-US"/>
                </w:rPr>
                <w:delText>1</w:delText>
              </w:r>
            </w:del>
          </w:p>
        </w:tc>
      </w:tr>
      <w:tr w:rsidR="004202FE" w:rsidRPr="008C28E6" w:rsidDel="00A5063E" w14:paraId="67AC6D19" w14:textId="66BE6E18" w:rsidTr="004202FE">
        <w:trPr>
          <w:trHeight w:val="300"/>
          <w:del w:id="506" w:author="Liette, John  (CTR)      A8SUW" w:date="2016-06-30T11:07:00Z"/>
        </w:trPr>
        <w:tc>
          <w:tcPr>
            <w:tcW w:w="0" w:type="auto"/>
            <w:tcBorders>
              <w:top w:val="nil"/>
              <w:left w:val="nil"/>
              <w:bottom w:val="nil"/>
              <w:right w:val="nil"/>
            </w:tcBorders>
            <w:shd w:val="clear" w:color="D9D9D9" w:fill="D9D9D9"/>
            <w:noWrap/>
            <w:vAlign w:val="bottom"/>
            <w:hideMark/>
          </w:tcPr>
          <w:p w14:paraId="21950F16" w14:textId="2FA878F5" w:rsidR="004202FE" w:rsidRPr="004A637E" w:rsidDel="00A5063E" w:rsidRDefault="004202FE" w:rsidP="008C28E6">
            <w:pPr>
              <w:jc w:val="right"/>
              <w:rPr>
                <w:del w:id="507" w:author="Liette, John  (CTR)      A8SUW" w:date="2016-06-30T11:07:00Z"/>
                <w:rFonts w:ascii="Calibri" w:hAnsi="Calibri"/>
                <w:color w:val="1F497D"/>
                <w:sz w:val="22"/>
                <w:szCs w:val="22"/>
                <w:lang w:eastAsia="en-US"/>
              </w:rPr>
            </w:pPr>
            <w:del w:id="508" w:author="Liette, John  (CTR)      A8SUW" w:date="2016-06-30T11:07:00Z">
              <w:r w:rsidRPr="004A637E" w:rsidDel="00A5063E">
                <w:rPr>
                  <w:rFonts w:ascii="Calibri" w:hAnsi="Calibri"/>
                  <w:color w:val="1F497D"/>
                  <w:sz w:val="22"/>
                  <w:szCs w:val="22"/>
                  <w:lang w:eastAsia="en-US"/>
                </w:rPr>
                <w:delText>9</w:delText>
              </w:r>
            </w:del>
          </w:p>
        </w:tc>
        <w:tc>
          <w:tcPr>
            <w:tcW w:w="0" w:type="auto"/>
            <w:tcBorders>
              <w:top w:val="nil"/>
              <w:left w:val="nil"/>
              <w:bottom w:val="nil"/>
              <w:right w:val="nil"/>
            </w:tcBorders>
            <w:shd w:val="clear" w:color="D9D9D9" w:fill="D9D9D9"/>
            <w:noWrap/>
            <w:vAlign w:val="bottom"/>
            <w:hideMark/>
          </w:tcPr>
          <w:p w14:paraId="1080E5AB" w14:textId="297B6E84" w:rsidR="004202FE" w:rsidRPr="00CD6B36" w:rsidDel="00A5063E" w:rsidRDefault="004202FE" w:rsidP="008C28E6">
            <w:pPr>
              <w:rPr>
                <w:del w:id="509" w:author="Liette, John  (CTR)      A8SUW" w:date="2016-06-30T11:07:00Z"/>
                <w:rFonts w:ascii="Calibri" w:hAnsi="Calibri"/>
                <w:color w:val="1F497D" w:themeColor="text2"/>
                <w:sz w:val="22"/>
                <w:szCs w:val="22"/>
                <w:lang w:eastAsia="en-US"/>
              </w:rPr>
            </w:pPr>
            <w:del w:id="510" w:author="Liette, John  (CTR)      A8SUW" w:date="2016-06-30T11:07:00Z">
              <w:r w:rsidRPr="00CD6B36" w:rsidDel="00A5063E">
                <w:rPr>
                  <w:rFonts w:ascii="Calibri" w:hAnsi="Calibri"/>
                  <w:color w:val="1F497D" w:themeColor="text2"/>
                  <w:sz w:val="22"/>
                  <w:szCs w:val="22"/>
                  <w:lang w:eastAsia="en-US"/>
                </w:rPr>
                <w:delText>123700ID</w:delText>
              </w:r>
            </w:del>
          </w:p>
        </w:tc>
        <w:tc>
          <w:tcPr>
            <w:tcW w:w="0" w:type="auto"/>
            <w:tcBorders>
              <w:top w:val="nil"/>
              <w:left w:val="nil"/>
              <w:bottom w:val="nil"/>
              <w:right w:val="nil"/>
            </w:tcBorders>
            <w:shd w:val="clear" w:color="D9D9D9" w:fill="D9D9D9"/>
            <w:noWrap/>
            <w:vAlign w:val="bottom"/>
          </w:tcPr>
          <w:p w14:paraId="3BF78D70" w14:textId="0F98749D" w:rsidR="004202FE" w:rsidRPr="00CD6B36" w:rsidDel="00A5063E" w:rsidRDefault="004202FE" w:rsidP="008C28E6">
            <w:pPr>
              <w:rPr>
                <w:del w:id="511" w:author="Liette, John  (CTR)      A8SUW" w:date="2016-06-30T11:07:00Z"/>
                <w:rFonts w:ascii="Calibri" w:hAnsi="Calibri"/>
                <w:color w:val="1F497D" w:themeColor="text2"/>
                <w:sz w:val="22"/>
                <w:szCs w:val="22"/>
                <w:lang w:eastAsia="en-US"/>
              </w:rPr>
            </w:pPr>
            <w:del w:id="512" w:author="Liette, John  (CTR)      A8SUW" w:date="2016-06-30T11:07:00Z">
              <w:r w:rsidDel="00A5063E">
                <w:rPr>
                  <w:rFonts w:ascii="Calibri" w:hAnsi="Calibri"/>
                  <w:color w:val="1F497D" w:themeColor="text2"/>
                  <w:sz w:val="22"/>
                  <w:szCs w:val="22"/>
                  <w:lang w:eastAsia="en-US"/>
                </w:rPr>
                <w:delText>.2892</w:delText>
              </w:r>
            </w:del>
          </w:p>
        </w:tc>
      </w:tr>
      <w:tr w:rsidR="004202FE" w:rsidRPr="008C28E6" w:rsidDel="00A5063E" w14:paraId="189E9560" w14:textId="3FF4DB28" w:rsidTr="004202FE">
        <w:trPr>
          <w:trHeight w:val="300"/>
          <w:del w:id="513" w:author="Liette, John  (CTR)      A8SUW" w:date="2016-06-30T11:07:00Z"/>
        </w:trPr>
        <w:tc>
          <w:tcPr>
            <w:tcW w:w="0" w:type="auto"/>
            <w:tcBorders>
              <w:top w:val="nil"/>
              <w:left w:val="nil"/>
              <w:bottom w:val="nil"/>
              <w:right w:val="nil"/>
            </w:tcBorders>
            <w:shd w:val="clear" w:color="auto" w:fill="auto"/>
            <w:noWrap/>
            <w:vAlign w:val="bottom"/>
            <w:hideMark/>
          </w:tcPr>
          <w:p w14:paraId="5CE25283" w14:textId="390681FD" w:rsidR="004202FE" w:rsidRPr="004A637E" w:rsidDel="00A5063E" w:rsidRDefault="004202FE" w:rsidP="008C28E6">
            <w:pPr>
              <w:jc w:val="right"/>
              <w:rPr>
                <w:del w:id="514" w:author="Liette, John  (CTR)      A8SUW" w:date="2016-06-30T11:07:00Z"/>
                <w:rFonts w:ascii="Calibri" w:hAnsi="Calibri"/>
                <w:color w:val="1F497D"/>
                <w:sz w:val="22"/>
                <w:szCs w:val="22"/>
                <w:lang w:eastAsia="en-US"/>
              </w:rPr>
            </w:pPr>
            <w:del w:id="515" w:author="Liette, John  (CTR)      A8SUW" w:date="2016-06-30T11:07:00Z">
              <w:r w:rsidRPr="004A637E" w:rsidDel="00A5063E">
                <w:rPr>
                  <w:rFonts w:ascii="Calibri" w:hAnsi="Calibri"/>
                  <w:color w:val="1F497D"/>
                  <w:sz w:val="22"/>
                  <w:szCs w:val="22"/>
                  <w:lang w:eastAsia="en-US"/>
                </w:rPr>
                <w:delText>10</w:delText>
              </w:r>
            </w:del>
          </w:p>
        </w:tc>
        <w:tc>
          <w:tcPr>
            <w:tcW w:w="0" w:type="auto"/>
            <w:tcBorders>
              <w:top w:val="nil"/>
              <w:left w:val="nil"/>
              <w:bottom w:val="nil"/>
              <w:right w:val="nil"/>
            </w:tcBorders>
            <w:shd w:val="clear" w:color="auto" w:fill="auto"/>
            <w:noWrap/>
            <w:vAlign w:val="bottom"/>
            <w:hideMark/>
          </w:tcPr>
          <w:p w14:paraId="2DC8DD6A" w14:textId="56552966" w:rsidR="004202FE" w:rsidRPr="00CD6B36" w:rsidDel="00A5063E" w:rsidRDefault="004202FE" w:rsidP="008C28E6">
            <w:pPr>
              <w:rPr>
                <w:del w:id="516" w:author="Liette, John  (CTR)      A8SUW" w:date="2016-06-30T11:07:00Z"/>
                <w:rFonts w:ascii="Calibri" w:hAnsi="Calibri"/>
                <w:color w:val="1F497D" w:themeColor="text2"/>
                <w:sz w:val="22"/>
                <w:szCs w:val="22"/>
                <w:lang w:eastAsia="en-US"/>
              </w:rPr>
            </w:pPr>
            <w:del w:id="517" w:author="Liette, John  (CTR)      A8SUW" w:date="2016-06-30T11:07:00Z">
              <w:r w:rsidRPr="00CD6B36" w:rsidDel="00A5063E">
                <w:rPr>
                  <w:rFonts w:ascii="Calibri" w:hAnsi="Calibri"/>
                  <w:color w:val="1F497D" w:themeColor="text2"/>
                  <w:sz w:val="22"/>
                  <w:szCs w:val="22"/>
                  <w:lang w:eastAsia="en-US"/>
                </w:rPr>
                <w:delText>126000ID</w:delText>
              </w:r>
            </w:del>
          </w:p>
        </w:tc>
        <w:tc>
          <w:tcPr>
            <w:tcW w:w="0" w:type="auto"/>
            <w:tcBorders>
              <w:top w:val="nil"/>
              <w:left w:val="nil"/>
              <w:bottom w:val="nil"/>
              <w:right w:val="nil"/>
            </w:tcBorders>
            <w:shd w:val="clear" w:color="auto" w:fill="auto"/>
            <w:noWrap/>
            <w:vAlign w:val="bottom"/>
          </w:tcPr>
          <w:p w14:paraId="0DE2F9F6" w14:textId="601FD32A" w:rsidR="004202FE" w:rsidRPr="00CD6B36" w:rsidDel="00A5063E" w:rsidRDefault="004202FE" w:rsidP="008C28E6">
            <w:pPr>
              <w:rPr>
                <w:del w:id="518" w:author="Liette, John  (CTR)      A8SUW" w:date="2016-06-30T11:07:00Z"/>
                <w:rFonts w:ascii="Calibri" w:hAnsi="Calibri"/>
                <w:color w:val="1F497D" w:themeColor="text2"/>
                <w:sz w:val="22"/>
                <w:szCs w:val="22"/>
                <w:lang w:eastAsia="en-US"/>
              </w:rPr>
            </w:pPr>
            <w:del w:id="519" w:author="Liette, John  (CTR)      A8SUW" w:date="2016-06-30T11:07:00Z">
              <w:r w:rsidDel="00A5063E">
                <w:rPr>
                  <w:rFonts w:ascii="Calibri" w:hAnsi="Calibri"/>
                  <w:color w:val="1F497D" w:themeColor="text2"/>
                  <w:sz w:val="22"/>
                  <w:szCs w:val="22"/>
                  <w:lang w:eastAsia="en-US"/>
                </w:rPr>
                <w:delText>.7262</w:delText>
              </w:r>
            </w:del>
          </w:p>
        </w:tc>
      </w:tr>
      <w:tr w:rsidR="004202FE" w:rsidRPr="008C28E6" w:rsidDel="00A5063E" w14:paraId="053660E0" w14:textId="20D247E0" w:rsidTr="004202FE">
        <w:trPr>
          <w:trHeight w:val="300"/>
          <w:del w:id="520" w:author="Liette, John  (CTR)      A8SUW" w:date="2016-06-30T11:07:00Z"/>
        </w:trPr>
        <w:tc>
          <w:tcPr>
            <w:tcW w:w="0" w:type="auto"/>
            <w:tcBorders>
              <w:top w:val="nil"/>
              <w:left w:val="nil"/>
              <w:bottom w:val="single" w:sz="4" w:space="0" w:color="000000"/>
              <w:right w:val="nil"/>
            </w:tcBorders>
            <w:shd w:val="clear" w:color="D9D9D9" w:fill="D9D9D9"/>
            <w:noWrap/>
            <w:vAlign w:val="bottom"/>
            <w:hideMark/>
          </w:tcPr>
          <w:p w14:paraId="16D53F85" w14:textId="20A76587" w:rsidR="004202FE" w:rsidRPr="004A637E" w:rsidDel="00A5063E" w:rsidRDefault="004202FE" w:rsidP="008C28E6">
            <w:pPr>
              <w:jc w:val="right"/>
              <w:rPr>
                <w:del w:id="521" w:author="Liette, John  (CTR)      A8SUW" w:date="2016-06-30T11:07:00Z"/>
                <w:rFonts w:ascii="Calibri" w:hAnsi="Calibri"/>
                <w:color w:val="1F497D"/>
                <w:sz w:val="22"/>
                <w:szCs w:val="22"/>
                <w:lang w:eastAsia="en-US"/>
              </w:rPr>
            </w:pPr>
            <w:del w:id="522" w:author="Liette, John  (CTR)      A8SUW" w:date="2016-06-30T11:07:00Z">
              <w:r w:rsidRPr="004A637E" w:rsidDel="00A5063E">
                <w:rPr>
                  <w:rFonts w:ascii="Calibri" w:hAnsi="Calibri"/>
                  <w:color w:val="1F497D"/>
                  <w:sz w:val="22"/>
                  <w:szCs w:val="22"/>
                  <w:lang w:eastAsia="en-US"/>
                </w:rPr>
                <w:delText>11</w:delText>
              </w:r>
            </w:del>
          </w:p>
        </w:tc>
        <w:tc>
          <w:tcPr>
            <w:tcW w:w="0" w:type="auto"/>
            <w:tcBorders>
              <w:top w:val="nil"/>
              <w:left w:val="nil"/>
              <w:bottom w:val="single" w:sz="4" w:space="0" w:color="000000"/>
              <w:right w:val="nil"/>
            </w:tcBorders>
            <w:shd w:val="clear" w:color="D9D9D9" w:fill="D9D9D9"/>
            <w:noWrap/>
            <w:vAlign w:val="bottom"/>
            <w:hideMark/>
          </w:tcPr>
          <w:p w14:paraId="1A41C676" w14:textId="71361746" w:rsidR="004202FE" w:rsidRPr="004A637E" w:rsidDel="00A5063E" w:rsidRDefault="004202FE" w:rsidP="008C28E6">
            <w:pPr>
              <w:rPr>
                <w:del w:id="523" w:author="Liette, John  (CTR)      A8SUW" w:date="2016-06-30T11:07:00Z"/>
                <w:rFonts w:ascii="Calibri" w:hAnsi="Calibri"/>
                <w:b/>
                <w:color w:val="1F497D" w:themeColor="text2"/>
                <w:sz w:val="22"/>
                <w:szCs w:val="22"/>
                <w:highlight w:val="yellow"/>
                <w:lang w:eastAsia="en-US"/>
              </w:rPr>
            </w:pPr>
            <w:del w:id="524" w:author="Liette, John  (CTR)      A8SUW" w:date="2016-06-30T11:07:00Z">
              <w:r w:rsidRPr="004A637E" w:rsidDel="00A5063E">
                <w:rPr>
                  <w:rFonts w:ascii="Calibri" w:hAnsi="Calibri"/>
                  <w:color w:val="1F497D" w:themeColor="text2"/>
                  <w:sz w:val="22"/>
                  <w:szCs w:val="22"/>
                  <w:highlight w:val="yellow"/>
                  <w:lang w:eastAsia="en-US"/>
                </w:rPr>
                <w:delText>0000XDF3</w:delText>
              </w:r>
            </w:del>
          </w:p>
        </w:tc>
        <w:tc>
          <w:tcPr>
            <w:tcW w:w="0" w:type="auto"/>
            <w:tcBorders>
              <w:top w:val="nil"/>
              <w:left w:val="nil"/>
              <w:bottom w:val="single" w:sz="4" w:space="0" w:color="000000"/>
              <w:right w:val="nil"/>
            </w:tcBorders>
            <w:shd w:val="clear" w:color="D9D9D9" w:fill="D9D9D9"/>
            <w:noWrap/>
            <w:vAlign w:val="bottom"/>
          </w:tcPr>
          <w:p w14:paraId="68676865" w14:textId="68D725CE" w:rsidR="004202FE" w:rsidRPr="004A637E" w:rsidDel="00A5063E" w:rsidRDefault="004202FE" w:rsidP="008C28E6">
            <w:pPr>
              <w:rPr>
                <w:del w:id="525" w:author="Liette, John  (CTR)      A8SUW" w:date="2016-06-30T11:07:00Z"/>
                <w:rFonts w:ascii="Calibri" w:hAnsi="Calibri"/>
                <w:color w:val="1F497D" w:themeColor="text2"/>
                <w:sz w:val="22"/>
                <w:szCs w:val="22"/>
                <w:highlight w:val="yellow"/>
                <w:lang w:eastAsia="en-US"/>
              </w:rPr>
            </w:pPr>
            <w:del w:id="526" w:author="Liette, John  (CTR)      A8SUW" w:date="2016-06-30T11:07:00Z">
              <w:r w:rsidDel="00A5063E">
                <w:rPr>
                  <w:rFonts w:ascii="Calibri" w:hAnsi="Calibri"/>
                  <w:color w:val="1F497D" w:themeColor="text2"/>
                  <w:sz w:val="22"/>
                  <w:szCs w:val="22"/>
                  <w:highlight w:val="yellow"/>
                  <w:lang w:eastAsia="en-US"/>
                </w:rPr>
                <w:delText>1</w:delText>
              </w:r>
            </w:del>
          </w:p>
        </w:tc>
      </w:tr>
    </w:tbl>
    <w:p w14:paraId="2C6E5C67" w14:textId="3E1C0F67" w:rsidR="008C28E6" w:rsidDel="00A5063E" w:rsidRDefault="008C28E6" w:rsidP="00587AB8">
      <w:pPr>
        <w:pStyle w:val="BodyText"/>
        <w:ind w:left="1440"/>
        <w:rPr>
          <w:del w:id="527" w:author="Liette, John  (CTR)      A8SUW" w:date="2016-06-30T11:07:00Z"/>
        </w:rPr>
      </w:pPr>
    </w:p>
    <w:p w14:paraId="0D119C04" w14:textId="77777777" w:rsidR="00B61A90" w:rsidRDefault="00B61A90">
      <w:pPr>
        <w:rPr>
          <w:b/>
          <w:sz w:val="26"/>
          <w:szCs w:val="26"/>
          <w:u w:val="single"/>
        </w:rPr>
      </w:pPr>
      <w:r>
        <w:rPr>
          <w:u w:val="single"/>
        </w:rPr>
        <w:br w:type="page"/>
      </w:r>
    </w:p>
    <w:p w14:paraId="631419C0" w14:textId="77777777" w:rsidR="00B13A82" w:rsidRDefault="00B13A82" w:rsidP="00B13A82">
      <w:pPr>
        <w:pStyle w:val="Heading1"/>
      </w:pPr>
      <w:bookmarkStart w:id="528" w:name="_Toc428107776"/>
      <w:bookmarkStart w:id="529" w:name="_Toc428107777"/>
      <w:bookmarkEnd w:id="528"/>
      <w:r>
        <w:lastRenderedPageBreak/>
        <w:t xml:space="preserve">Supporting </w:t>
      </w:r>
      <w:bookmarkEnd w:id="175"/>
      <w:bookmarkEnd w:id="176"/>
      <w:bookmarkEnd w:id="177"/>
      <w:r>
        <w:t>Requirements</w:t>
      </w:r>
      <w:bookmarkEnd w:id="529"/>
    </w:p>
    <w:p w14:paraId="631419C1" w14:textId="77777777" w:rsidR="00B13A82" w:rsidRDefault="00B13A82" w:rsidP="008C28E6">
      <w:pPr>
        <w:pStyle w:val="Note"/>
        <w:numPr>
          <w:ilvl w:val="0"/>
          <w:numId w:val="16"/>
        </w:numPr>
        <w:tabs>
          <w:tab w:val="clear" w:pos="4320"/>
        </w:tabs>
      </w:pPr>
      <w:r>
        <w:t xml:space="preserve">The supporting information makes the </w:t>
      </w:r>
      <w:r>
        <w:rPr>
          <w:b/>
        </w:rPr>
        <w:t>Requirements Specification</w:t>
      </w:r>
      <w:r>
        <w:t xml:space="preserve"> easier to use.  It includes:</w:t>
      </w:r>
      <w:r>
        <w:br/>
      </w:r>
      <w:r>
        <w:br/>
        <w:t>- Table of Contents</w:t>
      </w:r>
      <w:r>
        <w:br/>
        <w:t>- Index</w:t>
      </w:r>
      <w:r>
        <w:br/>
        <w:t xml:space="preserve">- Appendices </w:t>
      </w:r>
    </w:p>
    <w:p w14:paraId="631419C2" w14:textId="77777777" w:rsidR="00B13A82" w:rsidRDefault="00B13A82" w:rsidP="008C28E6">
      <w:pPr>
        <w:pStyle w:val="Note"/>
        <w:numPr>
          <w:ilvl w:val="0"/>
          <w:numId w:val="17"/>
        </w:numPr>
        <w:tabs>
          <w:tab w:val="clear" w:pos="4320"/>
        </w:tabs>
      </w:pPr>
      <w:r>
        <w:t xml:space="preserve">These may include use case storyboards or user-interface prototypes. When appendices are included, the </w:t>
      </w:r>
      <w:r>
        <w:rPr>
          <w:b/>
        </w:rPr>
        <w:t>Requirements Specification</w:t>
      </w:r>
      <w:r>
        <w:t xml:space="preserve"> should explicitly state whether or not the appendices are to be considered part of the requirements.</w:t>
      </w:r>
    </w:p>
    <w:p w14:paraId="631419C3" w14:textId="77777777" w:rsidR="00B13A82" w:rsidRDefault="00B13A82" w:rsidP="00B13A82">
      <w:pPr>
        <w:pStyle w:val="BodyText"/>
      </w:pPr>
    </w:p>
    <w:p w14:paraId="631419C4" w14:textId="77777777" w:rsidR="00B13A82" w:rsidRDefault="00B13A82" w:rsidP="00B13A82">
      <w:pPr>
        <w:pStyle w:val="Heading2"/>
        <w:tabs>
          <w:tab w:val="clear" w:pos="4320"/>
        </w:tabs>
      </w:pPr>
      <w:bookmarkStart w:id="530" w:name="_Toc225667343"/>
      <w:bookmarkStart w:id="531" w:name="_Toc428107778"/>
      <w:r>
        <w:t>Overall Supplemental Requirements</w:t>
      </w:r>
      <w:bookmarkEnd w:id="530"/>
      <w:bookmarkEnd w:id="531"/>
    </w:p>
    <w:p w14:paraId="631419C5" w14:textId="77777777" w:rsidR="00B13A82" w:rsidRDefault="00B13A82" w:rsidP="008C28E6">
      <w:pPr>
        <w:pStyle w:val="Note"/>
        <w:numPr>
          <w:ilvl w:val="0"/>
          <w:numId w:val="18"/>
        </w:numPr>
        <w:tabs>
          <w:tab w:val="clear" w:pos="4320"/>
        </w:tabs>
      </w:pPr>
      <w:r>
        <w:t>The intent of this section is to record the Supplemental Requirements.   Reference the Supplemental Requirements (RD.055)</w:t>
      </w:r>
    </w:p>
    <w:p w14:paraId="631419C6" w14:textId="77777777" w:rsidR="00B13A82" w:rsidRDefault="00B13A82" w:rsidP="00B13A82">
      <w:pPr>
        <w:pStyle w:val="BodyText"/>
      </w:pPr>
    </w:p>
    <w:p w14:paraId="631419C7" w14:textId="77777777" w:rsidR="00B13A82" w:rsidRDefault="00B13A82" w:rsidP="008C28E6">
      <w:pPr>
        <w:pStyle w:val="Note"/>
        <w:numPr>
          <w:ilvl w:val="0"/>
          <w:numId w:val="20"/>
        </w:numPr>
        <w:tabs>
          <w:tab w:val="clear" w:pos="4320"/>
        </w:tabs>
      </w:pPr>
      <w:r>
        <w:t xml:space="preserve">The intent of this section is to record the User Interface Standards Requirements.  You may include samples, and textual descriptions of the UI standards.   Reference the </w:t>
      </w:r>
      <w:r>
        <w:rPr>
          <w:b/>
          <w:bCs/>
        </w:rPr>
        <w:t>User Interface Standards Requirements</w:t>
      </w:r>
      <w:r>
        <w:t xml:space="preserve"> (RA.095)</w:t>
      </w:r>
    </w:p>
    <w:p w14:paraId="631419C8" w14:textId="77777777" w:rsidR="00B13A82" w:rsidRDefault="00B13A82" w:rsidP="00B13A82">
      <w:pPr>
        <w:pStyle w:val="Heading2"/>
        <w:tabs>
          <w:tab w:val="clear" w:pos="4320"/>
        </w:tabs>
      </w:pPr>
      <w:bookmarkStart w:id="532" w:name="_Toc225667345"/>
      <w:bookmarkStart w:id="533" w:name="_Toc428107779"/>
      <w:r>
        <w:t>Performance</w:t>
      </w:r>
      <w:bookmarkEnd w:id="532"/>
      <w:bookmarkEnd w:id="533"/>
    </w:p>
    <w:p w14:paraId="631419C9" w14:textId="77777777" w:rsidR="00435A4A" w:rsidRPr="00435A4A" w:rsidRDefault="00B65CF9" w:rsidP="00435A4A">
      <w:pPr>
        <w:pStyle w:val="BodyText"/>
        <w:ind w:left="1440"/>
      </w:pPr>
      <w:proofErr w:type="spellStart"/>
      <w:r>
        <w:t>Adhoc</w:t>
      </w:r>
      <w:proofErr w:type="spellEnd"/>
      <w:r>
        <w:t xml:space="preserve"> analyses created by end user should execute in optimal manner. Results should retrieve within 20 minutes time frame as long as some key prompt values are entered.</w:t>
      </w:r>
    </w:p>
    <w:p w14:paraId="631419CA" w14:textId="77777777" w:rsidR="00B13A82" w:rsidRDefault="00B13A82" w:rsidP="008C28E6">
      <w:pPr>
        <w:pStyle w:val="Note"/>
        <w:numPr>
          <w:ilvl w:val="0"/>
          <w:numId w:val="21"/>
        </w:numPr>
        <w:tabs>
          <w:tab w:val="clear" w:pos="4320"/>
        </w:tabs>
      </w:pPr>
      <w:r>
        <w:t>The intent of this section is to record the Performance management requirements.   Reference the Performance Management Requirements and Strategy (PT.020).</w:t>
      </w:r>
    </w:p>
    <w:p w14:paraId="631419CB" w14:textId="77777777" w:rsidR="00B13A82" w:rsidRDefault="00B13A82" w:rsidP="00B13A82">
      <w:pPr>
        <w:pStyle w:val="BodyText"/>
      </w:pPr>
    </w:p>
    <w:p w14:paraId="631419CC" w14:textId="77777777" w:rsidR="00B13A82" w:rsidRDefault="00B13A82" w:rsidP="00B13A82">
      <w:pPr>
        <w:pStyle w:val="Heading2"/>
        <w:tabs>
          <w:tab w:val="clear" w:pos="4320"/>
        </w:tabs>
      </w:pPr>
      <w:bookmarkStart w:id="534" w:name="_Toc225667346"/>
      <w:bookmarkStart w:id="535" w:name="_Toc428107780"/>
      <w:r>
        <w:t>Audit and Control</w:t>
      </w:r>
      <w:bookmarkEnd w:id="534"/>
      <w:bookmarkEnd w:id="535"/>
    </w:p>
    <w:p w14:paraId="631419CD" w14:textId="77777777" w:rsidR="00B13A82" w:rsidRDefault="00B13A82" w:rsidP="008C28E6">
      <w:pPr>
        <w:pStyle w:val="Note"/>
        <w:numPr>
          <w:ilvl w:val="0"/>
          <w:numId w:val="22"/>
        </w:numPr>
        <w:tabs>
          <w:tab w:val="clear" w:pos="4320"/>
        </w:tabs>
      </w:pPr>
      <w:r>
        <w:t xml:space="preserve">The intent of this section is to record the Audit and Control requirements.   Reference the </w:t>
      </w:r>
      <w:r>
        <w:rPr>
          <w:szCs w:val="12"/>
        </w:rPr>
        <w:t xml:space="preserve">  Audit and Control Requirements and Strategy </w:t>
      </w:r>
      <w:r>
        <w:t>(RD.070).</w:t>
      </w:r>
    </w:p>
    <w:p w14:paraId="631419CE" w14:textId="77777777" w:rsidR="00B13A82" w:rsidRDefault="00B13A82" w:rsidP="008C28E6">
      <w:pPr>
        <w:pStyle w:val="Note"/>
        <w:numPr>
          <w:ilvl w:val="0"/>
          <w:numId w:val="23"/>
        </w:numPr>
        <w:tabs>
          <w:tab w:val="clear" w:pos="4320"/>
        </w:tabs>
      </w:pPr>
      <w:r>
        <w:t xml:space="preserve">The intent of this section is to record the Data Acquisition and Conversion requirements.   Reference the </w:t>
      </w:r>
      <w:r>
        <w:rPr>
          <w:szCs w:val="12"/>
        </w:rPr>
        <w:t xml:space="preserve">  Data Acquisition and Conversion Requirements </w:t>
      </w:r>
      <w:r>
        <w:t>(CV.010).</w:t>
      </w:r>
    </w:p>
    <w:p w14:paraId="631419CF" w14:textId="77777777" w:rsidR="00B13A82" w:rsidRDefault="00B13A82" w:rsidP="008C28E6">
      <w:pPr>
        <w:pStyle w:val="Note"/>
        <w:numPr>
          <w:ilvl w:val="0"/>
          <w:numId w:val="24"/>
        </w:numPr>
        <w:tabs>
          <w:tab w:val="clear" w:pos="4320"/>
        </w:tabs>
      </w:pPr>
      <w:r>
        <w:t xml:space="preserve">The intent of this section is to record the Documentation requirements.   Reference the </w:t>
      </w:r>
      <w:r>
        <w:rPr>
          <w:szCs w:val="12"/>
        </w:rPr>
        <w:t xml:space="preserve">Documentation Requirements and Strategy </w:t>
      </w:r>
      <w:r>
        <w:t>(DO.010).</w:t>
      </w:r>
    </w:p>
    <w:p w14:paraId="631419D0" w14:textId="77777777" w:rsidR="00B13A82" w:rsidRDefault="00B13A82" w:rsidP="008C28E6">
      <w:pPr>
        <w:pStyle w:val="Note"/>
        <w:numPr>
          <w:ilvl w:val="0"/>
          <w:numId w:val="25"/>
        </w:numPr>
        <w:tabs>
          <w:tab w:val="clear" w:pos="4320"/>
        </w:tabs>
      </w:pPr>
      <w:r>
        <w:t xml:space="preserve">The intent of this section is to record the Technical Architecture requirements.   Reference the </w:t>
      </w:r>
      <w:r>
        <w:rPr>
          <w:szCs w:val="12"/>
        </w:rPr>
        <w:t xml:space="preserve">  Architecture Requirements and Strategy  </w:t>
      </w:r>
      <w:r>
        <w:t>(TA.020).</w:t>
      </w:r>
    </w:p>
    <w:p w14:paraId="631419D1" w14:textId="66FD0005" w:rsidR="00B13A82" w:rsidRDefault="00B65CF9" w:rsidP="008C28E6">
      <w:pPr>
        <w:pStyle w:val="BodyText"/>
        <w:numPr>
          <w:ilvl w:val="0"/>
          <w:numId w:val="35"/>
        </w:numPr>
      </w:pPr>
      <w:r>
        <w:t xml:space="preserve">Last extract date and time stamp when the </w:t>
      </w:r>
      <w:r w:rsidR="004202FE">
        <w:t>Redistribution Ratio</w:t>
      </w:r>
      <w:r>
        <w:t xml:space="preserve"> data were loaded into DW should be recorded and displayed</w:t>
      </w:r>
    </w:p>
    <w:p w14:paraId="631419D2" w14:textId="77777777" w:rsidR="00B13A82" w:rsidRDefault="00B13A82" w:rsidP="00B13A82">
      <w:pPr>
        <w:pStyle w:val="Heading2"/>
        <w:tabs>
          <w:tab w:val="clear" w:pos="4320"/>
        </w:tabs>
      </w:pPr>
      <w:bookmarkStart w:id="536" w:name="_Toc225667350"/>
      <w:bookmarkStart w:id="537" w:name="_Toc428107781"/>
      <w:r>
        <w:t>Testing</w:t>
      </w:r>
      <w:bookmarkEnd w:id="536"/>
      <w:bookmarkEnd w:id="537"/>
    </w:p>
    <w:p w14:paraId="631419D3" w14:textId="77777777" w:rsidR="00B13A82" w:rsidRDefault="00B13A82" w:rsidP="008C28E6">
      <w:pPr>
        <w:pStyle w:val="Note"/>
        <w:numPr>
          <w:ilvl w:val="0"/>
          <w:numId w:val="26"/>
        </w:numPr>
        <w:tabs>
          <w:tab w:val="clear" w:pos="4320"/>
        </w:tabs>
      </w:pPr>
      <w:r>
        <w:t xml:space="preserve">The intent of this section is to record the Testing requirements.   Reference the </w:t>
      </w:r>
      <w:r>
        <w:rPr>
          <w:szCs w:val="12"/>
        </w:rPr>
        <w:t xml:space="preserve"> Testing Requirements  </w:t>
      </w:r>
      <w:r>
        <w:t>(TE.005).</w:t>
      </w:r>
    </w:p>
    <w:p w14:paraId="631419D4" w14:textId="77777777" w:rsidR="00B13A82" w:rsidRDefault="00B13A82" w:rsidP="00B13A82">
      <w:pPr>
        <w:pStyle w:val="BodyText"/>
      </w:pPr>
    </w:p>
    <w:p w14:paraId="631419D5" w14:textId="77777777" w:rsidR="00B13A82" w:rsidRDefault="00B13A82" w:rsidP="008C28E6">
      <w:pPr>
        <w:pStyle w:val="Note"/>
        <w:numPr>
          <w:ilvl w:val="0"/>
          <w:numId w:val="19"/>
        </w:numPr>
        <w:tabs>
          <w:tab w:val="clear" w:pos="4320"/>
        </w:tabs>
      </w:pPr>
      <w:r>
        <w:t xml:space="preserve">The intent of this section is to include the Services Portfolio.  Individual SOA Services may be referenced by the Use Cases.   Reference the </w:t>
      </w:r>
      <w:r>
        <w:rPr>
          <w:b/>
          <w:bCs/>
        </w:rPr>
        <w:t>Service Portfolio (</w:t>
      </w:r>
      <w:r>
        <w:t>RA.025).</w:t>
      </w:r>
    </w:p>
    <w:p w14:paraId="631419D6" w14:textId="77777777" w:rsidR="00B13A82" w:rsidRDefault="00B13A82" w:rsidP="00B13A82">
      <w:pPr>
        <w:pStyle w:val="Heading1"/>
      </w:pPr>
      <w:bookmarkStart w:id="538" w:name="_Toc225924475"/>
      <w:bookmarkStart w:id="539" w:name="_Toc225932053"/>
      <w:bookmarkStart w:id="540" w:name="_Toc428107782"/>
      <w:r>
        <w:lastRenderedPageBreak/>
        <w:t>Open and Closed Issues</w:t>
      </w:r>
      <w:bookmarkEnd w:id="538"/>
      <w:bookmarkEnd w:id="539"/>
      <w:bookmarkEnd w:id="540"/>
    </w:p>
    <w:p w14:paraId="631419D7" w14:textId="77777777" w:rsidR="00B13A82" w:rsidRDefault="00B13A82" w:rsidP="00B13A82">
      <w:pPr>
        <w:pStyle w:val="BodyText"/>
      </w:pPr>
    </w:p>
    <w:p w14:paraId="631419D8" w14:textId="77777777" w:rsidR="00B13A82" w:rsidRDefault="00B13A82" w:rsidP="00F73F55">
      <w:pPr>
        <w:pStyle w:val="Note"/>
        <w:numPr>
          <w:ilvl w:val="0"/>
          <w:numId w:val="5"/>
        </w:numPr>
        <w:tabs>
          <w:tab w:val="clear" w:pos="4320"/>
        </w:tabs>
      </w:pPr>
      <w:r>
        <w:t>Add open issues that you identify while writing or reviewing this document to the open issues section.  As you resolve issues, move them to the closed issues section and keep the issue ID the same.  Include an explanation of the resolution.</w:t>
      </w:r>
      <w:r>
        <w:br/>
      </w:r>
      <w:r>
        <w:br/>
        <w:t>When this work product is complete, any open issues should be transferred to the project- or process-level Issue Log (Manage focus area) and managed using a project level Issue Form (Manage focus area).  In addition, the open items should remain in the open issues section of this work product, but flagged in the resolution column as being transferred.</w:t>
      </w:r>
    </w:p>
    <w:p w14:paraId="631419D9" w14:textId="77777777" w:rsidR="00B13A82" w:rsidRDefault="00B13A82" w:rsidP="00B13A82">
      <w:pPr>
        <w:pStyle w:val="Heading2"/>
        <w:tabs>
          <w:tab w:val="clear" w:pos="4320"/>
        </w:tabs>
      </w:pPr>
      <w:bookmarkStart w:id="541" w:name="_Toc448628261"/>
      <w:bookmarkStart w:id="542" w:name="_Toc448971536"/>
      <w:bookmarkStart w:id="543" w:name="_Toc138499414"/>
      <w:bookmarkStart w:id="544" w:name="_Toc225924476"/>
      <w:bookmarkStart w:id="545" w:name="_Toc225932054"/>
      <w:bookmarkStart w:id="546" w:name="_Toc428107783"/>
      <w:r>
        <w:t>Open Issues</w:t>
      </w:r>
      <w:bookmarkEnd w:id="541"/>
      <w:bookmarkEnd w:id="542"/>
      <w:bookmarkEnd w:id="543"/>
      <w:bookmarkEnd w:id="544"/>
      <w:bookmarkEnd w:id="545"/>
      <w:bookmarkEnd w:id="546"/>
    </w:p>
    <w:p w14:paraId="631419DA" w14:textId="77777777" w:rsidR="00B13A82" w:rsidRDefault="00B13A82" w:rsidP="00B13A82">
      <w:pPr>
        <w:pStyle w:val="BodyText"/>
      </w:pPr>
    </w:p>
    <w:tbl>
      <w:tblPr>
        <w:tblW w:w="0" w:type="auto"/>
        <w:tblInd w:w="-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900"/>
        <w:gridCol w:w="2183"/>
        <w:gridCol w:w="3217"/>
        <w:gridCol w:w="1673"/>
        <w:gridCol w:w="1295"/>
        <w:gridCol w:w="1256"/>
      </w:tblGrid>
      <w:tr w:rsidR="00B13A82" w14:paraId="631419E1" w14:textId="77777777" w:rsidTr="007634FF">
        <w:trPr>
          <w:tblHeader/>
        </w:trPr>
        <w:tc>
          <w:tcPr>
            <w:tcW w:w="900" w:type="dxa"/>
            <w:tcBorders>
              <w:top w:val="single" w:sz="12" w:space="0" w:color="000000"/>
              <w:bottom w:val="single" w:sz="6" w:space="0" w:color="000000"/>
              <w:right w:val="nil"/>
            </w:tcBorders>
            <w:shd w:val="clear" w:color="000000" w:fill="E6E6E6"/>
          </w:tcPr>
          <w:p w14:paraId="631419DB" w14:textId="77777777" w:rsidR="00B13A82" w:rsidRDefault="00B13A82" w:rsidP="007634FF">
            <w:pPr>
              <w:pStyle w:val="TableHeading"/>
            </w:pPr>
            <w:r>
              <w:t>ID</w:t>
            </w:r>
          </w:p>
        </w:tc>
        <w:tc>
          <w:tcPr>
            <w:tcW w:w="2183" w:type="dxa"/>
            <w:tcBorders>
              <w:top w:val="single" w:sz="12" w:space="0" w:color="000000"/>
              <w:left w:val="nil"/>
              <w:bottom w:val="single" w:sz="6" w:space="0" w:color="000000"/>
              <w:right w:val="nil"/>
            </w:tcBorders>
            <w:shd w:val="clear" w:color="000000" w:fill="E6E6E6"/>
          </w:tcPr>
          <w:p w14:paraId="631419DC" w14:textId="77777777" w:rsidR="00B13A82" w:rsidRDefault="00B13A82" w:rsidP="007634FF">
            <w:pPr>
              <w:pStyle w:val="TableHeading"/>
            </w:pPr>
            <w:r>
              <w:t>Issue</w:t>
            </w:r>
          </w:p>
        </w:tc>
        <w:tc>
          <w:tcPr>
            <w:tcW w:w="3217" w:type="dxa"/>
            <w:tcBorders>
              <w:top w:val="single" w:sz="12" w:space="0" w:color="000000"/>
              <w:left w:val="nil"/>
              <w:bottom w:val="single" w:sz="6" w:space="0" w:color="000000"/>
              <w:right w:val="nil"/>
            </w:tcBorders>
            <w:shd w:val="clear" w:color="000000" w:fill="E6E6E6"/>
          </w:tcPr>
          <w:p w14:paraId="631419DD" w14:textId="77777777" w:rsidR="00B13A82" w:rsidRDefault="00B13A82" w:rsidP="007634FF">
            <w:pPr>
              <w:pStyle w:val="TableHeading"/>
            </w:pPr>
            <w:r>
              <w:t>Resolution</w:t>
            </w:r>
          </w:p>
        </w:tc>
        <w:tc>
          <w:tcPr>
            <w:tcW w:w="1673" w:type="dxa"/>
            <w:tcBorders>
              <w:top w:val="single" w:sz="12" w:space="0" w:color="000000"/>
              <w:left w:val="nil"/>
              <w:bottom w:val="single" w:sz="6" w:space="0" w:color="000000"/>
              <w:right w:val="nil"/>
            </w:tcBorders>
            <w:shd w:val="clear" w:color="000000" w:fill="E6E6E6"/>
          </w:tcPr>
          <w:p w14:paraId="631419DE" w14:textId="77777777" w:rsidR="00B13A82" w:rsidRDefault="00B13A82" w:rsidP="007634FF">
            <w:pPr>
              <w:pStyle w:val="TableHeading"/>
            </w:pPr>
            <w:r>
              <w:t>Responsibility</w:t>
            </w:r>
          </w:p>
        </w:tc>
        <w:tc>
          <w:tcPr>
            <w:tcW w:w="1295" w:type="dxa"/>
            <w:tcBorders>
              <w:top w:val="single" w:sz="12" w:space="0" w:color="000000"/>
              <w:left w:val="nil"/>
              <w:bottom w:val="single" w:sz="6" w:space="0" w:color="000000"/>
              <w:right w:val="nil"/>
            </w:tcBorders>
            <w:shd w:val="clear" w:color="000000" w:fill="E6E6E6"/>
          </w:tcPr>
          <w:p w14:paraId="631419DF" w14:textId="77777777" w:rsidR="00B13A82" w:rsidRDefault="00B13A82" w:rsidP="007634FF">
            <w:pPr>
              <w:pStyle w:val="TableHeading"/>
            </w:pPr>
            <w:r>
              <w:t>Target Date</w:t>
            </w:r>
          </w:p>
        </w:tc>
        <w:tc>
          <w:tcPr>
            <w:tcW w:w="1256" w:type="dxa"/>
            <w:tcBorders>
              <w:top w:val="single" w:sz="12" w:space="0" w:color="000000"/>
              <w:left w:val="nil"/>
              <w:bottom w:val="single" w:sz="6" w:space="0" w:color="000000"/>
            </w:tcBorders>
            <w:shd w:val="clear" w:color="000000" w:fill="E6E6E6"/>
          </w:tcPr>
          <w:p w14:paraId="631419E0" w14:textId="77777777" w:rsidR="00B13A82" w:rsidRDefault="00B13A82" w:rsidP="007634FF">
            <w:pPr>
              <w:pStyle w:val="TableHeading"/>
            </w:pPr>
            <w:r>
              <w:t>Impact Date</w:t>
            </w:r>
          </w:p>
        </w:tc>
      </w:tr>
      <w:tr w:rsidR="00B13A82" w14:paraId="631419E8" w14:textId="77777777" w:rsidTr="007634FF">
        <w:tc>
          <w:tcPr>
            <w:tcW w:w="900" w:type="dxa"/>
            <w:tcBorders>
              <w:top w:val="single" w:sz="6" w:space="0" w:color="000000"/>
            </w:tcBorders>
            <w:shd w:val="clear" w:color="000000" w:fill="FFFFFF"/>
          </w:tcPr>
          <w:p w14:paraId="631419E2" w14:textId="77777777" w:rsidR="00B13A82" w:rsidRDefault="00B13A82" w:rsidP="007634FF">
            <w:pPr>
              <w:pStyle w:val="TableText"/>
            </w:pPr>
          </w:p>
        </w:tc>
        <w:tc>
          <w:tcPr>
            <w:tcW w:w="2183" w:type="dxa"/>
            <w:tcBorders>
              <w:top w:val="single" w:sz="6" w:space="0" w:color="000000"/>
            </w:tcBorders>
            <w:shd w:val="clear" w:color="000000" w:fill="FFFFFF"/>
          </w:tcPr>
          <w:p w14:paraId="631419E3" w14:textId="77777777" w:rsidR="00B13A82" w:rsidRDefault="00B13A82" w:rsidP="007634FF">
            <w:pPr>
              <w:pStyle w:val="TableText"/>
            </w:pPr>
          </w:p>
        </w:tc>
        <w:tc>
          <w:tcPr>
            <w:tcW w:w="3217" w:type="dxa"/>
            <w:tcBorders>
              <w:top w:val="single" w:sz="6" w:space="0" w:color="000000"/>
            </w:tcBorders>
            <w:shd w:val="clear" w:color="000000" w:fill="FFFFFF"/>
          </w:tcPr>
          <w:p w14:paraId="631419E4" w14:textId="77777777" w:rsidR="00B13A82" w:rsidRDefault="00B13A82" w:rsidP="007634FF">
            <w:pPr>
              <w:pStyle w:val="TableText"/>
            </w:pPr>
          </w:p>
        </w:tc>
        <w:tc>
          <w:tcPr>
            <w:tcW w:w="1673" w:type="dxa"/>
            <w:tcBorders>
              <w:top w:val="single" w:sz="6" w:space="0" w:color="000000"/>
            </w:tcBorders>
            <w:shd w:val="clear" w:color="000000" w:fill="FFFFFF"/>
          </w:tcPr>
          <w:p w14:paraId="631419E5" w14:textId="77777777" w:rsidR="00B13A82" w:rsidRDefault="00B13A82" w:rsidP="007634FF">
            <w:pPr>
              <w:pStyle w:val="TableText"/>
            </w:pPr>
          </w:p>
        </w:tc>
        <w:tc>
          <w:tcPr>
            <w:tcW w:w="1295" w:type="dxa"/>
            <w:tcBorders>
              <w:top w:val="single" w:sz="6" w:space="0" w:color="000000"/>
            </w:tcBorders>
            <w:shd w:val="clear" w:color="000000" w:fill="FFFFFF"/>
          </w:tcPr>
          <w:p w14:paraId="631419E6" w14:textId="77777777" w:rsidR="00B13A82" w:rsidRDefault="00B13A82" w:rsidP="007634FF">
            <w:pPr>
              <w:pStyle w:val="TableText"/>
            </w:pPr>
          </w:p>
        </w:tc>
        <w:tc>
          <w:tcPr>
            <w:tcW w:w="1256" w:type="dxa"/>
            <w:tcBorders>
              <w:top w:val="single" w:sz="6" w:space="0" w:color="000000"/>
            </w:tcBorders>
            <w:shd w:val="clear" w:color="000000" w:fill="FFFFFF"/>
          </w:tcPr>
          <w:p w14:paraId="631419E7" w14:textId="77777777" w:rsidR="00B13A82" w:rsidRDefault="00B13A82" w:rsidP="007634FF">
            <w:pPr>
              <w:pStyle w:val="TableText"/>
            </w:pPr>
          </w:p>
        </w:tc>
      </w:tr>
      <w:tr w:rsidR="00B13A82" w14:paraId="631419EF" w14:textId="77777777" w:rsidTr="007634FF">
        <w:tc>
          <w:tcPr>
            <w:tcW w:w="900" w:type="dxa"/>
            <w:shd w:val="clear" w:color="000000" w:fill="FFFFFF"/>
          </w:tcPr>
          <w:p w14:paraId="631419E9" w14:textId="77777777" w:rsidR="00B13A82" w:rsidRDefault="00B13A82" w:rsidP="007634FF">
            <w:pPr>
              <w:pStyle w:val="TableText"/>
            </w:pPr>
          </w:p>
        </w:tc>
        <w:tc>
          <w:tcPr>
            <w:tcW w:w="2183" w:type="dxa"/>
            <w:shd w:val="clear" w:color="000000" w:fill="FFFFFF"/>
          </w:tcPr>
          <w:p w14:paraId="631419EA" w14:textId="77777777" w:rsidR="00B13A82" w:rsidRDefault="00B13A82" w:rsidP="007634FF">
            <w:pPr>
              <w:pStyle w:val="TableText"/>
            </w:pPr>
          </w:p>
        </w:tc>
        <w:tc>
          <w:tcPr>
            <w:tcW w:w="3217" w:type="dxa"/>
            <w:shd w:val="clear" w:color="000000" w:fill="FFFFFF"/>
          </w:tcPr>
          <w:p w14:paraId="631419EB" w14:textId="77777777" w:rsidR="00B13A82" w:rsidRDefault="00B13A82" w:rsidP="007634FF">
            <w:pPr>
              <w:pStyle w:val="TableText"/>
            </w:pPr>
          </w:p>
        </w:tc>
        <w:tc>
          <w:tcPr>
            <w:tcW w:w="1673" w:type="dxa"/>
            <w:shd w:val="clear" w:color="000000" w:fill="FFFFFF"/>
          </w:tcPr>
          <w:p w14:paraId="631419EC" w14:textId="77777777" w:rsidR="00B13A82" w:rsidRDefault="00B13A82" w:rsidP="007634FF">
            <w:pPr>
              <w:pStyle w:val="TableText"/>
            </w:pPr>
          </w:p>
        </w:tc>
        <w:tc>
          <w:tcPr>
            <w:tcW w:w="1295" w:type="dxa"/>
            <w:shd w:val="clear" w:color="000000" w:fill="FFFFFF"/>
          </w:tcPr>
          <w:p w14:paraId="631419ED" w14:textId="77777777" w:rsidR="00B13A82" w:rsidRDefault="00B13A82" w:rsidP="007634FF">
            <w:pPr>
              <w:pStyle w:val="TableText"/>
            </w:pPr>
          </w:p>
        </w:tc>
        <w:tc>
          <w:tcPr>
            <w:tcW w:w="1256" w:type="dxa"/>
            <w:shd w:val="clear" w:color="000000" w:fill="FFFFFF"/>
          </w:tcPr>
          <w:p w14:paraId="631419EE" w14:textId="77777777" w:rsidR="00B13A82" w:rsidRDefault="00B13A82" w:rsidP="007634FF">
            <w:pPr>
              <w:pStyle w:val="TableText"/>
            </w:pPr>
          </w:p>
        </w:tc>
      </w:tr>
      <w:tr w:rsidR="00B13A82" w14:paraId="631419F6" w14:textId="77777777" w:rsidTr="007634FF">
        <w:tc>
          <w:tcPr>
            <w:tcW w:w="900" w:type="dxa"/>
            <w:shd w:val="clear" w:color="000000" w:fill="FFFFFF"/>
          </w:tcPr>
          <w:p w14:paraId="631419F0" w14:textId="77777777" w:rsidR="00B13A82" w:rsidRDefault="00B13A82" w:rsidP="007634FF">
            <w:pPr>
              <w:pStyle w:val="TableText"/>
            </w:pPr>
          </w:p>
        </w:tc>
        <w:tc>
          <w:tcPr>
            <w:tcW w:w="2183" w:type="dxa"/>
            <w:shd w:val="clear" w:color="000000" w:fill="FFFFFF"/>
          </w:tcPr>
          <w:p w14:paraId="631419F1" w14:textId="77777777" w:rsidR="00B13A82" w:rsidRDefault="00B13A82" w:rsidP="007634FF">
            <w:pPr>
              <w:pStyle w:val="TableText"/>
            </w:pPr>
          </w:p>
        </w:tc>
        <w:tc>
          <w:tcPr>
            <w:tcW w:w="3217" w:type="dxa"/>
            <w:shd w:val="clear" w:color="000000" w:fill="FFFFFF"/>
          </w:tcPr>
          <w:p w14:paraId="631419F2" w14:textId="77777777" w:rsidR="00B13A82" w:rsidRDefault="00B13A82" w:rsidP="007634FF">
            <w:pPr>
              <w:pStyle w:val="TableText"/>
            </w:pPr>
          </w:p>
        </w:tc>
        <w:tc>
          <w:tcPr>
            <w:tcW w:w="1673" w:type="dxa"/>
            <w:shd w:val="clear" w:color="000000" w:fill="FFFFFF"/>
          </w:tcPr>
          <w:p w14:paraId="631419F3" w14:textId="77777777" w:rsidR="00B13A82" w:rsidRDefault="00B13A82" w:rsidP="007634FF">
            <w:pPr>
              <w:pStyle w:val="TableText"/>
            </w:pPr>
          </w:p>
        </w:tc>
        <w:tc>
          <w:tcPr>
            <w:tcW w:w="1295" w:type="dxa"/>
            <w:shd w:val="clear" w:color="000000" w:fill="FFFFFF"/>
          </w:tcPr>
          <w:p w14:paraId="631419F4" w14:textId="77777777" w:rsidR="00B13A82" w:rsidRDefault="00B13A82" w:rsidP="007634FF">
            <w:pPr>
              <w:pStyle w:val="TableText"/>
            </w:pPr>
          </w:p>
        </w:tc>
        <w:tc>
          <w:tcPr>
            <w:tcW w:w="1256" w:type="dxa"/>
            <w:shd w:val="clear" w:color="000000" w:fill="FFFFFF"/>
          </w:tcPr>
          <w:p w14:paraId="631419F5" w14:textId="77777777" w:rsidR="00B13A82" w:rsidRDefault="00B13A82" w:rsidP="007634FF">
            <w:pPr>
              <w:pStyle w:val="TableText"/>
            </w:pPr>
          </w:p>
        </w:tc>
      </w:tr>
      <w:tr w:rsidR="00B13A82" w14:paraId="631419FD" w14:textId="77777777" w:rsidTr="007634FF">
        <w:tc>
          <w:tcPr>
            <w:tcW w:w="900" w:type="dxa"/>
            <w:shd w:val="clear" w:color="000000" w:fill="FFFFFF"/>
          </w:tcPr>
          <w:p w14:paraId="631419F7" w14:textId="77777777" w:rsidR="00B13A82" w:rsidRDefault="00B13A82" w:rsidP="007634FF">
            <w:pPr>
              <w:pStyle w:val="TableText"/>
            </w:pPr>
          </w:p>
        </w:tc>
        <w:tc>
          <w:tcPr>
            <w:tcW w:w="2183" w:type="dxa"/>
            <w:shd w:val="clear" w:color="000000" w:fill="FFFFFF"/>
          </w:tcPr>
          <w:p w14:paraId="631419F8" w14:textId="77777777" w:rsidR="00B13A82" w:rsidRDefault="00B13A82" w:rsidP="007634FF">
            <w:pPr>
              <w:pStyle w:val="TableText"/>
            </w:pPr>
          </w:p>
        </w:tc>
        <w:tc>
          <w:tcPr>
            <w:tcW w:w="3217" w:type="dxa"/>
            <w:shd w:val="clear" w:color="000000" w:fill="FFFFFF"/>
          </w:tcPr>
          <w:p w14:paraId="631419F9" w14:textId="77777777" w:rsidR="00B13A82" w:rsidRDefault="00B13A82" w:rsidP="007634FF">
            <w:pPr>
              <w:pStyle w:val="TableText"/>
            </w:pPr>
          </w:p>
        </w:tc>
        <w:tc>
          <w:tcPr>
            <w:tcW w:w="1673" w:type="dxa"/>
            <w:shd w:val="clear" w:color="000000" w:fill="FFFFFF"/>
          </w:tcPr>
          <w:p w14:paraId="631419FA" w14:textId="77777777" w:rsidR="00B13A82" w:rsidRDefault="00B13A82" w:rsidP="007634FF">
            <w:pPr>
              <w:pStyle w:val="TableText"/>
            </w:pPr>
          </w:p>
        </w:tc>
        <w:tc>
          <w:tcPr>
            <w:tcW w:w="1295" w:type="dxa"/>
            <w:shd w:val="clear" w:color="000000" w:fill="FFFFFF"/>
          </w:tcPr>
          <w:p w14:paraId="631419FB" w14:textId="77777777" w:rsidR="00B13A82" w:rsidRDefault="00B13A82" w:rsidP="007634FF">
            <w:pPr>
              <w:pStyle w:val="TableText"/>
            </w:pPr>
          </w:p>
        </w:tc>
        <w:tc>
          <w:tcPr>
            <w:tcW w:w="1256" w:type="dxa"/>
            <w:shd w:val="clear" w:color="000000" w:fill="FFFFFF"/>
          </w:tcPr>
          <w:p w14:paraId="631419FC" w14:textId="77777777" w:rsidR="00B13A82" w:rsidRDefault="00B13A82" w:rsidP="007634FF">
            <w:pPr>
              <w:pStyle w:val="TableText"/>
            </w:pPr>
          </w:p>
        </w:tc>
      </w:tr>
    </w:tbl>
    <w:p w14:paraId="631419FE" w14:textId="77777777" w:rsidR="00B13A82" w:rsidRDefault="00B13A82" w:rsidP="00B13A82">
      <w:pPr>
        <w:pStyle w:val="BodyText"/>
      </w:pPr>
    </w:p>
    <w:p w14:paraId="631419FF" w14:textId="77777777" w:rsidR="00B13A82" w:rsidRDefault="00B13A82" w:rsidP="00B13A82">
      <w:pPr>
        <w:pStyle w:val="Heading2"/>
        <w:tabs>
          <w:tab w:val="clear" w:pos="4320"/>
        </w:tabs>
      </w:pPr>
      <w:bookmarkStart w:id="547" w:name="_Toc448628262"/>
      <w:bookmarkStart w:id="548" w:name="_Toc448971537"/>
      <w:bookmarkStart w:id="549" w:name="_Toc138499415"/>
      <w:bookmarkStart w:id="550" w:name="_Toc225924477"/>
      <w:bookmarkStart w:id="551" w:name="_Toc225932055"/>
      <w:bookmarkStart w:id="552" w:name="_Toc428107784"/>
      <w:r>
        <w:t>Closed Issues</w:t>
      </w:r>
      <w:bookmarkEnd w:id="547"/>
      <w:bookmarkEnd w:id="548"/>
      <w:bookmarkEnd w:id="549"/>
      <w:bookmarkEnd w:id="550"/>
      <w:bookmarkEnd w:id="551"/>
      <w:bookmarkEnd w:id="552"/>
    </w:p>
    <w:p w14:paraId="63141A00" w14:textId="77777777" w:rsidR="00B13A82" w:rsidRDefault="00B13A82" w:rsidP="00B13A82">
      <w:pPr>
        <w:pStyle w:val="BodyText"/>
      </w:pPr>
    </w:p>
    <w:tbl>
      <w:tblPr>
        <w:tblW w:w="0" w:type="auto"/>
        <w:tblInd w:w="-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900"/>
        <w:gridCol w:w="2183"/>
        <w:gridCol w:w="3217"/>
        <w:gridCol w:w="1673"/>
        <w:gridCol w:w="1295"/>
        <w:gridCol w:w="1256"/>
      </w:tblGrid>
      <w:tr w:rsidR="00B13A82" w14:paraId="63141A07" w14:textId="77777777" w:rsidTr="007634FF">
        <w:trPr>
          <w:tblHeader/>
        </w:trPr>
        <w:tc>
          <w:tcPr>
            <w:tcW w:w="900" w:type="dxa"/>
            <w:tcBorders>
              <w:top w:val="single" w:sz="12" w:space="0" w:color="000000"/>
              <w:bottom w:val="single" w:sz="6" w:space="0" w:color="000000"/>
              <w:right w:val="nil"/>
            </w:tcBorders>
            <w:shd w:val="clear" w:color="000000" w:fill="E6E6E6"/>
          </w:tcPr>
          <w:p w14:paraId="63141A01" w14:textId="77777777" w:rsidR="00B13A82" w:rsidRDefault="00B13A82" w:rsidP="007634FF">
            <w:pPr>
              <w:pStyle w:val="TableHeading"/>
            </w:pPr>
            <w:r>
              <w:t>ID</w:t>
            </w:r>
          </w:p>
        </w:tc>
        <w:tc>
          <w:tcPr>
            <w:tcW w:w="2183" w:type="dxa"/>
            <w:tcBorders>
              <w:top w:val="single" w:sz="12" w:space="0" w:color="000000"/>
              <w:left w:val="nil"/>
              <w:bottom w:val="single" w:sz="6" w:space="0" w:color="000000"/>
              <w:right w:val="nil"/>
            </w:tcBorders>
            <w:shd w:val="clear" w:color="000000" w:fill="E6E6E6"/>
          </w:tcPr>
          <w:p w14:paraId="63141A02" w14:textId="77777777" w:rsidR="00B13A82" w:rsidRDefault="00B13A82" w:rsidP="007634FF">
            <w:pPr>
              <w:pStyle w:val="TableHeading"/>
            </w:pPr>
            <w:r>
              <w:t>Issue</w:t>
            </w:r>
          </w:p>
        </w:tc>
        <w:tc>
          <w:tcPr>
            <w:tcW w:w="3217" w:type="dxa"/>
            <w:tcBorders>
              <w:top w:val="single" w:sz="12" w:space="0" w:color="000000"/>
              <w:left w:val="nil"/>
              <w:bottom w:val="single" w:sz="6" w:space="0" w:color="000000"/>
              <w:right w:val="nil"/>
            </w:tcBorders>
            <w:shd w:val="clear" w:color="000000" w:fill="E6E6E6"/>
          </w:tcPr>
          <w:p w14:paraId="63141A03" w14:textId="77777777" w:rsidR="00B13A82" w:rsidRDefault="00B13A82" w:rsidP="007634FF">
            <w:pPr>
              <w:pStyle w:val="TableHeading"/>
            </w:pPr>
            <w:r>
              <w:t>Resolution</w:t>
            </w:r>
          </w:p>
        </w:tc>
        <w:tc>
          <w:tcPr>
            <w:tcW w:w="1673" w:type="dxa"/>
            <w:tcBorders>
              <w:top w:val="single" w:sz="12" w:space="0" w:color="000000"/>
              <w:left w:val="nil"/>
              <w:bottom w:val="single" w:sz="6" w:space="0" w:color="000000"/>
              <w:right w:val="nil"/>
            </w:tcBorders>
            <w:shd w:val="clear" w:color="000000" w:fill="E6E6E6"/>
          </w:tcPr>
          <w:p w14:paraId="63141A04" w14:textId="77777777" w:rsidR="00B13A82" w:rsidRDefault="00B13A82" w:rsidP="007634FF">
            <w:pPr>
              <w:pStyle w:val="TableHeading"/>
            </w:pPr>
            <w:r>
              <w:t>Responsibility</w:t>
            </w:r>
          </w:p>
        </w:tc>
        <w:tc>
          <w:tcPr>
            <w:tcW w:w="1295" w:type="dxa"/>
            <w:tcBorders>
              <w:top w:val="single" w:sz="12" w:space="0" w:color="000000"/>
              <w:left w:val="nil"/>
              <w:bottom w:val="single" w:sz="6" w:space="0" w:color="000000"/>
              <w:right w:val="nil"/>
            </w:tcBorders>
            <w:shd w:val="clear" w:color="000000" w:fill="E6E6E6"/>
          </w:tcPr>
          <w:p w14:paraId="63141A05" w14:textId="77777777" w:rsidR="00B13A82" w:rsidRDefault="00B13A82" w:rsidP="007634FF">
            <w:pPr>
              <w:pStyle w:val="TableHeading"/>
            </w:pPr>
            <w:r>
              <w:t>Target Date</w:t>
            </w:r>
          </w:p>
        </w:tc>
        <w:tc>
          <w:tcPr>
            <w:tcW w:w="1256" w:type="dxa"/>
            <w:tcBorders>
              <w:top w:val="single" w:sz="12" w:space="0" w:color="000000"/>
              <w:left w:val="nil"/>
              <w:bottom w:val="single" w:sz="6" w:space="0" w:color="000000"/>
            </w:tcBorders>
            <w:shd w:val="clear" w:color="000000" w:fill="E6E6E6"/>
          </w:tcPr>
          <w:p w14:paraId="63141A06" w14:textId="77777777" w:rsidR="00B13A82" w:rsidRDefault="00B13A82" w:rsidP="007634FF">
            <w:pPr>
              <w:pStyle w:val="TableHeading"/>
            </w:pPr>
            <w:r>
              <w:t>Impact Date</w:t>
            </w:r>
          </w:p>
        </w:tc>
      </w:tr>
      <w:tr w:rsidR="00B13A82" w14:paraId="63141A0E" w14:textId="77777777" w:rsidTr="007634FF">
        <w:tc>
          <w:tcPr>
            <w:tcW w:w="900" w:type="dxa"/>
            <w:tcBorders>
              <w:top w:val="single" w:sz="6" w:space="0" w:color="000000"/>
            </w:tcBorders>
            <w:shd w:val="clear" w:color="000000" w:fill="FFFFFF"/>
          </w:tcPr>
          <w:p w14:paraId="63141A08" w14:textId="77777777" w:rsidR="00B13A82" w:rsidRDefault="00B13A82" w:rsidP="007634FF">
            <w:pPr>
              <w:pStyle w:val="TableText"/>
            </w:pPr>
          </w:p>
        </w:tc>
        <w:tc>
          <w:tcPr>
            <w:tcW w:w="2183" w:type="dxa"/>
            <w:tcBorders>
              <w:top w:val="single" w:sz="6" w:space="0" w:color="000000"/>
            </w:tcBorders>
            <w:shd w:val="clear" w:color="000000" w:fill="FFFFFF"/>
          </w:tcPr>
          <w:p w14:paraId="63141A09" w14:textId="77777777" w:rsidR="00B13A82" w:rsidRDefault="00B13A82" w:rsidP="007634FF">
            <w:pPr>
              <w:pStyle w:val="TableText"/>
            </w:pPr>
          </w:p>
        </w:tc>
        <w:tc>
          <w:tcPr>
            <w:tcW w:w="3217" w:type="dxa"/>
            <w:tcBorders>
              <w:top w:val="single" w:sz="6" w:space="0" w:color="000000"/>
            </w:tcBorders>
            <w:shd w:val="clear" w:color="000000" w:fill="FFFFFF"/>
          </w:tcPr>
          <w:p w14:paraId="63141A0A" w14:textId="77777777" w:rsidR="00B13A82" w:rsidRDefault="00B13A82" w:rsidP="007634FF">
            <w:pPr>
              <w:pStyle w:val="TableText"/>
            </w:pPr>
          </w:p>
        </w:tc>
        <w:tc>
          <w:tcPr>
            <w:tcW w:w="1673" w:type="dxa"/>
            <w:tcBorders>
              <w:top w:val="single" w:sz="6" w:space="0" w:color="000000"/>
            </w:tcBorders>
            <w:shd w:val="clear" w:color="000000" w:fill="FFFFFF"/>
          </w:tcPr>
          <w:p w14:paraId="63141A0B" w14:textId="77777777" w:rsidR="00B13A82" w:rsidRDefault="00B13A82" w:rsidP="007634FF">
            <w:pPr>
              <w:pStyle w:val="TableText"/>
            </w:pPr>
          </w:p>
        </w:tc>
        <w:tc>
          <w:tcPr>
            <w:tcW w:w="1295" w:type="dxa"/>
            <w:tcBorders>
              <w:top w:val="single" w:sz="6" w:space="0" w:color="000000"/>
            </w:tcBorders>
            <w:shd w:val="clear" w:color="000000" w:fill="FFFFFF"/>
          </w:tcPr>
          <w:p w14:paraId="63141A0C" w14:textId="77777777" w:rsidR="00B13A82" w:rsidRDefault="00B13A82" w:rsidP="007634FF">
            <w:pPr>
              <w:pStyle w:val="TableText"/>
            </w:pPr>
          </w:p>
        </w:tc>
        <w:tc>
          <w:tcPr>
            <w:tcW w:w="1256" w:type="dxa"/>
            <w:tcBorders>
              <w:top w:val="single" w:sz="6" w:space="0" w:color="000000"/>
            </w:tcBorders>
            <w:shd w:val="clear" w:color="000000" w:fill="FFFFFF"/>
          </w:tcPr>
          <w:p w14:paraId="63141A0D" w14:textId="77777777" w:rsidR="00B13A82" w:rsidRDefault="00B13A82" w:rsidP="007634FF">
            <w:pPr>
              <w:pStyle w:val="TableText"/>
            </w:pPr>
          </w:p>
        </w:tc>
      </w:tr>
      <w:tr w:rsidR="00B13A82" w14:paraId="63141A15" w14:textId="77777777" w:rsidTr="007634FF">
        <w:tc>
          <w:tcPr>
            <w:tcW w:w="900" w:type="dxa"/>
            <w:shd w:val="clear" w:color="000000" w:fill="FFFFFF"/>
          </w:tcPr>
          <w:p w14:paraId="63141A0F" w14:textId="77777777" w:rsidR="00B13A82" w:rsidRDefault="00B13A82" w:rsidP="007634FF">
            <w:pPr>
              <w:pStyle w:val="TableText"/>
            </w:pPr>
          </w:p>
        </w:tc>
        <w:tc>
          <w:tcPr>
            <w:tcW w:w="2183" w:type="dxa"/>
            <w:shd w:val="clear" w:color="000000" w:fill="FFFFFF"/>
          </w:tcPr>
          <w:p w14:paraId="63141A10" w14:textId="77777777" w:rsidR="00B13A82" w:rsidRDefault="00B13A82" w:rsidP="007634FF">
            <w:pPr>
              <w:pStyle w:val="TableText"/>
            </w:pPr>
          </w:p>
        </w:tc>
        <w:tc>
          <w:tcPr>
            <w:tcW w:w="3217" w:type="dxa"/>
            <w:shd w:val="clear" w:color="000000" w:fill="FFFFFF"/>
          </w:tcPr>
          <w:p w14:paraId="63141A11" w14:textId="77777777" w:rsidR="00B13A82" w:rsidRDefault="00B13A82" w:rsidP="007634FF">
            <w:pPr>
              <w:pStyle w:val="TableText"/>
            </w:pPr>
          </w:p>
        </w:tc>
        <w:tc>
          <w:tcPr>
            <w:tcW w:w="1673" w:type="dxa"/>
            <w:shd w:val="clear" w:color="000000" w:fill="FFFFFF"/>
          </w:tcPr>
          <w:p w14:paraId="63141A12" w14:textId="77777777" w:rsidR="00B13A82" w:rsidRDefault="00B13A82" w:rsidP="007634FF">
            <w:pPr>
              <w:pStyle w:val="TableText"/>
            </w:pPr>
          </w:p>
        </w:tc>
        <w:tc>
          <w:tcPr>
            <w:tcW w:w="1295" w:type="dxa"/>
            <w:shd w:val="clear" w:color="000000" w:fill="FFFFFF"/>
          </w:tcPr>
          <w:p w14:paraId="63141A13" w14:textId="77777777" w:rsidR="00B13A82" w:rsidRDefault="00B13A82" w:rsidP="007634FF">
            <w:pPr>
              <w:pStyle w:val="TableText"/>
            </w:pPr>
          </w:p>
        </w:tc>
        <w:tc>
          <w:tcPr>
            <w:tcW w:w="1256" w:type="dxa"/>
            <w:shd w:val="clear" w:color="000000" w:fill="FFFFFF"/>
          </w:tcPr>
          <w:p w14:paraId="63141A14" w14:textId="77777777" w:rsidR="00B13A82" w:rsidRDefault="00B13A82" w:rsidP="007634FF">
            <w:pPr>
              <w:pStyle w:val="TableText"/>
            </w:pPr>
          </w:p>
        </w:tc>
      </w:tr>
      <w:tr w:rsidR="00B13A82" w14:paraId="63141A1C" w14:textId="77777777" w:rsidTr="007634FF">
        <w:tc>
          <w:tcPr>
            <w:tcW w:w="900" w:type="dxa"/>
            <w:shd w:val="clear" w:color="000000" w:fill="FFFFFF"/>
          </w:tcPr>
          <w:p w14:paraId="63141A16" w14:textId="77777777" w:rsidR="00B13A82" w:rsidRDefault="00B13A82" w:rsidP="007634FF">
            <w:pPr>
              <w:pStyle w:val="TableText"/>
            </w:pPr>
          </w:p>
        </w:tc>
        <w:tc>
          <w:tcPr>
            <w:tcW w:w="2183" w:type="dxa"/>
            <w:shd w:val="clear" w:color="000000" w:fill="FFFFFF"/>
          </w:tcPr>
          <w:p w14:paraId="63141A17" w14:textId="77777777" w:rsidR="00B13A82" w:rsidRDefault="00B13A82" w:rsidP="007634FF">
            <w:pPr>
              <w:pStyle w:val="TableText"/>
            </w:pPr>
          </w:p>
        </w:tc>
        <w:tc>
          <w:tcPr>
            <w:tcW w:w="3217" w:type="dxa"/>
            <w:shd w:val="clear" w:color="000000" w:fill="FFFFFF"/>
          </w:tcPr>
          <w:p w14:paraId="63141A18" w14:textId="77777777" w:rsidR="00B13A82" w:rsidRDefault="00B13A82" w:rsidP="007634FF">
            <w:pPr>
              <w:pStyle w:val="TableText"/>
            </w:pPr>
          </w:p>
        </w:tc>
        <w:tc>
          <w:tcPr>
            <w:tcW w:w="1673" w:type="dxa"/>
            <w:shd w:val="clear" w:color="000000" w:fill="FFFFFF"/>
          </w:tcPr>
          <w:p w14:paraId="63141A19" w14:textId="77777777" w:rsidR="00B13A82" w:rsidRDefault="00B13A82" w:rsidP="007634FF">
            <w:pPr>
              <w:pStyle w:val="TableText"/>
            </w:pPr>
          </w:p>
        </w:tc>
        <w:tc>
          <w:tcPr>
            <w:tcW w:w="1295" w:type="dxa"/>
            <w:shd w:val="clear" w:color="000000" w:fill="FFFFFF"/>
          </w:tcPr>
          <w:p w14:paraId="63141A1A" w14:textId="77777777" w:rsidR="00B13A82" w:rsidRDefault="00B13A82" w:rsidP="007634FF">
            <w:pPr>
              <w:pStyle w:val="TableText"/>
            </w:pPr>
          </w:p>
        </w:tc>
        <w:tc>
          <w:tcPr>
            <w:tcW w:w="1256" w:type="dxa"/>
            <w:shd w:val="clear" w:color="000000" w:fill="FFFFFF"/>
          </w:tcPr>
          <w:p w14:paraId="63141A1B" w14:textId="77777777" w:rsidR="00B13A82" w:rsidRDefault="00B13A82" w:rsidP="007634FF">
            <w:pPr>
              <w:pStyle w:val="TableText"/>
            </w:pPr>
          </w:p>
        </w:tc>
      </w:tr>
      <w:tr w:rsidR="00B13A82" w14:paraId="63141A23" w14:textId="77777777" w:rsidTr="007634FF">
        <w:tc>
          <w:tcPr>
            <w:tcW w:w="900" w:type="dxa"/>
            <w:shd w:val="clear" w:color="000000" w:fill="FFFFFF"/>
          </w:tcPr>
          <w:p w14:paraId="63141A1D" w14:textId="77777777" w:rsidR="00B13A82" w:rsidRDefault="00B13A82" w:rsidP="007634FF">
            <w:pPr>
              <w:pStyle w:val="TableText"/>
            </w:pPr>
          </w:p>
        </w:tc>
        <w:tc>
          <w:tcPr>
            <w:tcW w:w="2183" w:type="dxa"/>
            <w:shd w:val="clear" w:color="000000" w:fill="FFFFFF"/>
          </w:tcPr>
          <w:p w14:paraId="63141A1E" w14:textId="77777777" w:rsidR="00B13A82" w:rsidRDefault="00B13A82" w:rsidP="007634FF">
            <w:pPr>
              <w:pStyle w:val="TableText"/>
            </w:pPr>
          </w:p>
        </w:tc>
        <w:tc>
          <w:tcPr>
            <w:tcW w:w="3217" w:type="dxa"/>
            <w:shd w:val="clear" w:color="000000" w:fill="FFFFFF"/>
          </w:tcPr>
          <w:p w14:paraId="63141A1F" w14:textId="77777777" w:rsidR="00B13A82" w:rsidRDefault="00B13A82" w:rsidP="007634FF">
            <w:pPr>
              <w:pStyle w:val="TableText"/>
            </w:pPr>
          </w:p>
        </w:tc>
        <w:tc>
          <w:tcPr>
            <w:tcW w:w="1673" w:type="dxa"/>
            <w:shd w:val="clear" w:color="000000" w:fill="FFFFFF"/>
          </w:tcPr>
          <w:p w14:paraId="63141A20" w14:textId="77777777" w:rsidR="00B13A82" w:rsidRDefault="00B13A82" w:rsidP="007634FF">
            <w:pPr>
              <w:pStyle w:val="TableText"/>
            </w:pPr>
          </w:p>
        </w:tc>
        <w:tc>
          <w:tcPr>
            <w:tcW w:w="1295" w:type="dxa"/>
            <w:shd w:val="clear" w:color="000000" w:fill="FFFFFF"/>
          </w:tcPr>
          <w:p w14:paraId="63141A21" w14:textId="77777777" w:rsidR="00B13A82" w:rsidRDefault="00B13A82" w:rsidP="007634FF">
            <w:pPr>
              <w:pStyle w:val="TableText"/>
            </w:pPr>
          </w:p>
        </w:tc>
        <w:tc>
          <w:tcPr>
            <w:tcW w:w="1256" w:type="dxa"/>
            <w:shd w:val="clear" w:color="000000" w:fill="FFFFFF"/>
          </w:tcPr>
          <w:p w14:paraId="63141A22" w14:textId="77777777" w:rsidR="00B13A82" w:rsidRDefault="00B13A82" w:rsidP="007634FF">
            <w:pPr>
              <w:pStyle w:val="TableText"/>
            </w:pPr>
          </w:p>
        </w:tc>
      </w:tr>
    </w:tbl>
    <w:p w14:paraId="63141A24" w14:textId="77777777" w:rsidR="00481479" w:rsidRPr="006859C7" w:rsidRDefault="00481479" w:rsidP="006859C7"/>
    <w:sectPr w:rsidR="00481479" w:rsidRPr="006859C7" w:rsidSect="007D0E89">
      <w:headerReference w:type="default" r:id="rId18"/>
      <w:footerReference w:type="even" r:id="rId19"/>
      <w:footerReference w:type="first" r:id="rId20"/>
      <w:pgSz w:w="12240" w:h="15840" w:code="1"/>
      <w:pgMar w:top="1080" w:right="720" w:bottom="1440" w:left="720" w:header="432" w:footer="720" w:gutter="360"/>
      <w:paperSrc w:first="12451" w:other="1245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CDE8F0" w14:textId="77777777" w:rsidR="00F47EF5" w:rsidRDefault="00F47EF5">
      <w:r>
        <w:separator/>
      </w:r>
    </w:p>
  </w:endnote>
  <w:endnote w:type="continuationSeparator" w:id="0">
    <w:p w14:paraId="346C3491" w14:textId="77777777" w:rsidR="00F47EF5" w:rsidRDefault="00F47E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141A34" w14:textId="77777777" w:rsidR="00F47EF5" w:rsidRDefault="00F47EF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14:paraId="63141A35" w14:textId="77777777" w:rsidR="00F47EF5" w:rsidRDefault="00F47EF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141A36" w14:textId="77777777" w:rsidR="00F47EF5" w:rsidRDefault="00F47EF5">
    <w:pPr>
      <w:pStyle w:val="Footer"/>
      <w:tabs>
        <w:tab w:val="clear" w:pos="7920"/>
        <w:tab w:val="right" w:pos="104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A08E97" w14:textId="77777777" w:rsidR="00F47EF5" w:rsidRDefault="00F47EF5">
      <w:r>
        <w:separator/>
      </w:r>
    </w:p>
  </w:footnote>
  <w:footnote w:type="continuationSeparator" w:id="0">
    <w:p w14:paraId="3BCBE09D" w14:textId="77777777" w:rsidR="00F47EF5" w:rsidRDefault="00F47E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453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4" w:type="dxa"/>
        <w:bottom w:w="43" w:type="dxa"/>
        <w:right w:w="14" w:type="dxa"/>
      </w:tblCellMar>
      <w:tblLook w:val="0600" w:firstRow="0" w:lastRow="0" w:firstColumn="0" w:lastColumn="0" w:noHBand="1" w:noVBand="1"/>
    </w:tblPr>
    <w:tblGrid>
      <w:gridCol w:w="1924"/>
      <w:gridCol w:w="6300"/>
      <w:gridCol w:w="1264"/>
    </w:tblGrid>
    <w:tr w:rsidR="00F47EF5" w14:paraId="63141A2E" w14:textId="77777777" w:rsidTr="00454BFB">
      <w:trPr>
        <w:cantSplit/>
        <w:trHeight w:hRule="exact" w:val="20"/>
      </w:trPr>
      <w:tc>
        <w:tcPr>
          <w:tcW w:w="1014" w:type="pct"/>
          <w:noWrap/>
          <w:vAlign w:val="center"/>
        </w:tcPr>
        <w:p w14:paraId="63141A2B" w14:textId="77777777" w:rsidR="00F47EF5" w:rsidRDefault="00F47EF5" w:rsidP="00454BFB">
          <w:pPr>
            <w:pStyle w:val="Header"/>
          </w:pPr>
          <w:r>
            <w:ptab w:relativeTo="margin" w:alignment="left" w:leader="none"/>
          </w:r>
        </w:p>
      </w:tc>
      <w:tc>
        <w:tcPr>
          <w:tcW w:w="3320" w:type="pct"/>
          <w:vAlign w:val="center"/>
        </w:tcPr>
        <w:p w14:paraId="63141A2C" w14:textId="77777777" w:rsidR="00F47EF5" w:rsidRDefault="00F47EF5" w:rsidP="00454BFB">
          <w:pPr>
            <w:pStyle w:val="Header"/>
          </w:pPr>
        </w:p>
      </w:tc>
      <w:tc>
        <w:tcPr>
          <w:tcW w:w="666" w:type="pct"/>
          <w:vAlign w:val="center"/>
        </w:tcPr>
        <w:p w14:paraId="63141A2D" w14:textId="77777777" w:rsidR="00F47EF5" w:rsidRDefault="00F47EF5" w:rsidP="00454BFB">
          <w:pPr>
            <w:pStyle w:val="Header"/>
          </w:pPr>
        </w:p>
      </w:tc>
    </w:tr>
    <w:tr w:rsidR="00F47EF5" w14:paraId="63141A32" w14:textId="77777777" w:rsidTr="00454BFB">
      <w:trPr>
        <w:cantSplit/>
        <w:trHeight w:val="456"/>
      </w:trPr>
      <w:tc>
        <w:tcPr>
          <w:tcW w:w="1014" w:type="pct"/>
          <w:noWrap/>
        </w:tcPr>
        <w:p w14:paraId="63141A2F" w14:textId="155F42D2" w:rsidR="00F47EF5" w:rsidRDefault="00F47EF5" w:rsidP="00454BFB">
          <w:pPr>
            <w:pStyle w:val="Header"/>
          </w:pPr>
        </w:p>
      </w:tc>
      <w:tc>
        <w:tcPr>
          <w:tcW w:w="3320" w:type="pct"/>
          <w:vAlign w:val="center"/>
        </w:tcPr>
        <w:p w14:paraId="63141A30" w14:textId="77777777" w:rsidR="00F47EF5" w:rsidRDefault="00F47EF5" w:rsidP="00454BFB">
          <w:pPr>
            <w:pStyle w:val="Header"/>
            <w:jc w:val="center"/>
          </w:pPr>
          <w:r w:rsidRPr="00D06B2C">
            <w:t>RD.140 REQUIREMENTS SPECIFICATION</w:t>
          </w:r>
        </w:p>
      </w:tc>
      <w:tc>
        <w:tcPr>
          <w:tcW w:w="666" w:type="pct"/>
        </w:tcPr>
        <w:p w14:paraId="63141A31" w14:textId="77777777" w:rsidR="00F47EF5" w:rsidRDefault="00F47EF5" w:rsidP="00454BFB">
          <w:pPr>
            <w:pStyle w:val="Header"/>
            <w:jc w:val="right"/>
          </w:pPr>
          <w:r>
            <w:rPr>
              <w:noProof/>
              <w:lang w:eastAsia="en-US"/>
            </w:rPr>
            <w:drawing>
              <wp:inline distT="0" distB="0" distL="0" distR="0" wp14:anchorId="63141A39" wp14:editId="63141A3A">
                <wp:extent cx="771099" cy="80917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gna.png"/>
                        <pic:cNvPicPr/>
                      </pic:nvPicPr>
                      <pic:blipFill>
                        <a:blip r:embed="rId1">
                          <a:extLst>
                            <a:ext uri="{28A0092B-C50C-407E-A947-70E740481C1C}">
                              <a14:useLocalDpi xmlns:a14="http://schemas.microsoft.com/office/drawing/2010/main" val="0"/>
                            </a:ext>
                          </a:extLst>
                        </a:blip>
                        <a:stretch>
                          <a:fillRect/>
                        </a:stretch>
                      </pic:blipFill>
                      <pic:spPr>
                        <a:xfrm>
                          <a:off x="0" y="0"/>
                          <a:ext cx="775847" cy="814162"/>
                        </a:xfrm>
                        <a:prstGeom prst="rect">
                          <a:avLst/>
                        </a:prstGeom>
                      </pic:spPr>
                    </pic:pic>
                  </a:graphicData>
                </a:graphic>
              </wp:inline>
            </w:drawing>
          </w:r>
        </w:p>
      </w:tc>
    </w:tr>
  </w:tbl>
  <w:p w14:paraId="63141A33" w14:textId="77777777" w:rsidR="00F47EF5" w:rsidRDefault="00F47EF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A4CA6"/>
    <w:multiLevelType w:val="hybridMultilevel"/>
    <w:tmpl w:val="709C6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074804"/>
    <w:multiLevelType w:val="singleLevel"/>
    <w:tmpl w:val="701E988C"/>
    <w:lvl w:ilvl="0">
      <w:start w:val="1"/>
      <w:numFmt w:val="none"/>
      <w:lvlText w:val="Note:"/>
      <w:legacy w:legacy="1" w:legacySpace="0" w:legacyIndent="720"/>
      <w:lvlJc w:val="left"/>
      <w:pPr>
        <w:ind w:left="720" w:hanging="720"/>
      </w:pPr>
      <w:rPr>
        <w:b/>
        <w:i w:val="0"/>
      </w:rPr>
    </w:lvl>
  </w:abstractNum>
  <w:abstractNum w:abstractNumId="2">
    <w:nsid w:val="03DA02F5"/>
    <w:multiLevelType w:val="hybridMultilevel"/>
    <w:tmpl w:val="6194F3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D7615C3"/>
    <w:multiLevelType w:val="singleLevel"/>
    <w:tmpl w:val="0A5EFAF0"/>
    <w:lvl w:ilvl="0">
      <w:start w:val="1"/>
      <w:numFmt w:val="none"/>
      <w:lvlText w:val="Note:"/>
      <w:legacy w:legacy="1" w:legacySpace="0" w:legacyIndent="720"/>
      <w:lvlJc w:val="left"/>
      <w:pPr>
        <w:ind w:left="720" w:hanging="720"/>
      </w:pPr>
      <w:rPr>
        <w:b/>
        <w:i w:val="0"/>
      </w:rPr>
    </w:lvl>
  </w:abstractNum>
  <w:abstractNum w:abstractNumId="4">
    <w:nsid w:val="0EB454E9"/>
    <w:multiLevelType w:val="hybridMultilevel"/>
    <w:tmpl w:val="195E7D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3474DE6"/>
    <w:multiLevelType w:val="singleLevel"/>
    <w:tmpl w:val="0A5EFAF0"/>
    <w:lvl w:ilvl="0">
      <w:start w:val="1"/>
      <w:numFmt w:val="none"/>
      <w:lvlText w:val="Note:"/>
      <w:legacy w:legacy="1" w:legacySpace="0" w:legacyIndent="720"/>
      <w:lvlJc w:val="left"/>
      <w:pPr>
        <w:ind w:left="720" w:hanging="720"/>
      </w:pPr>
      <w:rPr>
        <w:b/>
        <w:i w:val="0"/>
      </w:rPr>
    </w:lvl>
  </w:abstractNum>
  <w:abstractNum w:abstractNumId="6">
    <w:nsid w:val="13960459"/>
    <w:multiLevelType w:val="singleLevel"/>
    <w:tmpl w:val="701E988C"/>
    <w:lvl w:ilvl="0">
      <w:start w:val="1"/>
      <w:numFmt w:val="none"/>
      <w:lvlText w:val="Note:"/>
      <w:legacy w:legacy="1" w:legacySpace="0" w:legacyIndent="720"/>
      <w:lvlJc w:val="left"/>
      <w:pPr>
        <w:ind w:left="720" w:hanging="720"/>
      </w:pPr>
      <w:rPr>
        <w:b/>
        <w:i w:val="0"/>
      </w:rPr>
    </w:lvl>
  </w:abstractNum>
  <w:abstractNum w:abstractNumId="7">
    <w:nsid w:val="15301886"/>
    <w:multiLevelType w:val="singleLevel"/>
    <w:tmpl w:val="5F022CF6"/>
    <w:lvl w:ilvl="0">
      <w:start w:val="1"/>
      <w:numFmt w:val="none"/>
      <w:lvlText w:val="Note:"/>
      <w:legacy w:legacy="1" w:legacySpace="0" w:legacyIndent="720"/>
      <w:lvlJc w:val="left"/>
      <w:pPr>
        <w:ind w:left="720" w:hanging="720"/>
      </w:pPr>
      <w:rPr>
        <w:b/>
      </w:rPr>
    </w:lvl>
  </w:abstractNum>
  <w:abstractNum w:abstractNumId="8">
    <w:nsid w:val="177B72F3"/>
    <w:multiLevelType w:val="singleLevel"/>
    <w:tmpl w:val="701E988C"/>
    <w:lvl w:ilvl="0">
      <w:start w:val="1"/>
      <w:numFmt w:val="none"/>
      <w:lvlText w:val="Note:"/>
      <w:legacy w:legacy="1" w:legacySpace="0" w:legacyIndent="720"/>
      <w:lvlJc w:val="left"/>
      <w:pPr>
        <w:ind w:left="720" w:hanging="720"/>
      </w:pPr>
      <w:rPr>
        <w:b/>
        <w:i w:val="0"/>
      </w:rPr>
    </w:lvl>
  </w:abstractNum>
  <w:abstractNum w:abstractNumId="9">
    <w:nsid w:val="1D9D35CA"/>
    <w:multiLevelType w:val="singleLevel"/>
    <w:tmpl w:val="701E988C"/>
    <w:lvl w:ilvl="0">
      <w:start w:val="1"/>
      <w:numFmt w:val="none"/>
      <w:lvlText w:val="Note:"/>
      <w:legacy w:legacy="1" w:legacySpace="0" w:legacyIndent="720"/>
      <w:lvlJc w:val="left"/>
      <w:pPr>
        <w:ind w:left="720" w:hanging="720"/>
      </w:pPr>
      <w:rPr>
        <w:b/>
        <w:i w:val="0"/>
      </w:rPr>
    </w:lvl>
  </w:abstractNum>
  <w:abstractNum w:abstractNumId="10">
    <w:nsid w:val="1EBF40A2"/>
    <w:multiLevelType w:val="multilevel"/>
    <w:tmpl w:val="7840A144"/>
    <w:lvl w:ilvl="0">
      <w:start w:val="1"/>
      <w:numFmt w:val="decimal"/>
      <w:lvlText w:val="%1)"/>
      <w:lvlJc w:val="left"/>
      <w:pPr>
        <w:ind w:left="1440" w:hanging="360"/>
      </w:pPr>
    </w:lvl>
    <w:lvl w:ilvl="1">
      <w:start w:val="1"/>
      <w:numFmt w:val="bullet"/>
      <w:lvlText w:val=""/>
      <w:lvlJc w:val="left"/>
      <w:pPr>
        <w:ind w:left="1800" w:hanging="360"/>
      </w:pPr>
      <w:rPr>
        <w:rFonts w:ascii="Symbol" w:hAnsi="Symbol" w:hint="default"/>
      </w:r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11">
    <w:nsid w:val="1F8A2841"/>
    <w:multiLevelType w:val="hybridMultilevel"/>
    <w:tmpl w:val="1B9CB896"/>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2">
    <w:nsid w:val="208E1B87"/>
    <w:multiLevelType w:val="singleLevel"/>
    <w:tmpl w:val="0A5EFAF0"/>
    <w:lvl w:ilvl="0">
      <w:start w:val="1"/>
      <w:numFmt w:val="none"/>
      <w:lvlText w:val="Note:"/>
      <w:legacy w:legacy="1" w:legacySpace="0" w:legacyIndent="720"/>
      <w:lvlJc w:val="left"/>
      <w:pPr>
        <w:ind w:left="720" w:hanging="720"/>
      </w:pPr>
      <w:rPr>
        <w:b/>
        <w:i w:val="0"/>
      </w:rPr>
    </w:lvl>
  </w:abstractNum>
  <w:abstractNum w:abstractNumId="13">
    <w:nsid w:val="20A759A8"/>
    <w:multiLevelType w:val="singleLevel"/>
    <w:tmpl w:val="701E988C"/>
    <w:lvl w:ilvl="0">
      <w:start w:val="1"/>
      <w:numFmt w:val="none"/>
      <w:lvlText w:val="Note:"/>
      <w:legacy w:legacy="1" w:legacySpace="0" w:legacyIndent="720"/>
      <w:lvlJc w:val="left"/>
      <w:pPr>
        <w:ind w:left="720" w:hanging="720"/>
      </w:pPr>
      <w:rPr>
        <w:b/>
        <w:i w:val="0"/>
      </w:rPr>
    </w:lvl>
  </w:abstractNum>
  <w:abstractNum w:abstractNumId="14">
    <w:nsid w:val="224C7A31"/>
    <w:multiLevelType w:val="singleLevel"/>
    <w:tmpl w:val="701E988C"/>
    <w:lvl w:ilvl="0">
      <w:start w:val="1"/>
      <w:numFmt w:val="none"/>
      <w:lvlText w:val="Note:"/>
      <w:legacy w:legacy="1" w:legacySpace="0" w:legacyIndent="720"/>
      <w:lvlJc w:val="left"/>
      <w:pPr>
        <w:ind w:left="720" w:hanging="720"/>
      </w:pPr>
      <w:rPr>
        <w:b/>
        <w:i w:val="0"/>
      </w:rPr>
    </w:lvl>
  </w:abstractNum>
  <w:abstractNum w:abstractNumId="15">
    <w:nsid w:val="25503506"/>
    <w:multiLevelType w:val="multilevel"/>
    <w:tmpl w:val="823002DE"/>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lvlRestart w:val="1"/>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16">
    <w:nsid w:val="26291CEF"/>
    <w:multiLevelType w:val="hybridMultilevel"/>
    <w:tmpl w:val="6C5C68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85F725D"/>
    <w:multiLevelType w:val="singleLevel"/>
    <w:tmpl w:val="701E988C"/>
    <w:lvl w:ilvl="0">
      <w:start w:val="1"/>
      <w:numFmt w:val="none"/>
      <w:lvlText w:val="Note:"/>
      <w:legacy w:legacy="1" w:legacySpace="0" w:legacyIndent="720"/>
      <w:lvlJc w:val="left"/>
      <w:pPr>
        <w:ind w:left="720" w:hanging="720"/>
      </w:pPr>
      <w:rPr>
        <w:b/>
        <w:i w:val="0"/>
      </w:rPr>
    </w:lvl>
  </w:abstractNum>
  <w:abstractNum w:abstractNumId="18">
    <w:nsid w:val="289E7C66"/>
    <w:multiLevelType w:val="singleLevel"/>
    <w:tmpl w:val="701E988C"/>
    <w:lvl w:ilvl="0">
      <w:start w:val="1"/>
      <w:numFmt w:val="none"/>
      <w:lvlText w:val="Note:"/>
      <w:legacy w:legacy="1" w:legacySpace="0" w:legacyIndent="720"/>
      <w:lvlJc w:val="left"/>
      <w:pPr>
        <w:ind w:left="720" w:hanging="720"/>
      </w:pPr>
      <w:rPr>
        <w:b/>
        <w:i w:val="0"/>
      </w:rPr>
    </w:lvl>
  </w:abstractNum>
  <w:abstractNum w:abstractNumId="19">
    <w:nsid w:val="28CD0B67"/>
    <w:multiLevelType w:val="singleLevel"/>
    <w:tmpl w:val="701E988C"/>
    <w:lvl w:ilvl="0">
      <w:start w:val="1"/>
      <w:numFmt w:val="none"/>
      <w:lvlText w:val="Note:"/>
      <w:legacy w:legacy="1" w:legacySpace="0" w:legacyIndent="720"/>
      <w:lvlJc w:val="left"/>
      <w:pPr>
        <w:ind w:left="720" w:hanging="720"/>
      </w:pPr>
      <w:rPr>
        <w:b/>
        <w:i w:val="0"/>
      </w:rPr>
    </w:lvl>
  </w:abstractNum>
  <w:abstractNum w:abstractNumId="20">
    <w:nsid w:val="28EF183D"/>
    <w:multiLevelType w:val="multilevel"/>
    <w:tmpl w:val="7840A144"/>
    <w:lvl w:ilvl="0">
      <w:start w:val="1"/>
      <w:numFmt w:val="decimal"/>
      <w:lvlText w:val="%1)"/>
      <w:lvlJc w:val="left"/>
      <w:pPr>
        <w:ind w:left="1440" w:hanging="360"/>
      </w:pPr>
    </w:lvl>
    <w:lvl w:ilvl="1">
      <w:start w:val="1"/>
      <w:numFmt w:val="bullet"/>
      <w:lvlText w:val=""/>
      <w:lvlJc w:val="left"/>
      <w:pPr>
        <w:ind w:left="1800" w:hanging="360"/>
      </w:pPr>
      <w:rPr>
        <w:rFonts w:ascii="Symbol" w:hAnsi="Symbol" w:hint="default"/>
      </w:r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21">
    <w:nsid w:val="2C475FFB"/>
    <w:multiLevelType w:val="singleLevel"/>
    <w:tmpl w:val="701E988C"/>
    <w:lvl w:ilvl="0">
      <w:start w:val="1"/>
      <w:numFmt w:val="none"/>
      <w:lvlText w:val="Note:"/>
      <w:legacy w:legacy="1" w:legacySpace="0" w:legacyIndent="720"/>
      <w:lvlJc w:val="left"/>
      <w:pPr>
        <w:ind w:left="720" w:hanging="720"/>
      </w:pPr>
      <w:rPr>
        <w:b/>
        <w:i w:val="0"/>
      </w:rPr>
    </w:lvl>
  </w:abstractNum>
  <w:abstractNum w:abstractNumId="22">
    <w:nsid w:val="2C5164FC"/>
    <w:multiLevelType w:val="hybridMultilevel"/>
    <w:tmpl w:val="AA4807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2E2908E5"/>
    <w:multiLevelType w:val="hybridMultilevel"/>
    <w:tmpl w:val="A5C28904"/>
    <w:lvl w:ilvl="0" w:tplc="712ADDD2">
      <w:start w:val="1"/>
      <w:numFmt w:val="bullet"/>
      <w:pStyle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4">
    <w:nsid w:val="2ED37FE6"/>
    <w:multiLevelType w:val="singleLevel"/>
    <w:tmpl w:val="0A5EFAF0"/>
    <w:lvl w:ilvl="0">
      <w:start w:val="1"/>
      <w:numFmt w:val="none"/>
      <w:lvlText w:val="Note:"/>
      <w:legacy w:legacy="1" w:legacySpace="0" w:legacyIndent="720"/>
      <w:lvlJc w:val="left"/>
      <w:pPr>
        <w:ind w:left="720" w:hanging="720"/>
      </w:pPr>
      <w:rPr>
        <w:b/>
        <w:i w:val="0"/>
      </w:rPr>
    </w:lvl>
  </w:abstractNum>
  <w:abstractNum w:abstractNumId="25">
    <w:nsid w:val="34282C5B"/>
    <w:multiLevelType w:val="hybridMultilevel"/>
    <w:tmpl w:val="C0B42E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348C1D06"/>
    <w:multiLevelType w:val="hybridMultilevel"/>
    <w:tmpl w:val="5A5856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38304B2A"/>
    <w:multiLevelType w:val="hybridMultilevel"/>
    <w:tmpl w:val="B1C448EE"/>
    <w:lvl w:ilvl="0" w:tplc="0409000F">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3C1B1B63"/>
    <w:multiLevelType w:val="hybridMultilevel"/>
    <w:tmpl w:val="C930C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DAF1905"/>
    <w:multiLevelType w:val="singleLevel"/>
    <w:tmpl w:val="701E988C"/>
    <w:lvl w:ilvl="0">
      <w:start w:val="1"/>
      <w:numFmt w:val="none"/>
      <w:lvlText w:val="Note:"/>
      <w:legacy w:legacy="1" w:legacySpace="0" w:legacyIndent="720"/>
      <w:lvlJc w:val="left"/>
      <w:pPr>
        <w:ind w:left="720" w:hanging="720"/>
      </w:pPr>
      <w:rPr>
        <w:b/>
        <w:i w:val="0"/>
      </w:rPr>
    </w:lvl>
  </w:abstractNum>
  <w:abstractNum w:abstractNumId="30">
    <w:nsid w:val="42AC0776"/>
    <w:multiLevelType w:val="singleLevel"/>
    <w:tmpl w:val="701E988C"/>
    <w:lvl w:ilvl="0">
      <w:start w:val="1"/>
      <w:numFmt w:val="none"/>
      <w:lvlText w:val="Note:"/>
      <w:legacy w:legacy="1" w:legacySpace="0" w:legacyIndent="720"/>
      <w:lvlJc w:val="left"/>
      <w:pPr>
        <w:ind w:left="720" w:hanging="720"/>
      </w:pPr>
      <w:rPr>
        <w:b/>
        <w:i w:val="0"/>
      </w:rPr>
    </w:lvl>
  </w:abstractNum>
  <w:abstractNum w:abstractNumId="31">
    <w:nsid w:val="4BD27B97"/>
    <w:multiLevelType w:val="singleLevel"/>
    <w:tmpl w:val="0A5EFAF0"/>
    <w:lvl w:ilvl="0">
      <w:start w:val="1"/>
      <w:numFmt w:val="none"/>
      <w:lvlText w:val="Note:"/>
      <w:legacy w:legacy="1" w:legacySpace="0" w:legacyIndent="720"/>
      <w:lvlJc w:val="left"/>
      <w:pPr>
        <w:ind w:left="720" w:hanging="720"/>
      </w:pPr>
      <w:rPr>
        <w:b/>
        <w:i w:val="0"/>
      </w:rPr>
    </w:lvl>
  </w:abstractNum>
  <w:abstractNum w:abstractNumId="32">
    <w:nsid w:val="4C9355E1"/>
    <w:multiLevelType w:val="singleLevel"/>
    <w:tmpl w:val="0A5EFAF0"/>
    <w:lvl w:ilvl="0">
      <w:start w:val="1"/>
      <w:numFmt w:val="none"/>
      <w:lvlText w:val="Note:"/>
      <w:legacy w:legacy="1" w:legacySpace="0" w:legacyIndent="720"/>
      <w:lvlJc w:val="left"/>
      <w:pPr>
        <w:ind w:left="720" w:hanging="720"/>
      </w:pPr>
      <w:rPr>
        <w:b/>
        <w:i w:val="0"/>
      </w:rPr>
    </w:lvl>
  </w:abstractNum>
  <w:abstractNum w:abstractNumId="33">
    <w:nsid w:val="4CF923A0"/>
    <w:multiLevelType w:val="hybridMultilevel"/>
    <w:tmpl w:val="E8E2A5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5B180170"/>
    <w:multiLevelType w:val="multilevel"/>
    <w:tmpl w:val="0409001D"/>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35">
    <w:nsid w:val="5B63278B"/>
    <w:multiLevelType w:val="hybridMultilevel"/>
    <w:tmpl w:val="D7EAC15E"/>
    <w:lvl w:ilvl="0" w:tplc="C9E29FB0">
      <w:start w:val="1"/>
      <w:numFmt w:val="decimal"/>
      <w:pStyle w:val="NumberedList"/>
      <w:lvlText w:val="%1."/>
      <w:lvlJc w:val="left"/>
      <w:pPr>
        <w:tabs>
          <w:tab w:val="num" w:pos="2520"/>
        </w:tabs>
        <w:ind w:left="2520" w:hanging="360"/>
      </w:pPr>
      <w:rPr>
        <w:rFonts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6">
    <w:nsid w:val="60974DE5"/>
    <w:multiLevelType w:val="singleLevel"/>
    <w:tmpl w:val="0A5EFAF0"/>
    <w:lvl w:ilvl="0">
      <w:start w:val="1"/>
      <w:numFmt w:val="none"/>
      <w:lvlText w:val="Note:"/>
      <w:legacy w:legacy="1" w:legacySpace="0" w:legacyIndent="720"/>
      <w:lvlJc w:val="left"/>
      <w:pPr>
        <w:ind w:left="720" w:hanging="720"/>
      </w:pPr>
      <w:rPr>
        <w:b/>
        <w:i w:val="0"/>
      </w:rPr>
    </w:lvl>
  </w:abstractNum>
  <w:abstractNum w:abstractNumId="37">
    <w:nsid w:val="613B4F59"/>
    <w:multiLevelType w:val="singleLevel"/>
    <w:tmpl w:val="701E988C"/>
    <w:lvl w:ilvl="0">
      <w:start w:val="1"/>
      <w:numFmt w:val="none"/>
      <w:lvlText w:val="Note:"/>
      <w:legacy w:legacy="1" w:legacySpace="0" w:legacyIndent="720"/>
      <w:lvlJc w:val="left"/>
      <w:pPr>
        <w:ind w:left="720" w:hanging="720"/>
      </w:pPr>
      <w:rPr>
        <w:b/>
        <w:i w:val="0"/>
      </w:rPr>
    </w:lvl>
  </w:abstractNum>
  <w:abstractNum w:abstractNumId="38">
    <w:nsid w:val="62F113CE"/>
    <w:multiLevelType w:val="singleLevel"/>
    <w:tmpl w:val="701E988C"/>
    <w:lvl w:ilvl="0">
      <w:start w:val="1"/>
      <w:numFmt w:val="none"/>
      <w:lvlText w:val="Note:"/>
      <w:legacy w:legacy="1" w:legacySpace="0" w:legacyIndent="720"/>
      <w:lvlJc w:val="left"/>
      <w:pPr>
        <w:ind w:left="720" w:hanging="720"/>
      </w:pPr>
      <w:rPr>
        <w:b/>
        <w:i w:val="0"/>
      </w:rPr>
    </w:lvl>
  </w:abstractNum>
  <w:abstractNum w:abstractNumId="39">
    <w:nsid w:val="686A651C"/>
    <w:multiLevelType w:val="hybridMultilevel"/>
    <w:tmpl w:val="99AE1756"/>
    <w:lvl w:ilvl="0" w:tplc="E90286F4">
      <w:start w:val="1"/>
      <w:numFmt w:val="bullet"/>
      <w:pStyle w:val="Checklist"/>
      <w:lvlText w:val=""/>
      <w:lvlJc w:val="left"/>
      <w:pPr>
        <w:tabs>
          <w:tab w:val="num" w:pos="2520"/>
        </w:tabs>
        <w:ind w:left="2520" w:hanging="360"/>
      </w:pPr>
      <w:rPr>
        <w:rFonts w:ascii="Wingdings" w:hAnsi="Wingdings" w:hint="default"/>
        <w:sz w:val="16"/>
      </w:rPr>
    </w:lvl>
    <w:lvl w:ilvl="1" w:tplc="04090003">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40">
    <w:nsid w:val="76403F65"/>
    <w:multiLevelType w:val="singleLevel"/>
    <w:tmpl w:val="0A5EFAF0"/>
    <w:lvl w:ilvl="0">
      <w:start w:val="1"/>
      <w:numFmt w:val="none"/>
      <w:lvlText w:val="Note:"/>
      <w:legacy w:legacy="1" w:legacySpace="0" w:legacyIndent="720"/>
      <w:lvlJc w:val="left"/>
      <w:pPr>
        <w:ind w:left="720" w:hanging="720"/>
      </w:pPr>
      <w:rPr>
        <w:b/>
        <w:i w:val="0"/>
      </w:rPr>
    </w:lvl>
  </w:abstractNum>
  <w:abstractNum w:abstractNumId="41">
    <w:nsid w:val="79173533"/>
    <w:multiLevelType w:val="singleLevel"/>
    <w:tmpl w:val="5F022CF6"/>
    <w:lvl w:ilvl="0">
      <w:start w:val="1"/>
      <w:numFmt w:val="none"/>
      <w:lvlText w:val="Note:"/>
      <w:legacy w:legacy="1" w:legacySpace="0" w:legacyIndent="720"/>
      <w:lvlJc w:val="left"/>
      <w:pPr>
        <w:ind w:left="720" w:hanging="720"/>
      </w:pPr>
      <w:rPr>
        <w:b/>
      </w:rPr>
    </w:lvl>
  </w:abstractNum>
  <w:abstractNum w:abstractNumId="42">
    <w:nsid w:val="7D0467DF"/>
    <w:multiLevelType w:val="singleLevel"/>
    <w:tmpl w:val="5F022CF6"/>
    <w:lvl w:ilvl="0">
      <w:start w:val="1"/>
      <w:numFmt w:val="none"/>
      <w:lvlText w:val="Note:"/>
      <w:legacy w:legacy="1" w:legacySpace="0" w:legacyIndent="720"/>
      <w:lvlJc w:val="left"/>
      <w:pPr>
        <w:ind w:left="720" w:hanging="720"/>
      </w:pPr>
      <w:rPr>
        <w:b/>
      </w:rPr>
    </w:lvl>
  </w:abstractNum>
  <w:num w:numId="1">
    <w:abstractNumId w:val="15"/>
  </w:num>
  <w:num w:numId="2">
    <w:abstractNumId w:val="35"/>
  </w:num>
  <w:num w:numId="3">
    <w:abstractNumId w:val="39"/>
  </w:num>
  <w:num w:numId="4">
    <w:abstractNumId w:val="23"/>
  </w:num>
  <w:num w:numId="5">
    <w:abstractNumId w:val="12"/>
  </w:num>
  <w:num w:numId="6">
    <w:abstractNumId w:val="6"/>
  </w:num>
  <w:num w:numId="7">
    <w:abstractNumId w:val="19"/>
  </w:num>
  <w:num w:numId="8">
    <w:abstractNumId w:val="1"/>
  </w:num>
  <w:num w:numId="9">
    <w:abstractNumId w:val="17"/>
  </w:num>
  <w:num w:numId="10">
    <w:abstractNumId w:val="8"/>
  </w:num>
  <w:num w:numId="11">
    <w:abstractNumId w:val="30"/>
  </w:num>
  <w:num w:numId="12">
    <w:abstractNumId w:val="13"/>
  </w:num>
  <w:num w:numId="13">
    <w:abstractNumId w:val="29"/>
  </w:num>
  <w:num w:numId="14">
    <w:abstractNumId w:val="14"/>
  </w:num>
  <w:num w:numId="15">
    <w:abstractNumId w:val="18"/>
  </w:num>
  <w:num w:numId="16">
    <w:abstractNumId w:val="9"/>
  </w:num>
  <w:num w:numId="17">
    <w:abstractNumId w:val="38"/>
  </w:num>
  <w:num w:numId="18">
    <w:abstractNumId w:val="21"/>
  </w:num>
  <w:num w:numId="19">
    <w:abstractNumId w:val="37"/>
  </w:num>
  <w:num w:numId="20">
    <w:abstractNumId w:val="32"/>
  </w:num>
  <w:num w:numId="21">
    <w:abstractNumId w:val="36"/>
  </w:num>
  <w:num w:numId="22">
    <w:abstractNumId w:val="3"/>
  </w:num>
  <w:num w:numId="23">
    <w:abstractNumId w:val="5"/>
  </w:num>
  <w:num w:numId="24">
    <w:abstractNumId w:val="24"/>
  </w:num>
  <w:num w:numId="25">
    <w:abstractNumId w:val="40"/>
  </w:num>
  <w:num w:numId="26">
    <w:abstractNumId w:val="31"/>
  </w:num>
  <w:num w:numId="27">
    <w:abstractNumId w:val="7"/>
  </w:num>
  <w:num w:numId="28">
    <w:abstractNumId w:val="42"/>
  </w:num>
  <w:num w:numId="29">
    <w:abstractNumId w:val="41"/>
  </w:num>
  <w:num w:numId="30">
    <w:abstractNumId w:val="11"/>
  </w:num>
  <w:num w:numId="31">
    <w:abstractNumId w:val="28"/>
  </w:num>
  <w:num w:numId="32">
    <w:abstractNumId w:val="2"/>
  </w:num>
  <w:num w:numId="33">
    <w:abstractNumId w:val="25"/>
  </w:num>
  <w:num w:numId="34">
    <w:abstractNumId w:val="33"/>
  </w:num>
  <w:num w:numId="35">
    <w:abstractNumId w:val="16"/>
  </w:num>
  <w:num w:numId="36">
    <w:abstractNumId w:val="34"/>
  </w:num>
  <w:num w:numId="37">
    <w:abstractNumId w:val="20"/>
  </w:num>
  <w:num w:numId="38">
    <w:abstractNumId w:val="4"/>
  </w:num>
  <w:num w:numId="39">
    <w:abstractNumId w:val="22"/>
  </w:num>
  <w:num w:numId="40">
    <w:abstractNumId w:val="10"/>
  </w:num>
  <w:num w:numId="41">
    <w:abstractNumId w:val="26"/>
  </w:num>
  <w:num w:numId="42">
    <w:abstractNumId w:val="27"/>
  </w:num>
  <w:num w:numId="43">
    <w:abstractNumId w:val="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402"/>
    <w:rsid w:val="00013DEB"/>
    <w:rsid w:val="00014E4C"/>
    <w:rsid w:val="000274F6"/>
    <w:rsid w:val="000527B0"/>
    <w:rsid w:val="00057403"/>
    <w:rsid w:val="0006150F"/>
    <w:rsid w:val="00070B18"/>
    <w:rsid w:val="0007388C"/>
    <w:rsid w:val="00083F25"/>
    <w:rsid w:val="00084078"/>
    <w:rsid w:val="00086487"/>
    <w:rsid w:val="000937CB"/>
    <w:rsid w:val="000A0CA2"/>
    <w:rsid w:val="000A11DA"/>
    <w:rsid w:val="000B6334"/>
    <w:rsid w:val="000C4584"/>
    <w:rsid w:val="000C7226"/>
    <w:rsid w:val="000E3EC1"/>
    <w:rsid w:val="000F6E70"/>
    <w:rsid w:val="00102D21"/>
    <w:rsid w:val="00126CC1"/>
    <w:rsid w:val="00134ABD"/>
    <w:rsid w:val="0014223D"/>
    <w:rsid w:val="001478C6"/>
    <w:rsid w:val="00151B42"/>
    <w:rsid w:val="001576A7"/>
    <w:rsid w:val="001705D1"/>
    <w:rsid w:val="00174AD2"/>
    <w:rsid w:val="00177206"/>
    <w:rsid w:val="001822B5"/>
    <w:rsid w:val="00193277"/>
    <w:rsid w:val="001A4979"/>
    <w:rsid w:val="001A5273"/>
    <w:rsid w:val="001C0E95"/>
    <w:rsid w:val="001C2751"/>
    <w:rsid w:val="001C5B9C"/>
    <w:rsid w:val="001D2C4B"/>
    <w:rsid w:val="00207FC5"/>
    <w:rsid w:val="00212229"/>
    <w:rsid w:val="0024040C"/>
    <w:rsid w:val="00241FA6"/>
    <w:rsid w:val="00246C37"/>
    <w:rsid w:val="0024726E"/>
    <w:rsid w:val="002557DB"/>
    <w:rsid w:val="00256AD7"/>
    <w:rsid w:val="002578A5"/>
    <w:rsid w:val="0028127A"/>
    <w:rsid w:val="00281F1B"/>
    <w:rsid w:val="002A1694"/>
    <w:rsid w:val="002A5EAF"/>
    <w:rsid w:val="002B3AAD"/>
    <w:rsid w:val="002C13CC"/>
    <w:rsid w:val="002E39DB"/>
    <w:rsid w:val="002E7471"/>
    <w:rsid w:val="002F3AD9"/>
    <w:rsid w:val="00303FE8"/>
    <w:rsid w:val="00305CD3"/>
    <w:rsid w:val="00307D23"/>
    <w:rsid w:val="00311E0C"/>
    <w:rsid w:val="0031360D"/>
    <w:rsid w:val="003137D9"/>
    <w:rsid w:val="00321C40"/>
    <w:rsid w:val="00325AD1"/>
    <w:rsid w:val="00336FEE"/>
    <w:rsid w:val="00341DA1"/>
    <w:rsid w:val="00341E4F"/>
    <w:rsid w:val="00342CA9"/>
    <w:rsid w:val="00345CE0"/>
    <w:rsid w:val="00346F2D"/>
    <w:rsid w:val="00357E01"/>
    <w:rsid w:val="003616B0"/>
    <w:rsid w:val="00364C71"/>
    <w:rsid w:val="00387F6B"/>
    <w:rsid w:val="003A4996"/>
    <w:rsid w:val="003F4687"/>
    <w:rsid w:val="00401BA4"/>
    <w:rsid w:val="00413B19"/>
    <w:rsid w:val="004202FE"/>
    <w:rsid w:val="004212D8"/>
    <w:rsid w:val="0042751B"/>
    <w:rsid w:val="00435A4A"/>
    <w:rsid w:val="00441AB7"/>
    <w:rsid w:val="004427A9"/>
    <w:rsid w:val="00454BFB"/>
    <w:rsid w:val="00467270"/>
    <w:rsid w:val="00467FFD"/>
    <w:rsid w:val="00475663"/>
    <w:rsid w:val="00481479"/>
    <w:rsid w:val="00493E25"/>
    <w:rsid w:val="004A13CE"/>
    <w:rsid w:val="004A637E"/>
    <w:rsid w:val="004B7521"/>
    <w:rsid w:val="004C47D9"/>
    <w:rsid w:val="004C5CF5"/>
    <w:rsid w:val="004D49B9"/>
    <w:rsid w:val="004D7A62"/>
    <w:rsid w:val="004D7E4E"/>
    <w:rsid w:val="004E4B87"/>
    <w:rsid w:val="004F1C2B"/>
    <w:rsid w:val="004F5747"/>
    <w:rsid w:val="00505445"/>
    <w:rsid w:val="00506925"/>
    <w:rsid w:val="00506E40"/>
    <w:rsid w:val="005233BB"/>
    <w:rsid w:val="00526EB9"/>
    <w:rsid w:val="005318D7"/>
    <w:rsid w:val="00536B60"/>
    <w:rsid w:val="0053757E"/>
    <w:rsid w:val="00562F97"/>
    <w:rsid w:val="0057178B"/>
    <w:rsid w:val="00572EB9"/>
    <w:rsid w:val="00573BDB"/>
    <w:rsid w:val="00586376"/>
    <w:rsid w:val="00587AB8"/>
    <w:rsid w:val="005A11EB"/>
    <w:rsid w:val="005A15A1"/>
    <w:rsid w:val="005B3650"/>
    <w:rsid w:val="005B732B"/>
    <w:rsid w:val="005C160E"/>
    <w:rsid w:val="005E2275"/>
    <w:rsid w:val="005E31DE"/>
    <w:rsid w:val="005E50A7"/>
    <w:rsid w:val="005F249F"/>
    <w:rsid w:val="00601D0B"/>
    <w:rsid w:val="006133FE"/>
    <w:rsid w:val="00613F2B"/>
    <w:rsid w:val="0061648E"/>
    <w:rsid w:val="0061705B"/>
    <w:rsid w:val="00663111"/>
    <w:rsid w:val="006658D3"/>
    <w:rsid w:val="0067035B"/>
    <w:rsid w:val="006859C7"/>
    <w:rsid w:val="006978D2"/>
    <w:rsid w:val="006A4663"/>
    <w:rsid w:val="006B083A"/>
    <w:rsid w:val="006B1179"/>
    <w:rsid w:val="006B327F"/>
    <w:rsid w:val="006C6D6C"/>
    <w:rsid w:val="006D3114"/>
    <w:rsid w:val="006E2668"/>
    <w:rsid w:val="006F0F2F"/>
    <w:rsid w:val="007018A8"/>
    <w:rsid w:val="00714BF4"/>
    <w:rsid w:val="00715377"/>
    <w:rsid w:val="00721A06"/>
    <w:rsid w:val="00723CDA"/>
    <w:rsid w:val="00743114"/>
    <w:rsid w:val="007515CA"/>
    <w:rsid w:val="00754EDA"/>
    <w:rsid w:val="0076171B"/>
    <w:rsid w:val="007634FF"/>
    <w:rsid w:val="00771C98"/>
    <w:rsid w:val="00783807"/>
    <w:rsid w:val="007A4428"/>
    <w:rsid w:val="007B7205"/>
    <w:rsid w:val="007D0E89"/>
    <w:rsid w:val="007D3959"/>
    <w:rsid w:val="007E48F7"/>
    <w:rsid w:val="007E4E09"/>
    <w:rsid w:val="007F2E88"/>
    <w:rsid w:val="007F6566"/>
    <w:rsid w:val="0081693D"/>
    <w:rsid w:val="00817413"/>
    <w:rsid w:val="00836444"/>
    <w:rsid w:val="00847182"/>
    <w:rsid w:val="008865E1"/>
    <w:rsid w:val="00896596"/>
    <w:rsid w:val="008B7402"/>
    <w:rsid w:val="008C28E6"/>
    <w:rsid w:val="008C7005"/>
    <w:rsid w:val="008D0C48"/>
    <w:rsid w:val="008D6A18"/>
    <w:rsid w:val="008E1C79"/>
    <w:rsid w:val="008F5FBE"/>
    <w:rsid w:val="009154CE"/>
    <w:rsid w:val="00917862"/>
    <w:rsid w:val="0092323F"/>
    <w:rsid w:val="009313C8"/>
    <w:rsid w:val="00931531"/>
    <w:rsid w:val="00942977"/>
    <w:rsid w:val="0095460B"/>
    <w:rsid w:val="00954EE5"/>
    <w:rsid w:val="00961A0A"/>
    <w:rsid w:val="0097035D"/>
    <w:rsid w:val="009705DE"/>
    <w:rsid w:val="009724A1"/>
    <w:rsid w:val="00974B73"/>
    <w:rsid w:val="00985E0B"/>
    <w:rsid w:val="009A0A88"/>
    <w:rsid w:val="009A2D16"/>
    <w:rsid w:val="009C22D7"/>
    <w:rsid w:val="009C2AE3"/>
    <w:rsid w:val="009C54AE"/>
    <w:rsid w:val="009E44C0"/>
    <w:rsid w:val="00A00CC4"/>
    <w:rsid w:val="00A115C1"/>
    <w:rsid w:val="00A156DB"/>
    <w:rsid w:val="00A32842"/>
    <w:rsid w:val="00A36816"/>
    <w:rsid w:val="00A423BC"/>
    <w:rsid w:val="00A5063E"/>
    <w:rsid w:val="00A67866"/>
    <w:rsid w:val="00A836E8"/>
    <w:rsid w:val="00A859F5"/>
    <w:rsid w:val="00A93200"/>
    <w:rsid w:val="00AA265D"/>
    <w:rsid w:val="00AA30D3"/>
    <w:rsid w:val="00AA3692"/>
    <w:rsid w:val="00AB1A42"/>
    <w:rsid w:val="00AB27D9"/>
    <w:rsid w:val="00AC4657"/>
    <w:rsid w:val="00AC61BC"/>
    <w:rsid w:val="00AD0A79"/>
    <w:rsid w:val="00AF10A5"/>
    <w:rsid w:val="00B10EEC"/>
    <w:rsid w:val="00B1332F"/>
    <w:rsid w:val="00B13A82"/>
    <w:rsid w:val="00B154DA"/>
    <w:rsid w:val="00B16055"/>
    <w:rsid w:val="00B173D8"/>
    <w:rsid w:val="00B21C10"/>
    <w:rsid w:val="00B22C95"/>
    <w:rsid w:val="00B36195"/>
    <w:rsid w:val="00B44858"/>
    <w:rsid w:val="00B44E3A"/>
    <w:rsid w:val="00B61A90"/>
    <w:rsid w:val="00B6584E"/>
    <w:rsid w:val="00B65CF9"/>
    <w:rsid w:val="00BA74B8"/>
    <w:rsid w:val="00BA76AC"/>
    <w:rsid w:val="00BE358C"/>
    <w:rsid w:val="00BF6F67"/>
    <w:rsid w:val="00C001B2"/>
    <w:rsid w:val="00C02327"/>
    <w:rsid w:val="00C070C4"/>
    <w:rsid w:val="00C1067D"/>
    <w:rsid w:val="00C12196"/>
    <w:rsid w:val="00C27F1B"/>
    <w:rsid w:val="00C3073F"/>
    <w:rsid w:val="00C31F08"/>
    <w:rsid w:val="00C41C90"/>
    <w:rsid w:val="00C57B27"/>
    <w:rsid w:val="00C6040A"/>
    <w:rsid w:val="00C61732"/>
    <w:rsid w:val="00C740DB"/>
    <w:rsid w:val="00C80844"/>
    <w:rsid w:val="00CA5045"/>
    <w:rsid w:val="00CB2759"/>
    <w:rsid w:val="00CC3F7E"/>
    <w:rsid w:val="00CC4C4F"/>
    <w:rsid w:val="00CD2559"/>
    <w:rsid w:val="00CD6B36"/>
    <w:rsid w:val="00CE43DE"/>
    <w:rsid w:val="00CF209D"/>
    <w:rsid w:val="00D00162"/>
    <w:rsid w:val="00D06B2C"/>
    <w:rsid w:val="00D13DF7"/>
    <w:rsid w:val="00D34EF1"/>
    <w:rsid w:val="00D4094F"/>
    <w:rsid w:val="00D50D45"/>
    <w:rsid w:val="00D63CFA"/>
    <w:rsid w:val="00D6584C"/>
    <w:rsid w:val="00D82F4A"/>
    <w:rsid w:val="00D92FE6"/>
    <w:rsid w:val="00DB4C36"/>
    <w:rsid w:val="00DC2A45"/>
    <w:rsid w:val="00DD4D8A"/>
    <w:rsid w:val="00DE08BB"/>
    <w:rsid w:val="00DE248E"/>
    <w:rsid w:val="00DE7937"/>
    <w:rsid w:val="00DF013C"/>
    <w:rsid w:val="00DF3DA6"/>
    <w:rsid w:val="00E05BBC"/>
    <w:rsid w:val="00E147CB"/>
    <w:rsid w:val="00E16A9A"/>
    <w:rsid w:val="00E20048"/>
    <w:rsid w:val="00E24715"/>
    <w:rsid w:val="00E24D81"/>
    <w:rsid w:val="00E26D08"/>
    <w:rsid w:val="00E31F3A"/>
    <w:rsid w:val="00E36636"/>
    <w:rsid w:val="00E60508"/>
    <w:rsid w:val="00E6452A"/>
    <w:rsid w:val="00E74B94"/>
    <w:rsid w:val="00E74DB2"/>
    <w:rsid w:val="00E7593F"/>
    <w:rsid w:val="00E76037"/>
    <w:rsid w:val="00E83E79"/>
    <w:rsid w:val="00E938E6"/>
    <w:rsid w:val="00EB2988"/>
    <w:rsid w:val="00EB393E"/>
    <w:rsid w:val="00EF5D38"/>
    <w:rsid w:val="00F15F6B"/>
    <w:rsid w:val="00F2438A"/>
    <w:rsid w:val="00F47EF5"/>
    <w:rsid w:val="00F633B4"/>
    <w:rsid w:val="00F73F55"/>
    <w:rsid w:val="00F76524"/>
    <w:rsid w:val="00F817E2"/>
    <w:rsid w:val="00F97438"/>
    <w:rsid w:val="00FA45F3"/>
    <w:rsid w:val="00FB3934"/>
    <w:rsid w:val="00FB7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63141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AAD"/>
    <w:rPr>
      <w:rFonts w:ascii="Arial" w:eastAsia="Times New Roman" w:hAnsi="Arial"/>
      <w:lang w:eastAsia="es-ES"/>
    </w:rPr>
  </w:style>
  <w:style w:type="paragraph" w:styleId="Heading1">
    <w:name w:val="heading 1"/>
    <w:aliases w:val="HD1"/>
    <w:basedOn w:val="Normal"/>
    <w:next w:val="Normal"/>
    <w:link w:val="Heading1Char"/>
    <w:qFormat/>
    <w:rsid w:val="005A15A1"/>
    <w:pPr>
      <w:keepNext/>
      <w:keepLines/>
      <w:pageBreakBefore/>
      <w:numPr>
        <w:numId w:val="1"/>
      </w:numPr>
      <w:pBdr>
        <w:top w:val="single" w:sz="48" w:space="1" w:color="auto"/>
      </w:pBdr>
      <w:tabs>
        <w:tab w:val="clear" w:pos="720"/>
        <w:tab w:val="left" w:pos="1440"/>
        <w:tab w:val="left" w:pos="2520"/>
      </w:tabs>
      <w:spacing w:before="120" w:after="240"/>
      <w:ind w:left="1440" w:hanging="1440"/>
      <w:outlineLvl w:val="0"/>
    </w:pPr>
    <w:rPr>
      <w:b/>
      <w:sz w:val="32"/>
    </w:rPr>
  </w:style>
  <w:style w:type="paragraph" w:styleId="Heading2">
    <w:name w:val="heading 2"/>
    <w:aliases w:val="HD2"/>
    <w:basedOn w:val="BodyText"/>
    <w:next w:val="BodyText"/>
    <w:link w:val="Heading2Char"/>
    <w:qFormat/>
    <w:rsid w:val="00357E01"/>
    <w:pPr>
      <w:keepNext/>
      <w:keepLines/>
      <w:numPr>
        <w:ilvl w:val="1"/>
        <w:numId w:val="1"/>
      </w:numPr>
      <w:pBdr>
        <w:top w:val="single" w:sz="24" w:space="1" w:color="auto"/>
      </w:pBdr>
      <w:tabs>
        <w:tab w:val="clear" w:pos="720"/>
        <w:tab w:val="left" w:pos="1440"/>
      </w:tabs>
      <w:spacing w:before="240" w:line="300" w:lineRule="auto"/>
      <w:ind w:left="1440" w:hanging="1440"/>
      <w:outlineLvl w:val="1"/>
    </w:pPr>
    <w:rPr>
      <w:b/>
      <w:sz w:val="30"/>
    </w:rPr>
  </w:style>
  <w:style w:type="paragraph" w:styleId="Heading3">
    <w:name w:val="heading 3"/>
    <w:basedOn w:val="BodyText"/>
    <w:next w:val="BodyText"/>
    <w:link w:val="Heading3Char"/>
    <w:qFormat/>
    <w:rsid w:val="0081693D"/>
    <w:pPr>
      <w:keepNext/>
      <w:keepLines/>
      <w:numPr>
        <w:ilvl w:val="2"/>
        <w:numId w:val="1"/>
      </w:numPr>
      <w:outlineLvl w:val="2"/>
    </w:pPr>
    <w:rPr>
      <w:b/>
      <w:sz w:val="28"/>
    </w:rPr>
  </w:style>
  <w:style w:type="paragraph" w:styleId="Heading4">
    <w:name w:val="heading 4"/>
    <w:basedOn w:val="BodyText"/>
    <w:next w:val="BodyText"/>
    <w:link w:val="Heading4Char"/>
    <w:qFormat/>
    <w:rsid w:val="0081693D"/>
    <w:pPr>
      <w:keepNext/>
      <w:keepLines/>
      <w:numPr>
        <w:ilvl w:val="3"/>
        <w:numId w:val="1"/>
      </w:numPr>
      <w:tabs>
        <w:tab w:val="center" w:pos="6480"/>
        <w:tab w:val="right" w:pos="10440"/>
      </w:tabs>
      <w:outlineLvl w:val="3"/>
    </w:pPr>
    <w:rPr>
      <w:b/>
      <w:sz w:val="26"/>
      <w:szCs w:val="26"/>
    </w:rPr>
  </w:style>
  <w:style w:type="paragraph" w:styleId="Heading5">
    <w:name w:val="heading 5"/>
    <w:basedOn w:val="BodyText"/>
    <w:next w:val="BodyText"/>
    <w:link w:val="Heading5Char"/>
    <w:qFormat/>
    <w:rsid w:val="0081693D"/>
    <w:pPr>
      <w:keepNext/>
      <w:keepLines/>
      <w:numPr>
        <w:ilvl w:val="4"/>
        <w:numId w:val="1"/>
      </w:numPr>
      <w:outlineLvl w:val="4"/>
    </w:pPr>
    <w:rPr>
      <w:b/>
      <w:sz w:val="24"/>
      <w:szCs w:val="24"/>
    </w:rPr>
  </w:style>
  <w:style w:type="paragraph" w:styleId="Heading6">
    <w:name w:val="heading 6"/>
    <w:basedOn w:val="BodyText"/>
    <w:next w:val="BodyText"/>
    <w:link w:val="Heading6Char"/>
    <w:qFormat/>
    <w:rsid w:val="0081693D"/>
    <w:pPr>
      <w:keepNext/>
      <w:numPr>
        <w:ilvl w:val="5"/>
        <w:numId w:val="1"/>
      </w:numPr>
      <w:spacing w:line="300" w:lineRule="auto"/>
      <w:outlineLvl w:val="5"/>
    </w:pPr>
    <w:rPr>
      <w:b/>
      <w:sz w:val="22"/>
      <w:szCs w:val="22"/>
    </w:rPr>
  </w:style>
  <w:style w:type="paragraph" w:styleId="Heading7">
    <w:name w:val="heading 7"/>
    <w:basedOn w:val="Normal"/>
    <w:next w:val="BodyText"/>
    <w:link w:val="Heading7Char"/>
    <w:qFormat/>
    <w:rsid w:val="0081693D"/>
    <w:pPr>
      <w:keepNext/>
      <w:numPr>
        <w:ilvl w:val="6"/>
        <w:numId w:val="1"/>
      </w:numPr>
      <w:tabs>
        <w:tab w:val="left" w:pos="1440"/>
      </w:tabs>
      <w:spacing w:before="120" w:after="120" w:line="300" w:lineRule="auto"/>
      <w:outlineLvl w:val="6"/>
    </w:pPr>
    <w:rPr>
      <w:b/>
    </w:rPr>
  </w:style>
  <w:style w:type="paragraph" w:styleId="Heading8">
    <w:name w:val="heading 8"/>
    <w:basedOn w:val="BodyText"/>
    <w:next w:val="BodyText"/>
    <w:link w:val="Heading8Char"/>
    <w:qFormat/>
    <w:rsid w:val="0081693D"/>
    <w:pPr>
      <w:keepNext/>
      <w:pBdr>
        <w:bottom w:val="single" w:sz="8" w:space="1" w:color="auto"/>
      </w:pBdr>
      <w:tabs>
        <w:tab w:val="center" w:pos="6480"/>
        <w:tab w:val="right" w:pos="10440"/>
      </w:tabs>
      <w:outlineLvl w:val="7"/>
    </w:pPr>
    <w:rPr>
      <w:b/>
    </w:rPr>
  </w:style>
  <w:style w:type="paragraph" w:styleId="Heading9">
    <w:name w:val="heading 9"/>
    <w:basedOn w:val="BodyText"/>
    <w:next w:val="BodyText"/>
    <w:link w:val="Heading9Char"/>
    <w:qFormat/>
    <w:rsid w:val="0081693D"/>
    <w:pPr>
      <w:keepNext/>
      <w:pBdr>
        <w:bottom w:val="single" w:sz="8" w:space="1" w:color="auto"/>
      </w:pBd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D1 Char"/>
    <w:basedOn w:val="DefaultParagraphFont"/>
    <w:link w:val="Heading1"/>
    <w:rsid w:val="005A15A1"/>
    <w:rPr>
      <w:rFonts w:ascii="Arial" w:eastAsia="Times New Roman" w:hAnsi="Arial"/>
      <w:b/>
      <w:sz w:val="32"/>
      <w:lang w:eastAsia="es-ES"/>
    </w:rPr>
  </w:style>
  <w:style w:type="paragraph" w:styleId="BodyText">
    <w:name w:val="Body Text"/>
    <w:basedOn w:val="Normal"/>
    <w:link w:val="BodyTextChar"/>
    <w:unhideWhenUsed/>
    <w:rsid w:val="00AB27D9"/>
    <w:pPr>
      <w:tabs>
        <w:tab w:val="left" w:pos="4320"/>
      </w:tabs>
      <w:spacing w:before="120" w:after="120"/>
    </w:pPr>
  </w:style>
  <w:style w:type="character" w:customStyle="1" w:styleId="BodyTextChar">
    <w:name w:val="Body Text Char"/>
    <w:basedOn w:val="DefaultParagraphFont"/>
    <w:link w:val="BodyText"/>
    <w:rsid w:val="00AB27D9"/>
    <w:rPr>
      <w:rFonts w:ascii="Arial" w:eastAsia="Times New Roman" w:hAnsi="Arial"/>
      <w:lang w:eastAsia="es-ES"/>
    </w:rPr>
  </w:style>
  <w:style w:type="character" w:customStyle="1" w:styleId="Heading2Char">
    <w:name w:val="Heading 2 Char"/>
    <w:aliases w:val="HD2 Char"/>
    <w:basedOn w:val="DefaultParagraphFont"/>
    <w:link w:val="Heading2"/>
    <w:rsid w:val="00357E01"/>
    <w:rPr>
      <w:rFonts w:ascii="Arial" w:eastAsia="Times New Roman" w:hAnsi="Arial"/>
      <w:b/>
      <w:sz w:val="30"/>
      <w:lang w:eastAsia="es-ES"/>
    </w:rPr>
  </w:style>
  <w:style w:type="character" w:customStyle="1" w:styleId="Heading3Char">
    <w:name w:val="Heading 3 Char"/>
    <w:basedOn w:val="DefaultParagraphFont"/>
    <w:link w:val="Heading3"/>
    <w:rsid w:val="0081693D"/>
    <w:rPr>
      <w:rFonts w:ascii="Arial" w:eastAsia="Times New Roman" w:hAnsi="Arial"/>
      <w:b/>
      <w:sz w:val="28"/>
      <w:lang w:eastAsia="es-ES"/>
    </w:rPr>
  </w:style>
  <w:style w:type="character" w:customStyle="1" w:styleId="Heading4Char">
    <w:name w:val="Heading 4 Char"/>
    <w:basedOn w:val="DefaultParagraphFont"/>
    <w:link w:val="Heading4"/>
    <w:rsid w:val="0081693D"/>
    <w:rPr>
      <w:rFonts w:ascii="Arial" w:eastAsia="Times New Roman" w:hAnsi="Arial"/>
      <w:b/>
      <w:sz w:val="26"/>
      <w:szCs w:val="26"/>
      <w:lang w:eastAsia="es-ES"/>
    </w:rPr>
  </w:style>
  <w:style w:type="character" w:customStyle="1" w:styleId="Heading5Char">
    <w:name w:val="Heading 5 Char"/>
    <w:basedOn w:val="DefaultParagraphFont"/>
    <w:link w:val="Heading5"/>
    <w:rsid w:val="0081693D"/>
    <w:rPr>
      <w:rFonts w:ascii="Arial" w:eastAsia="Times New Roman" w:hAnsi="Arial"/>
      <w:b/>
      <w:sz w:val="24"/>
      <w:szCs w:val="24"/>
      <w:lang w:eastAsia="es-ES"/>
    </w:rPr>
  </w:style>
  <w:style w:type="character" w:customStyle="1" w:styleId="Heading6Char">
    <w:name w:val="Heading 6 Char"/>
    <w:basedOn w:val="DefaultParagraphFont"/>
    <w:link w:val="Heading6"/>
    <w:rsid w:val="0081693D"/>
    <w:rPr>
      <w:rFonts w:ascii="Arial" w:eastAsia="Times New Roman" w:hAnsi="Arial"/>
      <w:b/>
      <w:sz w:val="22"/>
      <w:szCs w:val="22"/>
      <w:lang w:eastAsia="es-ES"/>
    </w:rPr>
  </w:style>
  <w:style w:type="character" w:customStyle="1" w:styleId="Heading7Char">
    <w:name w:val="Heading 7 Char"/>
    <w:basedOn w:val="DefaultParagraphFont"/>
    <w:link w:val="Heading7"/>
    <w:rsid w:val="0081693D"/>
    <w:rPr>
      <w:rFonts w:ascii="Arial" w:eastAsia="Times New Roman" w:hAnsi="Arial"/>
      <w:b/>
      <w:lang w:eastAsia="es-ES"/>
    </w:rPr>
  </w:style>
  <w:style w:type="character" w:customStyle="1" w:styleId="Heading8Char">
    <w:name w:val="Heading 8 Char"/>
    <w:basedOn w:val="DefaultParagraphFont"/>
    <w:link w:val="Heading8"/>
    <w:rsid w:val="0081693D"/>
    <w:rPr>
      <w:rFonts w:ascii="Arial" w:eastAsia="Calibri" w:hAnsi="Arial"/>
      <w:b/>
    </w:rPr>
  </w:style>
  <w:style w:type="character" w:customStyle="1" w:styleId="Heading9Char">
    <w:name w:val="Heading 9 Char"/>
    <w:basedOn w:val="DefaultParagraphFont"/>
    <w:link w:val="Heading9"/>
    <w:rsid w:val="0081693D"/>
    <w:rPr>
      <w:rFonts w:ascii="Arial" w:eastAsia="Calibri" w:hAnsi="Arial"/>
      <w:b/>
      <w:i/>
    </w:rPr>
  </w:style>
  <w:style w:type="paragraph" w:styleId="Title">
    <w:name w:val="Title"/>
    <w:basedOn w:val="Normal"/>
    <w:next w:val="Normal"/>
    <w:link w:val="TitleChar"/>
    <w:qFormat/>
    <w:rsid w:val="0081693D"/>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rsid w:val="0081693D"/>
    <w:rPr>
      <w:rFonts w:ascii="Cambria" w:hAnsi="Cambria"/>
      <w:color w:val="17365D"/>
      <w:spacing w:val="5"/>
      <w:kern w:val="28"/>
      <w:sz w:val="52"/>
      <w:szCs w:val="52"/>
    </w:rPr>
  </w:style>
  <w:style w:type="paragraph" w:styleId="NormalIndent">
    <w:name w:val="Normal Indent"/>
    <w:basedOn w:val="Normal"/>
    <w:rsid w:val="008B7402"/>
    <w:pPr>
      <w:ind w:left="1440"/>
    </w:pPr>
  </w:style>
  <w:style w:type="paragraph" w:styleId="TOC2">
    <w:name w:val="toc 2"/>
    <w:basedOn w:val="Normal"/>
    <w:next w:val="Normal"/>
    <w:uiPriority w:val="39"/>
    <w:rsid w:val="004C47D9"/>
    <w:pPr>
      <w:tabs>
        <w:tab w:val="left" w:pos="2549"/>
        <w:tab w:val="right" w:leader="dot" w:pos="10080"/>
      </w:tabs>
      <w:ind w:left="1440"/>
    </w:pPr>
    <w:rPr>
      <w:noProof/>
    </w:rPr>
  </w:style>
  <w:style w:type="paragraph" w:styleId="Footer">
    <w:name w:val="footer"/>
    <w:basedOn w:val="Normal"/>
    <w:link w:val="FooterChar"/>
    <w:rsid w:val="008B7402"/>
    <w:pPr>
      <w:tabs>
        <w:tab w:val="right" w:pos="7920"/>
      </w:tabs>
    </w:pPr>
    <w:rPr>
      <w:sz w:val="16"/>
    </w:rPr>
  </w:style>
  <w:style w:type="character" w:customStyle="1" w:styleId="FooterChar">
    <w:name w:val="Footer Char"/>
    <w:basedOn w:val="DefaultParagraphFont"/>
    <w:link w:val="Footer"/>
    <w:rsid w:val="008B7402"/>
    <w:rPr>
      <w:rFonts w:ascii="Arial" w:eastAsia="Times New Roman" w:hAnsi="Arial"/>
      <w:sz w:val="16"/>
      <w:lang w:eastAsia="es-ES"/>
    </w:rPr>
  </w:style>
  <w:style w:type="paragraph" w:styleId="Header">
    <w:name w:val="header"/>
    <w:basedOn w:val="Normal"/>
    <w:link w:val="HeaderChar"/>
    <w:uiPriority w:val="99"/>
    <w:rsid w:val="008B7402"/>
    <w:pPr>
      <w:tabs>
        <w:tab w:val="right" w:pos="10440"/>
      </w:tabs>
    </w:pPr>
    <w:rPr>
      <w:sz w:val="16"/>
    </w:rPr>
  </w:style>
  <w:style w:type="character" w:customStyle="1" w:styleId="HeaderChar">
    <w:name w:val="Header Char"/>
    <w:basedOn w:val="DefaultParagraphFont"/>
    <w:link w:val="Header"/>
    <w:uiPriority w:val="99"/>
    <w:rsid w:val="008B7402"/>
    <w:rPr>
      <w:rFonts w:ascii="Arial" w:eastAsia="Times New Roman" w:hAnsi="Arial"/>
      <w:sz w:val="16"/>
      <w:lang w:eastAsia="es-ES"/>
    </w:rPr>
  </w:style>
  <w:style w:type="paragraph" w:customStyle="1" w:styleId="TableText">
    <w:name w:val="Table Text"/>
    <w:basedOn w:val="Normal"/>
    <w:rsid w:val="008B7402"/>
    <w:pPr>
      <w:keepLines/>
    </w:pPr>
    <w:rPr>
      <w:sz w:val="16"/>
    </w:rPr>
  </w:style>
  <w:style w:type="paragraph" w:customStyle="1" w:styleId="TitleBar">
    <w:name w:val="Title Bar"/>
    <w:basedOn w:val="Normal"/>
    <w:rsid w:val="008B7402"/>
    <w:pPr>
      <w:keepNext/>
      <w:pageBreakBefore/>
      <w:shd w:val="solid" w:color="auto" w:fill="auto"/>
      <w:spacing w:before="1680"/>
      <w:ind w:right="720"/>
    </w:pPr>
    <w:rPr>
      <w:sz w:val="36"/>
    </w:rPr>
  </w:style>
  <w:style w:type="paragraph" w:customStyle="1" w:styleId="TOCHeading1">
    <w:name w:val="TOC Heading1"/>
    <w:basedOn w:val="Normal"/>
    <w:rsid w:val="008B7402"/>
    <w:pPr>
      <w:keepNext/>
      <w:pageBreakBefore/>
      <w:pBdr>
        <w:top w:val="single" w:sz="48" w:space="26" w:color="auto"/>
      </w:pBdr>
      <w:spacing w:before="960" w:after="960"/>
    </w:pPr>
    <w:rPr>
      <w:sz w:val="36"/>
    </w:rPr>
  </w:style>
  <w:style w:type="character" w:customStyle="1" w:styleId="HighlightedVariable">
    <w:name w:val="Highlighted Variable"/>
    <w:basedOn w:val="DefaultParagraphFont"/>
    <w:rsid w:val="008B7402"/>
    <w:rPr>
      <w:rFonts w:ascii="Arial" w:hAnsi="Arial"/>
      <w:color w:val="0000FF"/>
    </w:rPr>
  </w:style>
  <w:style w:type="paragraph" w:customStyle="1" w:styleId="TableHeading">
    <w:name w:val="Table Heading"/>
    <w:basedOn w:val="TableText"/>
    <w:rsid w:val="008B7402"/>
    <w:pPr>
      <w:spacing w:before="120" w:after="120"/>
    </w:pPr>
    <w:rPr>
      <w:b/>
    </w:rPr>
  </w:style>
  <w:style w:type="character" w:styleId="PageNumber">
    <w:name w:val="page number"/>
    <w:basedOn w:val="DefaultParagraphFont"/>
    <w:rsid w:val="008B7402"/>
    <w:rPr>
      <w:rFonts w:ascii="Arial" w:hAnsi="Arial"/>
    </w:rPr>
  </w:style>
  <w:style w:type="paragraph" w:customStyle="1" w:styleId="RouteTitle">
    <w:name w:val="Route Title"/>
    <w:basedOn w:val="Normal"/>
    <w:rsid w:val="008B7402"/>
    <w:pPr>
      <w:keepLines/>
      <w:spacing w:after="120"/>
      <w:ind w:right="720"/>
    </w:pPr>
    <w:rPr>
      <w:sz w:val="36"/>
    </w:rPr>
  </w:style>
  <w:style w:type="paragraph" w:customStyle="1" w:styleId="Title-Major">
    <w:name w:val="Title-Major"/>
    <w:basedOn w:val="Title"/>
    <w:rsid w:val="008B7402"/>
    <w:pPr>
      <w:keepLines/>
      <w:pBdr>
        <w:bottom w:val="none" w:sz="0" w:space="0" w:color="auto"/>
      </w:pBdr>
      <w:spacing w:after="120"/>
      <w:ind w:right="720"/>
      <w:contextualSpacing w:val="0"/>
    </w:pPr>
    <w:rPr>
      <w:rFonts w:ascii="Arial" w:hAnsi="Arial"/>
      <w:smallCaps/>
      <w:color w:val="auto"/>
      <w:spacing w:val="0"/>
      <w:kern w:val="0"/>
      <w:sz w:val="48"/>
      <w:szCs w:val="20"/>
    </w:rPr>
  </w:style>
  <w:style w:type="paragraph" w:customStyle="1" w:styleId="Note">
    <w:name w:val="Note"/>
    <w:basedOn w:val="BodyText"/>
    <w:rsid w:val="008B7402"/>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Bullet">
    <w:name w:val="Bullet"/>
    <w:basedOn w:val="BodyText"/>
    <w:rsid w:val="00AB27D9"/>
    <w:pPr>
      <w:keepLines/>
      <w:numPr>
        <w:numId w:val="4"/>
      </w:numPr>
      <w:tabs>
        <w:tab w:val="left" w:pos="1440"/>
        <w:tab w:val="left" w:pos="1800"/>
      </w:tabs>
      <w:ind w:left="1800"/>
    </w:pPr>
  </w:style>
  <w:style w:type="paragraph" w:customStyle="1" w:styleId="Checklist">
    <w:name w:val="Checklist"/>
    <w:basedOn w:val="BodyText"/>
    <w:rsid w:val="002E7471"/>
    <w:pPr>
      <w:numPr>
        <w:numId w:val="3"/>
      </w:numPr>
      <w:tabs>
        <w:tab w:val="left" w:pos="1440"/>
        <w:tab w:val="left" w:pos="1800"/>
      </w:tabs>
      <w:ind w:left="1800"/>
    </w:pPr>
  </w:style>
  <w:style w:type="paragraph" w:customStyle="1" w:styleId="NumberedList">
    <w:name w:val="Numbered List"/>
    <w:basedOn w:val="Bullet"/>
    <w:rsid w:val="002E7471"/>
    <w:pPr>
      <w:numPr>
        <w:numId w:val="2"/>
      </w:numPr>
      <w:tabs>
        <w:tab w:val="left" w:pos="2880"/>
      </w:tabs>
      <w:ind w:left="1800"/>
    </w:pPr>
  </w:style>
  <w:style w:type="paragraph" w:customStyle="1" w:styleId="InfoBox">
    <w:name w:val="Info Box"/>
    <w:basedOn w:val="BodyText"/>
    <w:rsid w:val="008B7402"/>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styleId="TOC1">
    <w:name w:val="toc 1"/>
    <w:basedOn w:val="Normal"/>
    <w:next w:val="Normal"/>
    <w:uiPriority w:val="39"/>
    <w:rsid w:val="004C47D9"/>
    <w:pPr>
      <w:keepNext/>
      <w:tabs>
        <w:tab w:val="left" w:pos="2549"/>
        <w:tab w:val="right" w:leader="dot" w:pos="10080"/>
      </w:tabs>
      <w:spacing w:before="240" w:after="120"/>
      <w:ind w:left="1440"/>
    </w:pPr>
    <w:rPr>
      <w:b/>
      <w:noProof/>
    </w:rPr>
  </w:style>
  <w:style w:type="paragraph" w:customStyle="1" w:styleId="NoteWide">
    <w:name w:val="Note Wide"/>
    <w:basedOn w:val="Note"/>
    <w:rsid w:val="008B7402"/>
    <w:pPr>
      <w:ind w:right="2160"/>
    </w:pPr>
  </w:style>
  <w:style w:type="paragraph" w:customStyle="1" w:styleId="Subject">
    <w:name w:val="Subject"/>
    <w:basedOn w:val="BodyText"/>
    <w:rsid w:val="008B7402"/>
    <w:rPr>
      <w:sz w:val="48"/>
    </w:rPr>
  </w:style>
  <w:style w:type="paragraph" w:styleId="BalloonText">
    <w:name w:val="Balloon Text"/>
    <w:basedOn w:val="Normal"/>
    <w:link w:val="BalloonTextChar"/>
    <w:uiPriority w:val="99"/>
    <w:semiHidden/>
    <w:unhideWhenUsed/>
    <w:rsid w:val="005B3650"/>
    <w:rPr>
      <w:rFonts w:ascii="Tahoma" w:hAnsi="Tahoma" w:cs="Tahoma"/>
      <w:sz w:val="16"/>
      <w:szCs w:val="16"/>
    </w:rPr>
  </w:style>
  <w:style w:type="character" w:customStyle="1" w:styleId="BalloonTextChar">
    <w:name w:val="Balloon Text Char"/>
    <w:basedOn w:val="DefaultParagraphFont"/>
    <w:link w:val="BalloonText"/>
    <w:uiPriority w:val="99"/>
    <w:semiHidden/>
    <w:rsid w:val="005B3650"/>
    <w:rPr>
      <w:rFonts w:ascii="Tahoma" w:eastAsia="Times New Roman" w:hAnsi="Tahoma" w:cs="Tahoma"/>
      <w:sz w:val="16"/>
      <w:szCs w:val="16"/>
      <w:lang w:eastAsia="es-ES"/>
    </w:rPr>
  </w:style>
  <w:style w:type="character" w:styleId="Strong">
    <w:name w:val="Strong"/>
    <w:basedOn w:val="DefaultParagraphFont"/>
    <w:qFormat/>
    <w:rsid w:val="00357E01"/>
    <w:rPr>
      <w:b/>
      <w:bCs/>
    </w:rPr>
  </w:style>
  <w:style w:type="table" w:styleId="TableGrid">
    <w:name w:val="Table Grid"/>
    <w:basedOn w:val="TableNormal"/>
    <w:uiPriority w:val="59"/>
    <w:rsid w:val="007F6566"/>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copy">
    <w:name w:val="Body copy"/>
    <w:link w:val="BodycopyChar"/>
    <w:qFormat/>
    <w:rsid w:val="00B16055"/>
    <w:pPr>
      <w:spacing w:after="120"/>
    </w:pPr>
    <w:rPr>
      <w:rFonts w:ascii="Arial" w:eastAsia="Times" w:hAnsi="Arial"/>
      <w:color w:val="000000"/>
      <w:lang w:val="en-GB"/>
    </w:rPr>
  </w:style>
  <w:style w:type="character" w:customStyle="1" w:styleId="BodycopyChar">
    <w:name w:val="Body copy Char"/>
    <w:link w:val="Bodycopy"/>
    <w:rsid w:val="00B16055"/>
    <w:rPr>
      <w:rFonts w:ascii="Arial" w:eastAsia="Times" w:hAnsi="Arial"/>
      <w:color w:val="000000"/>
      <w:lang w:val="en-GB"/>
    </w:rPr>
  </w:style>
  <w:style w:type="character" w:styleId="Hyperlink">
    <w:name w:val="Hyperlink"/>
    <w:basedOn w:val="DefaultParagraphFont"/>
    <w:uiPriority w:val="99"/>
    <w:unhideWhenUsed/>
    <w:rsid w:val="00207FC5"/>
    <w:rPr>
      <w:color w:val="0000FF" w:themeColor="hyperlink"/>
      <w:u w:val="single"/>
    </w:rPr>
  </w:style>
  <w:style w:type="paragraph" w:styleId="ListParagraph">
    <w:name w:val="List Paragraph"/>
    <w:basedOn w:val="Normal"/>
    <w:uiPriority w:val="34"/>
    <w:qFormat/>
    <w:rsid w:val="00526EB9"/>
    <w:pPr>
      <w:ind w:left="720"/>
      <w:contextualSpacing/>
    </w:pPr>
  </w:style>
  <w:style w:type="character" w:styleId="CommentReference">
    <w:name w:val="annotation reference"/>
    <w:basedOn w:val="DefaultParagraphFont"/>
    <w:uiPriority w:val="99"/>
    <w:semiHidden/>
    <w:unhideWhenUsed/>
    <w:rsid w:val="00EF5D38"/>
    <w:rPr>
      <w:sz w:val="16"/>
      <w:szCs w:val="16"/>
    </w:rPr>
  </w:style>
  <w:style w:type="paragraph" w:styleId="CommentText">
    <w:name w:val="annotation text"/>
    <w:basedOn w:val="Normal"/>
    <w:link w:val="CommentTextChar"/>
    <w:uiPriority w:val="99"/>
    <w:semiHidden/>
    <w:unhideWhenUsed/>
    <w:rsid w:val="00EF5D38"/>
  </w:style>
  <w:style w:type="character" w:customStyle="1" w:styleId="CommentTextChar">
    <w:name w:val="Comment Text Char"/>
    <w:basedOn w:val="DefaultParagraphFont"/>
    <w:link w:val="CommentText"/>
    <w:uiPriority w:val="99"/>
    <w:semiHidden/>
    <w:rsid w:val="00EF5D38"/>
    <w:rPr>
      <w:rFonts w:ascii="Arial" w:eastAsia="Times New Roman" w:hAnsi="Arial"/>
      <w:lang w:eastAsia="es-ES"/>
    </w:rPr>
  </w:style>
  <w:style w:type="paragraph" w:styleId="CommentSubject">
    <w:name w:val="annotation subject"/>
    <w:basedOn w:val="CommentText"/>
    <w:next w:val="CommentText"/>
    <w:link w:val="CommentSubjectChar"/>
    <w:uiPriority w:val="99"/>
    <w:semiHidden/>
    <w:unhideWhenUsed/>
    <w:rsid w:val="00EF5D38"/>
    <w:rPr>
      <w:b/>
      <w:bCs/>
    </w:rPr>
  </w:style>
  <w:style w:type="character" w:customStyle="1" w:styleId="CommentSubjectChar">
    <w:name w:val="Comment Subject Char"/>
    <w:basedOn w:val="CommentTextChar"/>
    <w:link w:val="CommentSubject"/>
    <w:uiPriority w:val="99"/>
    <w:semiHidden/>
    <w:rsid w:val="00EF5D38"/>
    <w:rPr>
      <w:rFonts w:ascii="Arial" w:eastAsia="Times New Roman" w:hAnsi="Arial"/>
      <w:b/>
      <w:bCs/>
      <w:lang w:eastAsia="es-ES"/>
    </w:rPr>
  </w:style>
  <w:style w:type="paragraph" w:styleId="Revision">
    <w:name w:val="Revision"/>
    <w:hidden/>
    <w:uiPriority w:val="99"/>
    <w:semiHidden/>
    <w:rsid w:val="00E60508"/>
    <w:rPr>
      <w:rFonts w:ascii="Arial" w:eastAsia="Times New Roman" w:hAnsi="Arial"/>
      <w:lang w:eastAsia="es-ES"/>
    </w:rPr>
  </w:style>
  <w:style w:type="character" w:styleId="FollowedHyperlink">
    <w:name w:val="FollowedHyperlink"/>
    <w:basedOn w:val="DefaultParagraphFont"/>
    <w:uiPriority w:val="99"/>
    <w:semiHidden/>
    <w:unhideWhenUsed/>
    <w:rsid w:val="00E6050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AAD"/>
    <w:rPr>
      <w:rFonts w:ascii="Arial" w:eastAsia="Times New Roman" w:hAnsi="Arial"/>
      <w:lang w:eastAsia="es-ES"/>
    </w:rPr>
  </w:style>
  <w:style w:type="paragraph" w:styleId="Heading1">
    <w:name w:val="heading 1"/>
    <w:aliases w:val="HD1"/>
    <w:basedOn w:val="Normal"/>
    <w:next w:val="Normal"/>
    <w:link w:val="Heading1Char"/>
    <w:qFormat/>
    <w:rsid w:val="005A15A1"/>
    <w:pPr>
      <w:keepNext/>
      <w:keepLines/>
      <w:pageBreakBefore/>
      <w:numPr>
        <w:numId w:val="1"/>
      </w:numPr>
      <w:pBdr>
        <w:top w:val="single" w:sz="48" w:space="1" w:color="auto"/>
      </w:pBdr>
      <w:tabs>
        <w:tab w:val="clear" w:pos="720"/>
        <w:tab w:val="left" w:pos="1440"/>
        <w:tab w:val="left" w:pos="2520"/>
      </w:tabs>
      <w:spacing w:before="120" w:after="240"/>
      <w:ind w:left="1440" w:hanging="1440"/>
      <w:outlineLvl w:val="0"/>
    </w:pPr>
    <w:rPr>
      <w:b/>
      <w:sz w:val="32"/>
    </w:rPr>
  </w:style>
  <w:style w:type="paragraph" w:styleId="Heading2">
    <w:name w:val="heading 2"/>
    <w:aliases w:val="HD2"/>
    <w:basedOn w:val="BodyText"/>
    <w:next w:val="BodyText"/>
    <w:link w:val="Heading2Char"/>
    <w:qFormat/>
    <w:rsid w:val="00357E01"/>
    <w:pPr>
      <w:keepNext/>
      <w:keepLines/>
      <w:numPr>
        <w:ilvl w:val="1"/>
        <w:numId w:val="1"/>
      </w:numPr>
      <w:pBdr>
        <w:top w:val="single" w:sz="24" w:space="1" w:color="auto"/>
      </w:pBdr>
      <w:tabs>
        <w:tab w:val="clear" w:pos="720"/>
        <w:tab w:val="left" w:pos="1440"/>
      </w:tabs>
      <w:spacing w:before="240" w:line="300" w:lineRule="auto"/>
      <w:ind w:left="1440" w:hanging="1440"/>
      <w:outlineLvl w:val="1"/>
    </w:pPr>
    <w:rPr>
      <w:b/>
      <w:sz w:val="30"/>
    </w:rPr>
  </w:style>
  <w:style w:type="paragraph" w:styleId="Heading3">
    <w:name w:val="heading 3"/>
    <w:basedOn w:val="BodyText"/>
    <w:next w:val="BodyText"/>
    <w:link w:val="Heading3Char"/>
    <w:qFormat/>
    <w:rsid w:val="0081693D"/>
    <w:pPr>
      <w:keepNext/>
      <w:keepLines/>
      <w:numPr>
        <w:ilvl w:val="2"/>
        <w:numId w:val="1"/>
      </w:numPr>
      <w:outlineLvl w:val="2"/>
    </w:pPr>
    <w:rPr>
      <w:b/>
      <w:sz w:val="28"/>
    </w:rPr>
  </w:style>
  <w:style w:type="paragraph" w:styleId="Heading4">
    <w:name w:val="heading 4"/>
    <w:basedOn w:val="BodyText"/>
    <w:next w:val="BodyText"/>
    <w:link w:val="Heading4Char"/>
    <w:qFormat/>
    <w:rsid w:val="0081693D"/>
    <w:pPr>
      <w:keepNext/>
      <w:keepLines/>
      <w:numPr>
        <w:ilvl w:val="3"/>
        <w:numId w:val="1"/>
      </w:numPr>
      <w:tabs>
        <w:tab w:val="center" w:pos="6480"/>
        <w:tab w:val="right" w:pos="10440"/>
      </w:tabs>
      <w:outlineLvl w:val="3"/>
    </w:pPr>
    <w:rPr>
      <w:b/>
      <w:sz w:val="26"/>
      <w:szCs w:val="26"/>
    </w:rPr>
  </w:style>
  <w:style w:type="paragraph" w:styleId="Heading5">
    <w:name w:val="heading 5"/>
    <w:basedOn w:val="BodyText"/>
    <w:next w:val="BodyText"/>
    <w:link w:val="Heading5Char"/>
    <w:qFormat/>
    <w:rsid w:val="0081693D"/>
    <w:pPr>
      <w:keepNext/>
      <w:keepLines/>
      <w:numPr>
        <w:ilvl w:val="4"/>
        <w:numId w:val="1"/>
      </w:numPr>
      <w:outlineLvl w:val="4"/>
    </w:pPr>
    <w:rPr>
      <w:b/>
      <w:sz w:val="24"/>
      <w:szCs w:val="24"/>
    </w:rPr>
  </w:style>
  <w:style w:type="paragraph" w:styleId="Heading6">
    <w:name w:val="heading 6"/>
    <w:basedOn w:val="BodyText"/>
    <w:next w:val="BodyText"/>
    <w:link w:val="Heading6Char"/>
    <w:qFormat/>
    <w:rsid w:val="0081693D"/>
    <w:pPr>
      <w:keepNext/>
      <w:numPr>
        <w:ilvl w:val="5"/>
        <w:numId w:val="1"/>
      </w:numPr>
      <w:spacing w:line="300" w:lineRule="auto"/>
      <w:outlineLvl w:val="5"/>
    </w:pPr>
    <w:rPr>
      <w:b/>
      <w:sz w:val="22"/>
      <w:szCs w:val="22"/>
    </w:rPr>
  </w:style>
  <w:style w:type="paragraph" w:styleId="Heading7">
    <w:name w:val="heading 7"/>
    <w:basedOn w:val="Normal"/>
    <w:next w:val="BodyText"/>
    <w:link w:val="Heading7Char"/>
    <w:qFormat/>
    <w:rsid w:val="0081693D"/>
    <w:pPr>
      <w:keepNext/>
      <w:numPr>
        <w:ilvl w:val="6"/>
        <w:numId w:val="1"/>
      </w:numPr>
      <w:tabs>
        <w:tab w:val="left" w:pos="1440"/>
      </w:tabs>
      <w:spacing w:before="120" w:after="120" w:line="300" w:lineRule="auto"/>
      <w:outlineLvl w:val="6"/>
    </w:pPr>
    <w:rPr>
      <w:b/>
    </w:rPr>
  </w:style>
  <w:style w:type="paragraph" w:styleId="Heading8">
    <w:name w:val="heading 8"/>
    <w:basedOn w:val="BodyText"/>
    <w:next w:val="BodyText"/>
    <w:link w:val="Heading8Char"/>
    <w:qFormat/>
    <w:rsid w:val="0081693D"/>
    <w:pPr>
      <w:keepNext/>
      <w:pBdr>
        <w:bottom w:val="single" w:sz="8" w:space="1" w:color="auto"/>
      </w:pBdr>
      <w:tabs>
        <w:tab w:val="center" w:pos="6480"/>
        <w:tab w:val="right" w:pos="10440"/>
      </w:tabs>
      <w:outlineLvl w:val="7"/>
    </w:pPr>
    <w:rPr>
      <w:b/>
    </w:rPr>
  </w:style>
  <w:style w:type="paragraph" w:styleId="Heading9">
    <w:name w:val="heading 9"/>
    <w:basedOn w:val="BodyText"/>
    <w:next w:val="BodyText"/>
    <w:link w:val="Heading9Char"/>
    <w:qFormat/>
    <w:rsid w:val="0081693D"/>
    <w:pPr>
      <w:keepNext/>
      <w:pBdr>
        <w:bottom w:val="single" w:sz="8" w:space="1" w:color="auto"/>
      </w:pBd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D1 Char"/>
    <w:basedOn w:val="DefaultParagraphFont"/>
    <w:link w:val="Heading1"/>
    <w:rsid w:val="005A15A1"/>
    <w:rPr>
      <w:rFonts w:ascii="Arial" w:eastAsia="Times New Roman" w:hAnsi="Arial"/>
      <w:b/>
      <w:sz w:val="32"/>
      <w:lang w:eastAsia="es-ES"/>
    </w:rPr>
  </w:style>
  <w:style w:type="paragraph" w:styleId="BodyText">
    <w:name w:val="Body Text"/>
    <w:basedOn w:val="Normal"/>
    <w:link w:val="BodyTextChar"/>
    <w:unhideWhenUsed/>
    <w:rsid w:val="00AB27D9"/>
    <w:pPr>
      <w:tabs>
        <w:tab w:val="left" w:pos="4320"/>
      </w:tabs>
      <w:spacing w:before="120" w:after="120"/>
    </w:pPr>
  </w:style>
  <w:style w:type="character" w:customStyle="1" w:styleId="BodyTextChar">
    <w:name w:val="Body Text Char"/>
    <w:basedOn w:val="DefaultParagraphFont"/>
    <w:link w:val="BodyText"/>
    <w:rsid w:val="00AB27D9"/>
    <w:rPr>
      <w:rFonts w:ascii="Arial" w:eastAsia="Times New Roman" w:hAnsi="Arial"/>
      <w:lang w:eastAsia="es-ES"/>
    </w:rPr>
  </w:style>
  <w:style w:type="character" w:customStyle="1" w:styleId="Heading2Char">
    <w:name w:val="Heading 2 Char"/>
    <w:aliases w:val="HD2 Char"/>
    <w:basedOn w:val="DefaultParagraphFont"/>
    <w:link w:val="Heading2"/>
    <w:rsid w:val="00357E01"/>
    <w:rPr>
      <w:rFonts w:ascii="Arial" w:eastAsia="Times New Roman" w:hAnsi="Arial"/>
      <w:b/>
      <w:sz w:val="30"/>
      <w:lang w:eastAsia="es-ES"/>
    </w:rPr>
  </w:style>
  <w:style w:type="character" w:customStyle="1" w:styleId="Heading3Char">
    <w:name w:val="Heading 3 Char"/>
    <w:basedOn w:val="DefaultParagraphFont"/>
    <w:link w:val="Heading3"/>
    <w:rsid w:val="0081693D"/>
    <w:rPr>
      <w:rFonts w:ascii="Arial" w:eastAsia="Times New Roman" w:hAnsi="Arial"/>
      <w:b/>
      <w:sz w:val="28"/>
      <w:lang w:eastAsia="es-ES"/>
    </w:rPr>
  </w:style>
  <w:style w:type="character" w:customStyle="1" w:styleId="Heading4Char">
    <w:name w:val="Heading 4 Char"/>
    <w:basedOn w:val="DefaultParagraphFont"/>
    <w:link w:val="Heading4"/>
    <w:rsid w:val="0081693D"/>
    <w:rPr>
      <w:rFonts w:ascii="Arial" w:eastAsia="Times New Roman" w:hAnsi="Arial"/>
      <w:b/>
      <w:sz w:val="26"/>
      <w:szCs w:val="26"/>
      <w:lang w:eastAsia="es-ES"/>
    </w:rPr>
  </w:style>
  <w:style w:type="character" w:customStyle="1" w:styleId="Heading5Char">
    <w:name w:val="Heading 5 Char"/>
    <w:basedOn w:val="DefaultParagraphFont"/>
    <w:link w:val="Heading5"/>
    <w:rsid w:val="0081693D"/>
    <w:rPr>
      <w:rFonts w:ascii="Arial" w:eastAsia="Times New Roman" w:hAnsi="Arial"/>
      <w:b/>
      <w:sz w:val="24"/>
      <w:szCs w:val="24"/>
      <w:lang w:eastAsia="es-ES"/>
    </w:rPr>
  </w:style>
  <w:style w:type="character" w:customStyle="1" w:styleId="Heading6Char">
    <w:name w:val="Heading 6 Char"/>
    <w:basedOn w:val="DefaultParagraphFont"/>
    <w:link w:val="Heading6"/>
    <w:rsid w:val="0081693D"/>
    <w:rPr>
      <w:rFonts w:ascii="Arial" w:eastAsia="Times New Roman" w:hAnsi="Arial"/>
      <w:b/>
      <w:sz w:val="22"/>
      <w:szCs w:val="22"/>
      <w:lang w:eastAsia="es-ES"/>
    </w:rPr>
  </w:style>
  <w:style w:type="character" w:customStyle="1" w:styleId="Heading7Char">
    <w:name w:val="Heading 7 Char"/>
    <w:basedOn w:val="DefaultParagraphFont"/>
    <w:link w:val="Heading7"/>
    <w:rsid w:val="0081693D"/>
    <w:rPr>
      <w:rFonts w:ascii="Arial" w:eastAsia="Times New Roman" w:hAnsi="Arial"/>
      <w:b/>
      <w:lang w:eastAsia="es-ES"/>
    </w:rPr>
  </w:style>
  <w:style w:type="character" w:customStyle="1" w:styleId="Heading8Char">
    <w:name w:val="Heading 8 Char"/>
    <w:basedOn w:val="DefaultParagraphFont"/>
    <w:link w:val="Heading8"/>
    <w:rsid w:val="0081693D"/>
    <w:rPr>
      <w:rFonts w:ascii="Arial" w:eastAsia="Calibri" w:hAnsi="Arial"/>
      <w:b/>
    </w:rPr>
  </w:style>
  <w:style w:type="character" w:customStyle="1" w:styleId="Heading9Char">
    <w:name w:val="Heading 9 Char"/>
    <w:basedOn w:val="DefaultParagraphFont"/>
    <w:link w:val="Heading9"/>
    <w:rsid w:val="0081693D"/>
    <w:rPr>
      <w:rFonts w:ascii="Arial" w:eastAsia="Calibri" w:hAnsi="Arial"/>
      <w:b/>
      <w:i/>
    </w:rPr>
  </w:style>
  <w:style w:type="paragraph" w:styleId="Title">
    <w:name w:val="Title"/>
    <w:basedOn w:val="Normal"/>
    <w:next w:val="Normal"/>
    <w:link w:val="TitleChar"/>
    <w:qFormat/>
    <w:rsid w:val="0081693D"/>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rsid w:val="0081693D"/>
    <w:rPr>
      <w:rFonts w:ascii="Cambria" w:hAnsi="Cambria"/>
      <w:color w:val="17365D"/>
      <w:spacing w:val="5"/>
      <w:kern w:val="28"/>
      <w:sz w:val="52"/>
      <w:szCs w:val="52"/>
    </w:rPr>
  </w:style>
  <w:style w:type="paragraph" w:styleId="NormalIndent">
    <w:name w:val="Normal Indent"/>
    <w:basedOn w:val="Normal"/>
    <w:rsid w:val="008B7402"/>
    <w:pPr>
      <w:ind w:left="1440"/>
    </w:pPr>
  </w:style>
  <w:style w:type="paragraph" w:styleId="TOC2">
    <w:name w:val="toc 2"/>
    <w:basedOn w:val="Normal"/>
    <w:next w:val="Normal"/>
    <w:uiPriority w:val="39"/>
    <w:rsid w:val="004C47D9"/>
    <w:pPr>
      <w:tabs>
        <w:tab w:val="left" w:pos="2549"/>
        <w:tab w:val="right" w:leader="dot" w:pos="10080"/>
      </w:tabs>
      <w:ind w:left="1440"/>
    </w:pPr>
    <w:rPr>
      <w:noProof/>
    </w:rPr>
  </w:style>
  <w:style w:type="paragraph" w:styleId="Footer">
    <w:name w:val="footer"/>
    <w:basedOn w:val="Normal"/>
    <w:link w:val="FooterChar"/>
    <w:rsid w:val="008B7402"/>
    <w:pPr>
      <w:tabs>
        <w:tab w:val="right" w:pos="7920"/>
      </w:tabs>
    </w:pPr>
    <w:rPr>
      <w:sz w:val="16"/>
    </w:rPr>
  </w:style>
  <w:style w:type="character" w:customStyle="1" w:styleId="FooterChar">
    <w:name w:val="Footer Char"/>
    <w:basedOn w:val="DefaultParagraphFont"/>
    <w:link w:val="Footer"/>
    <w:rsid w:val="008B7402"/>
    <w:rPr>
      <w:rFonts w:ascii="Arial" w:eastAsia="Times New Roman" w:hAnsi="Arial"/>
      <w:sz w:val="16"/>
      <w:lang w:eastAsia="es-ES"/>
    </w:rPr>
  </w:style>
  <w:style w:type="paragraph" w:styleId="Header">
    <w:name w:val="header"/>
    <w:basedOn w:val="Normal"/>
    <w:link w:val="HeaderChar"/>
    <w:uiPriority w:val="99"/>
    <w:rsid w:val="008B7402"/>
    <w:pPr>
      <w:tabs>
        <w:tab w:val="right" w:pos="10440"/>
      </w:tabs>
    </w:pPr>
    <w:rPr>
      <w:sz w:val="16"/>
    </w:rPr>
  </w:style>
  <w:style w:type="character" w:customStyle="1" w:styleId="HeaderChar">
    <w:name w:val="Header Char"/>
    <w:basedOn w:val="DefaultParagraphFont"/>
    <w:link w:val="Header"/>
    <w:uiPriority w:val="99"/>
    <w:rsid w:val="008B7402"/>
    <w:rPr>
      <w:rFonts w:ascii="Arial" w:eastAsia="Times New Roman" w:hAnsi="Arial"/>
      <w:sz w:val="16"/>
      <w:lang w:eastAsia="es-ES"/>
    </w:rPr>
  </w:style>
  <w:style w:type="paragraph" w:customStyle="1" w:styleId="TableText">
    <w:name w:val="Table Text"/>
    <w:basedOn w:val="Normal"/>
    <w:rsid w:val="008B7402"/>
    <w:pPr>
      <w:keepLines/>
    </w:pPr>
    <w:rPr>
      <w:sz w:val="16"/>
    </w:rPr>
  </w:style>
  <w:style w:type="paragraph" w:customStyle="1" w:styleId="TitleBar">
    <w:name w:val="Title Bar"/>
    <w:basedOn w:val="Normal"/>
    <w:rsid w:val="008B7402"/>
    <w:pPr>
      <w:keepNext/>
      <w:pageBreakBefore/>
      <w:shd w:val="solid" w:color="auto" w:fill="auto"/>
      <w:spacing w:before="1680"/>
      <w:ind w:right="720"/>
    </w:pPr>
    <w:rPr>
      <w:sz w:val="36"/>
    </w:rPr>
  </w:style>
  <w:style w:type="paragraph" w:customStyle="1" w:styleId="TOCHeading1">
    <w:name w:val="TOC Heading1"/>
    <w:basedOn w:val="Normal"/>
    <w:rsid w:val="008B7402"/>
    <w:pPr>
      <w:keepNext/>
      <w:pageBreakBefore/>
      <w:pBdr>
        <w:top w:val="single" w:sz="48" w:space="26" w:color="auto"/>
      </w:pBdr>
      <w:spacing w:before="960" w:after="960"/>
    </w:pPr>
    <w:rPr>
      <w:sz w:val="36"/>
    </w:rPr>
  </w:style>
  <w:style w:type="character" w:customStyle="1" w:styleId="HighlightedVariable">
    <w:name w:val="Highlighted Variable"/>
    <w:basedOn w:val="DefaultParagraphFont"/>
    <w:rsid w:val="008B7402"/>
    <w:rPr>
      <w:rFonts w:ascii="Arial" w:hAnsi="Arial"/>
      <w:color w:val="0000FF"/>
    </w:rPr>
  </w:style>
  <w:style w:type="paragraph" w:customStyle="1" w:styleId="TableHeading">
    <w:name w:val="Table Heading"/>
    <w:basedOn w:val="TableText"/>
    <w:rsid w:val="008B7402"/>
    <w:pPr>
      <w:spacing w:before="120" w:after="120"/>
    </w:pPr>
    <w:rPr>
      <w:b/>
    </w:rPr>
  </w:style>
  <w:style w:type="character" w:styleId="PageNumber">
    <w:name w:val="page number"/>
    <w:basedOn w:val="DefaultParagraphFont"/>
    <w:rsid w:val="008B7402"/>
    <w:rPr>
      <w:rFonts w:ascii="Arial" w:hAnsi="Arial"/>
    </w:rPr>
  </w:style>
  <w:style w:type="paragraph" w:customStyle="1" w:styleId="RouteTitle">
    <w:name w:val="Route Title"/>
    <w:basedOn w:val="Normal"/>
    <w:rsid w:val="008B7402"/>
    <w:pPr>
      <w:keepLines/>
      <w:spacing w:after="120"/>
      <w:ind w:right="720"/>
    </w:pPr>
    <w:rPr>
      <w:sz w:val="36"/>
    </w:rPr>
  </w:style>
  <w:style w:type="paragraph" w:customStyle="1" w:styleId="Title-Major">
    <w:name w:val="Title-Major"/>
    <w:basedOn w:val="Title"/>
    <w:rsid w:val="008B7402"/>
    <w:pPr>
      <w:keepLines/>
      <w:pBdr>
        <w:bottom w:val="none" w:sz="0" w:space="0" w:color="auto"/>
      </w:pBdr>
      <w:spacing w:after="120"/>
      <w:ind w:right="720"/>
      <w:contextualSpacing w:val="0"/>
    </w:pPr>
    <w:rPr>
      <w:rFonts w:ascii="Arial" w:hAnsi="Arial"/>
      <w:smallCaps/>
      <w:color w:val="auto"/>
      <w:spacing w:val="0"/>
      <w:kern w:val="0"/>
      <w:sz w:val="48"/>
      <w:szCs w:val="20"/>
    </w:rPr>
  </w:style>
  <w:style w:type="paragraph" w:customStyle="1" w:styleId="Note">
    <w:name w:val="Note"/>
    <w:basedOn w:val="BodyText"/>
    <w:rsid w:val="008B7402"/>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Bullet">
    <w:name w:val="Bullet"/>
    <w:basedOn w:val="BodyText"/>
    <w:rsid w:val="00AB27D9"/>
    <w:pPr>
      <w:keepLines/>
      <w:numPr>
        <w:numId w:val="4"/>
      </w:numPr>
      <w:tabs>
        <w:tab w:val="left" w:pos="1440"/>
        <w:tab w:val="left" w:pos="1800"/>
      </w:tabs>
      <w:ind w:left="1800"/>
    </w:pPr>
  </w:style>
  <w:style w:type="paragraph" w:customStyle="1" w:styleId="Checklist">
    <w:name w:val="Checklist"/>
    <w:basedOn w:val="BodyText"/>
    <w:rsid w:val="002E7471"/>
    <w:pPr>
      <w:numPr>
        <w:numId w:val="3"/>
      </w:numPr>
      <w:tabs>
        <w:tab w:val="left" w:pos="1440"/>
        <w:tab w:val="left" w:pos="1800"/>
      </w:tabs>
      <w:ind w:left="1800"/>
    </w:pPr>
  </w:style>
  <w:style w:type="paragraph" w:customStyle="1" w:styleId="NumberedList">
    <w:name w:val="Numbered List"/>
    <w:basedOn w:val="Bullet"/>
    <w:rsid w:val="002E7471"/>
    <w:pPr>
      <w:numPr>
        <w:numId w:val="2"/>
      </w:numPr>
      <w:tabs>
        <w:tab w:val="left" w:pos="2880"/>
      </w:tabs>
      <w:ind w:left="1800"/>
    </w:pPr>
  </w:style>
  <w:style w:type="paragraph" w:customStyle="1" w:styleId="InfoBox">
    <w:name w:val="Info Box"/>
    <w:basedOn w:val="BodyText"/>
    <w:rsid w:val="008B7402"/>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styleId="TOC1">
    <w:name w:val="toc 1"/>
    <w:basedOn w:val="Normal"/>
    <w:next w:val="Normal"/>
    <w:uiPriority w:val="39"/>
    <w:rsid w:val="004C47D9"/>
    <w:pPr>
      <w:keepNext/>
      <w:tabs>
        <w:tab w:val="left" w:pos="2549"/>
        <w:tab w:val="right" w:leader="dot" w:pos="10080"/>
      </w:tabs>
      <w:spacing w:before="240" w:after="120"/>
      <w:ind w:left="1440"/>
    </w:pPr>
    <w:rPr>
      <w:b/>
      <w:noProof/>
    </w:rPr>
  </w:style>
  <w:style w:type="paragraph" w:customStyle="1" w:styleId="NoteWide">
    <w:name w:val="Note Wide"/>
    <w:basedOn w:val="Note"/>
    <w:rsid w:val="008B7402"/>
    <w:pPr>
      <w:ind w:right="2160"/>
    </w:pPr>
  </w:style>
  <w:style w:type="paragraph" w:customStyle="1" w:styleId="Subject">
    <w:name w:val="Subject"/>
    <w:basedOn w:val="BodyText"/>
    <w:rsid w:val="008B7402"/>
    <w:rPr>
      <w:sz w:val="48"/>
    </w:rPr>
  </w:style>
  <w:style w:type="paragraph" w:styleId="BalloonText">
    <w:name w:val="Balloon Text"/>
    <w:basedOn w:val="Normal"/>
    <w:link w:val="BalloonTextChar"/>
    <w:uiPriority w:val="99"/>
    <w:semiHidden/>
    <w:unhideWhenUsed/>
    <w:rsid w:val="005B3650"/>
    <w:rPr>
      <w:rFonts w:ascii="Tahoma" w:hAnsi="Tahoma" w:cs="Tahoma"/>
      <w:sz w:val="16"/>
      <w:szCs w:val="16"/>
    </w:rPr>
  </w:style>
  <w:style w:type="character" w:customStyle="1" w:styleId="BalloonTextChar">
    <w:name w:val="Balloon Text Char"/>
    <w:basedOn w:val="DefaultParagraphFont"/>
    <w:link w:val="BalloonText"/>
    <w:uiPriority w:val="99"/>
    <w:semiHidden/>
    <w:rsid w:val="005B3650"/>
    <w:rPr>
      <w:rFonts w:ascii="Tahoma" w:eastAsia="Times New Roman" w:hAnsi="Tahoma" w:cs="Tahoma"/>
      <w:sz w:val="16"/>
      <w:szCs w:val="16"/>
      <w:lang w:eastAsia="es-ES"/>
    </w:rPr>
  </w:style>
  <w:style w:type="character" w:styleId="Strong">
    <w:name w:val="Strong"/>
    <w:basedOn w:val="DefaultParagraphFont"/>
    <w:qFormat/>
    <w:rsid w:val="00357E01"/>
    <w:rPr>
      <w:b/>
      <w:bCs/>
    </w:rPr>
  </w:style>
  <w:style w:type="table" w:styleId="TableGrid">
    <w:name w:val="Table Grid"/>
    <w:basedOn w:val="TableNormal"/>
    <w:uiPriority w:val="59"/>
    <w:rsid w:val="007F6566"/>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copy">
    <w:name w:val="Body copy"/>
    <w:link w:val="BodycopyChar"/>
    <w:qFormat/>
    <w:rsid w:val="00B16055"/>
    <w:pPr>
      <w:spacing w:after="120"/>
    </w:pPr>
    <w:rPr>
      <w:rFonts w:ascii="Arial" w:eastAsia="Times" w:hAnsi="Arial"/>
      <w:color w:val="000000"/>
      <w:lang w:val="en-GB"/>
    </w:rPr>
  </w:style>
  <w:style w:type="character" w:customStyle="1" w:styleId="BodycopyChar">
    <w:name w:val="Body copy Char"/>
    <w:link w:val="Bodycopy"/>
    <w:rsid w:val="00B16055"/>
    <w:rPr>
      <w:rFonts w:ascii="Arial" w:eastAsia="Times" w:hAnsi="Arial"/>
      <w:color w:val="000000"/>
      <w:lang w:val="en-GB"/>
    </w:rPr>
  </w:style>
  <w:style w:type="character" w:styleId="Hyperlink">
    <w:name w:val="Hyperlink"/>
    <w:basedOn w:val="DefaultParagraphFont"/>
    <w:uiPriority w:val="99"/>
    <w:unhideWhenUsed/>
    <w:rsid w:val="00207FC5"/>
    <w:rPr>
      <w:color w:val="0000FF" w:themeColor="hyperlink"/>
      <w:u w:val="single"/>
    </w:rPr>
  </w:style>
  <w:style w:type="paragraph" w:styleId="ListParagraph">
    <w:name w:val="List Paragraph"/>
    <w:basedOn w:val="Normal"/>
    <w:uiPriority w:val="34"/>
    <w:qFormat/>
    <w:rsid w:val="00526EB9"/>
    <w:pPr>
      <w:ind w:left="720"/>
      <w:contextualSpacing/>
    </w:pPr>
  </w:style>
  <w:style w:type="character" w:styleId="CommentReference">
    <w:name w:val="annotation reference"/>
    <w:basedOn w:val="DefaultParagraphFont"/>
    <w:uiPriority w:val="99"/>
    <w:semiHidden/>
    <w:unhideWhenUsed/>
    <w:rsid w:val="00EF5D38"/>
    <w:rPr>
      <w:sz w:val="16"/>
      <w:szCs w:val="16"/>
    </w:rPr>
  </w:style>
  <w:style w:type="paragraph" w:styleId="CommentText">
    <w:name w:val="annotation text"/>
    <w:basedOn w:val="Normal"/>
    <w:link w:val="CommentTextChar"/>
    <w:uiPriority w:val="99"/>
    <w:semiHidden/>
    <w:unhideWhenUsed/>
    <w:rsid w:val="00EF5D38"/>
  </w:style>
  <w:style w:type="character" w:customStyle="1" w:styleId="CommentTextChar">
    <w:name w:val="Comment Text Char"/>
    <w:basedOn w:val="DefaultParagraphFont"/>
    <w:link w:val="CommentText"/>
    <w:uiPriority w:val="99"/>
    <w:semiHidden/>
    <w:rsid w:val="00EF5D38"/>
    <w:rPr>
      <w:rFonts w:ascii="Arial" w:eastAsia="Times New Roman" w:hAnsi="Arial"/>
      <w:lang w:eastAsia="es-ES"/>
    </w:rPr>
  </w:style>
  <w:style w:type="paragraph" w:styleId="CommentSubject">
    <w:name w:val="annotation subject"/>
    <w:basedOn w:val="CommentText"/>
    <w:next w:val="CommentText"/>
    <w:link w:val="CommentSubjectChar"/>
    <w:uiPriority w:val="99"/>
    <w:semiHidden/>
    <w:unhideWhenUsed/>
    <w:rsid w:val="00EF5D38"/>
    <w:rPr>
      <w:b/>
      <w:bCs/>
    </w:rPr>
  </w:style>
  <w:style w:type="character" w:customStyle="1" w:styleId="CommentSubjectChar">
    <w:name w:val="Comment Subject Char"/>
    <w:basedOn w:val="CommentTextChar"/>
    <w:link w:val="CommentSubject"/>
    <w:uiPriority w:val="99"/>
    <w:semiHidden/>
    <w:rsid w:val="00EF5D38"/>
    <w:rPr>
      <w:rFonts w:ascii="Arial" w:eastAsia="Times New Roman" w:hAnsi="Arial"/>
      <w:b/>
      <w:bCs/>
      <w:lang w:eastAsia="es-ES"/>
    </w:rPr>
  </w:style>
  <w:style w:type="paragraph" w:styleId="Revision">
    <w:name w:val="Revision"/>
    <w:hidden/>
    <w:uiPriority w:val="99"/>
    <w:semiHidden/>
    <w:rsid w:val="00E60508"/>
    <w:rPr>
      <w:rFonts w:ascii="Arial" w:eastAsia="Times New Roman" w:hAnsi="Arial"/>
      <w:lang w:eastAsia="es-ES"/>
    </w:rPr>
  </w:style>
  <w:style w:type="character" w:styleId="FollowedHyperlink">
    <w:name w:val="FollowedHyperlink"/>
    <w:basedOn w:val="DefaultParagraphFont"/>
    <w:uiPriority w:val="99"/>
    <w:semiHidden/>
    <w:unhideWhenUsed/>
    <w:rsid w:val="00E6050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806111">
      <w:bodyDiv w:val="1"/>
      <w:marLeft w:val="0"/>
      <w:marRight w:val="0"/>
      <w:marTop w:val="0"/>
      <w:marBottom w:val="0"/>
      <w:divBdr>
        <w:top w:val="none" w:sz="0" w:space="0" w:color="auto"/>
        <w:left w:val="none" w:sz="0" w:space="0" w:color="auto"/>
        <w:bottom w:val="none" w:sz="0" w:space="0" w:color="auto"/>
        <w:right w:val="none" w:sz="0" w:space="0" w:color="auto"/>
      </w:divBdr>
    </w:div>
    <w:div w:id="570231859">
      <w:bodyDiv w:val="1"/>
      <w:marLeft w:val="0"/>
      <w:marRight w:val="0"/>
      <w:marTop w:val="0"/>
      <w:marBottom w:val="0"/>
      <w:divBdr>
        <w:top w:val="none" w:sz="0" w:space="0" w:color="auto"/>
        <w:left w:val="none" w:sz="0" w:space="0" w:color="auto"/>
        <w:bottom w:val="none" w:sz="0" w:space="0" w:color="auto"/>
        <w:right w:val="none" w:sz="0" w:space="0" w:color="auto"/>
      </w:divBdr>
    </w:div>
    <w:div w:id="590622340">
      <w:bodyDiv w:val="1"/>
      <w:marLeft w:val="0"/>
      <w:marRight w:val="0"/>
      <w:marTop w:val="0"/>
      <w:marBottom w:val="0"/>
      <w:divBdr>
        <w:top w:val="none" w:sz="0" w:space="0" w:color="auto"/>
        <w:left w:val="none" w:sz="0" w:space="0" w:color="auto"/>
        <w:bottom w:val="none" w:sz="0" w:space="0" w:color="auto"/>
        <w:right w:val="none" w:sz="0" w:space="0" w:color="auto"/>
      </w:divBdr>
    </w:div>
    <w:div w:id="742410025">
      <w:bodyDiv w:val="1"/>
      <w:marLeft w:val="0"/>
      <w:marRight w:val="0"/>
      <w:marTop w:val="0"/>
      <w:marBottom w:val="0"/>
      <w:divBdr>
        <w:top w:val="none" w:sz="0" w:space="0" w:color="auto"/>
        <w:left w:val="none" w:sz="0" w:space="0" w:color="auto"/>
        <w:bottom w:val="none" w:sz="0" w:space="0" w:color="auto"/>
        <w:right w:val="none" w:sz="0" w:space="0" w:color="auto"/>
      </w:divBdr>
    </w:div>
    <w:div w:id="784038043">
      <w:bodyDiv w:val="1"/>
      <w:marLeft w:val="0"/>
      <w:marRight w:val="0"/>
      <w:marTop w:val="0"/>
      <w:marBottom w:val="0"/>
      <w:divBdr>
        <w:top w:val="none" w:sz="0" w:space="0" w:color="auto"/>
        <w:left w:val="none" w:sz="0" w:space="0" w:color="auto"/>
        <w:bottom w:val="none" w:sz="0" w:space="0" w:color="auto"/>
        <w:right w:val="none" w:sz="0" w:space="0" w:color="auto"/>
      </w:divBdr>
    </w:div>
    <w:div w:id="808396095">
      <w:bodyDiv w:val="1"/>
      <w:marLeft w:val="0"/>
      <w:marRight w:val="0"/>
      <w:marTop w:val="0"/>
      <w:marBottom w:val="0"/>
      <w:divBdr>
        <w:top w:val="none" w:sz="0" w:space="0" w:color="auto"/>
        <w:left w:val="none" w:sz="0" w:space="0" w:color="auto"/>
        <w:bottom w:val="none" w:sz="0" w:space="0" w:color="auto"/>
        <w:right w:val="none" w:sz="0" w:space="0" w:color="auto"/>
      </w:divBdr>
    </w:div>
    <w:div w:id="964432095">
      <w:bodyDiv w:val="1"/>
      <w:marLeft w:val="0"/>
      <w:marRight w:val="0"/>
      <w:marTop w:val="0"/>
      <w:marBottom w:val="0"/>
      <w:divBdr>
        <w:top w:val="none" w:sz="0" w:space="0" w:color="auto"/>
        <w:left w:val="none" w:sz="0" w:space="0" w:color="auto"/>
        <w:bottom w:val="none" w:sz="0" w:space="0" w:color="auto"/>
        <w:right w:val="none" w:sz="0" w:space="0" w:color="auto"/>
      </w:divBdr>
    </w:div>
    <w:div w:id="1253247308">
      <w:bodyDiv w:val="1"/>
      <w:marLeft w:val="0"/>
      <w:marRight w:val="0"/>
      <w:marTop w:val="0"/>
      <w:marBottom w:val="0"/>
      <w:divBdr>
        <w:top w:val="none" w:sz="0" w:space="0" w:color="auto"/>
        <w:left w:val="none" w:sz="0" w:space="0" w:color="auto"/>
        <w:bottom w:val="none" w:sz="0" w:space="0" w:color="auto"/>
        <w:right w:val="none" w:sz="0" w:space="0" w:color="auto"/>
      </w:divBdr>
    </w:div>
    <w:div w:id="1800610093">
      <w:bodyDiv w:val="1"/>
      <w:marLeft w:val="0"/>
      <w:marRight w:val="0"/>
      <w:marTop w:val="0"/>
      <w:marBottom w:val="0"/>
      <w:divBdr>
        <w:top w:val="none" w:sz="0" w:space="0" w:color="auto"/>
        <w:left w:val="none" w:sz="0" w:space="0" w:color="auto"/>
        <w:bottom w:val="none" w:sz="0" w:space="0" w:color="auto"/>
        <w:right w:val="none" w:sz="0" w:space="0" w:color="auto"/>
      </w:divBdr>
    </w:div>
    <w:div w:id="1942954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oleObject1.bin"/><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emf"/><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centralhub.cigna.com/project/epms13058/Expense%20Reporting/Design/Reporting/Functional%20Specs/ETL/BI-ETL-0005_FS_RD-140_Redistribution_Ratios_ETL.docx" TargetMode="External"/><Relationship Id="rId5" Type="http://schemas.openxmlformats.org/officeDocument/2006/relationships/styles" Target="styles.xml"/><Relationship Id="rId15" Type="http://schemas.openxmlformats.org/officeDocument/2006/relationships/package" Target="embeddings/Microsoft_Excel_Worksheet1.xlsx"/><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2.emf"/><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DD1333C0C0D9C43A1B32973272354B4" ma:contentTypeVersion="0" ma:contentTypeDescription="Create a new document." ma:contentTypeScope="" ma:versionID="98aa4764840513129397bdf15ff9516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DF7765-2EFC-40E1-9816-150250877B07}">
  <ds:schemaRefs>
    <ds:schemaRef ds:uri="http://schemas.microsoft.com/sharepoint/v3/contenttype/forms"/>
  </ds:schemaRefs>
</ds:datastoreItem>
</file>

<file path=customXml/itemProps2.xml><?xml version="1.0" encoding="utf-8"?>
<ds:datastoreItem xmlns:ds="http://schemas.openxmlformats.org/officeDocument/2006/customXml" ds:itemID="{004C6506-9784-451B-A454-20406DFE6D98}">
  <ds:schemaRefs>
    <ds:schemaRef ds:uri="http://www.w3.org/XML/1998/namespace"/>
    <ds:schemaRef ds:uri="http://schemas.microsoft.com/office/infopath/2007/PartnerControls"/>
    <ds:schemaRef ds:uri="http://schemas.openxmlformats.org/package/2006/metadata/core-properties"/>
    <ds:schemaRef ds:uri="http://schemas.microsoft.com/office/2006/documentManagement/types"/>
    <ds:schemaRef ds:uri="http://purl.org/dc/terms/"/>
    <ds:schemaRef ds:uri="http://schemas.microsoft.com/office/2006/metadata/properties"/>
    <ds:schemaRef ds:uri="http://purl.org/dc/dcmitype/"/>
    <ds:schemaRef ds:uri="http://purl.org/dc/elements/1.1/"/>
  </ds:schemaRefs>
</ds:datastoreItem>
</file>

<file path=customXml/itemProps3.xml><?xml version="1.0" encoding="utf-8"?>
<ds:datastoreItem xmlns:ds="http://schemas.openxmlformats.org/officeDocument/2006/customXml" ds:itemID="{D458C020-3738-4ED3-8073-0E41919103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3219</Words>
  <Characters>18350</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RD.140 Requirements Specification</vt:lpstr>
    </vt:vector>
  </TitlesOfParts>
  <Company>Oracle Corporation</Company>
  <LinksUpToDate>false</LinksUpToDate>
  <CharactersWithSpaces>21526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RD.140 Requirements Specification</dc:title>
  <dc:creator>Oracle Global Methods</dc:creator>
  <cp:keywords>OUM</cp:keywords>
  <dc:description>Copyright © 2014, Oracle and/or its affiliates.  All rights reserved.</dc:description>
  <cp:lastModifiedBy>WKSADMIN</cp:lastModifiedBy>
  <cp:revision>2</cp:revision>
  <dcterms:created xsi:type="dcterms:W3CDTF">2016-09-28T13:42:00Z</dcterms:created>
  <dcterms:modified xsi:type="dcterms:W3CDTF">2016-09-28T13:42:00Z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0x010100ADD1333C0C0D9C43A1B32973272354B4</vt:lpwstr>
  </property>
</Properties>
</file>