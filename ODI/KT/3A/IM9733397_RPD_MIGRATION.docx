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CBD5A" w14:textId="77777777" w:rsidR="005632D4" w:rsidRDefault="005632D4" w:rsidP="00EF5B0B">
      <w:pPr>
        <w:pStyle w:val="TitleBar"/>
      </w:pPr>
    </w:p>
    <w:p w14:paraId="42C23FC7" w14:textId="77777777" w:rsidR="00F329B9" w:rsidRDefault="00F329B9" w:rsidP="00A96065">
      <w:pPr>
        <w:pStyle w:val="RouteTitle"/>
      </w:pPr>
    </w:p>
    <w:p w14:paraId="68DC44A3" w14:textId="29F4EC63" w:rsidR="00EF5B0B" w:rsidRPr="001F2D3B" w:rsidRDefault="00183382" w:rsidP="00F329B9">
      <w:pPr>
        <w:pStyle w:val="BodyText"/>
        <w:rPr>
          <w:smallCaps/>
        </w:rPr>
      </w:pPr>
      <w:r>
        <w:rPr>
          <w:smallCaps/>
          <w:sz w:val="48"/>
        </w:rPr>
        <w:t xml:space="preserve">          </w:t>
      </w:r>
      <w:r w:rsidR="00970356">
        <w:rPr>
          <w:smallCaps/>
          <w:sz w:val="48"/>
        </w:rPr>
        <w:t xml:space="preserve"> </w:t>
      </w:r>
      <w:r w:rsidR="00970356" w:rsidRPr="00970356">
        <w:rPr>
          <w:smallCaps/>
          <w:sz w:val="48"/>
        </w:rPr>
        <w:t xml:space="preserve">IM9733397 </w:t>
      </w:r>
      <w:r w:rsidR="007235C9">
        <w:rPr>
          <w:smallCaps/>
          <w:sz w:val="48"/>
        </w:rPr>
        <w:t>RPD migration</w:t>
      </w:r>
    </w:p>
    <w:p w14:paraId="68DC44A4" w14:textId="77777777" w:rsidR="00EF5B0B" w:rsidRDefault="00EF5B0B" w:rsidP="00EF5B0B">
      <w:pPr>
        <w:pStyle w:val="BodyText"/>
      </w:pPr>
    </w:p>
    <w:p w14:paraId="68DC44A5" w14:textId="77777777" w:rsidR="00EF5B0B" w:rsidRDefault="00EF5B0B" w:rsidP="00EF5B0B">
      <w:pPr>
        <w:pStyle w:val="BodyText"/>
      </w:pPr>
    </w:p>
    <w:p w14:paraId="68DC44A6" w14:textId="77777777" w:rsidR="00EF5B0B" w:rsidRDefault="00EF5B0B" w:rsidP="00EF5B0B">
      <w:pPr>
        <w:pStyle w:val="BodyText"/>
      </w:pPr>
    </w:p>
    <w:p w14:paraId="68DC44A7" w14:textId="77777777" w:rsidR="00EF5B0B" w:rsidRDefault="00EF5B0B" w:rsidP="00EF5B0B">
      <w:pPr>
        <w:pStyle w:val="BodyText"/>
      </w:pPr>
    </w:p>
    <w:p w14:paraId="68DC44A8" w14:textId="6786F1F6" w:rsidR="00EF5B0B" w:rsidRDefault="00EF5B0B" w:rsidP="00EF5B0B">
      <w:pPr>
        <w:pStyle w:val="BodyText"/>
        <w:spacing w:after="0"/>
      </w:pPr>
      <w:r>
        <w:t>Author:</w:t>
      </w:r>
      <w:r>
        <w:tab/>
      </w:r>
      <w:proofErr w:type="spellStart"/>
      <w:r w:rsidR="00970356">
        <w:t>Supriya</w:t>
      </w:r>
      <w:proofErr w:type="spellEnd"/>
      <w:r w:rsidR="00970356">
        <w:t>/</w:t>
      </w:r>
      <w:proofErr w:type="spellStart"/>
      <w:r w:rsidR="00970356">
        <w:t>Raghav</w:t>
      </w:r>
      <w:proofErr w:type="spellEnd"/>
    </w:p>
    <w:p w14:paraId="68DC44A9" w14:textId="378C901D" w:rsidR="00EF5B0B" w:rsidRDefault="00EF5B0B" w:rsidP="00EF5B0B">
      <w:pPr>
        <w:pStyle w:val="BodyText"/>
        <w:spacing w:after="0"/>
      </w:pPr>
      <w:r>
        <w:t>Creation Date:</w:t>
      </w:r>
      <w:r>
        <w:tab/>
      </w:r>
      <w:r w:rsidR="00970356">
        <w:t>June 15</w:t>
      </w:r>
      <w:proofErr w:type="gramStart"/>
      <w:r w:rsidR="00970356">
        <w:t>,2017</w:t>
      </w:r>
      <w:proofErr w:type="gramEnd"/>
    </w:p>
    <w:p w14:paraId="68DC44AA" w14:textId="2FA64B81" w:rsidR="00EF5B0B" w:rsidRDefault="00EF5B0B" w:rsidP="00EF5B0B">
      <w:pPr>
        <w:pStyle w:val="BodyText"/>
        <w:spacing w:after="0"/>
      </w:pPr>
      <w:r>
        <w:t>Last Updated:</w:t>
      </w:r>
      <w:r>
        <w:tab/>
      </w:r>
      <w:r w:rsidR="00970356">
        <w:t>June 15</w:t>
      </w:r>
      <w:proofErr w:type="gramStart"/>
      <w:r w:rsidR="00970356">
        <w:t>,2017</w:t>
      </w:r>
      <w:proofErr w:type="gramEnd"/>
    </w:p>
    <w:p w14:paraId="68DC44AB" w14:textId="161EB4E7" w:rsidR="00EF5B0B" w:rsidRDefault="00EF5B0B" w:rsidP="00EF5B0B">
      <w:pPr>
        <w:pStyle w:val="BodyText"/>
        <w:spacing w:after="0"/>
      </w:pPr>
      <w:r>
        <w:t>Document Ref:</w:t>
      </w:r>
      <w:r>
        <w:tab/>
      </w:r>
      <w:bookmarkStart w:id="0" w:name="DocRefNumber"/>
      <w:r>
        <w:t xml:space="preserve"> </w:t>
      </w:r>
      <w:bookmarkEnd w:id="0"/>
    </w:p>
    <w:p w14:paraId="68DC44AC" w14:textId="3A83ACE7" w:rsidR="00EF5B0B" w:rsidRDefault="00EF5B0B" w:rsidP="00EF5B0B">
      <w:pPr>
        <w:pStyle w:val="BodyText"/>
        <w:spacing w:after="0"/>
      </w:pPr>
      <w:r>
        <w:t>Version:</w:t>
      </w:r>
      <w:r>
        <w:tab/>
      </w:r>
      <w:r w:rsidR="00495B84">
        <w:t>1.0</w:t>
      </w:r>
    </w:p>
    <w:p w14:paraId="68DC44AD" w14:textId="77777777" w:rsidR="00EF5B0B" w:rsidRDefault="00EF5B0B" w:rsidP="00EF5B0B">
      <w:pPr>
        <w:pStyle w:val="BodyText"/>
        <w:tabs>
          <w:tab w:val="left" w:pos="4230"/>
        </w:tabs>
        <w:spacing w:after="0"/>
      </w:pPr>
    </w:p>
    <w:p w14:paraId="68DC44AE" w14:textId="77777777" w:rsidR="00EF5B0B" w:rsidRDefault="00EF5B0B" w:rsidP="00BF4D8D">
      <w:pPr>
        <w:pStyle w:val="Note"/>
        <w:numPr>
          <w:ilvl w:val="0"/>
          <w:numId w:val="5"/>
        </w:numPr>
        <w:tabs>
          <w:tab w:val="clear" w:pos="4320"/>
        </w:tabs>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sidR="00431322">
        <w:rPr>
          <w:b/>
        </w:rPr>
        <w:t>You can make bookmarks visible by selecting the Office Button&gt;Word Options&gt;Advanced&gt; and checking the Show bookmarks option in the Show document content region.</w:t>
      </w:r>
    </w:p>
    <w:p w14:paraId="68DC44AF" w14:textId="77777777" w:rsidR="00EF5B0B" w:rsidRDefault="00EF5B0B" w:rsidP="00EF5B0B">
      <w:pPr>
        <w:pStyle w:val="BodyText"/>
        <w:spacing w:after="0"/>
      </w:pPr>
    </w:p>
    <w:p w14:paraId="68DC44B0" w14:textId="77777777" w:rsidR="00EF5B0B" w:rsidRDefault="00EF5B0B" w:rsidP="00EF5B0B">
      <w:pPr>
        <w:pStyle w:val="BodyText"/>
      </w:pPr>
    </w:p>
    <w:p w14:paraId="68DC44B1" w14:textId="77777777" w:rsidR="00EF5B0B" w:rsidRDefault="00EF5B0B" w:rsidP="00EF5B0B">
      <w:pPr>
        <w:pStyle w:val="BodyText"/>
      </w:pPr>
      <w:r>
        <w:rPr>
          <w:b/>
        </w:rPr>
        <w:t>Approvals:</w:t>
      </w:r>
    </w:p>
    <w:tbl>
      <w:tblPr>
        <w:tblW w:w="0" w:type="auto"/>
        <w:tblInd w:w="1440" w:type="dxa"/>
        <w:tblBorders>
          <w:bottom w:val="single" w:sz="4" w:space="0" w:color="auto"/>
          <w:insideH w:val="single" w:sz="4" w:space="0" w:color="auto"/>
        </w:tblBorders>
        <w:tblLayout w:type="fixed"/>
        <w:tblLook w:val="0000" w:firstRow="0" w:lastRow="0" w:firstColumn="0" w:lastColumn="0" w:noHBand="0" w:noVBand="0"/>
      </w:tblPr>
      <w:tblGrid>
        <w:gridCol w:w="2628"/>
        <w:gridCol w:w="5130"/>
      </w:tblGrid>
      <w:tr w:rsidR="00EF5B0B" w14:paraId="68DC44B4" w14:textId="77777777" w:rsidTr="00495B84">
        <w:tc>
          <w:tcPr>
            <w:tcW w:w="2628" w:type="dxa"/>
          </w:tcPr>
          <w:p w14:paraId="68DC44B2" w14:textId="688CEB5D" w:rsidR="00EF5B0B" w:rsidRDefault="00495B84" w:rsidP="00801356">
            <w:pPr>
              <w:spacing w:before="360"/>
              <w:rPr>
                <w:sz w:val="18"/>
              </w:rPr>
            </w:pPr>
            <w:r>
              <w:t xml:space="preserve"> </w:t>
            </w:r>
            <w:r w:rsidR="00CC06EE">
              <w:t xml:space="preserve"> Vinay Pachika</w:t>
            </w:r>
          </w:p>
        </w:tc>
        <w:tc>
          <w:tcPr>
            <w:tcW w:w="5130" w:type="dxa"/>
          </w:tcPr>
          <w:p w14:paraId="68DC44B3" w14:textId="7D72217B" w:rsidR="00EF5B0B" w:rsidRDefault="00EF5B0B" w:rsidP="00801356">
            <w:pPr>
              <w:spacing w:before="360"/>
            </w:pPr>
          </w:p>
        </w:tc>
      </w:tr>
      <w:tr w:rsidR="00EF5B0B" w14:paraId="68DC44B7" w14:textId="77777777" w:rsidTr="00495B84">
        <w:tc>
          <w:tcPr>
            <w:tcW w:w="2628" w:type="dxa"/>
          </w:tcPr>
          <w:p w14:paraId="68DC44B5" w14:textId="14FF34F9" w:rsidR="00EF5B0B" w:rsidRDefault="00CC06EE" w:rsidP="00801356">
            <w:pPr>
              <w:spacing w:before="360"/>
              <w:rPr>
                <w:sz w:val="18"/>
              </w:rPr>
            </w:pPr>
            <w:r>
              <w:rPr>
                <w:sz w:val="18"/>
              </w:rPr>
              <w:t xml:space="preserve"> Viswam Nair</w:t>
            </w:r>
          </w:p>
        </w:tc>
        <w:tc>
          <w:tcPr>
            <w:tcW w:w="5130" w:type="dxa"/>
          </w:tcPr>
          <w:p w14:paraId="68DC44B6" w14:textId="1D9FFB44" w:rsidR="00EF5B0B" w:rsidRDefault="00EF5B0B" w:rsidP="00801356">
            <w:pPr>
              <w:spacing w:before="360"/>
            </w:pPr>
          </w:p>
        </w:tc>
      </w:tr>
    </w:tbl>
    <w:p w14:paraId="68DC44B8" w14:textId="77777777" w:rsidR="00EF5B0B" w:rsidRDefault="00EF5B0B" w:rsidP="00BF4D8D">
      <w:pPr>
        <w:pStyle w:val="Note"/>
        <w:numPr>
          <w:ilvl w:val="0"/>
          <w:numId w:val="6"/>
        </w:numPr>
        <w:tabs>
          <w:tab w:val="clear" w:pos="4320"/>
        </w:tabs>
      </w:pPr>
      <w:r>
        <w:t>To add additional approval lines, press [Tab] from the last cell in the table above.</w:t>
      </w:r>
    </w:p>
    <w:p w14:paraId="68DC44B9" w14:textId="77777777" w:rsidR="00EF5B0B" w:rsidRDefault="00EF5B0B" w:rsidP="00EF5B0B">
      <w:pPr>
        <w:pStyle w:val="BodyText"/>
        <w:framePr w:w="10138" w:hSpace="187" w:wrap="auto" w:vAnchor="page" w:hAnchor="page" w:x="1101" w:y="13812"/>
        <w:tabs>
          <w:tab w:val="right" w:pos="9360"/>
          <w:tab w:val="right" w:pos="10080"/>
        </w:tabs>
        <w:spacing w:after="0"/>
        <w:ind w:right="-30"/>
      </w:pPr>
    </w:p>
    <w:p w14:paraId="68DC44BA" w14:textId="77777777" w:rsidR="00EF5B0B" w:rsidRDefault="00EF5B0B" w:rsidP="00BF4D8D">
      <w:pPr>
        <w:pStyle w:val="Note"/>
        <w:numPr>
          <w:ilvl w:val="0"/>
          <w:numId w:val="7"/>
        </w:numPr>
        <w:tabs>
          <w:tab w:val="clear" w:pos="4320"/>
        </w:tabs>
      </w:pPr>
      <w:r>
        <w:t>You can delete any elements of this cover page that you do not need for your document.</w:t>
      </w:r>
    </w:p>
    <w:p w14:paraId="68DC44BB" w14:textId="77777777" w:rsidR="00EF5B0B" w:rsidRDefault="00EF5B0B" w:rsidP="00EF5B0B">
      <w:pPr>
        <w:rPr>
          <w:sz w:val="2"/>
        </w:rPr>
      </w:pPr>
    </w:p>
    <w:p w14:paraId="68DC44BC" w14:textId="77777777" w:rsidR="00EF5B0B" w:rsidRDefault="00EF5B0B" w:rsidP="0024346F">
      <w:pPr>
        <w:pStyle w:val="Heading1"/>
      </w:pPr>
      <w:bookmarkStart w:id="1" w:name="_Toc471718037"/>
      <w:r w:rsidRPr="0024346F">
        <w:lastRenderedPageBreak/>
        <w:t>Document</w:t>
      </w:r>
      <w:r>
        <w:t xml:space="preserve"> Control</w:t>
      </w:r>
      <w:bookmarkEnd w:id="1"/>
    </w:p>
    <w:p w14:paraId="68DC44BD" w14:textId="77777777" w:rsidR="00EF5B0B" w:rsidRDefault="00EF5B0B" w:rsidP="00EF5B0B">
      <w:pPr>
        <w:pStyle w:val="Heading2"/>
        <w:tabs>
          <w:tab w:val="clear" w:pos="4320"/>
        </w:tabs>
      </w:pPr>
      <w:bookmarkStart w:id="2" w:name="_Toc471718038"/>
      <w:r>
        <w:t>Change Record</w:t>
      </w:r>
      <w:bookmarkEnd w:id="2"/>
    </w:p>
    <w:p w14:paraId="68DC44BE" w14:textId="77777777" w:rsidR="00EF5B0B" w:rsidRDefault="00C57C58" w:rsidP="00EF5B0B">
      <w:pPr>
        <w:pStyle w:val="BodyText"/>
        <w:ind w:left="8640" w:firstLine="720"/>
      </w:pPr>
      <w:r>
        <w:rPr>
          <w:color w:val="FFFFFF"/>
          <w:sz w:val="10"/>
        </w:rPr>
        <w:fldChar w:fldCharType="begin"/>
      </w:r>
      <w:r w:rsidR="00EF5B0B">
        <w:rPr>
          <w:color w:val="FFFFFF"/>
          <w:sz w:val="10"/>
        </w:rPr>
        <w:instrText xml:space="preserve"> SECTIONPAGES  \* MERGEFORMAT </w:instrText>
      </w:r>
      <w:r>
        <w:rPr>
          <w:color w:val="FFFFFF"/>
          <w:sz w:val="10"/>
        </w:rPr>
        <w:fldChar w:fldCharType="separate"/>
      </w:r>
      <w:r w:rsidR="00443114">
        <w:rPr>
          <w:noProof/>
          <w:color w:val="FFFFFF"/>
          <w:sz w:val="10"/>
        </w:rPr>
        <w:t>3</w:t>
      </w:r>
      <w:r>
        <w:rPr>
          <w:color w:val="FFFFFF"/>
          <w:sz w:val="10"/>
        </w:rPr>
        <w:fldChar w:fldCharType="end"/>
      </w: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188"/>
        <w:gridCol w:w="1721"/>
        <w:gridCol w:w="818"/>
        <w:gridCol w:w="4005"/>
      </w:tblGrid>
      <w:tr w:rsidR="00EF5B0B" w14:paraId="68DC44C3" w14:textId="77777777" w:rsidTr="000D1128">
        <w:trPr>
          <w:cantSplit/>
          <w:trHeight w:val="594"/>
          <w:tblHeader/>
        </w:trPr>
        <w:tc>
          <w:tcPr>
            <w:tcW w:w="1188" w:type="dxa"/>
            <w:tcBorders>
              <w:top w:val="single" w:sz="12" w:space="0" w:color="000000"/>
              <w:bottom w:val="single" w:sz="6" w:space="0" w:color="000000"/>
              <w:right w:val="nil"/>
            </w:tcBorders>
            <w:shd w:val="clear" w:color="000000" w:fill="E6E6E6"/>
          </w:tcPr>
          <w:p w14:paraId="68DC44BF" w14:textId="77777777" w:rsidR="00EF5B0B" w:rsidRDefault="00EF5B0B" w:rsidP="00801356">
            <w:pPr>
              <w:pStyle w:val="TableHeading"/>
            </w:pPr>
            <w:r>
              <w:t>Date</w:t>
            </w:r>
          </w:p>
        </w:tc>
        <w:tc>
          <w:tcPr>
            <w:tcW w:w="1721" w:type="dxa"/>
            <w:tcBorders>
              <w:top w:val="single" w:sz="12" w:space="0" w:color="000000"/>
              <w:left w:val="nil"/>
              <w:bottom w:val="single" w:sz="6" w:space="0" w:color="000000"/>
              <w:right w:val="nil"/>
            </w:tcBorders>
            <w:shd w:val="clear" w:color="000000" w:fill="E6E6E6"/>
          </w:tcPr>
          <w:p w14:paraId="68DC44C0" w14:textId="77777777" w:rsidR="00EF5B0B" w:rsidRDefault="00EF5B0B" w:rsidP="00801356">
            <w:pPr>
              <w:pStyle w:val="TableHeading"/>
            </w:pPr>
            <w:r>
              <w:t>Author</w:t>
            </w:r>
          </w:p>
        </w:tc>
        <w:tc>
          <w:tcPr>
            <w:tcW w:w="818" w:type="dxa"/>
            <w:tcBorders>
              <w:top w:val="single" w:sz="12" w:space="0" w:color="000000"/>
              <w:left w:val="nil"/>
              <w:bottom w:val="single" w:sz="6" w:space="0" w:color="000000"/>
              <w:right w:val="nil"/>
            </w:tcBorders>
            <w:shd w:val="clear" w:color="000000" w:fill="E6E6E6"/>
          </w:tcPr>
          <w:p w14:paraId="68DC44C1" w14:textId="77777777" w:rsidR="00EF5B0B" w:rsidRDefault="00EF5B0B" w:rsidP="00801356">
            <w:pPr>
              <w:pStyle w:val="TableHeading"/>
            </w:pPr>
            <w:r>
              <w:t>Version</w:t>
            </w:r>
          </w:p>
        </w:tc>
        <w:tc>
          <w:tcPr>
            <w:tcW w:w="4005" w:type="dxa"/>
            <w:tcBorders>
              <w:top w:val="single" w:sz="12" w:space="0" w:color="000000"/>
              <w:left w:val="nil"/>
              <w:bottom w:val="single" w:sz="6" w:space="0" w:color="000000"/>
            </w:tcBorders>
            <w:shd w:val="clear" w:color="000000" w:fill="E6E6E6"/>
          </w:tcPr>
          <w:p w14:paraId="68DC44C2" w14:textId="77777777" w:rsidR="00EF5B0B" w:rsidRDefault="00EF5B0B" w:rsidP="00801356">
            <w:pPr>
              <w:pStyle w:val="TableHeading"/>
            </w:pPr>
            <w:r>
              <w:t>Change Reference</w:t>
            </w:r>
          </w:p>
        </w:tc>
      </w:tr>
      <w:tr w:rsidR="00706025" w14:paraId="61587E84" w14:textId="77777777" w:rsidTr="000D1128">
        <w:trPr>
          <w:cantSplit/>
          <w:trHeight w:val="276"/>
        </w:trPr>
        <w:tc>
          <w:tcPr>
            <w:tcW w:w="1188" w:type="dxa"/>
            <w:tcBorders>
              <w:top w:val="single" w:sz="6" w:space="0" w:color="000000"/>
              <w:bottom w:val="single" w:sz="6" w:space="0" w:color="000000"/>
            </w:tcBorders>
            <w:shd w:val="clear" w:color="000000" w:fill="FFFFFF"/>
          </w:tcPr>
          <w:p w14:paraId="445B0F57" w14:textId="19AB4EAF" w:rsidR="00706025" w:rsidRDefault="00970356" w:rsidP="002147BB">
            <w:pPr>
              <w:pStyle w:val="TableText"/>
            </w:pPr>
            <w:r>
              <w:t>June 15,2017</w:t>
            </w:r>
          </w:p>
        </w:tc>
        <w:tc>
          <w:tcPr>
            <w:tcW w:w="1721" w:type="dxa"/>
            <w:tcBorders>
              <w:top w:val="single" w:sz="6" w:space="0" w:color="000000"/>
              <w:bottom w:val="single" w:sz="6" w:space="0" w:color="000000"/>
            </w:tcBorders>
            <w:shd w:val="clear" w:color="000000" w:fill="FFFFFF"/>
          </w:tcPr>
          <w:p w14:paraId="74685192" w14:textId="5BF6599A" w:rsidR="00706025" w:rsidRDefault="00970356" w:rsidP="00B52AC0">
            <w:pPr>
              <w:pStyle w:val="TableText"/>
            </w:pPr>
            <w:proofErr w:type="spellStart"/>
            <w:r>
              <w:t>Supriya</w:t>
            </w:r>
            <w:proofErr w:type="spellEnd"/>
            <w:r>
              <w:t>/</w:t>
            </w:r>
            <w:proofErr w:type="spellStart"/>
            <w:r>
              <w:t>Raghav</w:t>
            </w:r>
            <w:proofErr w:type="spellEnd"/>
          </w:p>
        </w:tc>
        <w:tc>
          <w:tcPr>
            <w:tcW w:w="818" w:type="dxa"/>
            <w:tcBorders>
              <w:top w:val="single" w:sz="6" w:space="0" w:color="000000"/>
              <w:bottom w:val="single" w:sz="6" w:space="0" w:color="000000"/>
            </w:tcBorders>
            <w:shd w:val="clear" w:color="000000" w:fill="FFFFFF"/>
          </w:tcPr>
          <w:p w14:paraId="610E4D7E" w14:textId="14D85478" w:rsidR="00706025" w:rsidRDefault="00970356" w:rsidP="00801356">
            <w:pPr>
              <w:pStyle w:val="TableText"/>
            </w:pPr>
            <w:r>
              <w:t>1.0</w:t>
            </w:r>
          </w:p>
        </w:tc>
        <w:tc>
          <w:tcPr>
            <w:tcW w:w="4005" w:type="dxa"/>
            <w:tcBorders>
              <w:top w:val="single" w:sz="6" w:space="0" w:color="000000"/>
              <w:bottom w:val="single" w:sz="6" w:space="0" w:color="000000"/>
            </w:tcBorders>
            <w:shd w:val="clear" w:color="000000" w:fill="FFFFFF"/>
          </w:tcPr>
          <w:p w14:paraId="7CBFB38F" w14:textId="4F865763" w:rsidR="00706025" w:rsidRDefault="00970356" w:rsidP="00047885">
            <w:pPr>
              <w:pStyle w:val="TableText"/>
            </w:pPr>
            <w:r w:rsidRPr="00970356">
              <w:t>IM9733397 RPD MIGRATION</w:t>
            </w:r>
          </w:p>
        </w:tc>
      </w:tr>
      <w:tr w:rsidR="00577A92" w14:paraId="447D7D00" w14:textId="77777777" w:rsidTr="000D1128">
        <w:trPr>
          <w:cantSplit/>
          <w:trHeight w:val="276"/>
        </w:trPr>
        <w:tc>
          <w:tcPr>
            <w:tcW w:w="1188" w:type="dxa"/>
            <w:tcBorders>
              <w:top w:val="single" w:sz="6" w:space="0" w:color="000000"/>
              <w:bottom w:val="single" w:sz="6" w:space="0" w:color="000000"/>
            </w:tcBorders>
            <w:shd w:val="clear" w:color="000000" w:fill="FFFFFF"/>
          </w:tcPr>
          <w:p w14:paraId="7471DAC1" w14:textId="05AC9E4E" w:rsidR="00577A92" w:rsidRDefault="00577A92" w:rsidP="002147BB">
            <w:pPr>
              <w:pStyle w:val="TableText"/>
            </w:pPr>
          </w:p>
        </w:tc>
        <w:tc>
          <w:tcPr>
            <w:tcW w:w="1721" w:type="dxa"/>
            <w:tcBorders>
              <w:top w:val="single" w:sz="6" w:space="0" w:color="000000"/>
              <w:bottom w:val="single" w:sz="6" w:space="0" w:color="000000"/>
            </w:tcBorders>
            <w:shd w:val="clear" w:color="000000" w:fill="FFFFFF"/>
          </w:tcPr>
          <w:p w14:paraId="4EE22728" w14:textId="7F9B58DA" w:rsidR="00577A92" w:rsidRDefault="00577A92" w:rsidP="00B52AC0">
            <w:pPr>
              <w:pStyle w:val="TableText"/>
            </w:pPr>
          </w:p>
        </w:tc>
        <w:tc>
          <w:tcPr>
            <w:tcW w:w="818" w:type="dxa"/>
            <w:tcBorders>
              <w:top w:val="single" w:sz="6" w:space="0" w:color="000000"/>
              <w:bottom w:val="single" w:sz="6" w:space="0" w:color="000000"/>
            </w:tcBorders>
            <w:shd w:val="clear" w:color="000000" w:fill="FFFFFF"/>
          </w:tcPr>
          <w:p w14:paraId="55050BE9" w14:textId="5041991A" w:rsidR="00577A92" w:rsidRDefault="00577A92" w:rsidP="00801356">
            <w:pPr>
              <w:pStyle w:val="TableText"/>
            </w:pPr>
          </w:p>
        </w:tc>
        <w:tc>
          <w:tcPr>
            <w:tcW w:w="4005" w:type="dxa"/>
            <w:tcBorders>
              <w:top w:val="single" w:sz="6" w:space="0" w:color="000000"/>
              <w:bottom w:val="single" w:sz="6" w:space="0" w:color="000000"/>
            </w:tcBorders>
            <w:shd w:val="clear" w:color="000000" w:fill="FFFFFF"/>
          </w:tcPr>
          <w:p w14:paraId="3DA6D671" w14:textId="2154E0D2" w:rsidR="00577A92" w:rsidRDefault="00577A92" w:rsidP="00047885">
            <w:pPr>
              <w:pStyle w:val="TableText"/>
            </w:pPr>
          </w:p>
        </w:tc>
      </w:tr>
    </w:tbl>
    <w:p w14:paraId="68DC44D8" w14:textId="77777777" w:rsidR="00EF5B0B" w:rsidRDefault="00EF5B0B" w:rsidP="00EF5B0B">
      <w:pPr>
        <w:pStyle w:val="BodyText"/>
      </w:pPr>
    </w:p>
    <w:p w14:paraId="68DC44D9" w14:textId="77777777" w:rsidR="00EF5B0B" w:rsidRDefault="00EF5B0B" w:rsidP="00EF5B0B">
      <w:pPr>
        <w:pStyle w:val="Heading2"/>
        <w:tabs>
          <w:tab w:val="clear" w:pos="4320"/>
        </w:tabs>
      </w:pPr>
      <w:bookmarkStart w:id="3" w:name="_Toc471718039"/>
      <w:r>
        <w:t>Reviewers</w:t>
      </w:r>
      <w:bookmarkEnd w:id="3"/>
    </w:p>
    <w:p w14:paraId="68DC44DA" w14:textId="77777777" w:rsidR="00EF5B0B" w:rsidRDefault="00EF5B0B" w:rsidP="00EF5B0B">
      <w:pPr>
        <w:pStyle w:val="BodyText"/>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EF5B0B" w14:paraId="68DC44DD" w14:textId="77777777" w:rsidTr="00801356">
        <w:trPr>
          <w:cantSplit/>
          <w:tblHeader/>
        </w:trPr>
        <w:tc>
          <w:tcPr>
            <w:tcW w:w="3960" w:type="dxa"/>
            <w:tcBorders>
              <w:top w:val="single" w:sz="12" w:space="0" w:color="000000"/>
              <w:bottom w:val="single" w:sz="6" w:space="0" w:color="000000"/>
              <w:right w:val="nil"/>
            </w:tcBorders>
            <w:shd w:val="clear" w:color="000000" w:fill="E6E6E6"/>
          </w:tcPr>
          <w:p w14:paraId="68DC44DB" w14:textId="77777777" w:rsidR="00EF5B0B" w:rsidRDefault="00EF5B0B" w:rsidP="00801356">
            <w:pPr>
              <w:pStyle w:val="TableHeading"/>
            </w:pPr>
            <w:r>
              <w:t>Name</w:t>
            </w:r>
          </w:p>
        </w:tc>
        <w:tc>
          <w:tcPr>
            <w:tcW w:w="3708" w:type="dxa"/>
            <w:tcBorders>
              <w:top w:val="single" w:sz="12" w:space="0" w:color="000000"/>
              <w:left w:val="nil"/>
              <w:bottom w:val="single" w:sz="6" w:space="0" w:color="000000"/>
            </w:tcBorders>
            <w:shd w:val="clear" w:color="000000" w:fill="E6E6E6"/>
          </w:tcPr>
          <w:p w14:paraId="68DC44DC" w14:textId="77777777" w:rsidR="00EF5B0B" w:rsidRDefault="00EF5B0B" w:rsidP="00801356">
            <w:pPr>
              <w:pStyle w:val="TableHeading"/>
            </w:pPr>
            <w:r>
              <w:t>Position</w:t>
            </w:r>
          </w:p>
        </w:tc>
      </w:tr>
      <w:tr w:rsidR="001E5F88" w14:paraId="68DC44E3" w14:textId="77777777" w:rsidTr="00801356">
        <w:trPr>
          <w:cantSplit/>
        </w:trPr>
        <w:tc>
          <w:tcPr>
            <w:tcW w:w="3960" w:type="dxa"/>
            <w:shd w:val="clear" w:color="000000" w:fill="FFFFFF"/>
          </w:tcPr>
          <w:p w14:paraId="68DC44E1" w14:textId="0B806ADE" w:rsidR="001E5F88" w:rsidRDefault="007235C9" w:rsidP="00801356">
            <w:pPr>
              <w:pStyle w:val="TableText"/>
            </w:pPr>
            <w:r>
              <w:t>Abhishek Chattopadhyay</w:t>
            </w:r>
          </w:p>
        </w:tc>
        <w:tc>
          <w:tcPr>
            <w:tcW w:w="3708" w:type="dxa"/>
            <w:shd w:val="clear" w:color="000000" w:fill="FFFFFF"/>
          </w:tcPr>
          <w:p w14:paraId="68DC44E2" w14:textId="6E6FE73C" w:rsidR="001E5F88" w:rsidRDefault="007235C9" w:rsidP="00801356">
            <w:pPr>
              <w:pStyle w:val="TableText"/>
            </w:pPr>
            <w:r>
              <w:t>Accenture</w:t>
            </w:r>
          </w:p>
        </w:tc>
      </w:tr>
      <w:tr w:rsidR="001E5F88" w14:paraId="68DC44E6" w14:textId="77777777" w:rsidTr="00801356">
        <w:trPr>
          <w:cantSplit/>
        </w:trPr>
        <w:tc>
          <w:tcPr>
            <w:tcW w:w="3960" w:type="dxa"/>
            <w:shd w:val="clear" w:color="000000" w:fill="FFFFFF"/>
          </w:tcPr>
          <w:p w14:paraId="68DC44E4" w14:textId="77777777" w:rsidR="001E5F88" w:rsidRDefault="001E5F88" w:rsidP="00801356">
            <w:pPr>
              <w:pStyle w:val="TableText"/>
            </w:pPr>
          </w:p>
        </w:tc>
        <w:tc>
          <w:tcPr>
            <w:tcW w:w="3708" w:type="dxa"/>
            <w:shd w:val="clear" w:color="000000" w:fill="FFFFFF"/>
          </w:tcPr>
          <w:p w14:paraId="68DC44E5" w14:textId="77777777" w:rsidR="001E5F88" w:rsidRDefault="001E5F88" w:rsidP="00801356">
            <w:pPr>
              <w:pStyle w:val="TableText"/>
            </w:pPr>
          </w:p>
        </w:tc>
      </w:tr>
      <w:tr w:rsidR="001E5F88" w14:paraId="68DC44E9" w14:textId="77777777" w:rsidTr="00801356">
        <w:trPr>
          <w:cantSplit/>
        </w:trPr>
        <w:tc>
          <w:tcPr>
            <w:tcW w:w="3960" w:type="dxa"/>
            <w:shd w:val="clear" w:color="000000" w:fill="FFFFFF"/>
          </w:tcPr>
          <w:p w14:paraId="68DC44E7" w14:textId="77777777" w:rsidR="001E5F88" w:rsidRDefault="001E5F88" w:rsidP="00801356">
            <w:pPr>
              <w:pStyle w:val="TableText"/>
            </w:pPr>
          </w:p>
        </w:tc>
        <w:tc>
          <w:tcPr>
            <w:tcW w:w="3708" w:type="dxa"/>
            <w:shd w:val="clear" w:color="000000" w:fill="FFFFFF"/>
          </w:tcPr>
          <w:p w14:paraId="68DC44E8" w14:textId="77777777" w:rsidR="001E5F88" w:rsidRDefault="001E5F88" w:rsidP="00801356">
            <w:pPr>
              <w:pStyle w:val="TableText"/>
            </w:pPr>
          </w:p>
        </w:tc>
      </w:tr>
    </w:tbl>
    <w:p w14:paraId="68DC44EA" w14:textId="77777777" w:rsidR="00EF5B0B" w:rsidRDefault="00EF5B0B" w:rsidP="00EF5B0B">
      <w:pPr>
        <w:pStyle w:val="BodyText"/>
      </w:pPr>
    </w:p>
    <w:p w14:paraId="68DC44EB" w14:textId="77777777" w:rsidR="00EF5B0B" w:rsidRDefault="00EF5B0B" w:rsidP="00EF5B0B">
      <w:pPr>
        <w:pStyle w:val="TOCHeading1"/>
      </w:pPr>
      <w:r>
        <w:lastRenderedPageBreak/>
        <w:t>Contents</w:t>
      </w:r>
    </w:p>
    <w:p w14:paraId="5C0187E0" w14:textId="77777777" w:rsidR="008D5688" w:rsidRDefault="00406ABE">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sidRPr="00406ABE">
        <w:rPr>
          <w:rFonts w:cs="Arial"/>
          <w:noProof/>
        </w:rPr>
        <w:fldChar w:fldCharType="begin"/>
      </w:r>
      <w:r w:rsidRPr="00406ABE">
        <w:rPr>
          <w:rFonts w:cs="Arial"/>
          <w:noProof/>
        </w:rPr>
        <w:instrText xml:space="preserve"> TOC \o "1-3" \u </w:instrText>
      </w:r>
      <w:r w:rsidRPr="00406ABE">
        <w:rPr>
          <w:rFonts w:cs="Arial"/>
          <w:noProof/>
        </w:rPr>
        <w:fldChar w:fldCharType="separate"/>
      </w:r>
      <w:r w:rsidR="008D5688">
        <w:rPr>
          <w:noProof/>
        </w:rPr>
        <w:t>1</w:t>
      </w:r>
      <w:r w:rsidR="008D5688">
        <w:rPr>
          <w:rFonts w:asciiTheme="minorHAnsi" w:eastAsiaTheme="minorEastAsia" w:hAnsiTheme="minorHAnsi" w:cstheme="minorBidi"/>
          <w:b w:val="0"/>
          <w:bCs w:val="0"/>
          <w:caps w:val="0"/>
          <w:noProof/>
          <w:sz w:val="22"/>
          <w:szCs w:val="22"/>
          <w:lang w:eastAsia="en-US"/>
        </w:rPr>
        <w:tab/>
      </w:r>
      <w:r w:rsidR="008D5688">
        <w:rPr>
          <w:noProof/>
        </w:rPr>
        <w:t>Document Control</w:t>
      </w:r>
      <w:r w:rsidR="008D5688">
        <w:rPr>
          <w:noProof/>
        </w:rPr>
        <w:tab/>
      </w:r>
      <w:r w:rsidR="008D5688">
        <w:rPr>
          <w:noProof/>
        </w:rPr>
        <w:fldChar w:fldCharType="begin"/>
      </w:r>
      <w:r w:rsidR="008D5688">
        <w:rPr>
          <w:noProof/>
        </w:rPr>
        <w:instrText xml:space="preserve"> PAGEREF _Toc471718037 \h </w:instrText>
      </w:r>
      <w:r w:rsidR="008D5688">
        <w:rPr>
          <w:noProof/>
        </w:rPr>
      </w:r>
      <w:r w:rsidR="008D5688">
        <w:rPr>
          <w:noProof/>
        </w:rPr>
        <w:fldChar w:fldCharType="separate"/>
      </w:r>
      <w:r w:rsidR="008D5688">
        <w:rPr>
          <w:noProof/>
        </w:rPr>
        <w:t>ii</w:t>
      </w:r>
      <w:r w:rsidR="008D5688">
        <w:rPr>
          <w:noProof/>
        </w:rPr>
        <w:fldChar w:fldCharType="end"/>
      </w:r>
    </w:p>
    <w:p w14:paraId="41C6959C"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1.1</w:t>
      </w:r>
      <w:r>
        <w:rPr>
          <w:rFonts w:asciiTheme="minorHAnsi" w:eastAsiaTheme="minorEastAsia" w:hAnsiTheme="minorHAnsi" w:cstheme="minorBidi"/>
          <w:b w:val="0"/>
          <w:bCs w:val="0"/>
          <w:noProof/>
          <w:sz w:val="22"/>
          <w:szCs w:val="22"/>
          <w:lang w:eastAsia="en-US"/>
        </w:rPr>
        <w:tab/>
      </w:r>
      <w:r>
        <w:rPr>
          <w:noProof/>
        </w:rPr>
        <w:t>Change Record</w:t>
      </w:r>
      <w:r>
        <w:rPr>
          <w:noProof/>
        </w:rPr>
        <w:tab/>
      </w:r>
      <w:r>
        <w:rPr>
          <w:noProof/>
        </w:rPr>
        <w:fldChar w:fldCharType="begin"/>
      </w:r>
      <w:r>
        <w:rPr>
          <w:noProof/>
        </w:rPr>
        <w:instrText xml:space="preserve"> PAGEREF _Toc471718038 \h </w:instrText>
      </w:r>
      <w:r>
        <w:rPr>
          <w:noProof/>
        </w:rPr>
      </w:r>
      <w:r>
        <w:rPr>
          <w:noProof/>
        </w:rPr>
        <w:fldChar w:fldCharType="separate"/>
      </w:r>
      <w:r>
        <w:rPr>
          <w:noProof/>
        </w:rPr>
        <w:t>ii</w:t>
      </w:r>
      <w:r>
        <w:rPr>
          <w:noProof/>
        </w:rPr>
        <w:fldChar w:fldCharType="end"/>
      </w:r>
    </w:p>
    <w:p w14:paraId="7A665776"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1.2</w:t>
      </w:r>
      <w:r>
        <w:rPr>
          <w:rFonts w:asciiTheme="minorHAnsi" w:eastAsiaTheme="minorEastAsia" w:hAnsiTheme="minorHAnsi" w:cstheme="minorBidi"/>
          <w:b w:val="0"/>
          <w:bCs w:val="0"/>
          <w:noProof/>
          <w:sz w:val="22"/>
          <w:szCs w:val="22"/>
          <w:lang w:eastAsia="en-US"/>
        </w:rPr>
        <w:tab/>
      </w:r>
      <w:r>
        <w:rPr>
          <w:noProof/>
        </w:rPr>
        <w:t>Reviewers</w:t>
      </w:r>
      <w:r>
        <w:rPr>
          <w:noProof/>
        </w:rPr>
        <w:tab/>
      </w:r>
      <w:r>
        <w:rPr>
          <w:noProof/>
        </w:rPr>
        <w:fldChar w:fldCharType="begin"/>
      </w:r>
      <w:r>
        <w:rPr>
          <w:noProof/>
        </w:rPr>
        <w:instrText xml:space="preserve"> PAGEREF _Toc471718039 \h </w:instrText>
      </w:r>
      <w:r>
        <w:rPr>
          <w:noProof/>
        </w:rPr>
      </w:r>
      <w:r>
        <w:rPr>
          <w:noProof/>
        </w:rPr>
        <w:fldChar w:fldCharType="separate"/>
      </w:r>
      <w:r>
        <w:rPr>
          <w:noProof/>
        </w:rPr>
        <w:t>ii</w:t>
      </w:r>
      <w:r>
        <w:rPr>
          <w:noProof/>
        </w:rPr>
        <w:fldChar w:fldCharType="end"/>
      </w:r>
    </w:p>
    <w:p w14:paraId="4336493F"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2</w:t>
      </w:r>
      <w:r>
        <w:rPr>
          <w:rFonts w:asciiTheme="minorHAnsi" w:eastAsiaTheme="minorEastAsia" w:hAnsiTheme="minorHAnsi" w:cstheme="minorBidi"/>
          <w:b w:val="0"/>
          <w:bCs w:val="0"/>
          <w:caps w:val="0"/>
          <w:noProof/>
          <w:sz w:val="22"/>
          <w:szCs w:val="22"/>
          <w:lang w:eastAsia="en-US"/>
        </w:rPr>
        <w:tab/>
      </w:r>
      <w:r>
        <w:rPr>
          <w:noProof/>
        </w:rPr>
        <w:t>Installation Instructions for BI System Setups Migration</w:t>
      </w:r>
      <w:r>
        <w:rPr>
          <w:noProof/>
        </w:rPr>
        <w:tab/>
      </w:r>
      <w:r>
        <w:rPr>
          <w:noProof/>
        </w:rPr>
        <w:fldChar w:fldCharType="begin"/>
      </w:r>
      <w:r>
        <w:rPr>
          <w:noProof/>
        </w:rPr>
        <w:instrText xml:space="preserve"> PAGEREF _Toc471718040 \h </w:instrText>
      </w:r>
      <w:r>
        <w:rPr>
          <w:noProof/>
        </w:rPr>
      </w:r>
      <w:r>
        <w:rPr>
          <w:noProof/>
        </w:rPr>
        <w:fldChar w:fldCharType="separate"/>
      </w:r>
      <w:r>
        <w:rPr>
          <w:noProof/>
        </w:rPr>
        <w:t>4</w:t>
      </w:r>
      <w:r>
        <w:rPr>
          <w:noProof/>
        </w:rPr>
        <w:fldChar w:fldCharType="end"/>
      </w:r>
    </w:p>
    <w:p w14:paraId="14A4C7A3"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2.1</w:t>
      </w:r>
      <w:r>
        <w:rPr>
          <w:rFonts w:asciiTheme="minorHAnsi" w:eastAsiaTheme="minorEastAsia" w:hAnsiTheme="minorHAnsi" w:cstheme="minorBidi"/>
          <w:b w:val="0"/>
          <w:bCs w:val="0"/>
          <w:noProof/>
          <w:sz w:val="22"/>
          <w:szCs w:val="22"/>
          <w:lang w:eastAsia="en-US"/>
        </w:rPr>
        <w:tab/>
      </w:r>
      <w:r>
        <w:rPr>
          <w:noProof/>
        </w:rPr>
        <w:t>Pre-Migration Steps</w:t>
      </w:r>
      <w:r>
        <w:rPr>
          <w:noProof/>
        </w:rPr>
        <w:tab/>
      </w:r>
      <w:r>
        <w:rPr>
          <w:noProof/>
        </w:rPr>
        <w:fldChar w:fldCharType="begin"/>
      </w:r>
      <w:r>
        <w:rPr>
          <w:noProof/>
        </w:rPr>
        <w:instrText xml:space="preserve"> PAGEREF _Toc471718041 \h </w:instrText>
      </w:r>
      <w:r>
        <w:rPr>
          <w:noProof/>
        </w:rPr>
      </w:r>
      <w:r>
        <w:rPr>
          <w:noProof/>
        </w:rPr>
        <w:fldChar w:fldCharType="separate"/>
      </w:r>
      <w:r>
        <w:rPr>
          <w:noProof/>
        </w:rPr>
        <w:t>4</w:t>
      </w:r>
      <w:r>
        <w:rPr>
          <w:noProof/>
        </w:rPr>
        <w:fldChar w:fldCharType="end"/>
      </w:r>
    </w:p>
    <w:p w14:paraId="108B7236"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2.2</w:t>
      </w:r>
      <w:r>
        <w:rPr>
          <w:rFonts w:asciiTheme="minorHAnsi" w:eastAsiaTheme="minorEastAsia" w:hAnsiTheme="minorHAnsi" w:cstheme="minorBidi"/>
          <w:b w:val="0"/>
          <w:bCs w:val="0"/>
          <w:noProof/>
          <w:sz w:val="22"/>
          <w:szCs w:val="22"/>
          <w:lang w:eastAsia="en-US"/>
        </w:rPr>
        <w:tab/>
      </w:r>
      <w:r>
        <w:rPr>
          <w:noProof/>
        </w:rPr>
        <w:t>Migration Steps</w:t>
      </w:r>
      <w:r>
        <w:rPr>
          <w:noProof/>
        </w:rPr>
        <w:tab/>
      </w:r>
      <w:r>
        <w:rPr>
          <w:noProof/>
        </w:rPr>
        <w:fldChar w:fldCharType="begin"/>
      </w:r>
      <w:r>
        <w:rPr>
          <w:noProof/>
        </w:rPr>
        <w:instrText xml:space="preserve"> PAGEREF _Toc471718042 \h </w:instrText>
      </w:r>
      <w:r>
        <w:rPr>
          <w:noProof/>
        </w:rPr>
      </w:r>
      <w:r>
        <w:rPr>
          <w:noProof/>
        </w:rPr>
        <w:fldChar w:fldCharType="separate"/>
      </w:r>
      <w:r>
        <w:rPr>
          <w:noProof/>
        </w:rPr>
        <w:t>4</w:t>
      </w:r>
      <w:r>
        <w:rPr>
          <w:noProof/>
        </w:rPr>
        <w:fldChar w:fldCharType="end"/>
      </w:r>
    </w:p>
    <w:p w14:paraId="50A94BB8"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2.2.1</w:t>
      </w:r>
      <w:r>
        <w:rPr>
          <w:rFonts w:asciiTheme="minorHAnsi" w:eastAsiaTheme="minorEastAsia" w:hAnsiTheme="minorHAnsi" w:cstheme="minorBidi"/>
          <w:noProof/>
          <w:sz w:val="22"/>
          <w:szCs w:val="22"/>
          <w:lang w:eastAsia="en-US"/>
        </w:rPr>
        <w:tab/>
      </w:r>
      <w:r>
        <w:rPr>
          <w:noProof/>
        </w:rPr>
        <w:t>Step 1 – Download RPD from SVN</w:t>
      </w:r>
      <w:r>
        <w:rPr>
          <w:noProof/>
        </w:rPr>
        <w:tab/>
      </w:r>
      <w:r>
        <w:rPr>
          <w:noProof/>
        </w:rPr>
        <w:fldChar w:fldCharType="begin"/>
      </w:r>
      <w:r>
        <w:rPr>
          <w:noProof/>
        </w:rPr>
        <w:instrText xml:space="preserve"> PAGEREF _Toc471718043 \h </w:instrText>
      </w:r>
      <w:r>
        <w:rPr>
          <w:noProof/>
        </w:rPr>
      </w:r>
      <w:r>
        <w:rPr>
          <w:noProof/>
        </w:rPr>
        <w:fldChar w:fldCharType="separate"/>
      </w:r>
      <w:r>
        <w:rPr>
          <w:noProof/>
        </w:rPr>
        <w:t>4</w:t>
      </w:r>
      <w:r>
        <w:rPr>
          <w:noProof/>
        </w:rPr>
        <w:fldChar w:fldCharType="end"/>
      </w:r>
    </w:p>
    <w:p w14:paraId="09CAC456"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2.2.2</w:t>
      </w:r>
      <w:r>
        <w:rPr>
          <w:rFonts w:asciiTheme="minorHAnsi" w:eastAsiaTheme="minorEastAsia" w:hAnsiTheme="minorHAnsi" w:cstheme="minorBidi"/>
          <w:noProof/>
          <w:sz w:val="22"/>
          <w:szCs w:val="22"/>
          <w:lang w:eastAsia="en-US"/>
        </w:rPr>
        <w:tab/>
      </w:r>
      <w:r>
        <w:rPr>
          <w:noProof/>
        </w:rPr>
        <w:t>Step 2 – 3 way merge to create the Updated RPD</w:t>
      </w:r>
      <w:r>
        <w:rPr>
          <w:noProof/>
        </w:rPr>
        <w:tab/>
      </w:r>
      <w:r>
        <w:rPr>
          <w:noProof/>
        </w:rPr>
        <w:fldChar w:fldCharType="begin"/>
      </w:r>
      <w:r>
        <w:rPr>
          <w:noProof/>
        </w:rPr>
        <w:instrText xml:space="preserve"> PAGEREF _Toc471718044 \h </w:instrText>
      </w:r>
      <w:r>
        <w:rPr>
          <w:noProof/>
        </w:rPr>
      </w:r>
      <w:r>
        <w:rPr>
          <w:noProof/>
        </w:rPr>
        <w:fldChar w:fldCharType="separate"/>
      </w:r>
      <w:r>
        <w:rPr>
          <w:noProof/>
        </w:rPr>
        <w:t>6</w:t>
      </w:r>
      <w:r>
        <w:rPr>
          <w:noProof/>
        </w:rPr>
        <w:fldChar w:fldCharType="end"/>
      </w:r>
    </w:p>
    <w:p w14:paraId="42DADFB3"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2.2.3</w:t>
      </w:r>
      <w:r>
        <w:rPr>
          <w:rFonts w:asciiTheme="minorHAnsi" w:eastAsiaTheme="minorEastAsia" w:hAnsiTheme="minorHAnsi" w:cstheme="minorBidi"/>
          <w:noProof/>
          <w:sz w:val="22"/>
          <w:szCs w:val="22"/>
          <w:lang w:eastAsia="en-US"/>
        </w:rPr>
        <w:tab/>
      </w:r>
      <w:r>
        <w:rPr>
          <w:noProof/>
        </w:rPr>
        <w:t>Step 3 – Update  RPD database connections</w:t>
      </w:r>
      <w:r>
        <w:rPr>
          <w:noProof/>
        </w:rPr>
        <w:tab/>
      </w:r>
      <w:r>
        <w:rPr>
          <w:noProof/>
        </w:rPr>
        <w:fldChar w:fldCharType="begin"/>
      </w:r>
      <w:r>
        <w:rPr>
          <w:noProof/>
        </w:rPr>
        <w:instrText xml:space="preserve"> PAGEREF _Toc471718045 \h </w:instrText>
      </w:r>
      <w:r>
        <w:rPr>
          <w:noProof/>
        </w:rPr>
      </w:r>
      <w:r>
        <w:rPr>
          <w:noProof/>
        </w:rPr>
        <w:fldChar w:fldCharType="separate"/>
      </w:r>
      <w:r>
        <w:rPr>
          <w:noProof/>
        </w:rPr>
        <w:t>11</w:t>
      </w:r>
      <w:r>
        <w:rPr>
          <w:noProof/>
        </w:rPr>
        <w:fldChar w:fldCharType="end"/>
      </w:r>
    </w:p>
    <w:p w14:paraId="61C4A24D"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2.2.4</w:t>
      </w:r>
      <w:r>
        <w:rPr>
          <w:rFonts w:asciiTheme="minorHAnsi" w:eastAsiaTheme="minorEastAsia" w:hAnsiTheme="minorHAnsi" w:cstheme="minorBidi"/>
          <w:noProof/>
          <w:sz w:val="22"/>
          <w:szCs w:val="22"/>
          <w:lang w:eastAsia="en-US"/>
        </w:rPr>
        <w:tab/>
      </w:r>
      <w:r>
        <w:rPr>
          <w:noProof/>
        </w:rPr>
        <w:t>Step 4 – Upload RPD to BI Server</w:t>
      </w:r>
      <w:r>
        <w:rPr>
          <w:noProof/>
        </w:rPr>
        <w:tab/>
      </w:r>
      <w:r>
        <w:rPr>
          <w:noProof/>
        </w:rPr>
        <w:fldChar w:fldCharType="begin"/>
      </w:r>
      <w:r>
        <w:rPr>
          <w:noProof/>
        </w:rPr>
        <w:instrText xml:space="preserve"> PAGEREF _Toc471718046 \h </w:instrText>
      </w:r>
      <w:r>
        <w:rPr>
          <w:noProof/>
        </w:rPr>
      </w:r>
      <w:r>
        <w:rPr>
          <w:noProof/>
        </w:rPr>
        <w:fldChar w:fldCharType="separate"/>
      </w:r>
      <w:r>
        <w:rPr>
          <w:noProof/>
        </w:rPr>
        <w:t>13</w:t>
      </w:r>
      <w:r>
        <w:rPr>
          <w:noProof/>
        </w:rPr>
        <w:fldChar w:fldCharType="end"/>
      </w:r>
    </w:p>
    <w:p w14:paraId="4F9360BA" w14:textId="77777777" w:rsidR="008D5688" w:rsidRDefault="008D5688">
      <w:pPr>
        <w:pStyle w:val="TOC3"/>
        <w:tabs>
          <w:tab w:val="left" w:pos="1000"/>
          <w:tab w:val="right" w:leader="dot" w:pos="10430"/>
        </w:tabs>
        <w:rPr>
          <w:rFonts w:asciiTheme="minorHAnsi" w:eastAsiaTheme="minorEastAsia" w:hAnsiTheme="minorHAnsi" w:cstheme="minorBidi"/>
          <w:noProof/>
          <w:sz w:val="22"/>
          <w:szCs w:val="22"/>
          <w:lang w:eastAsia="en-US"/>
        </w:rPr>
      </w:pPr>
      <w:r>
        <w:rPr>
          <w:noProof/>
        </w:rPr>
        <w:t>2.2.5</w:t>
      </w:r>
      <w:r>
        <w:rPr>
          <w:rFonts w:asciiTheme="minorHAnsi" w:eastAsiaTheme="minorEastAsia" w:hAnsiTheme="minorHAnsi" w:cstheme="minorBidi"/>
          <w:noProof/>
          <w:sz w:val="22"/>
          <w:szCs w:val="22"/>
          <w:lang w:eastAsia="en-US"/>
        </w:rPr>
        <w:tab/>
      </w:r>
      <w:r>
        <w:rPr>
          <w:noProof/>
        </w:rPr>
        <w:t>Step 5 – Upload RPD to SVN</w:t>
      </w:r>
      <w:r>
        <w:rPr>
          <w:noProof/>
        </w:rPr>
        <w:tab/>
      </w:r>
      <w:r>
        <w:rPr>
          <w:noProof/>
        </w:rPr>
        <w:fldChar w:fldCharType="begin"/>
      </w:r>
      <w:r>
        <w:rPr>
          <w:noProof/>
        </w:rPr>
        <w:instrText xml:space="preserve"> PAGEREF _Toc471718047 \h </w:instrText>
      </w:r>
      <w:r>
        <w:rPr>
          <w:noProof/>
        </w:rPr>
      </w:r>
      <w:r>
        <w:rPr>
          <w:noProof/>
        </w:rPr>
        <w:fldChar w:fldCharType="separate"/>
      </w:r>
      <w:r>
        <w:rPr>
          <w:noProof/>
        </w:rPr>
        <w:t>15</w:t>
      </w:r>
      <w:r>
        <w:rPr>
          <w:noProof/>
        </w:rPr>
        <w:fldChar w:fldCharType="end"/>
      </w:r>
    </w:p>
    <w:p w14:paraId="63F2A9F7"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2.3</w:t>
      </w:r>
      <w:r>
        <w:rPr>
          <w:rFonts w:asciiTheme="minorHAnsi" w:eastAsiaTheme="minorEastAsia" w:hAnsiTheme="minorHAnsi" w:cstheme="minorBidi"/>
          <w:b w:val="0"/>
          <w:bCs w:val="0"/>
          <w:noProof/>
          <w:sz w:val="22"/>
          <w:szCs w:val="22"/>
          <w:lang w:eastAsia="en-US"/>
        </w:rPr>
        <w:tab/>
      </w:r>
      <w:r>
        <w:rPr>
          <w:noProof/>
        </w:rPr>
        <w:t>Verification Checklist</w:t>
      </w:r>
      <w:r>
        <w:rPr>
          <w:noProof/>
        </w:rPr>
        <w:tab/>
      </w:r>
      <w:r>
        <w:rPr>
          <w:noProof/>
        </w:rPr>
        <w:fldChar w:fldCharType="begin"/>
      </w:r>
      <w:r>
        <w:rPr>
          <w:noProof/>
        </w:rPr>
        <w:instrText xml:space="preserve"> PAGEREF _Toc471718048 \h </w:instrText>
      </w:r>
      <w:r>
        <w:rPr>
          <w:noProof/>
        </w:rPr>
      </w:r>
      <w:r>
        <w:rPr>
          <w:noProof/>
        </w:rPr>
        <w:fldChar w:fldCharType="separate"/>
      </w:r>
      <w:r>
        <w:rPr>
          <w:noProof/>
        </w:rPr>
        <w:t>15</w:t>
      </w:r>
      <w:r>
        <w:rPr>
          <w:noProof/>
        </w:rPr>
        <w:fldChar w:fldCharType="end"/>
      </w:r>
    </w:p>
    <w:p w14:paraId="6F6F663C"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3</w:t>
      </w:r>
      <w:r>
        <w:rPr>
          <w:rFonts w:asciiTheme="minorHAnsi" w:eastAsiaTheme="minorEastAsia" w:hAnsiTheme="minorHAnsi" w:cstheme="minorBidi"/>
          <w:b w:val="0"/>
          <w:bCs w:val="0"/>
          <w:caps w:val="0"/>
          <w:noProof/>
          <w:sz w:val="22"/>
          <w:szCs w:val="22"/>
          <w:lang w:eastAsia="en-US"/>
        </w:rPr>
        <w:tab/>
      </w:r>
      <w:r>
        <w:rPr>
          <w:noProof/>
        </w:rPr>
        <w:t>Backout Plan</w:t>
      </w:r>
      <w:r>
        <w:rPr>
          <w:noProof/>
        </w:rPr>
        <w:tab/>
      </w:r>
      <w:r>
        <w:rPr>
          <w:noProof/>
        </w:rPr>
        <w:fldChar w:fldCharType="begin"/>
      </w:r>
      <w:r>
        <w:rPr>
          <w:noProof/>
        </w:rPr>
        <w:instrText xml:space="preserve"> PAGEREF _Toc471718049 \h </w:instrText>
      </w:r>
      <w:r>
        <w:rPr>
          <w:noProof/>
        </w:rPr>
      </w:r>
      <w:r>
        <w:rPr>
          <w:noProof/>
        </w:rPr>
        <w:fldChar w:fldCharType="separate"/>
      </w:r>
      <w:r>
        <w:rPr>
          <w:noProof/>
        </w:rPr>
        <w:t>18</w:t>
      </w:r>
      <w:r>
        <w:rPr>
          <w:noProof/>
        </w:rPr>
        <w:fldChar w:fldCharType="end"/>
      </w:r>
    </w:p>
    <w:p w14:paraId="1FB1EF27" w14:textId="77777777" w:rsidR="008D5688" w:rsidRDefault="008D5688">
      <w:pPr>
        <w:pStyle w:val="TOC1"/>
        <w:tabs>
          <w:tab w:val="left" w:pos="400"/>
          <w:tab w:val="right" w:leader="dot" w:pos="10430"/>
        </w:tabs>
        <w:rPr>
          <w:rFonts w:asciiTheme="minorHAnsi" w:eastAsiaTheme="minorEastAsia" w:hAnsiTheme="minorHAnsi" w:cstheme="minorBidi"/>
          <w:b w:val="0"/>
          <w:bCs w:val="0"/>
          <w:caps w:val="0"/>
          <w:noProof/>
          <w:sz w:val="22"/>
          <w:szCs w:val="22"/>
          <w:lang w:eastAsia="en-US"/>
        </w:rPr>
      </w:pPr>
      <w:r>
        <w:rPr>
          <w:noProof/>
        </w:rPr>
        <w:t>4</w:t>
      </w:r>
      <w:r>
        <w:rPr>
          <w:rFonts w:asciiTheme="minorHAnsi" w:eastAsiaTheme="minorEastAsia" w:hAnsiTheme="minorHAnsi" w:cstheme="minorBidi"/>
          <w:b w:val="0"/>
          <w:bCs w:val="0"/>
          <w:caps w:val="0"/>
          <w:noProof/>
          <w:sz w:val="22"/>
          <w:szCs w:val="22"/>
          <w:lang w:eastAsia="en-US"/>
        </w:rPr>
        <w:tab/>
      </w:r>
      <w:r>
        <w:rPr>
          <w:noProof/>
        </w:rPr>
        <w:t>Open and Closed Issues</w:t>
      </w:r>
      <w:r>
        <w:rPr>
          <w:noProof/>
        </w:rPr>
        <w:tab/>
      </w:r>
      <w:r>
        <w:rPr>
          <w:noProof/>
        </w:rPr>
        <w:fldChar w:fldCharType="begin"/>
      </w:r>
      <w:r>
        <w:rPr>
          <w:noProof/>
        </w:rPr>
        <w:instrText xml:space="preserve"> PAGEREF _Toc471718050 \h </w:instrText>
      </w:r>
      <w:r>
        <w:rPr>
          <w:noProof/>
        </w:rPr>
      </w:r>
      <w:r>
        <w:rPr>
          <w:noProof/>
        </w:rPr>
        <w:fldChar w:fldCharType="separate"/>
      </w:r>
      <w:r>
        <w:rPr>
          <w:noProof/>
        </w:rPr>
        <w:t>19</w:t>
      </w:r>
      <w:r>
        <w:rPr>
          <w:noProof/>
        </w:rPr>
        <w:fldChar w:fldCharType="end"/>
      </w:r>
    </w:p>
    <w:p w14:paraId="08307F77"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4.1</w:t>
      </w:r>
      <w:r>
        <w:rPr>
          <w:rFonts w:asciiTheme="minorHAnsi" w:eastAsiaTheme="minorEastAsia" w:hAnsiTheme="minorHAnsi" w:cstheme="minorBidi"/>
          <w:b w:val="0"/>
          <w:bCs w:val="0"/>
          <w:noProof/>
          <w:sz w:val="22"/>
          <w:szCs w:val="22"/>
          <w:lang w:eastAsia="en-US"/>
        </w:rPr>
        <w:tab/>
      </w:r>
      <w:r>
        <w:rPr>
          <w:noProof/>
        </w:rPr>
        <w:t>Open Issues</w:t>
      </w:r>
      <w:r>
        <w:rPr>
          <w:noProof/>
        </w:rPr>
        <w:tab/>
      </w:r>
      <w:r>
        <w:rPr>
          <w:noProof/>
        </w:rPr>
        <w:fldChar w:fldCharType="begin"/>
      </w:r>
      <w:r>
        <w:rPr>
          <w:noProof/>
        </w:rPr>
        <w:instrText xml:space="preserve"> PAGEREF _Toc471718051 \h </w:instrText>
      </w:r>
      <w:r>
        <w:rPr>
          <w:noProof/>
        </w:rPr>
      </w:r>
      <w:r>
        <w:rPr>
          <w:noProof/>
        </w:rPr>
        <w:fldChar w:fldCharType="separate"/>
      </w:r>
      <w:r>
        <w:rPr>
          <w:noProof/>
        </w:rPr>
        <w:t>19</w:t>
      </w:r>
      <w:r>
        <w:rPr>
          <w:noProof/>
        </w:rPr>
        <w:fldChar w:fldCharType="end"/>
      </w:r>
    </w:p>
    <w:p w14:paraId="4796B8F8" w14:textId="77777777" w:rsidR="008D5688" w:rsidRDefault="008D5688">
      <w:pPr>
        <w:pStyle w:val="TOC2"/>
        <w:tabs>
          <w:tab w:val="left" w:pos="600"/>
          <w:tab w:val="right" w:leader="dot" w:pos="10430"/>
        </w:tabs>
        <w:rPr>
          <w:rFonts w:asciiTheme="minorHAnsi" w:eastAsiaTheme="minorEastAsia" w:hAnsiTheme="minorHAnsi" w:cstheme="minorBidi"/>
          <w:b w:val="0"/>
          <w:bCs w:val="0"/>
          <w:noProof/>
          <w:sz w:val="22"/>
          <w:szCs w:val="22"/>
          <w:lang w:eastAsia="en-US"/>
        </w:rPr>
      </w:pPr>
      <w:r>
        <w:rPr>
          <w:noProof/>
        </w:rPr>
        <w:t>4.2</w:t>
      </w:r>
      <w:r>
        <w:rPr>
          <w:rFonts w:asciiTheme="minorHAnsi" w:eastAsiaTheme="minorEastAsia" w:hAnsiTheme="minorHAnsi" w:cstheme="minorBidi"/>
          <w:b w:val="0"/>
          <w:bCs w:val="0"/>
          <w:noProof/>
          <w:sz w:val="22"/>
          <w:szCs w:val="22"/>
          <w:lang w:eastAsia="en-US"/>
        </w:rPr>
        <w:tab/>
      </w:r>
      <w:r>
        <w:rPr>
          <w:noProof/>
        </w:rPr>
        <w:t>Closed Issues</w:t>
      </w:r>
      <w:r>
        <w:rPr>
          <w:noProof/>
        </w:rPr>
        <w:tab/>
      </w:r>
      <w:r>
        <w:rPr>
          <w:noProof/>
        </w:rPr>
        <w:fldChar w:fldCharType="begin"/>
      </w:r>
      <w:r>
        <w:rPr>
          <w:noProof/>
        </w:rPr>
        <w:instrText xml:space="preserve"> PAGEREF _Toc471718052 \h </w:instrText>
      </w:r>
      <w:r>
        <w:rPr>
          <w:noProof/>
        </w:rPr>
      </w:r>
      <w:r>
        <w:rPr>
          <w:noProof/>
        </w:rPr>
        <w:fldChar w:fldCharType="separate"/>
      </w:r>
      <w:r>
        <w:rPr>
          <w:noProof/>
        </w:rPr>
        <w:t>19</w:t>
      </w:r>
      <w:r>
        <w:rPr>
          <w:noProof/>
        </w:rPr>
        <w:fldChar w:fldCharType="end"/>
      </w:r>
    </w:p>
    <w:p w14:paraId="68DC44F6" w14:textId="43ED8F82" w:rsidR="00EF5B0B" w:rsidRDefault="00406ABE" w:rsidP="00EF5B0B">
      <w:r w:rsidRPr="00406ABE">
        <w:rPr>
          <w:rFonts w:cs="Arial"/>
          <w:noProof/>
          <w:sz w:val="24"/>
          <w:szCs w:val="24"/>
        </w:rPr>
        <w:fldChar w:fldCharType="end"/>
      </w:r>
    </w:p>
    <w:p w14:paraId="68DC44F7" w14:textId="77777777" w:rsidR="00EF5B0B" w:rsidRDefault="00EF5B0B" w:rsidP="00BF4D8D">
      <w:pPr>
        <w:pStyle w:val="Note"/>
        <w:numPr>
          <w:ilvl w:val="0"/>
          <w:numId w:val="8"/>
        </w:numPr>
        <w:tabs>
          <w:tab w:val="clear" w:pos="4320"/>
        </w:tabs>
      </w:pPr>
      <w:r>
        <w:t>To update the table of contents, put the cursor anywhere in the table and press [F9].  To change the number of levels displayed, select the menu option Insert</w:t>
      </w:r>
      <w:r>
        <w:noBreakHyphen/>
        <w:t>&gt;Index and Tables, make sure the Table of Contents tab is active, and change the Number of Levels to a new value.</w:t>
      </w:r>
    </w:p>
    <w:p w14:paraId="68DC44F8" w14:textId="77777777" w:rsidR="00EF5B0B" w:rsidRDefault="00EF5B0B" w:rsidP="00EF5B0B"/>
    <w:p w14:paraId="68DC44F9" w14:textId="77777777" w:rsidR="00EF5B0B" w:rsidRDefault="00EF5B0B" w:rsidP="00EF5B0B">
      <w:pPr>
        <w:pStyle w:val="BodyText"/>
        <w:sectPr w:rsidR="00EF5B0B">
          <w:headerReference w:type="default" r:id="rId12"/>
          <w:footerReference w:type="default" r:id="rId13"/>
          <w:headerReference w:type="first" r:id="rId14"/>
          <w:footerReference w:type="first" r:id="rId15"/>
          <w:pgSz w:w="12240" w:h="15840" w:code="1"/>
          <w:pgMar w:top="1080" w:right="720" w:bottom="1080" w:left="720" w:header="432" w:footer="720" w:gutter="360"/>
          <w:paperSrc w:first="12451" w:other="12451"/>
          <w:pgNumType w:fmt="lowerRoman" w:start="1"/>
          <w:cols w:space="720"/>
          <w:titlePg/>
          <w:docGrid w:linePitch="272"/>
        </w:sectPr>
      </w:pPr>
    </w:p>
    <w:p w14:paraId="68DC44FA" w14:textId="77777777" w:rsidR="00EF5B0B" w:rsidRDefault="00EF5B0B" w:rsidP="0024346F">
      <w:pPr>
        <w:pStyle w:val="Heading1"/>
      </w:pPr>
      <w:bookmarkStart w:id="4" w:name="_Toc471718040"/>
      <w:r>
        <w:lastRenderedPageBreak/>
        <w:t xml:space="preserve">Installation Instructions for </w:t>
      </w:r>
      <w:r w:rsidR="0093035E">
        <w:t>BI System Setups Migration</w:t>
      </w:r>
      <w:bookmarkEnd w:id="4"/>
    </w:p>
    <w:tbl>
      <w:tblPr>
        <w:tblW w:w="0" w:type="auto"/>
        <w:tblInd w:w="108" w:type="dxa"/>
        <w:tblBorders>
          <w:top w:val="single" w:sz="12" w:space="0" w:color="auto"/>
          <w:left w:val="single" w:sz="12" w:space="0" w:color="auto"/>
          <w:bottom w:val="single" w:sz="12" w:space="0" w:color="auto"/>
          <w:right w:val="single" w:sz="12" w:space="0" w:color="auto"/>
          <w:insideV w:val="single" w:sz="6" w:space="0" w:color="auto"/>
        </w:tblBorders>
        <w:tblLayout w:type="fixed"/>
        <w:tblLook w:val="0000" w:firstRow="0" w:lastRow="0" w:firstColumn="0" w:lastColumn="0" w:noHBand="0" w:noVBand="0"/>
      </w:tblPr>
      <w:tblGrid>
        <w:gridCol w:w="5130"/>
        <w:gridCol w:w="4950"/>
      </w:tblGrid>
      <w:tr w:rsidR="00D04E14" w14:paraId="23B74F34" w14:textId="77777777" w:rsidTr="00617099">
        <w:tc>
          <w:tcPr>
            <w:tcW w:w="5130" w:type="dxa"/>
          </w:tcPr>
          <w:p w14:paraId="26CD1AB3" w14:textId="7462234E" w:rsidR="00D04E14" w:rsidRDefault="00D04E14" w:rsidP="00495B84">
            <w:pPr>
              <w:spacing w:before="120" w:after="120"/>
              <w:rPr>
                <w:b/>
              </w:rPr>
            </w:pPr>
            <w:r>
              <w:rPr>
                <w:b/>
              </w:rPr>
              <w:t xml:space="preserve">Source Environment Name:  </w:t>
            </w:r>
            <w:r w:rsidR="00970356">
              <w:rPr>
                <w:rStyle w:val="HighlightedVariable"/>
              </w:rPr>
              <w:t>TEST</w:t>
            </w:r>
          </w:p>
        </w:tc>
        <w:tc>
          <w:tcPr>
            <w:tcW w:w="4950" w:type="dxa"/>
          </w:tcPr>
          <w:p w14:paraId="258613EE" w14:textId="2FBB5C1E" w:rsidR="00D04E14" w:rsidRDefault="00D04E14" w:rsidP="00970356">
            <w:pPr>
              <w:spacing w:before="120" w:after="120"/>
              <w:rPr>
                <w:b/>
              </w:rPr>
            </w:pPr>
            <w:r>
              <w:rPr>
                <w:b/>
              </w:rPr>
              <w:t xml:space="preserve">Machine: </w:t>
            </w:r>
            <w:r w:rsidRPr="00F84CC3">
              <w:rPr>
                <w:b/>
              </w:rPr>
              <w:t xml:space="preserve"> </w:t>
            </w:r>
            <w:r w:rsidR="00970356">
              <w:rPr>
                <w:rStyle w:val="HighlightedVariable"/>
              </w:rPr>
              <w:t>TCGIT3</w:t>
            </w:r>
          </w:p>
        </w:tc>
      </w:tr>
    </w:tbl>
    <w:p w14:paraId="607F6D01" w14:textId="77777777" w:rsidR="00D04E14" w:rsidRDefault="00D04E14" w:rsidP="00EF5B0B">
      <w:pPr>
        <w:pStyle w:val="BodyText"/>
      </w:pPr>
    </w:p>
    <w:tbl>
      <w:tblPr>
        <w:tblStyle w:val="TableGrid"/>
        <w:tblW w:w="0" w:type="auto"/>
        <w:tblInd w:w="108" w:type="dxa"/>
        <w:tblLook w:val="04A0" w:firstRow="1" w:lastRow="0" w:firstColumn="1" w:lastColumn="0" w:noHBand="0" w:noVBand="1"/>
      </w:tblPr>
      <w:tblGrid>
        <w:gridCol w:w="5130"/>
        <w:gridCol w:w="4950"/>
      </w:tblGrid>
      <w:tr w:rsidR="00D04E14" w14:paraId="7FE3C3CE" w14:textId="77777777" w:rsidTr="00617099">
        <w:tc>
          <w:tcPr>
            <w:tcW w:w="5130" w:type="dxa"/>
          </w:tcPr>
          <w:p w14:paraId="0A8C2C73" w14:textId="2BDFCDEC" w:rsidR="00D04E14" w:rsidRDefault="00D04E14" w:rsidP="00B451AB">
            <w:pPr>
              <w:pStyle w:val="BodyText"/>
            </w:pPr>
            <w:r w:rsidRPr="00D5219C">
              <w:rPr>
                <w:b/>
              </w:rPr>
              <w:t>Target Environment Name</w:t>
            </w:r>
            <w:r>
              <w:t xml:space="preserve">: </w:t>
            </w:r>
            <w:r w:rsidR="00171281">
              <w:rPr>
                <w:rStyle w:val="HighlightedVariable"/>
                <w:rFonts w:cs="Times New Roman"/>
                <w:sz w:val="20"/>
                <w:szCs w:val="20"/>
              </w:rPr>
              <w:t>UAT</w:t>
            </w:r>
          </w:p>
        </w:tc>
        <w:tc>
          <w:tcPr>
            <w:tcW w:w="4950" w:type="dxa"/>
          </w:tcPr>
          <w:p w14:paraId="3E91F153" w14:textId="43F3084C" w:rsidR="00D04E14" w:rsidRPr="00D5219C" w:rsidRDefault="00D04E14" w:rsidP="00B451AB">
            <w:pPr>
              <w:pStyle w:val="BodyText"/>
              <w:rPr>
                <w:b/>
              </w:rPr>
            </w:pPr>
            <w:r w:rsidRPr="00D5219C">
              <w:rPr>
                <w:b/>
              </w:rPr>
              <w:t>Machine:</w:t>
            </w:r>
            <w:r w:rsidR="00CC06EE" w:rsidRPr="0016749E">
              <w:rPr>
                <w:rStyle w:val="HighlightedVariable"/>
              </w:rPr>
              <w:t xml:space="preserve"> </w:t>
            </w:r>
            <w:r w:rsidR="00171281">
              <w:rPr>
                <w:rFonts w:cs="Times New Roman"/>
                <w:color w:val="0000FF"/>
                <w:sz w:val="20"/>
                <w:szCs w:val="20"/>
              </w:rPr>
              <w:t>T</w:t>
            </w:r>
            <w:r w:rsidR="00B451AB">
              <w:rPr>
                <w:rFonts w:cs="Times New Roman"/>
                <w:color w:val="0000FF"/>
                <w:sz w:val="20"/>
                <w:szCs w:val="20"/>
              </w:rPr>
              <w:t>CGI13</w:t>
            </w:r>
          </w:p>
        </w:tc>
      </w:tr>
    </w:tbl>
    <w:p w14:paraId="77482C01" w14:textId="77777777" w:rsidR="00D04E14" w:rsidRDefault="00D04E14" w:rsidP="00EF5B0B">
      <w:pPr>
        <w:pStyle w:val="BodyText"/>
      </w:pPr>
    </w:p>
    <w:p w14:paraId="68DC44FF" w14:textId="77777777" w:rsidR="00EF5B0B" w:rsidRDefault="00EF5B0B" w:rsidP="00EF5B0B">
      <w:pPr>
        <w:pStyle w:val="BodyText"/>
      </w:pPr>
    </w:p>
    <w:p w14:paraId="68DC4500" w14:textId="4D1E3131" w:rsidR="00EF5B0B" w:rsidRDefault="00EF5B0B" w:rsidP="00EF5B0B">
      <w:pPr>
        <w:pStyle w:val="Heading2"/>
        <w:tabs>
          <w:tab w:val="clear" w:pos="4320"/>
        </w:tabs>
      </w:pPr>
      <w:bookmarkStart w:id="5" w:name="_Toc471718041"/>
      <w:r>
        <w:t>Pre-</w:t>
      </w:r>
      <w:r w:rsidR="00667C4A">
        <w:t>Migration</w:t>
      </w:r>
      <w:r>
        <w:t xml:space="preserve"> Steps</w:t>
      </w:r>
      <w:bookmarkEnd w:id="5"/>
    </w:p>
    <w:p w14:paraId="2879CE61" w14:textId="77777777" w:rsidR="008A25D9" w:rsidRDefault="008A25D9" w:rsidP="001A311D">
      <w:pPr>
        <w:pStyle w:val="Checklist"/>
      </w:pPr>
      <w:r>
        <w:t>BI Server Configuration Changes for enabling EBS Cookie information should be completed prior to this migration</w:t>
      </w:r>
    </w:p>
    <w:p w14:paraId="68DC4502" w14:textId="63EF1BB4" w:rsidR="001A311D" w:rsidRDefault="00444CDA" w:rsidP="001A311D">
      <w:pPr>
        <w:pStyle w:val="Checklist"/>
      </w:pPr>
      <w:r>
        <w:t>Using TNSPING or SQLPLUS utility to ensure connectivity from OBIEE server to the database as well as the credentials</w:t>
      </w:r>
      <w:r w:rsidR="001A311D">
        <w:t>.</w:t>
      </w:r>
    </w:p>
    <w:p w14:paraId="68DC4503" w14:textId="3AE5CAAD" w:rsidR="00EF5B0B" w:rsidRDefault="00052174" w:rsidP="001A311D">
      <w:pPr>
        <w:pStyle w:val="Checklist"/>
      </w:pPr>
      <w:r>
        <w:t xml:space="preserve">Ensure the credentials are ready for both the </w:t>
      </w:r>
      <w:proofErr w:type="spellStart"/>
      <w:r>
        <w:t>Datawarehouse</w:t>
      </w:r>
      <w:proofErr w:type="spellEnd"/>
      <w:r>
        <w:t xml:space="preserve"> as well as source (EBS) database for the environment being migrated to.</w:t>
      </w:r>
    </w:p>
    <w:p w14:paraId="7ED3229F" w14:textId="02DEEB11" w:rsidR="00617099" w:rsidRDefault="00617099" w:rsidP="001A311D">
      <w:pPr>
        <w:pStyle w:val="Checklist"/>
      </w:pPr>
      <w:r w:rsidRPr="009E74A9">
        <w:rPr>
          <w:b/>
        </w:rPr>
        <w:t xml:space="preserve">Latest </w:t>
      </w:r>
      <w:r w:rsidR="003C38C5">
        <w:rPr>
          <w:b/>
        </w:rPr>
        <w:t>Target Production</w:t>
      </w:r>
      <w:r w:rsidRPr="009E74A9">
        <w:rPr>
          <w:b/>
        </w:rPr>
        <w:t xml:space="preserve"> RPD (Original RPD) from the previous release as well as the target environment from SVN (Modified </w:t>
      </w:r>
      <w:proofErr w:type="gramStart"/>
      <w:r w:rsidRPr="009E74A9">
        <w:rPr>
          <w:b/>
        </w:rPr>
        <w:t>RPD )</w:t>
      </w:r>
      <w:proofErr w:type="gramEnd"/>
      <w:r w:rsidRPr="009E74A9">
        <w:rPr>
          <w:b/>
        </w:rPr>
        <w:t xml:space="preserve"> is identified and copied </w:t>
      </w:r>
      <w:r w:rsidR="009A3089">
        <w:rPr>
          <w:b/>
        </w:rPr>
        <w:t xml:space="preserve">(as backup) </w:t>
      </w:r>
      <w:r w:rsidRPr="009E74A9">
        <w:rPr>
          <w:b/>
        </w:rPr>
        <w:t>to the local machine</w:t>
      </w:r>
      <w:r>
        <w:t>.</w:t>
      </w:r>
    </w:p>
    <w:p w14:paraId="255730CB" w14:textId="5E6CDDE2" w:rsidR="00C7475F" w:rsidRDefault="00C7475F" w:rsidP="00C7475F">
      <w:pPr>
        <w:pStyle w:val="Checklist"/>
      </w:pPr>
      <w:r>
        <w:t>The following Migration document needs to be completed before deploying the RPD in the Target Environment.</w:t>
      </w:r>
    </w:p>
    <w:p w14:paraId="1CF7967E" w14:textId="2C90DB7D" w:rsidR="00C7475F" w:rsidRPr="000F50E8" w:rsidRDefault="00C7475F" w:rsidP="00C7475F">
      <w:pPr>
        <w:pStyle w:val="Checklist"/>
        <w:numPr>
          <w:ilvl w:val="0"/>
          <w:numId w:val="0"/>
        </w:numPr>
        <w:ind w:left="2520" w:hanging="360"/>
      </w:pPr>
      <w:r>
        <w:tab/>
      </w:r>
      <w:r w:rsidRPr="000F50E8">
        <w:t>ETL Migration Document:</w:t>
      </w:r>
      <w:r w:rsidR="00DB5681" w:rsidRPr="00DB5681">
        <w:rPr>
          <w:rFonts w:ascii="Calibri" w:hAnsi="Calibri"/>
        </w:rPr>
        <w:t xml:space="preserve"> </w:t>
      </w:r>
      <w:hyperlink r:id="rId16" w:history="1">
        <w:r w:rsidR="001E5F88">
          <w:rPr>
            <w:rStyle w:val="Hyperlink"/>
          </w:rPr>
          <w:t>RELEASE 2</w:t>
        </w:r>
        <w:r w:rsidR="001E5F88" w:rsidRPr="000F50E8">
          <w:rPr>
            <w:rStyle w:val="Hyperlink"/>
          </w:rPr>
          <w:t xml:space="preserve"> ODI MIGRATION Document</w:t>
        </w:r>
      </w:hyperlink>
    </w:p>
    <w:p w14:paraId="0687DDDE" w14:textId="77777777" w:rsidR="00C7475F" w:rsidRDefault="00C7475F" w:rsidP="00C7475F">
      <w:pPr>
        <w:pStyle w:val="Checklist"/>
        <w:numPr>
          <w:ilvl w:val="0"/>
          <w:numId w:val="0"/>
        </w:numPr>
        <w:ind w:left="2520"/>
      </w:pPr>
    </w:p>
    <w:p w14:paraId="68DC4506" w14:textId="77777777" w:rsidR="00EF5B0B" w:rsidRDefault="00EF5B0B" w:rsidP="00EF5B0B">
      <w:pPr>
        <w:pStyle w:val="BodyText"/>
      </w:pPr>
    </w:p>
    <w:p w14:paraId="68DC4507" w14:textId="52FCC6CE" w:rsidR="00EF5B0B" w:rsidRDefault="00444CDA" w:rsidP="00EF5B0B">
      <w:pPr>
        <w:pStyle w:val="Heading2"/>
        <w:tabs>
          <w:tab w:val="clear" w:pos="4320"/>
        </w:tabs>
      </w:pPr>
      <w:bookmarkStart w:id="6" w:name="_Toc471718042"/>
      <w:r>
        <w:t>Migration</w:t>
      </w:r>
      <w:r w:rsidR="00EF5B0B">
        <w:t xml:space="preserve"> Steps</w:t>
      </w:r>
      <w:bookmarkEnd w:id="6"/>
    </w:p>
    <w:p w14:paraId="69BDC6F4" w14:textId="3885076B" w:rsidR="00A96065" w:rsidRDefault="00A96065" w:rsidP="00BF4D8D">
      <w:pPr>
        <w:pStyle w:val="Heading3"/>
        <w:numPr>
          <w:ilvl w:val="2"/>
          <w:numId w:val="12"/>
        </w:numPr>
        <w:tabs>
          <w:tab w:val="clear" w:pos="4320"/>
        </w:tabs>
      </w:pPr>
      <w:bookmarkStart w:id="7" w:name="_Toc471718043"/>
      <w:r>
        <w:t>Step 1 –</w:t>
      </w:r>
      <w:r w:rsidR="00A51A06">
        <w:t xml:space="preserve"> Download RPD from SVN</w:t>
      </w:r>
      <w:bookmarkEnd w:id="7"/>
    </w:p>
    <w:p w14:paraId="54CCD77B" w14:textId="3B6E9FC4" w:rsidR="00C7475F" w:rsidRPr="00C7475F" w:rsidRDefault="00C7475F" w:rsidP="00C7475F">
      <w:pPr>
        <w:pStyle w:val="BodyText"/>
        <w:jc w:val="center"/>
        <w:rPr>
          <w:b/>
          <w:u w:val="single"/>
        </w:rPr>
      </w:pPr>
      <w:r w:rsidRPr="00507403">
        <w:rPr>
          <w:b/>
          <w:highlight w:val="yellow"/>
          <w:u w:val="single"/>
        </w:rPr>
        <w:t>CURRENT RPD</w:t>
      </w:r>
    </w:p>
    <w:p w14:paraId="2D5E5E5A" w14:textId="77777777" w:rsidR="009F031B" w:rsidRPr="009F031B" w:rsidRDefault="002835A4" w:rsidP="009F031B">
      <w:pPr>
        <w:pStyle w:val="Checklist"/>
        <w:numPr>
          <w:ilvl w:val="0"/>
          <w:numId w:val="13"/>
        </w:numPr>
        <w:rPr>
          <w:rStyle w:val="HighlightedVariable"/>
          <w:rFonts w:cs="Arial"/>
          <w:color w:val="auto"/>
        </w:rPr>
      </w:pPr>
      <w:r w:rsidRPr="009F031B">
        <w:rPr>
          <w:rFonts w:cs="Arial"/>
        </w:rPr>
        <w:t xml:space="preserve">SVN Path: </w:t>
      </w:r>
      <w:r w:rsidRPr="009F031B">
        <w:rPr>
          <w:rStyle w:val="HighlightedVariable"/>
          <w:rFonts w:cs="Arial"/>
        </w:rPr>
        <w:t>http://subversion.sys.cigna.com/svn/ORACLE_BI_REPO</w:t>
      </w:r>
      <w:r w:rsidRPr="0019650D">
        <w:rPr>
          <w:rStyle w:val="HighlightedVariable"/>
        </w:rPr>
        <w:t>/</w:t>
      </w:r>
      <w:r w:rsidR="006120B6" w:rsidRPr="006120B6">
        <w:t xml:space="preserve"> </w:t>
      </w:r>
      <w:r w:rsidR="009F031B" w:rsidRPr="009F031B">
        <w:rPr>
          <w:rStyle w:val="HighlightedVariable"/>
        </w:rPr>
        <w:t>CRP2-MAIN\RPD\release2B</w:t>
      </w:r>
    </w:p>
    <w:p w14:paraId="7C0993AC" w14:textId="18565B6B" w:rsidR="001D2EDB" w:rsidRPr="009F031B" w:rsidRDefault="001D2EDB" w:rsidP="009F031B">
      <w:pPr>
        <w:pStyle w:val="Checklist"/>
        <w:numPr>
          <w:ilvl w:val="0"/>
          <w:numId w:val="13"/>
        </w:numPr>
        <w:rPr>
          <w:rFonts w:cs="Arial"/>
        </w:rPr>
      </w:pPr>
      <w:r w:rsidRPr="009F031B">
        <w:rPr>
          <w:rFonts w:cs="Arial"/>
        </w:rPr>
        <w:t xml:space="preserve">Download the RPD from the Source Location </w:t>
      </w:r>
      <w:r w:rsidR="002147BB" w:rsidRPr="009F031B">
        <w:rPr>
          <w:rFonts w:cs="Arial"/>
        </w:rPr>
        <w:t xml:space="preserve">in SVN as per the version below </w:t>
      </w:r>
      <w:r w:rsidRPr="009F031B">
        <w:rPr>
          <w:rFonts w:cs="Arial"/>
        </w:rPr>
        <w:t xml:space="preserve">and rename it as </w:t>
      </w:r>
      <w:proofErr w:type="spellStart"/>
      <w:r w:rsidRPr="009F031B">
        <w:rPr>
          <w:rFonts w:cs="Arial"/>
        </w:rPr>
        <w:t>XXC_</w:t>
      </w:r>
      <w:r w:rsidR="005273D9" w:rsidRPr="009F031B">
        <w:rPr>
          <w:rFonts w:cs="Arial"/>
        </w:rPr>
        <w:t>Usage_Tracking</w:t>
      </w:r>
      <w:r w:rsidRPr="009F031B">
        <w:rPr>
          <w:rFonts w:cs="Arial"/>
        </w:rPr>
        <w:t>_CURR</w:t>
      </w:r>
      <w:r w:rsidR="00617099" w:rsidRPr="009F031B">
        <w:rPr>
          <w:rFonts w:cs="Arial"/>
        </w:rPr>
        <w:t>.rpd</w:t>
      </w:r>
      <w:proofErr w:type="spellEnd"/>
    </w:p>
    <w:p w14:paraId="43A58CD4" w14:textId="77777777" w:rsidR="00A37EC3" w:rsidRPr="00A37EC3" w:rsidRDefault="00A37EC3" w:rsidP="00A37EC3">
      <w:pPr>
        <w:pStyle w:val="ListParagraph"/>
        <w:ind w:left="1080"/>
        <w:rPr>
          <w:rFonts w:ascii="Calibri" w:hAnsi="Calibri" w:cs="Calibri"/>
          <w:color w:val="1F497D"/>
          <w:sz w:val="22"/>
          <w:szCs w:val="22"/>
          <w:lang w:eastAsia="en-US"/>
        </w:rPr>
      </w:pPr>
    </w:p>
    <w:tbl>
      <w:tblPr>
        <w:tblW w:w="8620" w:type="dxa"/>
        <w:tblInd w:w="1008" w:type="dxa"/>
        <w:tblCellMar>
          <w:left w:w="0" w:type="dxa"/>
          <w:right w:w="0" w:type="dxa"/>
        </w:tblCellMar>
        <w:tblLook w:val="04A0" w:firstRow="1" w:lastRow="0" w:firstColumn="1" w:lastColumn="0" w:noHBand="0" w:noVBand="1"/>
      </w:tblPr>
      <w:tblGrid>
        <w:gridCol w:w="1216"/>
        <w:gridCol w:w="1097"/>
        <w:gridCol w:w="978"/>
        <w:gridCol w:w="979"/>
        <w:gridCol w:w="980"/>
        <w:gridCol w:w="980"/>
        <w:gridCol w:w="2390"/>
      </w:tblGrid>
      <w:tr w:rsidR="00A37EC3" w:rsidRPr="00A37EC3" w14:paraId="6C75B34A" w14:textId="77777777" w:rsidTr="00BA12ED">
        <w:trPr>
          <w:cantSplit/>
          <w:trHeight w:val="480"/>
        </w:trPr>
        <w:tc>
          <w:tcPr>
            <w:tcW w:w="121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41187130" w14:textId="2962C289" w:rsidR="00A37EC3" w:rsidRPr="00A37EC3" w:rsidRDefault="00A37EC3" w:rsidP="00A37EC3">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977"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1BB25E9" w14:textId="2F5E14F5" w:rsidR="00A37EC3" w:rsidRPr="00A37EC3" w:rsidRDefault="009F1FF6" w:rsidP="00A37EC3">
            <w:pPr>
              <w:rPr>
                <w:rFonts w:cs="Arial"/>
                <w:b/>
                <w:bCs/>
                <w:color w:val="000000"/>
                <w:sz w:val="18"/>
                <w:szCs w:val="18"/>
                <w:lang w:eastAsia="en-US"/>
              </w:rPr>
            </w:pPr>
            <w:r>
              <w:rPr>
                <w:rFonts w:cs="Arial"/>
                <w:b/>
                <w:bCs/>
                <w:color w:val="000000"/>
                <w:sz w:val="18"/>
                <w:szCs w:val="18"/>
                <w:lang w:eastAsia="en-US"/>
              </w:rPr>
              <w:t xml:space="preserve">Accenture </w:t>
            </w:r>
            <w:r w:rsidR="00A37EC3" w:rsidRPr="00A37EC3">
              <w:rPr>
                <w:rFonts w:cs="Arial"/>
                <w:b/>
                <w:bCs/>
                <w:color w:val="000000"/>
                <w:sz w:val="18"/>
                <w:szCs w:val="18"/>
                <w:lang w:eastAsia="en-US"/>
              </w:rPr>
              <w:t>Dev SVN</w:t>
            </w:r>
            <w:r w:rsidR="00A37EC3" w:rsidRPr="00A37EC3">
              <w:rPr>
                <w:rFonts w:cs="Arial"/>
                <w:b/>
                <w:bCs/>
                <w:color w:val="000000"/>
                <w:sz w:val="18"/>
                <w:szCs w:val="18"/>
                <w:lang w:eastAsia="en-US"/>
              </w:rPr>
              <w:br/>
              <w:t>Version#</w:t>
            </w:r>
          </w:p>
        </w:tc>
        <w:tc>
          <w:tcPr>
            <w:tcW w:w="97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3AA55ED"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TS SVN</w:t>
            </w:r>
            <w:r w:rsidRPr="00A37EC3">
              <w:rPr>
                <w:rFonts w:cs="Arial"/>
                <w:b/>
                <w:bCs/>
                <w:color w:val="000000"/>
                <w:sz w:val="18"/>
                <w:szCs w:val="18"/>
                <w:lang w:eastAsia="en-US"/>
              </w:rPr>
              <w:br/>
              <w:t>Version#</w:t>
            </w:r>
          </w:p>
        </w:tc>
        <w:tc>
          <w:tcPr>
            <w:tcW w:w="97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8AF4FB9"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CRP1 SVN</w:t>
            </w:r>
            <w:r w:rsidRPr="00A37EC3">
              <w:rPr>
                <w:rFonts w:cs="Arial"/>
                <w:b/>
                <w:bCs/>
                <w:color w:val="000000"/>
                <w:sz w:val="18"/>
                <w:szCs w:val="18"/>
                <w:lang w:eastAsia="en-US"/>
              </w:rPr>
              <w:br/>
              <w:t>Version#</w:t>
            </w:r>
          </w:p>
        </w:tc>
        <w:tc>
          <w:tcPr>
            <w:tcW w:w="9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89231E5"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 xml:space="preserve">UAT SVN </w:t>
            </w:r>
            <w:r w:rsidRPr="00A37EC3">
              <w:rPr>
                <w:rFonts w:cs="Arial"/>
                <w:b/>
                <w:bCs/>
                <w:color w:val="000000"/>
                <w:sz w:val="18"/>
                <w:szCs w:val="18"/>
                <w:lang w:eastAsia="en-US"/>
              </w:rPr>
              <w:br/>
              <w:t>Version#</w:t>
            </w:r>
          </w:p>
        </w:tc>
        <w:tc>
          <w:tcPr>
            <w:tcW w:w="98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B90CED2"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PROD SVN</w:t>
            </w:r>
            <w:r w:rsidRPr="00A37EC3">
              <w:rPr>
                <w:rFonts w:cs="Arial"/>
                <w:b/>
                <w:bCs/>
                <w:color w:val="000000"/>
                <w:sz w:val="18"/>
                <w:szCs w:val="18"/>
                <w:lang w:eastAsia="en-US"/>
              </w:rPr>
              <w:br/>
              <w:t>Version#</w:t>
            </w:r>
          </w:p>
        </w:tc>
        <w:tc>
          <w:tcPr>
            <w:tcW w:w="250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3D5B23B5" w14:textId="77777777" w:rsidR="00A37EC3" w:rsidRPr="00A37EC3" w:rsidRDefault="00A37EC3" w:rsidP="00A37EC3">
            <w:pPr>
              <w:rPr>
                <w:rFonts w:cs="Arial"/>
                <w:b/>
                <w:bCs/>
                <w:color w:val="000000"/>
                <w:sz w:val="18"/>
                <w:szCs w:val="18"/>
                <w:lang w:eastAsia="en-US"/>
              </w:rPr>
            </w:pPr>
            <w:r w:rsidRPr="00A37EC3">
              <w:rPr>
                <w:rFonts w:cs="Arial"/>
                <w:b/>
                <w:bCs/>
                <w:color w:val="000000"/>
                <w:sz w:val="18"/>
                <w:szCs w:val="18"/>
                <w:lang w:eastAsia="en-US"/>
              </w:rPr>
              <w:t>File Name</w:t>
            </w:r>
          </w:p>
        </w:tc>
      </w:tr>
      <w:tr w:rsidR="00A37EC3" w:rsidRPr="00A37EC3" w14:paraId="57D071B7" w14:textId="77777777" w:rsidTr="00BA12ED">
        <w:trPr>
          <w:trHeight w:val="395"/>
        </w:trPr>
        <w:tc>
          <w:tcPr>
            <w:tcW w:w="121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A6C043B" w14:textId="77777777"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1</w:t>
            </w:r>
          </w:p>
        </w:tc>
        <w:tc>
          <w:tcPr>
            <w:tcW w:w="97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1CEB506F" w14:textId="3CA72820" w:rsidR="00A37EC3" w:rsidRPr="00BA12ED" w:rsidRDefault="00A37EC3" w:rsidP="00970356">
            <w:pPr>
              <w:rPr>
                <w:rFonts w:cs="Arial"/>
                <w:color w:val="000000"/>
                <w:sz w:val="18"/>
                <w:szCs w:val="18"/>
                <w:lang w:eastAsia="en-US"/>
              </w:rPr>
            </w:pPr>
          </w:p>
        </w:tc>
        <w:tc>
          <w:tcPr>
            <w:tcW w:w="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A7975B0" w14:textId="7D1C28A3" w:rsidR="00A37EC3" w:rsidRPr="00A37EC3" w:rsidRDefault="00A37EC3" w:rsidP="00695223">
            <w:pPr>
              <w:rPr>
                <w:rFonts w:cs="Arial"/>
                <w:color w:val="000000"/>
                <w:sz w:val="18"/>
                <w:szCs w:val="18"/>
                <w:lang w:eastAsia="en-US"/>
              </w:rPr>
            </w:pPr>
            <w:r w:rsidRPr="00A37EC3">
              <w:rPr>
                <w:rFonts w:cs="Arial"/>
                <w:color w:val="000000"/>
                <w:sz w:val="18"/>
                <w:szCs w:val="18"/>
                <w:lang w:eastAsia="en-US"/>
              </w:rPr>
              <w:t> </w:t>
            </w:r>
          </w:p>
        </w:tc>
        <w:tc>
          <w:tcPr>
            <w:tcW w:w="97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0A49FBA" w14:textId="42D86EE8"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 </w:t>
            </w:r>
          </w:p>
        </w:tc>
        <w:tc>
          <w:tcPr>
            <w:tcW w:w="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69084A6" w14:textId="2300132A" w:rsidR="00A37EC3" w:rsidRPr="00A37EC3" w:rsidRDefault="00A37EC3" w:rsidP="00A37EC3">
            <w:pPr>
              <w:rPr>
                <w:rFonts w:cs="Arial"/>
                <w:color w:val="000000"/>
                <w:sz w:val="18"/>
                <w:szCs w:val="18"/>
                <w:lang w:eastAsia="en-US"/>
              </w:rPr>
            </w:pPr>
            <w:r w:rsidRPr="00A37EC3">
              <w:rPr>
                <w:rFonts w:cs="Arial"/>
                <w:color w:val="000000"/>
                <w:sz w:val="18"/>
                <w:szCs w:val="18"/>
                <w:lang w:eastAsia="en-US"/>
              </w:rPr>
              <w:t> </w:t>
            </w:r>
          </w:p>
        </w:tc>
        <w:tc>
          <w:tcPr>
            <w:tcW w:w="98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13DCBAB" w14:textId="1F56BBE1" w:rsidR="00A37EC3" w:rsidRPr="00A37EC3" w:rsidRDefault="00A37EC3" w:rsidP="004D3E7B">
            <w:pPr>
              <w:rPr>
                <w:rFonts w:cs="Arial"/>
                <w:color w:val="000000"/>
                <w:sz w:val="18"/>
                <w:szCs w:val="18"/>
                <w:lang w:eastAsia="en-US"/>
              </w:rPr>
            </w:pPr>
            <w:r w:rsidRPr="00A37EC3">
              <w:rPr>
                <w:rFonts w:cs="Arial"/>
                <w:color w:val="000000"/>
                <w:sz w:val="18"/>
                <w:szCs w:val="18"/>
                <w:lang w:eastAsia="en-US"/>
              </w:rPr>
              <w:t> </w:t>
            </w:r>
          </w:p>
        </w:tc>
        <w:tc>
          <w:tcPr>
            <w:tcW w:w="250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ABB203C" w14:textId="5FDA2373" w:rsidR="00A37EC3" w:rsidRPr="00A37EC3" w:rsidRDefault="008D6411" w:rsidP="00A37EC3">
            <w:pPr>
              <w:rPr>
                <w:rFonts w:cs="Arial"/>
                <w:color w:val="000000"/>
                <w:lang w:eastAsia="en-US"/>
              </w:rPr>
            </w:pPr>
            <w:r>
              <w:rPr>
                <w:rFonts w:cs="Arial"/>
                <w:color w:val="000000"/>
                <w:lang w:eastAsia="en-US"/>
              </w:rPr>
              <w:t>TCGIT3</w:t>
            </w:r>
          </w:p>
        </w:tc>
      </w:tr>
    </w:tbl>
    <w:p w14:paraId="7BA5962D" w14:textId="77777777" w:rsidR="000F7BCC" w:rsidRDefault="000F7BCC" w:rsidP="00C7475F">
      <w:pPr>
        <w:pStyle w:val="Checklist"/>
        <w:numPr>
          <w:ilvl w:val="0"/>
          <w:numId w:val="0"/>
        </w:numPr>
        <w:ind w:left="1080"/>
        <w:jc w:val="center"/>
        <w:rPr>
          <w:rFonts w:cs="Arial"/>
          <w:b/>
          <w:u w:val="single"/>
        </w:rPr>
      </w:pPr>
    </w:p>
    <w:p w14:paraId="6D4E2DD0" w14:textId="77777777" w:rsidR="00D2049D" w:rsidRDefault="00D2049D" w:rsidP="00C7475F">
      <w:pPr>
        <w:pStyle w:val="Checklist"/>
        <w:numPr>
          <w:ilvl w:val="0"/>
          <w:numId w:val="0"/>
        </w:numPr>
        <w:ind w:left="1080"/>
        <w:jc w:val="center"/>
        <w:rPr>
          <w:rFonts w:cs="Arial"/>
          <w:b/>
          <w:u w:val="single"/>
        </w:rPr>
      </w:pPr>
    </w:p>
    <w:p w14:paraId="6B406465" w14:textId="77777777" w:rsidR="00D2049D" w:rsidRDefault="00D2049D" w:rsidP="00C7475F">
      <w:pPr>
        <w:pStyle w:val="Checklist"/>
        <w:numPr>
          <w:ilvl w:val="0"/>
          <w:numId w:val="0"/>
        </w:numPr>
        <w:ind w:left="1080"/>
        <w:jc w:val="center"/>
        <w:rPr>
          <w:rFonts w:cs="Arial"/>
          <w:b/>
          <w:u w:val="single"/>
        </w:rPr>
      </w:pPr>
    </w:p>
    <w:p w14:paraId="6E01B668" w14:textId="77777777" w:rsidR="000F7BCC" w:rsidRDefault="000F7BCC" w:rsidP="00C7475F">
      <w:pPr>
        <w:pStyle w:val="Checklist"/>
        <w:numPr>
          <w:ilvl w:val="0"/>
          <w:numId w:val="0"/>
        </w:numPr>
        <w:ind w:left="1080"/>
        <w:jc w:val="center"/>
        <w:rPr>
          <w:rFonts w:cs="Arial"/>
          <w:b/>
          <w:u w:val="single"/>
        </w:rPr>
      </w:pPr>
    </w:p>
    <w:p w14:paraId="7FD1E3DF" w14:textId="77777777" w:rsidR="00C7475F" w:rsidRDefault="00C7475F" w:rsidP="00C7475F">
      <w:pPr>
        <w:pStyle w:val="Checklist"/>
        <w:numPr>
          <w:ilvl w:val="0"/>
          <w:numId w:val="0"/>
        </w:numPr>
        <w:ind w:left="1080"/>
        <w:jc w:val="center"/>
        <w:rPr>
          <w:rFonts w:cs="Arial"/>
          <w:b/>
          <w:u w:val="single"/>
        </w:rPr>
      </w:pPr>
      <w:r w:rsidRPr="00507403">
        <w:rPr>
          <w:rFonts w:cs="Arial"/>
          <w:b/>
          <w:highlight w:val="yellow"/>
          <w:u w:val="single"/>
        </w:rPr>
        <w:lastRenderedPageBreak/>
        <w:t>BASE / ORGINAL RPD</w:t>
      </w:r>
    </w:p>
    <w:p w14:paraId="00F3CD31" w14:textId="77777777" w:rsidR="00456C81" w:rsidRDefault="00456C81" w:rsidP="00456C81">
      <w:pPr>
        <w:pStyle w:val="ListParagraph"/>
        <w:rPr>
          <w:rFonts w:cs="Arial"/>
        </w:rPr>
      </w:pPr>
    </w:p>
    <w:p w14:paraId="1D35BD0C" w14:textId="1CD332BD" w:rsidR="00456C81" w:rsidRDefault="00456C81" w:rsidP="00456C81">
      <w:pPr>
        <w:pStyle w:val="Checklist"/>
        <w:numPr>
          <w:ilvl w:val="0"/>
          <w:numId w:val="0"/>
        </w:numPr>
        <w:ind w:left="2520" w:hanging="2160"/>
        <w:rPr>
          <w:rFonts w:cs="Arial"/>
        </w:rPr>
      </w:pPr>
    </w:p>
    <w:p w14:paraId="2C76C7AD" w14:textId="77777777" w:rsidR="001712E6" w:rsidRPr="0019650D" w:rsidRDefault="001712E6" w:rsidP="001712E6">
      <w:pPr>
        <w:pStyle w:val="Checklist"/>
        <w:numPr>
          <w:ilvl w:val="0"/>
          <w:numId w:val="13"/>
        </w:numPr>
        <w:rPr>
          <w:rStyle w:val="HighlightedVariable"/>
        </w:rPr>
      </w:pPr>
      <w:r w:rsidRPr="00122254">
        <w:rPr>
          <w:rFonts w:cs="Arial"/>
        </w:rPr>
        <w:t xml:space="preserve">SVN Path: </w:t>
      </w:r>
      <w:r w:rsidRPr="009039B1">
        <w:rPr>
          <w:rStyle w:val="HighlightedVariable"/>
          <w:rFonts w:cs="Arial"/>
        </w:rPr>
        <w:t>http://subversion.sys.cigna.com/svn/ORACLE_BI_REPO</w:t>
      </w:r>
      <w:r w:rsidRPr="0019650D">
        <w:rPr>
          <w:rStyle w:val="HighlightedVariable"/>
        </w:rPr>
        <w:t>/</w:t>
      </w:r>
      <w:r w:rsidRPr="00B55DFE">
        <w:rPr>
          <w:rStyle w:val="HighlightedVariable"/>
          <w:rFonts w:cs="Arial"/>
        </w:rPr>
        <w:t>PROD_MAIN\RPD\</w:t>
      </w:r>
      <w:r>
        <w:rPr>
          <w:rStyle w:val="HighlightedVariable"/>
          <w:rFonts w:cs="Arial"/>
        </w:rPr>
        <w:t>Rel2</w:t>
      </w:r>
      <w:r w:rsidRPr="0019650D">
        <w:rPr>
          <w:rStyle w:val="HighlightedVariable"/>
        </w:rPr>
        <w:t xml:space="preserve"> </w:t>
      </w:r>
    </w:p>
    <w:p w14:paraId="63D713A2" w14:textId="77777777" w:rsidR="001712E6" w:rsidRDefault="001712E6" w:rsidP="001712E6">
      <w:pPr>
        <w:pStyle w:val="Checklist"/>
        <w:numPr>
          <w:ilvl w:val="0"/>
          <w:numId w:val="13"/>
        </w:numPr>
        <w:rPr>
          <w:rFonts w:cs="Arial"/>
        </w:rPr>
      </w:pPr>
      <w:r w:rsidRPr="00CC06EE">
        <w:rPr>
          <w:rFonts w:cs="Arial"/>
        </w:rPr>
        <w:t>Copy</w:t>
      </w:r>
      <w:r>
        <w:rPr>
          <w:rFonts w:cs="Arial"/>
        </w:rPr>
        <w:t xml:space="preserve"> the base lined Release-2 Production RPD from SVN and save it as </w:t>
      </w:r>
      <w:proofErr w:type="spellStart"/>
      <w:r>
        <w:rPr>
          <w:rFonts w:cs="Arial"/>
        </w:rPr>
        <w:t>XXC_OBIA_ORIG.rpd</w:t>
      </w:r>
      <w:proofErr w:type="spellEnd"/>
    </w:p>
    <w:p w14:paraId="4D191B3F" w14:textId="77777777" w:rsidR="001712E6" w:rsidRDefault="001712E6" w:rsidP="001712E6">
      <w:pPr>
        <w:pStyle w:val="Checklist"/>
        <w:numPr>
          <w:ilvl w:val="0"/>
          <w:numId w:val="0"/>
        </w:numPr>
        <w:ind w:left="720"/>
        <w:rPr>
          <w:rFonts w:cs="Arial"/>
        </w:rPr>
      </w:pPr>
    </w:p>
    <w:tbl>
      <w:tblPr>
        <w:tblW w:w="8010" w:type="dxa"/>
        <w:tblInd w:w="1008" w:type="dxa"/>
        <w:tblLayout w:type="fixed"/>
        <w:tblCellMar>
          <w:left w:w="0" w:type="dxa"/>
          <w:right w:w="0" w:type="dxa"/>
        </w:tblCellMar>
        <w:tblLook w:val="04A0" w:firstRow="1" w:lastRow="0" w:firstColumn="1" w:lastColumn="0" w:noHBand="0" w:noVBand="1"/>
      </w:tblPr>
      <w:tblGrid>
        <w:gridCol w:w="2430"/>
        <w:gridCol w:w="2430"/>
        <w:gridCol w:w="3150"/>
      </w:tblGrid>
      <w:tr w:rsidR="001712E6" w:rsidRPr="00A37EC3" w14:paraId="4C776096" w14:textId="77777777" w:rsidTr="00396687">
        <w:trPr>
          <w:cantSplit/>
          <w:trHeight w:val="480"/>
        </w:trPr>
        <w:tc>
          <w:tcPr>
            <w:tcW w:w="243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57372138" w14:textId="77777777" w:rsidR="001712E6" w:rsidRPr="00A37EC3" w:rsidRDefault="001712E6" w:rsidP="00396687">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243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902394E" w14:textId="77777777" w:rsidR="001712E6" w:rsidRPr="00A37EC3" w:rsidRDefault="001712E6" w:rsidP="00396687">
            <w:pPr>
              <w:rPr>
                <w:rFonts w:cs="Arial"/>
                <w:b/>
                <w:bCs/>
                <w:color w:val="000000"/>
                <w:sz w:val="18"/>
                <w:szCs w:val="18"/>
                <w:lang w:eastAsia="en-US"/>
              </w:rPr>
            </w:pPr>
            <w:r>
              <w:rPr>
                <w:rFonts w:cs="Arial"/>
                <w:b/>
                <w:bCs/>
                <w:color w:val="000000"/>
                <w:sz w:val="18"/>
                <w:szCs w:val="18"/>
                <w:lang w:eastAsia="en-US"/>
              </w:rPr>
              <w:t>Release 1B Go-Live RPD Version#</w:t>
            </w:r>
          </w:p>
        </w:tc>
        <w:tc>
          <w:tcPr>
            <w:tcW w:w="315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655D6EFA" w14:textId="77777777" w:rsidR="001712E6" w:rsidRPr="00A37EC3" w:rsidRDefault="001712E6" w:rsidP="00396687">
            <w:pPr>
              <w:rPr>
                <w:rFonts w:cs="Arial"/>
                <w:b/>
                <w:bCs/>
                <w:color w:val="000000"/>
                <w:sz w:val="18"/>
                <w:szCs w:val="18"/>
                <w:lang w:eastAsia="en-US"/>
              </w:rPr>
            </w:pPr>
            <w:r w:rsidRPr="00A37EC3">
              <w:rPr>
                <w:rFonts w:cs="Arial"/>
                <w:b/>
                <w:bCs/>
                <w:color w:val="000000"/>
                <w:sz w:val="18"/>
                <w:szCs w:val="18"/>
                <w:lang w:eastAsia="en-US"/>
              </w:rPr>
              <w:t>File Name</w:t>
            </w:r>
          </w:p>
        </w:tc>
      </w:tr>
      <w:tr w:rsidR="001712E6" w:rsidRPr="00A37EC3" w14:paraId="02261359" w14:textId="77777777" w:rsidTr="00396687">
        <w:trPr>
          <w:trHeight w:val="395"/>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AC12652" w14:textId="77777777" w:rsidR="001712E6" w:rsidRPr="00A37EC3" w:rsidRDefault="001712E6" w:rsidP="00396687">
            <w:pPr>
              <w:jc w:val="center"/>
              <w:rPr>
                <w:rFonts w:cs="Arial"/>
                <w:color w:val="000000"/>
                <w:sz w:val="18"/>
                <w:szCs w:val="18"/>
                <w:lang w:eastAsia="en-US"/>
              </w:rPr>
            </w:pPr>
            <w:r w:rsidRPr="00A37EC3">
              <w:rPr>
                <w:rFonts w:cs="Arial"/>
                <w:color w:val="000000"/>
                <w:sz w:val="18"/>
                <w:szCs w:val="18"/>
                <w:lang w:eastAsia="en-US"/>
              </w:rPr>
              <w:t>1</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EE7EABB" w14:textId="7FE51AE5" w:rsidR="001712E6" w:rsidRPr="00A37EC3" w:rsidRDefault="00F71133" w:rsidP="00396687">
            <w:pPr>
              <w:jc w:val="center"/>
              <w:rPr>
                <w:rFonts w:cs="Arial"/>
                <w:color w:val="000000"/>
                <w:sz w:val="18"/>
                <w:szCs w:val="18"/>
                <w:lang w:eastAsia="en-US"/>
              </w:rPr>
            </w:pPr>
            <w:r>
              <w:rPr>
                <w:rFonts w:cs="Arial"/>
                <w:color w:val="000000"/>
                <w:sz w:val="18"/>
                <w:szCs w:val="18"/>
                <w:lang w:eastAsia="en-US"/>
              </w:rPr>
              <w:t>1406</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2250B0F" w14:textId="11ABD8D1" w:rsidR="001712E6" w:rsidRPr="00A37EC3" w:rsidRDefault="000A61DD" w:rsidP="00396687">
            <w:pPr>
              <w:rPr>
                <w:rFonts w:cs="Arial"/>
                <w:color w:val="000000"/>
                <w:lang w:eastAsia="en-US"/>
              </w:rPr>
            </w:pPr>
            <w:r w:rsidRPr="000A61DD">
              <w:rPr>
                <w:rFonts w:cs="Arial"/>
                <w:color w:val="000000"/>
                <w:lang w:eastAsia="en-US"/>
              </w:rPr>
              <w:t>PCGIT3_Rel2_2017010317</w:t>
            </w:r>
            <w:r w:rsidR="001712E6" w:rsidRPr="00B55DFE">
              <w:rPr>
                <w:rFonts w:cs="Arial"/>
                <w:color w:val="000000"/>
                <w:lang w:eastAsia="en-US"/>
              </w:rPr>
              <w:t>.rpd</w:t>
            </w:r>
          </w:p>
        </w:tc>
      </w:tr>
    </w:tbl>
    <w:p w14:paraId="2AAEEDC1" w14:textId="77777777" w:rsidR="00456C81" w:rsidRDefault="00456C81" w:rsidP="00456C81">
      <w:pPr>
        <w:pStyle w:val="Checklist"/>
        <w:numPr>
          <w:ilvl w:val="0"/>
          <w:numId w:val="0"/>
        </w:numPr>
        <w:ind w:left="2520" w:hanging="360"/>
        <w:rPr>
          <w:rFonts w:cs="Arial"/>
        </w:rPr>
      </w:pPr>
    </w:p>
    <w:p w14:paraId="6A643B6C" w14:textId="77777777" w:rsidR="00B55DFE" w:rsidRDefault="00B55DFE" w:rsidP="00B55DFE">
      <w:pPr>
        <w:pStyle w:val="Checklist"/>
        <w:numPr>
          <w:ilvl w:val="0"/>
          <w:numId w:val="0"/>
        </w:numPr>
        <w:ind w:left="720"/>
        <w:rPr>
          <w:rFonts w:cs="Arial"/>
        </w:rPr>
      </w:pPr>
    </w:p>
    <w:p w14:paraId="7E042379" w14:textId="20ECE735" w:rsidR="00C7475F" w:rsidRDefault="00C7475F" w:rsidP="00C7475F">
      <w:pPr>
        <w:pStyle w:val="Checklist"/>
        <w:numPr>
          <w:ilvl w:val="0"/>
          <w:numId w:val="0"/>
        </w:numPr>
        <w:ind w:left="1080"/>
        <w:jc w:val="center"/>
        <w:rPr>
          <w:rFonts w:cs="Arial"/>
        </w:rPr>
      </w:pPr>
      <w:r w:rsidRPr="00507403">
        <w:rPr>
          <w:b/>
          <w:highlight w:val="yellow"/>
          <w:u w:val="single"/>
        </w:rPr>
        <w:t>MODIFIED RPD</w:t>
      </w:r>
    </w:p>
    <w:p w14:paraId="5898AF95" w14:textId="2E6A4429" w:rsidR="00297302" w:rsidRDefault="00225111" w:rsidP="003F1457">
      <w:pPr>
        <w:pStyle w:val="Checklist"/>
        <w:numPr>
          <w:ilvl w:val="0"/>
          <w:numId w:val="17"/>
        </w:numPr>
        <w:rPr>
          <w:rFonts w:cs="Arial"/>
        </w:rPr>
      </w:pPr>
      <w:r>
        <w:rPr>
          <w:rFonts w:cs="Arial"/>
        </w:rPr>
        <w:t xml:space="preserve">Take </w:t>
      </w:r>
      <w:r w:rsidR="004B18F2">
        <w:rPr>
          <w:rFonts w:cs="Arial"/>
        </w:rPr>
        <w:t>(</w:t>
      </w:r>
      <w:r w:rsidR="00BA4D95">
        <w:rPr>
          <w:rFonts w:cs="Arial"/>
          <w:color w:val="365F91" w:themeColor="accent1" w:themeShade="BF"/>
        </w:rPr>
        <w:t>UAT-TCGI13</w:t>
      </w:r>
      <w:r w:rsidR="00146B53">
        <w:rPr>
          <w:rFonts w:cs="Arial"/>
        </w:rPr>
        <w:t>)</w:t>
      </w:r>
      <w:r w:rsidR="004B18F2">
        <w:rPr>
          <w:rFonts w:cs="Arial"/>
        </w:rPr>
        <w:t xml:space="preserve"> RPD</w:t>
      </w:r>
      <w:r>
        <w:rPr>
          <w:rFonts w:cs="Arial"/>
        </w:rPr>
        <w:t xml:space="preserve"> and save it as </w:t>
      </w:r>
      <w:proofErr w:type="spellStart"/>
      <w:r>
        <w:rPr>
          <w:rFonts w:cs="Arial"/>
        </w:rPr>
        <w:t>XXC_OBIA_MOD.rpd</w:t>
      </w:r>
      <w:proofErr w:type="spellEnd"/>
      <w:r>
        <w:rPr>
          <w:rFonts w:cs="Arial"/>
        </w:rPr>
        <w:t>.</w:t>
      </w:r>
    </w:p>
    <w:p w14:paraId="79982986" w14:textId="5A330076" w:rsidR="00FA3DAB" w:rsidRDefault="00FA3DAB" w:rsidP="003F1457">
      <w:pPr>
        <w:pStyle w:val="Checklist"/>
        <w:numPr>
          <w:ilvl w:val="0"/>
          <w:numId w:val="17"/>
        </w:numPr>
        <w:rPr>
          <w:rFonts w:cs="Arial"/>
        </w:rPr>
      </w:pPr>
      <w:r>
        <w:rPr>
          <w:rFonts w:cs="Arial"/>
        </w:rPr>
        <w:t>Take the latest online RPD</w:t>
      </w:r>
    </w:p>
    <w:p w14:paraId="1CDE4339" w14:textId="2772C910" w:rsidR="004B18F2" w:rsidRDefault="004B18F2" w:rsidP="003F1457">
      <w:pPr>
        <w:pStyle w:val="Checklist"/>
        <w:numPr>
          <w:ilvl w:val="0"/>
          <w:numId w:val="0"/>
        </w:numPr>
        <w:ind w:left="1440"/>
        <w:rPr>
          <w:ins w:id="8" w:author="Sid Sarkar" w:date="2016-05-16T14:33:00Z"/>
          <w:rFonts w:cs="Arial"/>
        </w:rPr>
      </w:pPr>
      <w:r>
        <w:rPr>
          <w:rFonts w:cs="Arial"/>
        </w:rPr>
        <w:t xml:space="preserve">SVN Location: </w:t>
      </w:r>
      <w:r w:rsidRPr="004B18F2">
        <w:rPr>
          <w:rFonts w:cs="Arial"/>
        </w:rPr>
        <w:t>http://subversion.sys.cigna.com/svn/ORACLE_BI_REPO/</w:t>
      </w:r>
    </w:p>
    <w:tbl>
      <w:tblPr>
        <w:tblW w:w="8010" w:type="dxa"/>
        <w:tblInd w:w="1008" w:type="dxa"/>
        <w:tblLayout w:type="fixed"/>
        <w:tblCellMar>
          <w:left w:w="0" w:type="dxa"/>
          <w:right w:w="0" w:type="dxa"/>
        </w:tblCellMar>
        <w:tblLook w:val="04A0" w:firstRow="1" w:lastRow="0" w:firstColumn="1" w:lastColumn="0" w:noHBand="0" w:noVBand="1"/>
      </w:tblPr>
      <w:tblGrid>
        <w:gridCol w:w="2430"/>
        <w:gridCol w:w="2430"/>
        <w:gridCol w:w="3150"/>
      </w:tblGrid>
      <w:tr w:rsidR="004B18F2" w:rsidRPr="00A37EC3" w14:paraId="6B75DB9A" w14:textId="77777777" w:rsidTr="008C351B">
        <w:trPr>
          <w:cantSplit/>
          <w:trHeight w:val="480"/>
        </w:trPr>
        <w:tc>
          <w:tcPr>
            <w:tcW w:w="2430"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7885AFA" w14:textId="77777777" w:rsidR="004B18F2" w:rsidRPr="00A37EC3" w:rsidRDefault="004B18F2" w:rsidP="008C351B">
            <w:pPr>
              <w:rPr>
                <w:rFonts w:cs="Arial"/>
                <w:b/>
                <w:bCs/>
                <w:color w:val="000000"/>
                <w:sz w:val="18"/>
                <w:szCs w:val="18"/>
                <w:lang w:eastAsia="en-US"/>
              </w:rPr>
            </w:pPr>
            <w:r>
              <w:rPr>
                <w:rFonts w:cs="Arial"/>
                <w:b/>
                <w:bCs/>
                <w:color w:val="000000"/>
                <w:sz w:val="18"/>
                <w:szCs w:val="18"/>
                <w:lang w:eastAsia="en-US"/>
              </w:rPr>
              <w:t>Component</w:t>
            </w:r>
            <w:r w:rsidRPr="00A37EC3">
              <w:rPr>
                <w:rFonts w:cs="Arial"/>
                <w:b/>
                <w:bCs/>
                <w:color w:val="000000"/>
                <w:sz w:val="18"/>
                <w:szCs w:val="18"/>
                <w:lang w:eastAsia="en-US"/>
              </w:rPr>
              <w:t xml:space="preserve"> #</w:t>
            </w:r>
          </w:p>
        </w:tc>
        <w:tc>
          <w:tcPr>
            <w:tcW w:w="243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4517334A" w14:textId="0FA9A3F7" w:rsidR="004B18F2" w:rsidRPr="00A37EC3" w:rsidRDefault="00495B84" w:rsidP="008C351B">
            <w:pPr>
              <w:rPr>
                <w:rFonts w:cs="Arial"/>
                <w:b/>
                <w:bCs/>
                <w:color w:val="000000"/>
                <w:sz w:val="18"/>
                <w:szCs w:val="18"/>
                <w:lang w:eastAsia="en-US"/>
              </w:rPr>
            </w:pPr>
            <w:r>
              <w:rPr>
                <w:rFonts w:cs="Arial"/>
                <w:b/>
                <w:bCs/>
                <w:color w:val="000000"/>
                <w:sz w:val="18"/>
                <w:szCs w:val="18"/>
                <w:lang w:eastAsia="en-US"/>
              </w:rPr>
              <w:t>UAT</w:t>
            </w:r>
            <w:r w:rsidR="004B18F2">
              <w:rPr>
                <w:rFonts w:cs="Arial"/>
                <w:b/>
                <w:bCs/>
                <w:color w:val="000000"/>
                <w:sz w:val="18"/>
                <w:szCs w:val="18"/>
                <w:lang w:eastAsia="en-US"/>
              </w:rPr>
              <w:t xml:space="preserve"> Version</w:t>
            </w:r>
          </w:p>
        </w:tc>
        <w:tc>
          <w:tcPr>
            <w:tcW w:w="315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26176B23" w14:textId="77777777" w:rsidR="004B18F2" w:rsidRPr="00A37EC3" w:rsidRDefault="004B18F2" w:rsidP="008C351B">
            <w:pPr>
              <w:rPr>
                <w:rFonts w:cs="Arial"/>
                <w:b/>
                <w:bCs/>
                <w:color w:val="000000"/>
                <w:sz w:val="18"/>
                <w:szCs w:val="18"/>
                <w:lang w:eastAsia="en-US"/>
              </w:rPr>
            </w:pPr>
            <w:r w:rsidRPr="00A37EC3">
              <w:rPr>
                <w:rFonts w:cs="Arial"/>
                <w:b/>
                <w:bCs/>
                <w:color w:val="000000"/>
                <w:sz w:val="18"/>
                <w:szCs w:val="18"/>
                <w:lang w:eastAsia="en-US"/>
              </w:rPr>
              <w:t>File Name</w:t>
            </w:r>
          </w:p>
        </w:tc>
      </w:tr>
      <w:tr w:rsidR="004B18F2" w:rsidRPr="00A37EC3" w14:paraId="20EA28E3" w14:textId="77777777" w:rsidTr="008C351B">
        <w:trPr>
          <w:trHeight w:val="395"/>
        </w:trPr>
        <w:tc>
          <w:tcPr>
            <w:tcW w:w="243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376A480" w14:textId="77777777" w:rsidR="004B18F2" w:rsidRPr="00A37EC3" w:rsidRDefault="004B18F2" w:rsidP="008C351B">
            <w:pPr>
              <w:jc w:val="center"/>
              <w:rPr>
                <w:rFonts w:cs="Arial"/>
                <w:color w:val="000000"/>
                <w:sz w:val="18"/>
                <w:szCs w:val="18"/>
                <w:lang w:eastAsia="en-US"/>
              </w:rPr>
            </w:pPr>
            <w:r w:rsidRPr="00A37EC3">
              <w:rPr>
                <w:rFonts w:cs="Arial"/>
                <w:color w:val="000000"/>
                <w:sz w:val="18"/>
                <w:szCs w:val="18"/>
                <w:lang w:eastAsia="en-US"/>
              </w:rPr>
              <w:t>1</w:t>
            </w:r>
          </w:p>
        </w:tc>
        <w:tc>
          <w:tcPr>
            <w:tcW w:w="243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91783A" w14:textId="624B0386" w:rsidR="004B18F2" w:rsidRPr="00A37EC3" w:rsidRDefault="00495B84" w:rsidP="006F2A3F">
            <w:pPr>
              <w:jc w:val="center"/>
              <w:rPr>
                <w:rFonts w:cs="Arial"/>
                <w:color w:val="000000"/>
                <w:sz w:val="18"/>
                <w:szCs w:val="18"/>
                <w:lang w:eastAsia="en-US"/>
              </w:rPr>
            </w:pPr>
            <w:r>
              <w:rPr>
                <w:rFonts w:cs="Arial"/>
                <w:color w:val="000000"/>
                <w:sz w:val="18"/>
                <w:szCs w:val="18"/>
                <w:lang w:eastAsia="en-US"/>
              </w:rPr>
              <w:t>Latest from Server</w:t>
            </w:r>
          </w:p>
        </w:tc>
        <w:tc>
          <w:tcPr>
            <w:tcW w:w="315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7CBE059C" w14:textId="7F93DA80" w:rsidR="004B18F2" w:rsidRPr="00A37EC3" w:rsidRDefault="004B18F2" w:rsidP="004B18F2">
            <w:pPr>
              <w:rPr>
                <w:rFonts w:cs="Arial"/>
                <w:color w:val="000000"/>
                <w:lang w:eastAsia="en-US"/>
              </w:rPr>
            </w:pPr>
            <w:proofErr w:type="spellStart"/>
            <w:r>
              <w:rPr>
                <w:rFonts w:cs="Arial"/>
                <w:color w:val="000000"/>
                <w:lang w:eastAsia="en-US"/>
              </w:rPr>
              <w:t>XXC_OBIA_RPD</w:t>
            </w:r>
            <w:r w:rsidRPr="0019650D">
              <w:rPr>
                <w:rFonts w:cs="Arial"/>
                <w:color w:val="000000"/>
                <w:lang w:eastAsia="en-US"/>
              </w:rPr>
              <w:t>.rpd</w:t>
            </w:r>
            <w:proofErr w:type="spellEnd"/>
          </w:p>
        </w:tc>
      </w:tr>
    </w:tbl>
    <w:p w14:paraId="1E5F5D16" w14:textId="77777777" w:rsidR="004B18F2" w:rsidRDefault="004B18F2" w:rsidP="003F1457">
      <w:pPr>
        <w:pStyle w:val="Checklist"/>
        <w:numPr>
          <w:ilvl w:val="0"/>
          <w:numId w:val="0"/>
        </w:numPr>
        <w:ind w:left="1440"/>
        <w:rPr>
          <w:rFonts w:cs="Arial"/>
        </w:rPr>
      </w:pPr>
    </w:p>
    <w:p w14:paraId="7DDFF4F0" w14:textId="77777777" w:rsidR="00AA2BAE" w:rsidRDefault="00AA2BAE" w:rsidP="003F1457">
      <w:pPr>
        <w:pStyle w:val="Checklist"/>
        <w:numPr>
          <w:ilvl w:val="0"/>
          <w:numId w:val="0"/>
        </w:numPr>
        <w:ind w:left="1440"/>
        <w:rPr>
          <w:rFonts w:cs="Arial"/>
        </w:rPr>
      </w:pPr>
    </w:p>
    <w:p w14:paraId="13C48D02" w14:textId="77777777" w:rsidR="00AA2BAE" w:rsidRDefault="00AA2BAE" w:rsidP="003F1457">
      <w:pPr>
        <w:pStyle w:val="Checklist"/>
        <w:numPr>
          <w:ilvl w:val="0"/>
          <w:numId w:val="0"/>
        </w:numPr>
        <w:ind w:left="1440"/>
        <w:rPr>
          <w:rFonts w:cs="Arial"/>
        </w:rPr>
      </w:pPr>
    </w:p>
    <w:p w14:paraId="766235E7" w14:textId="77777777" w:rsidR="00AA2BAE" w:rsidRDefault="00AA2BAE" w:rsidP="003F1457">
      <w:pPr>
        <w:pStyle w:val="Checklist"/>
        <w:numPr>
          <w:ilvl w:val="0"/>
          <w:numId w:val="0"/>
        </w:numPr>
        <w:ind w:left="1440"/>
        <w:rPr>
          <w:rFonts w:cs="Arial"/>
        </w:rPr>
      </w:pPr>
    </w:p>
    <w:p w14:paraId="60FF8D9A" w14:textId="77777777" w:rsidR="00297302" w:rsidRDefault="00297302" w:rsidP="00297302">
      <w:pPr>
        <w:pStyle w:val="Checklist"/>
        <w:numPr>
          <w:ilvl w:val="0"/>
          <w:numId w:val="0"/>
        </w:numPr>
        <w:ind w:left="720"/>
        <w:rPr>
          <w:rFonts w:cs="Arial"/>
        </w:rPr>
      </w:pPr>
    </w:p>
    <w:p w14:paraId="1E92D748" w14:textId="41F3B404" w:rsidR="00297302" w:rsidRPr="00297302" w:rsidRDefault="00297302" w:rsidP="00297302">
      <w:pPr>
        <w:pStyle w:val="Checklist"/>
        <w:numPr>
          <w:ilvl w:val="0"/>
          <w:numId w:val="0"/>
        </w:numPr>
        <w:rPr>
          <w:rFonts w:cs="Arial"/>
          <w:b/>
          <w:u w:val="single"/>
        </w:rPr>
      </w:pPr>
      <w:r w:rsidRPr="00297302">
        <w:rPr>
          <w:rFonts w:cs="Arial"/>
          <w:b/>
          <w:u w:val="single"/>
        </w:rPr>
        <w:t>Terminology of the RPDs</w:t>
      </w:r>
    </w:p>
    <w:p w14:paraId="7AE701E6" w14:textId="77777777" w:rsidR="00297302" w:rsidRPr="00297302" w:rsidRDefault="00297302" w:rsidP="00297302">
      <w:pPr>
        <w:pStyle w:val="Checklist"/>
        <w:numPr>
          <w:ilvl w:val="0"/>
          <w:numId w:val="0"/>
        </w:numPr>
        <w:ind w:left="720"/>
        <w:rPr>
          <w:rFonts w:cs="Arial"/>
          <w:b/>
        </w:rPr>
      </w:pPr>
    </w:p>
    <w:tbl>
      <w:tblPr>
        <w:tblW w:w="9012" w:type="dxa"/>
        <w:tblInd w:w="93" w:type="dxa"/>
        <w:tblLook w:val="04A0" w:firstRow="1" w:lastRow="0" w:firstColumn="1" w:lastColumn="0" w:noHBand="0" w:noVBand="1"/>
      </w:tblPr>
      <w:tblGrid>
        <w:gridCol w:w="2093"/>
        <w:gridCol w:w="2439"/>
        <w:gridCol w:w="4714"/>
      </w:tblGrid>
      <w:tr w:rsidR="00297302" w:rsidRPr="00297302" w14:paraId="304A6BD1" w14:textId="77777777" w:rsidTr="00297302">
        <w:trPr>
          <w:trHeight w:val="265"/>
        </w:trPr>
        <w:tc>
          <w:tcPr>
            <w:tcW w:w="2093" w:type="dxa"/>
            <w:tcBorders>
              <w:top w:val="single" w:sz="4" w:space="0" w:color="auto"/>
              <w:left w:val="single" w:sz="4" w:space="0" w:color="auto"/>
              <w:bottom w:val="single" w:sz="4" w:space="0" w:color="auto"/>
              <w:right w:val="single" w:sz="4" w:space="0" w:color="auto"/>
            </w:tcBorders>
            <w:shd w:val="clear" w:color="000000" w:fill="C5D9F1"/>
            <w:noWrap/>
            <w:vAlign w:val="center"/>
            <w:hideMark/>
          </w:tcPr>
          <w:p w14:paraId="28DA55CA"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Name</w:t>
            </w:r>
          </w:p>
        </w:tc>
        <w:tc>
          <w:tcPr>
            <w:tcW w:w="2205" w:type="dxa"/>
            <w:tcBorders>
              <w:top w:val="single" w:sz="4" w:space="0" w:color="auto"/>
              <w:left w:val="nil"/>
              <w:bottom w:val="single" w:sz="4" w:space="0" w:color="auto"/>
              <w:right w:val="single" w:sz="4" w:space="0" w:color="auto"/>
            </w:tcBorders>
            <w:shd w:val="clear" w:color="000000" w:fill="C5D9F1"/>
            <w:noWrap/>
            <w:vAlign w:val="center"/>
            <w:hideMark/>
          </w:tcPr>
          <w:p w14:paraId="5B19E2A0"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RPD File</w:t>
            </w:r>
          </w:p>
        </w:tc>
        <w:tc>
          <w:tcPr>
            <w:tcW w:w="4714" w:type="dxa"/>
            <w:tcBorders>
              <w:top w:val="single" w:sz="4" w:space="0" w:color="auto"/>
              <w:left w:val="nil"/>
              <w:bottom w:val="single" w:sz="4" w:space="0" w:color="auto"/>
              <w:right w:val="single" w:sz="4" w:space="0" w:color="auto"/>
            </w:tcBorders>
            <w:shd w:val="clear" w:color="000000" w:fill="C5D9F1"/>
            <w:noWrap/>
            <w:vAlign w:val="center"/>
            <w:hideMark/>
          </w:tcPr>
          <w:p w14:paraId="0B17EF77" w14:textId="77777777" w:rsidR="00297302" w:rsidRPr="00297302" w:rsidRDefault="00297302" w:rsidP="00297302">
            <w:pPr>
              <w:jc w:val="center"/>
              <w:rPr>
                <w:rFonts w:ascii="Calibri" w:hAnsi="Calibri" w:cs="Calibri"/>
                <w:b/>
                <w:bCs/>
                <w:color w:val="000000"/>
                <w:sz w:val="22"/>
                <w:szCs w:val="22"/>
                <w:lang w:eastAsia="en-US"/>
              </w:rPr>
            </w:pPr>
            <w:r w:rsidRPr="00297302">
              <w:rPr>
                <w:rFonts w:ascii="Calibri" w:hAnsi="Calibri" w:cs="Calibri"/>
                <w:b/>
                <w:bCs/>
                <w:color w:val="000000"/>
                <w:sz w:val="22"/>
                <w:szCs w:val="22"/>
                <w:lang w:eastAsia="en-US"/>
              </w:rPr>
              <w:t>Description</w:t>
            </w:r>
          </w:p>
        </w:tc>
      </w:tr>
      <w:tr w:rsidR="00297302" w:rsidRPr="00297302" w14:paraId="5223E0CD" w14:textId="77777777"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3217049F"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Original</w:t>
            </w:r>
          </w:p>
        </w:tc>
        <w:tc>
          <w:tcPr>
            <w:tcW w:w="2205" w:type="dxa"/>
            <w:tcBorders>
              <w:top w:val="nil"/>
              <w:left w:val="nil"/>
              <w:bottom w:val="single" w:sz="4" w:space="0" w:color="auto"/>
              <w:right w:val="single" w:sz="4" w:space="0" w:color="auto"/>
            </w:tcBorders>
            <w:shd w:val="clear" w:color="auto" w:fill="auto"/>
            <w:noWrap/>
            <w:vAlign w:val="bottom"/>
            <w:hideMark/>
          </w:tcPr>
          <w:p w14:paraId="38191D7B" w14:textId="7C88BCA6" w:rsidR="00297302" w:rsidRPr="00297302" w:rsidRDefault="00297302" w:rsidP="00297302">
            <w:pPr>
              <w:rPr>
                <w:rFonts w:cs="Arial"/>
                <w:color w:val="000000"/>
                <w:lang w:eastAsia="en-US"/>
              </w:rPr>
            </w:pPr>
            <w:r w:rsidRPr="00297302">
              <w:rPr>
                <w:rFonts w:cs="Arial"/>
                <w:color w:val="000000"/>
                <w:lang w:eastAsia="en-US"/>
              </w:rPr>
              <w:t>ORIG</w:t>
            </w:r>
            <w:r w:rsidR="00AA2BAE">
              <w:rPr>
                <w:rFonts w:cs="Arial"/>
                <w:color w:val="000000"/>
                <w:lang w:eastAsia="en-US"/>
              </w:rPr>
              <w:t>INAL</w:t>
            </w:r>
          </w:p>
        </w:tc>
        <w:tc>
          <w:tcPr>
            <w:tcW w:w="4714" w:type="dxa"/>
            <w:tcBorders>
              <w:top w:val="nil"/>
              <w:left w:val="nil"/>
              <w:bottom w:val="single" w:sz="4" w:space="0" w:color="auto"/>
              <w:right w:val="single" w:sz="4" w:space="0" w:color="auto"/>
            </w:tcBorders>
            <w:shd w:val="clear" w:color="auto" w:fill="auto"/>
            <w:vAlign w:val="bottom"/>
            <w:hideMark/>
          </w:tcPr>
          <w:p w14:paraId="368CC9BB" w14:textId="0AE0A784" w:rsidR="00297302" w:rsidRPr="00297302" w:rsidRDefault="00297302" w:rsidP="00AA2BAE">
            <w:pPr>
              <w:rPr>
                <w:rFonts w:ascii="Calibri" w:hAnsi="Calibri" w:cs="Calibri"/>
                <w:color w:val="000000"/>
                <w:sz w:val="22"/>
                <w:szCs w:val="22"/>
                <w:lang w:eastAsia="en-US"/>
              </w:rPr>
            </w:pPr>
            <w:r w:rsidRPr="00297302">
              <w:rPr>
                <w:rFonts w:ascii="Calibri" w:hAnsi="Calibri" w:cs="Calibri"/>
                <w:color w:val="000000"/>
                <w:sz w:val="22"/>
                <w:szCs w:val="22"/>
                <w:lang w:eastAsia="en-US"/>
              </w:rPr>
              <w:t xml:space="preserve">Base Line RPD: </w:t>
            </w:r>
            <w:r w:rsidR="00AA2BAE">
              <w:rPr>
                <w:rFonts w:ascii="Calibri" w:hAnsi="Calibri" w:cs="Calibri"/>
                <w:color w:val="000000"/>
                <w:sz w:val="22"/>
                <w:szCs w:val="22"/>
                <w:lang w:eastAsia="en-US"/>
              </w:rPr>
              <w:t>As we are migrating Usage Tracking which is an existing components so we will use a Blank RPD as an Original RPD</w:t>
            </w:r>
          </w:p>
        </w:tc>
      </w:tr>
      <w:tr w:rsidR="00297302" w:rsidRPr="00297302" w14:paraId="4D2127CA" w14:textId="77777777" w:rsidTr="00297302">
        <w:trPr>
          <w:trHeight w:val="1061"/>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4573F875"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Modified</w:t>
            </w:r>
          </w:p>
        </w:tc>
        <w:tc>
          <w:tcPr>
            <w:tcW w:w="2205" w:type="dxa"/>
            <w:tcBorders>
              <w:top w:val="nil"/>
              <w:left w:val="nil"/>
              <w:bottom w:val="single" w:sz="4" w:space="0" w:color="auto"/>
              <w:right w:val="single" w:sz="4" w:space="0" w:color="auto"/>
            </w:tcBorders>
            <w:shd w:val="clear" w:color="auto" w:fill="auto"/>
            <w:noWrap/>
            <w:vAlign w:val="bottom"/>
            <w:hideMark/>
          </w:tcPr>
          <w:p w14:paraId="0D0F6E22" w14:textId="77777777" w:rsidR="00297302" w:rsidRPr="00297302" w:rsidRDefault="00297302" w:rsidP="00297302">
            <w:pPr>
              <w:rPr>
                <w:rFonts w:cs="Arial"/>
                <w:color w:val="000000"/>
                <w:lang w:eastAsia="en-US"/>
              </w:rPr>
            </w:pPr>
            <w:r w:rsidRPr="00297302">
              <w:rPr>
                <w:rFonts w:cs="Arial"/>
                <w:color w:val="000000"/>
                <w:lang w:eastAsia="en-US"/>
              </w:rPr>
              <w:t>XXC_OBIA_MOD</w:t>
            </w:r>
          </w:p>
        </w:tc>
        <w:tc>
          <w:tcPr>
            <w:tcW w:w="4714" w:type="dxa"/>
            <w:tcBorders>
              <w:top w:val="nil"/>
              <w:left w:val="nil"/>
              <w:bottom w:val="single" w:sz="4" w:space="0" w:color="auto"/>
              <w:right w:val="single" w:sz="4" w:space="0" w:color="auto"/>
            </w:tcBorders>
            <w:shd w:val="clear" w:color="auto" w:fill="auto"/>
            <w:vAlign w:val="bottom"/>
            <w:hideMark/>
          </w:tcPr>
          <w:p w14:paraId="2400C8B9"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 xml:space="preserve">Target Environment RPD: RPD that is currently running in the target </w:t>
            </w:r>
            <w:proofErr w:type="gramStart"/>
            <w:r w:rsidRPr="00297302">
              <w:rPr>
                <w:rFonts w:ascii="Calibri" w:hAnsi="Calibri" w:cs="Calibri"/>
                <w:color w:val="000000"/>
                <w:sz w:val="22"/>
                <w:szCs w:val="22"/>
                <w:lang w:eastAsia="en-US"/>
              </w:rPr>
              <w:t>instance ,</w:t>
            </w:r>
            <w:proofErr w:type="gramEnd"/>
            <w:r w:rsidRPr="00297302">
              <w:rPr>
                <w:rFonts w:ascii="Calibri" w:hAnsi="Calibri" w:cs="Calibri"/>
                <w:color w:val="000000"/>
                <w:sz w:val="22"/>
                <w:szCs w:val="22"/>
                <w:lang w:eastAsia="en-US"/>
              </w:rPr>
              <w:t xml:space="preserve"> this could even be just a deployed version of Base Line RPD. This might also contain changes not included in either of the other 2 RPDs</w:t>
            </w:r>
          </w:p>
        </w:tc>
      </w:tr>
      <w:tr w:rsidR="00297302" w:rsidRPr="00297302" w14:paraId="573F21AA" w14:textId="77777777" w:rsidTr="0046653A">
        <w:trPr>
          <w:trHeight w:val="458"/>
        </w:trPr>
        <w:tc>
          <w:tcPr>
            <w:tcW w:w="2093" w:type="dxa"/>
            <w:tcBorders>
              <w:top w:val="nil"/>
              <w:left w:val="single" w:sz="4" w:space="0" w:color="auto"/>
              <w:bottom w:val="single" w:sz="4" w:space="0" w:color="auto"/>
              <w:right w:val="single" w:sz="4" w:space="0" w:color="auto"/>
            </w:tcBorders>
            <w:shd w:val="clear" w:color="auto" w:fill="auto"/>
            <w:noWrap/>
            <w:vAlign w:val="bottom"/>
            <w:hideMark/>
          </w:tcPr>
          <w:p w14:paraId="0C004E45"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Current</w:t>
            </w:r>
          </w:p>
        </w:tc>
        <w:tc>
          <w:tcPr>
            <w:tcW w:w="2205" w:type="dxa"/>
            <w:tcBorders>
              <w:top w:val="nil"/>
              <w:left w:val="nil"/>
              <w:bottom w:val="single" w:sz="4" w:space="0" w:color="auto"/>
              <w:right w:val="single" w:sz="4" w:space="0" w:color="auto"/>
            </w:tcBorders>
            <w:shd w:val="clear" w:color="auto" w:fill="auto"/>
            <w:noWrap/>
            <w:vAlign w:val="bottom"/>
            <w:hideMark/>
          </w:tcPr>
          <w:p w14:paraId="02C77766" w14:textId="77777777" w:rsidR="00297302" w:rsidRPr="00297302" w:rsidRDefault="00297302" w:rsidP="00297302">
            <w:pPr>
              <w:rPr>
                <w:rFonts w:cs="Arial"/>
                <w:color w:val="000000"/>
                <w:lang w:eastAsia="en-US"/>
              </w:rPr>
            </w:pPr>
            <w:r w:rsidRPr="00297302">
              <w:rPr>
                <w:rFonts w:cs="Arial"/>
                <w:color w:val="000000"/>
                <w:lang w:eastAsia="en-US"/>
              </w:rPr>
              <w:t>XXC_OBIA_RPD_CURR</w:t>
            </w:r>
          </w:p>
        </w:tc>
        <w:tc>
          <w:tcPr>
            <w:tcW w:w="4714" w:type="dxa"/>
            <w:tcBorders>
              <w:top w:val="nil"/>
              <w:left w:val="nil"/>
              <w:bottom w:val="single" w:sz="4" w:space="0" w:color="auto"/>
              <w:right w:val="single" w:sz="4" w:space="0" w:color="auto"/>
            </w:tcBorders>
            <w:shd w:val="clear" w:color="auto" w:fill="auto"/>
            <w:noWrap/>
            <w:vAlign w:val="bottom"/>
            <w:hideMark/>
          </w:tcPr>
          <w:p w14:paraId="393C3EB9" w14:textId="77777777" w:rsidR="00297302" w:rsidRPr="00297302" w:rsidRDefault="00297302" w:rsidP="00297302">
            <w:pPr>
              <w:rPr>
                <w:rFonts w:ascii="Calibri" w:hAnsi="Calibri" w:cs="Calibri"/>
                <w:color w:val="000000"/>
                <w:sz w:val="22"/>
                <w:szCs w:val="22"/>
                <w:lang w:eastAsia="en-US"/>
              </w:rPr>
            </w:pPr>
            <w:r w:rsidRPr="00297302">
              <w:rPr>
                <w:rFonts w:ascii="Calibri" w:hAnsi="Calibri" w:cs="Calibri"/>
                <w:color w:val="000000"/>
                <w:sz w:val="22"/>
                <w:szCs w:val="22"/>
                <w:lang w:eastAsia="en-US"/>
              </w:rPr>
              <w:t>The RPD containing the latest Development Changes</w:t>
            </w:r>
          </w:p>
        </w:tc>
      </w:tr>
    </w:tbl>
    <w:p w14:paraId="0259969D" w14:textId="77777777" w:rsidR="00297302" w:rsidRDefault="00297302" w:rsidP="00297302">
      <w:pPr>
        <w:pStyle w:val="Checklist"/>
        <w:numPr>
          <w:ilvl w:val="0"/>
          <w:numId w:val="0"/>
        </w:numPr>
        <w:ind w:left="720"/>
        <w:rPr>
          <w:rFonts w:cs="Arial"/>
        </w:rPr>
      </w:pPr>
    </w:p>
    <w:p w14:paraId="7494C10A" w14:textId="77777777" w:rsidR="00297302" w:rsidRDefault="00297302" w:rsidP="00297302">
      <w:pPr>
        <w:pStyle w:val="Checklist"/>
        <w:numPr>
          <w:ilvl w:val="0"/>
          <w:numId w:val="0"/>
        </w:numPr>
        <w:ind w:left="720"/>
        <w:rPr>
          <w:rFonts w:cs="Arial"/>
        </w:rPr>
      </w:pPr>
    </w:p>
    <w:p w14:paraId="5A3F098A" w14:textId="77777777" w:rsidR="00CC06EE" w:rsidRPr="00CC06EE" w:rsidRDefault="00CC06EE" w:rsidP="00CC06EE">
      <w:pPr>
        <w:pStyle w:val="Checklist"/>
        <w:numPr>
          <w:ilvl w:val="0"/>
          <w:numId w:val="0"/>
        </w:numPr>
        <w:ind w:left="720"/>
        <w:rPr>
          <w:rFonts w:cs="Arial"/>
        </w:rPr>
      </w:pPr>
    </w:p>
    <w:p w14:paraId="2654DDF8" w14:textId="252BF832" w:rsidR="00CC06EE" w:rsidRDefault="00CC06EE" w:rsidP="00CC06EE">
      <w:pPr>
        <w:pStyle w:val="Heading3"/>
        <w:numPr>
          <w:ilvl w:val="2"/>
          <w:numId w:val="12"/>
        </w:numPr>
        <w:tabs>
          <w:tab w:val="clear" w:pos="4320"/>
        </w:tabs>
      </w:pPr>
      <w:bookmarkStart w:id="9" w:name="_Toc471718044"/>
      <w:r>
        <w:lastRenderedPageBreak/>
        <w:t>Step 2 – 3 way merge to create the Updated RPD</w:t>
      </w:r>
      <w:bookmarkEnd w:id="9"/>
    </w:p>
    <w:p w14:paraId="392A41D2" w14:textId="22DD6704" w:rsidR="00CC06EE" w:rsidRPr="00CC06EE" w:rsidRDefault="00CC06EE" w:rsidP="00CC06EE">
      <w:pPr>
        <w:pStyle w:val="BodyText"/>
      </w:pPr>
      <w:r>
        <w:t xml:space="preserve">              </w:t>
      </w:r>
    </w:p>
    <w:p w14:paraId="2D4742D1" w14:textId="48F22809" w:rsidR="009B2BE4" w:rsidRDefault="009B2BE4" w:rsidP="009B2BE4">
      <w:pPr>
        <w:pStyle w:val="Checklist"/>
        <w:numPr>
          <w:ilvl w:val="0"/>
          <w:numId w:val="13"/>
        </w:numPr>
        <w:rPr>
          <w:rFonts w:cs="Arial"/>
        </w:rPr>
      </w:pPr>
      <w:proofErr w:type="gramStart"/>
      <w:r>
        <w:rPr>
          <w:rFonts w:cs="Arial"/>
        </w:rPr>
        <w:t>Copy all the 3 RPDs obtained from last step into a folder and open</w:t>
      </w:r>
      <w:proofErr w:type="gramEnd"/>
      <w:r>
        <w:rPr>
          <w:rFonts w:cs="Arial"/>
        </w:rPr>
        <w:t xml:space="preserve"> the RPD (XXC_OBIA</w:t>
      </w:r>
      <w:r w:rsidR="00213839">
        <w:rPr>
          <w:rFonts w:cs="Arial"/>
        </w:rPr>
        <w:t>_CURR</w:t>
      </w:r>
      <w:r>
        <w:rPr>
          <w:rFonts w:cs="Arial"/>
        </w:rPr>
        <w:t>) in the administration tool.</w:t>
      </w:r>
    </w:p>
    <w:p w14:paraId="114CB79D" w14:textId="1A4D974B" w:rsidR="009B2BE4" w:rsidRDefault="009B2BE4" w:rsidP="009B2BE4">
      <w:pPr>
        <w:pStyle w:val="Checklist"/>
        <w:numPr>
          <w:ilvl w:val="0"/>
          <w:numId w:val="13"/>
        </w:numPr>
        <w:rPr>
          <w:rFonts w:cs="Arial"/>
        </w:rPr>
      </w:pPr>
      <w:r>
        <w:rPr>
          <w:rFonts w:cs="Arial"/>
        </w:rPr>
        <w:t>Click on  File -&gt; merge option</w:t>
      </w:r>
    </w:p>
    <w:p w14:paraId="2DB1D3E4" w14:textId="42A90E39" w:rsidR="009B2BE4" w:rsidRDefault="009B2BE4" w:rsidP="009B2BE4">
      <w:pPr>
        <w:pStyle w:val="Checklist"/>
        <w:numPr>
          <w:ilvl w:val="0"/>
          <w:numId w:val="0"/>
        </w:numPr>
        <w:ind w:left="1080"/>
        <w:rPr>
          <w:rFonts w:cs="Arial"/>
        </w:rPr>
      </w:pPr>
      <w:r>
        <w:rPr>
          <w:noProof/>
          <w:lang w:eastAsia="en-US"/>
        </w:rPr>
        <w:drawing>
          <wp:inline distT="0" distB="0" distL="0" distR="0" wp14:anchorId="6A937B12" wp14:editId="36E54917">
            <wp:extent cx="2743200" cy="2905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743200" cy="2905125"/>
                    </a:xfrm>
                    <a:prstGeom prst="rect">
                      <a:avLst/>
                    </a:prstGeom>
                  </pic:spPr>
                </pic:pic>
              </a:graphicData>
            </a:graphic>
          </wp:inline>
        </w:drawing>
      </w:r>
    </w:p>
    <w:p w14:paraId="0D2BDE67" w14:textId="39E00F46" w:rsidR="003B7A75" w:rsidRPr="003B7A75" w:rsidRDefault="0066013F" w:rsidP="003B7A75">
      <w:pPr>
        <w:pStyle w:val="Checklist"/>
        <w:numPr>
          <w:ilvl w:val="0"/>
          <w:numId w:val="13"/>
        </w:numPr>
        <w:rPr>
          <w:rFonts w:cs="Arial"/>
        </w:rPr>
      </w:pPr>
      <w:r>
        <w:rPr>
          <w:rFonts w:cs="Arial"/>
        </w:rPr>
        <w:t xml:space="preserve">Keep the ‘Full Repository Merge’ option and </w:t>
      </w:r>
      <w:proofErr w:type="gramStart"/>
      <w:r>
        <w:rPr>
          <w:rFonts w:cs="Arial"/>
        </w:rPr>
        <w:t>s</w:t>
      </w:r>
      <w:r w:rsidR="009B2BE4">
        <w:rPr>
          <w:rFonts w:cs="Arial"/>
        </w:rPr>
        <w:t xml:space="preserve">elect </w:t>
      </w:r>
      <w:r>
        <w:rPr>
          <w:rFonts w:cs="Arial"/>
        </w:rPr>
        <w:t xml:space="preserve"> </w:t>
      </w:r>
      <w:r w:rsidR="009B2BE4">
        <w:rPr>
          <w:rFonts w:cs="Arial"/>
        </w:rPr>
        <w:t>the</w:t>
      </w:r>
      <w:proofErr w:type="gramEnd"/>
      <w:r w:rsidR="009B2BE4">
        <w:rPr>
          <w:rFonts w:cs="Arial"/>
        </w:rPr>
        <w:t xml:space="preserve"> Original RPD (</w:t>
      </w:r>
      <w:proofErr w:type="spellStart"/>
      <w:r w:rsidR="009B2BE4">
        <w:rPr>
          <w:rFonts w:cs="Arial"/>
        </w:rPr>
        <w:t>XXC_OBIA_ORIG.rpd</w:t>
      </w:r>
      <w:proofErr w:type="spellEnd"/>
      <w:r w:rsidR="009B2BE4">
        <w:rPr>
          <w:rFonts w:cs="Arial"/>
        </w:rPr>
        <w:t xml:space="preserve">) and the </w:t>
      </w:r>
      <w:r w:rsidR="0065768C">
        <w:rPr>
          <w:rFonts w:cs="Arial"/>
        </w:rPr>
        <w:t xml:space="preserve">Modified RPD as the </w:t>
      </w:r>
      <w:proofErr w:type="spellStart"/>
      <w:r w:rsidR="0065768C">
        <w:rPr>
          <w:rFonts w:cs="Arial"/>
        </w:rPr>
        <w:t>targent</w:t>
      </w:r>
      <w:proofErr w:type="spellEnd"/>
      <w:r w:rsidR="0065768C">
        <w:rPr>
          <w:rFonts w:cs="Arial"/>
        </w:rPr>
        <w:t xml:space="preserve"> environment</w:t>
      </w:r>
      <w:r w:rsidR="009B2BE4">
        <w:rPr>
          <w:rFonts w:cs="Arial"/>
        </w:rPr>
        <w:t xml:space="preserve"> RPD (</w:t>
      </w:r>
      <w:proofErr w:type="spellStart"/>
      <w:r w:rsidR="009B2BE4">
        <w:rPr>
          <w:rFonts w:cs="Arial"/>
        </w:rPr>
        <w:t>XXC_OBIA_</w:t>
      </w:r>
      <w:r w:rsidR="00213839">
        <w:rPr>
          <w:rFonts w:cs="Arial"/>
        </w:rPr>
        <w:t>MOD</w:t>
      </w:r>
      <w:r w:rsidR="009B2BE4">
        <w:rPr>
          <w:rFonts w:cs="Arial"/>
        </w:rPr>
        <w:t>.rpd</w:t>
      </w:r>
      <w:proofErr w:type="spellEnd"/>
      <w:r w:rsidR="009B2BE4">
        <w:rPr>
          <w:rFonts w:cs="Arial"/>
        </w:rPr>
        <w:t xml:space="preserve"> obtained from SVN)</w:t>
      </w:r>
      <w:r>
        <w:rPr>
          <w:rFonts w:cs="Arial"/>
        </w:rPr>
        <w:t xml:space="preserve"> as well as their passwords</w:t>
      </w:r>
      <w:r w:rsidR="009B2BE4">
        <w:rPr>
          <w:rFonts w:cs="Arial"/>
        </w:rPr>
        <w:t>.</w:t>
      </w:r>
      <w:r w:rsidR="003B7A75" w:rsidRPr="003B7A75">
        <w:rPr>
          <w:rFonts w:cs="Arial"/>
        </w:rPr>
        <w:t xml:space="preserve"> Provide Target environment password for merged RPD in order to avoid manual </w:t>
      </w:r>
      <w:r w:rsidR="00C92875">
        <w:rPr>
          <w:rFonts w:cs="Arial"/>
        </w:rPr>
        <w:t xml:space="preserve">password </w:t>
      </w:r>
      <w:r w:rsidR="003B7A75" w:rsidRPr="003B7A75">
        <w:rPr>
          <w:rFonts w:cs="Arial"/>
        </w:rPr>
        <w:t>change after the process</w:t>
      </w:r>
    </w:p>
    <w:p w14:paraId="66FFDAE0" w14:textId="4706D6ED" w:rsidR="003B7A75" w:rsidRPr="003B7A75" w:rsidRDefault="003B7A75" w:rsidP="003B7A75">
      <w:pPr>
        <w:tabs>
          <w:tab w:val="left" w:pos="1440"/>
          <w:tab w:val="left" w:pos="1800"/>
          <w:tab w:val="left" w:pos="4320"/>
        </w:tabs>
        <w:spacing w:before="120" w:after="120"/>
        <w:ind w:left="1080"/>
        <w:rPr>
          <w:rFonts w:cs="Arial"/>
        </w:rPr>
      </w:pPr>
    </w:p>
    <w:p w14:paraId="007CABD4" w14:textId="32B85FC3" w:rsidR="003B7A75" w:rsidRPr="003B7A75" w:rsidRDefault="003B7A75" w:rsidP="003B7A75">
      <w:pPr>
        <w:tabs>
          <w:tab w:val="left" w:pos="1440"/>
          <w:tab w:val="left" w:pos="1800"/>
          <w:tab w:val="left" w:pos="4320"/>
        </w:tabs>
        <w:spacing w:before="120" w:after="120"/>
        <w:ind w:left="1080"/>
        <w:rPr>
          <w:rFonts w:cs="Arial"/>
        </w:rPr>
      </w:pPr>
      <w:r>
        <w:rPr>
          <w:noProof/>
          <w:lang w:eastAsia="en-US"/>
        </w:rPr>
        <w:drawing>
          <wp:inline distT="0" distB="0" distL="0" distR="0" wp14:anchorId="4D7B45A6" wp14:editId="348A24F3">
            <wp:extent cx="590550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5500" cy="2609850"/>
                    </a:xfrm>
                    <a:prstGeom prst="rect">
                      <a:avLst/>
                    </a:prstGeom>
                    <a:noFill/>
                    <a:ln>
                      <a:noFill/>
                    </a:ln>
                  </pic:spPr>
                </pic:pic>
              </a:graphicData>
            </a:graphic>
          </wp:inline>
        </w:drawing>
      </w:r>
    </w:p>
    <w:p w14:paraId="25FA1B37" w14:textId="214692EF" w:rsidR="0066013F" w:rsidRDefault="0066013F" w:rsidP="0066013F">
      <w:pPr>
        <w:pStyle w:val="Checklist"/>
        <w:numPr>
          <w:ilvl w:val="0"/>
          <w:numId w:val="0"/>
        </w:numPr>
        <w:ind w:left="1080"/>
        <w:rPr>
          <w:rFonts w:cs="Arial"/>
        </w:rPr>
      </w:pPr>
    </w:p>
    <w:p w14:paraId="3F05D1BA" w14:textId="2B7F9006" w:rsidR="0066013F" w:rsidRDefault="0066013F" w:rsidP="0066013F">
      <w:pPr>
        <w:pStyle w:val="Checklist"/>
        <w:numPr>
          <w:ilvl w:val="0"/>
          <w:numId w:val="0"/>
        </w:numPr>
        <w:ind w:left="1080"/>
        <w:rPr>
          <w:rFonts w:cs="Arial"/>
        </w:rPr>
      </w:pPr>
    </w:p>
    <w:p w14:paraId="46281A8B" w14:textId="4D8E17B3" w:rsidR="009B2BE4" w:rsidRDefault="009B2BE4" w:rsidP="009B2BE4">
      <w:pPr>
        <w:pStyle w:val="Checklist"/>
        <w:numPr>
          <w:ilvl w:val="0"/>
          <w:numId w:val="13"/>
        </w:numPr>
        <w:rPr>
          <w:rFonts w:cs="Arial"/>
        </w:rPr>
      </w:pPr>
      <w:r>
        <w:rPr>
          <w:rFonts w:cs="Arial"/>
        </w:rPr>
        <w:t xml:space="preserve">Select the ‘Equalize during merge’ </w:t>
      </w:r>
      <w:r w:rsidR="00FA1CB5">
        <w:rPr>
          <w:rFonts w:cs="Arial"/>
        </w:rPr>
        <w:t>check box</w:t>
      </w:r>
      <w:r>
        <w:rPr>
          <w:rFonts w:cs="Arial"/>
        </w:rPr>
        <w:t>.</w:t>
      </w:r>
    </w:p>
    <w:p w14:paraId="3C0AA6FF" w14:textId="59956147" w:rsidR="0066013F" w:rsidRDefault="0066013F" w:rsidP="0066013F">
      <w:pPr>
        <w:pStyle w:val="Checklist"/>
        <w:numPr>
          <w:ilvl w:val="0"/>
          <w:numId w:val="0"/>
        </w:numPr>
        <w:ind w:left="1080"/>
        <w:rPr>
          <w:rFonts w:cs="Arial"/>
        </w:rPr>
      </w:pPr>
      <w:r>
        <w:rPr>
          <w:noProof/>
          <w:lang w:eastAsia="en-US"/>
        </w:rPr>
        <w:lastRenderedPageBreak/>
        <w:drawing>
          <wp:inline distT="0" distB="0" distL="0" distR="0" wp14:anchorId="52C1C964" wp14:editId="6F57F10B">
            <wp:extent cx="1905000" cy="8667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905000" cy="866775"/>
                    </a:xfrm>
                    <a:prstGeom prst="rect">
                      <a:avLst/>
                    </a:prstGeom>
                  </pic:spPr>
                </pic:pic>
              </a:graphicData>
            </a:graphic>
          </wp:inline>
        </w:drawing>
      </w:r>
    </w:p>
    <w:p w14:paraId="0C00BE9E" w14:textId="630382CE" w:rsidR="009B2BE4" w:rsidRDefault="009B2BE4" w:rsidP="009B2BE4">
      <w:pPr>
        <w:pStyle w:val="Checklist"/>
        <w:numPr>
          <w:ilvl w:val="0"/>
          <w:numId w:val="13"/>
        </w:numPr>
        <w:rPr>
          <w:rFonts w:cs="Arial"/>
        </w:rPr>
      </w:pPr>
      <w:r>
        <w:rPr>
          <w:rFonts w:cs="Arial"/>
        </w:rPr>
        <w:t xml:space="preserve">Proceed to Merge </w:t>
      </w:r>
    </w:p>
    <w:p w14:paraId="18BDF9A5" w14:textId="52E69AB9" w:rsidR="0066013F" w:rsidRDefault="0066013F" w:rsidP="0066013F">
      <w:pPr>
        <w:pStyle w:val="Checklist"/>
        <w:numPr>
          <w:ilvl w:val="0"/>
          <w:numId w:val="0"/>
        </w:numPr>
        <w:ind w:left="1080"/>
        <w:rPr>
          <w:rFonts w:cs="Arial"/>
        </w:rPr>
      </w:pPr>
      <w:r>
        <w:rPr>
          <w:noProof/>
          <w:lang w:eastAsia="en-US"/>
        </w:rPr>
        <w:drawing>
          <wp:inline distT="0" distB="0" distL="0" distR="0" wp14:anchorId="73CA8DA9" wp14:editId="3CA98E8C">
            <wp:extent cx="4191000" cy="17240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191000" cy="1724025"/>
                    </a:xfrm>
                    <a:prstGeom prst="rect">
                      <a:avLst/>
                    </a:prstGeom>
                  </pic:spPr>
                </pic:pic>
              </a:graphicData>
            </a:graphic>
          </wp:inline>
        </w:drawing>
      </w:r>
    </w:p>
    <w:p w14:paraId="53951D96" w14:textId="6B7D843C" w:rsidR="0066013F" w:rsidRDefault="0066013F" w:rsidP="009B2BE4">
      <w:pPr>
        <w:pStyle w:val="Checklist"/>
        <w:numPr>
          <w:ilvl w:val="0"/>
          <w:numId w:val="13"/>
        </w:numPr>
        <w:rPr>
          <w:rFonts w:cs="Arial"/>
        </w:rPr>
      </w:pPr>
      <w:r>
        <w:rPr>
          <w:rFonts w:cs="Arial"/>
        </w:rPr>
        <w:t>In case of any errors in the equalization, this might throw an error message</w:t>
      </w:r>
      <w:r w:rsidRPr="00667F0E">
        <w:rPr>
          <w:rFonts w:cs="Arial"/>
          <w:color w:val="FF0000"/>
        </w:rPr>
        <w:t xml:space="preserve">. </w:t>
      </w:r>
      <w:r w:rsidR="00085D00" w:rsidRPr="00667F0E">
        <w:rPr>
          <w:rFonts w:cs="Arial"/>
          <w:b/>
          <w:color w:val="FF0000"/>
        </w:rPr>
        <w:t>This error can be ignored for this release.</w:t>
      </w:r>
      <w:r w:rsidR="00085D00">
        <w:rPr>
          <w:rFonts w:cs="Arial"/>
        </w:rPr>
        <w:t xml:space="preserve"> </w:t>
      </w:r>
      <w:r w:rsidR="00EE72F4" w:rsidRPr="00667F0E">
        <w:rPr>
          <w:rFonts w:cs="Arial"/>
          <w:b/>
        </w:rPr>
        <w:t>Till this issue is completely resolved,</w:t>
      </w:r>
      <w:r w:rsidR="00617099" w:rsidRPr="00667F0E">
        <w:rPr>
          <w:rFonts w:cs="Arial"/>
          <w:b/>
        </w:rPr>
        <w:t xml:space="preserve"> please</w:t>
      </w:r>
      <w:r w:rsidR="00EE72F4" w:rsidRPr="00667F0E">
        <w:rPr>
          <w:rFonts w:cs="Arial"/>
          <w:b/>
        </w:rPr>
        <w:t xml:space="preserve"> share the merge log and compare file generated in the following steps with the Dev team to ensure there is no impact.</w:t>
      </w:r>
      <w:r>
        <w:rPr>
          <w:rFonts w:cs="Arial"/>
        </w:rPr>
        <w:t xml:space="preserve"> </w:t>
      </w:r>
    </w:p>
    <w:p w14:paraId="43657D8B" w14:textId="58A166FE" w:rsidR="0066013F" w:rsidRDefault="0066013F" w:rsidP="0066013F">
      <w:pPr>
        <w:pStyle w:val="Checklist"/>
        <w:numPr>
          <w:ilvl w:val="0"/>
          <w:numId w:val="0"/>
        </w:numPr>
        <w:ind w:left="1080"/>
        <w:rPr>
          <w:rFonts w:cs="Arial"/>
        </w:rPr>
      </w:pPr>
      <w:r>
        <w:rPr>
          <w:noProof/>
          <w:lang w:eastAsia="en-US"/>
        </w:rPr>
        <w:drawing>
          <wp:inline distT="0" distB="0" distL="0" distR="0" wp14:anchorId="42F902FA" wp14:editId="65F40F74">
            <wp:extent cx="3400425" cy="13335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425" cy="1333500"/>
                    </a:xfrm>
                    <a:prstGeom prst="rect">
                      <a:avLst/>
                    </a:prstGeom>
                  </pic:spPr>
                </pic:pic>
              </a:graphicData>
            </a:graphic>
          </wp:inline>
        </w:drawing>
      </w:r>
    </w:p>
    <w:p w14:paraId="18C28E13" w14:textId="037693C0" w:rsidR="009B2BE4" w:rsidRPr="005C5081" w:rsidRDefault="009B2BE4" w:rsidP="009B2BE4">
      <w:pPr>
        <w:pStyle w:val="Checklist"/>
        <w:numPr>
          <w:ilvl w:val="0"/>
          <w:numId w:val="13"/>
        </w:numPr>
        <w:rPr>
          <w:rFonts w:cs="Arial"/>
          <w:b/>
          <w:color w:val="FF0000"/>
          <w:rPrChange w:id="10" w:author="Pangath, Krishna Prasad       B6LPA" w:date="2016-05-05T11:34:00Z">
            <w:rPr>
              <w:rFonts w:cs="Arial"/>
            </w:rPr>
          </w:rPrChange>
        </w:rPr>
      </w:pPr>
      <w:r w:rsidRPr="005C5081">
        <w:rPr>
          <w:rFonts w:cs="Arial"/>
          <w:b/>
          <w:color w:val="FF0000"/>
          <w:rPrChange w:id="11" w:author="Pangath, Krishna Prasad       B6LPA" w:date="2016-05-05T11:34:00Z">
            <w:rPr>
              <w:rFonts w:cs="Arial"/>
            </w:rPr>
          </w:rPrChange>
        </w:rPr>
        <w:t>Resolve any conflicts by selecting either the current or the Modified RPD</w:t>
      </w:r>
      <w:r w:rsidR="00F16AD7">
        <w:rPr>
          <w:rFonts w:cs="Arial"/>
          <w:b/>
          <w:color w:val="FF0000"/>
        </w:rPr>
        <w:t xml:space="preserve">. In case of Release </w:t>
      </w:r>
      <w:proofErr w:type="gramStart"/>
      <w:r w:rsidR="00F16AD7">
        <w:rPr>
          <w:rFonts w:cs="Arial"/>
          <w:b/>
          <w:color w:val="FF0000"/>
        </w:rPr>
        <w:t>2</w:t>
      </w:r>
      <w:r w:rsidR="007426BE" w:rsidRPr="005C5081">
        <w:rPr>
          <w:rFonts w:cs="Arial"/>
          <w:b/>
          <w:color w:val="FF0000"/>
          <w:rPrChange w:id="12" w:author="Pangath, Krishna Prasad       B6LPA" w:date="2016-05-05T11:34:00Z">
            <w:rPr>
              <w:rFonts w:cs="Arial"/>
            </w:rPr>
          </w:rPrChange>
        </w:rPr>
        <w:t xml:space="preserve"> ,</w:t>
      </w:r>
      <w:proofErr w:type="gramEnd"/>
      <w:r w:rsidR="007426BE" w:rsidRPr="005C5081">
        <w:rPr>
          <w:rFonts w:cs="Arial"/>
          <w:b/>
          <w:color w:val="FF0000"/>
          <w:rPrChange w:id="13" w:author="Pangath, Krishna Prasad       B6LPA" w:date="2016-05-05T11:34:00Z">
            <w:rPr>
              <w:rFonts w:cs="Arial"/>
            </w:rPr>
          </w:rPrChange>
        </w:rPr>
        <w:t xml:space="preserve"> please select the ‘Current’ value under the Decision column</w:t>
      </w:r>
      <w:r w:rsidR="00C92875" w:rsidRPr="005C5081">
        <w:rPr>
          <w:rFonts w:cs="Arial"/>
          <w:b/>
          <w:color w:val="FF0000"/>
          <w:rPrChange w:id="14" w:author="Pangath, Krishna Prasad       B6LPA" w:date="2016-05-05T11:34:00Z">
            <w:rPr>
              <w:rFonts w:cs="Arial"/>
            </w:rPr>
          </w:rPrChange>
        </w:rPr>
        <w:t xml:space="preserve"> </w:t>
      </w:r>
      <w:r w:rsidR="008D6411">
        <w:rPr>
          <w:rFonts w:cs="Arial"/>
          <w:b/>
          <w:color w:val="FF0000"/>
        </w:rPr>
        <w:t xml:space="preserve"> after selecting ‘By Property’ </w:t>
      </w:r>
      <w:r w:rsidR="00C92875" w:rsidRPr="005C5081">
        <w:rPr>
          <w:rFonts w:cs="Arial"/>
          <w:b/>
          <w:color w:val="FF0000"/>
          <w:rPrChange w:id="15" w:author="Pangath, Krishna Prasad       B6LPA" w:date="2016-05-05T11:34:00Z">
            <w:rPr>
              <w:rFonts w:cs="Arial"/>
            </w:rPr>
          </w:rPrChange>
        </w:rPr>
        <w:t>as shown below</w:t>
      </w:r>
      <w:r w:rsidR="007426BE" w:rsidRPr="005C5081">
        <w:rPr>
          <w:rFonts w:cs="Arial"/>
          <w:b/>
          <w:color w:val="FF0000"/>
          <w:rPrChange w:id="16" w:author="Pangath, Krishna Prasad       B6LPA" w:date="2016-05-05T11:34:00Z">
            <w:rPr>
              <w:rFonts w:cs="Arial"/>
            </w:rPr>
          </w:rPrChange>
        </w:rPr>
        <w:t>.</w:t>
      </w:r>
    </w:p>
    <w:p w14:paraId="5F01BECA" w14:textId="7724F610" w:rsidR="0066013F" w:rsidRDefault="0066013F" w:rsidP="0066013F">
      <w:pPr>
        <w:pStyle w:val="Checklist"/>
        <w:numPr>
          <w:ilvl w:val="0"/>
          <w:numId w:val="0"/>
        </w:numPr>
        <w:ind w:left="1080"/>
        <w:rPr>
          <w:rFonts w:cs="Arial"/>
        </w:rPr>
      </w:pPr>
    </w:p>
    <w:p w14:paraId="55F5DD74" w14:textId="4BE531BB" w:rsidR="00170EC1" w:rsidRDefault="00170EC1" w:rsidP="0066013F">
      <w:pPr>
        <w:pStyle w:val="Checklist"/>
        <w:numPr>
          <w:ilvl w:val="0"/>
          <w:numId w:val="0"/>
        </w:numPr>
        <w:ind w:left="1080"/>
        <w:rPr>
          <w:rFonts w:cs="Arial"/>
        </w:rPr>
      </w:pPr>
    </w:p>
    <w:p w14:paraId="5A7EBAC0" w14:textId="3ACF8E1D" w:rsidR="00FA1CB5" w:rsidRDefault="00170EC1" w:rsidP="0066013F">
      <w:pPr>
        <w:pStyle w:val="Checklist"/>
        <w:numPr>
          <w:ilvl w:val="0"/>
          <w:numId w:val="0"/>
        </w:numPr>
        <w:ind w:left="1080"/>
        <w:rPr>
          <w:rFonts w:cs="Arial"/>
        </w:rPr>
      </w:pPr>
      <w:r>
        <w:rPr>
          <w:noProof/>
          <w:lang w:eastAsia="en-US"/>
        </w:rPr>
        <w:drawing>
          <wp:inline distT="0" distB="0" distL="0" distR="0" wp14:anchorId="478BCDFE" wp14:editId="596A72D9">
            <wp:extent cx="5943600" cy="18662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866265"/>
                    </a:xfrm>
                    <a:prstGeom prst="rect">
                      <a:avLst/>
                    </a:prstGeom>
                  </pic:spPr>
                </pic:pic>
              </a:graphicData>
            </a:graphic>
          </wp:inline>
        </w:drawing>
      </w:r>
    </w:p>
    <w:p w14:paraId="63C4C60C" w14:textId="77777777" w:rsidR="00170EC1" w:rsidRDefault="00170EC1" w:rsidP="0066013F">
      <w:pPr>
        <w:pStyle w:val="Checklist"/>
        <w:numPr>
          <w:ilvl w:val="0"/>
          <w:numId w:val="0"/>
        </w:numPr>
        <w:ind w:left="1080"/>
        <w:rPr>
          <w:rFonts w:cs="Arial"/>
        </w:rPr>
      </w:pPr>
    </w:p>
    <w:p w14:paraId="0EEEA4B0" w14:textId="77777777" w:rsidR="00170EC1" w:rsidRDefault="00170EC1" w:rsidP="0066013F">
      <w:pPr>
        <w:pStyle w:val="Checklist"/>
        <w:numPr>
          <w:ilvl w:val="0"/>
          <w:numId w:val="0"/>
        </w:numPr>
        <w:ind w:left="1080"/>
        <w:rPr>
          <w:rFonts w:cs="Arial"/>
        </w:rPr>
      </w:pPr>
    </w:p>
    <w:p w14:paraId="74309DBF" w14:textId="547271E2" w:rsidR="00170EC1" w:rsidRDefault="00DC621C" w:rsidP="0066013F">
      <w:pPr>
        <w:pStyle w:val="Checklist"/>
        <w:numPr>
          <w:ilvl w:val="0"/>
          <w:numId w:val="0"/>
        </w:numPr>
        <w:ind w:left="1080"/>
        <w:rPr>
          <w:rFonts w:cs="Arial"/>
        </w:rPr>
      </w:pPr>
      <w:r>
        <w:rPr>
          <w:noProof/>
          <w:lang w:eastAsia="en-US"/>
        </w:rPr>
        <w:lastRenderedPageBreak/>
        <w:drawing>
          <wp:inline distT="0" distB="0" distL="0" distR="0" wp14:anchorId="4587BAC0" wp14:editId="031434D1">
            <wp:extent cx="5943600" cy="20243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024380"/>
                    </a:xfrm>
                    <a:prstGeom prst="rect">
                      <a:avLst/>
                    </a:prstGeom>
                  </pic:spPr>
                </pic:pic>
              </a:graphicData>
            </a:graphic>
          </wp:inline>
        </w:drawing>
      </w:r>
    </w:p>
    <w:p w14:paraId="08208FDE" w14:textId="4C047253" w:rsidR="00170EC1" w:rsidRDefault="00170EC1" w:rsidP="0066013F">
      <w:pPr>
        <w:pStyle w:val="Checklist"/>
        <w:numPr>
          <w:ilvl w:val="0"/>
          <w:numId w:val="0"/>
        </w:numPr>
        <w:ind w:left="1080"/>
        <w:rPr>
          <w:rFonts w:cs="Arial"/>
        </w:rPr>
      </w:pPr>
      <w:r>
        <w:rPr>
          <w:noProof/>
          <w:lang w:eastAsia="en-US"/>
        </w:rPr>
        <w:drawing>
          <wp:inline distT="0" distB="0" distL="0" distR="0" wp14:anchorId="61A2A707" wp14:editId="37EE9F52">
            <wp:extent cx="5943600" cy="156273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1562735"/>
                    </a:xfrm>
                    <a:prstGeom prst="rect">
                      <a:avLst/>
                    </a:prstGeom>
                  </pic:spPr>
                </pic:pic>
              </a:graphicData>
            </a:graphic>
          </wp:inline>
        </w:drawing>
      </w:r>
    </w:p>
    <w:p w14:paraId="6FC2CAFA" w14:textId="77777777" w:rsidR="005F6483" w:rsidRDefault="005F6483" w:rsidP="0066013F">
      <w:pPr>
        <w:pStyle w:val="Checklist"/>
        <w:numPr>
          <w:ilvl w:val="0"/>
          <w:numId w:val="0"/>
        </w:numPr>
        <w:ind w:left="1080"/>
        <w:rPr>
          <w:rFonts w:cs="Arial"/>
        </w:rPr>
      </w:pPr>
    </w:p>
    <w:p w14:paraId="7FF5CD67" w14:textId="77777777" w:rsidR="00FA1CB5" w:rsidRDefault="00FA1CB5" w:rsidP="0066013F">
      <w:pPr>
        <w:pStyle w:val="Checklist"/>
        <w:numPr>
          <w:ilvl w:val="0"/>
          <w:numId w:val="0"/>
        </w:numPr>
        <w:ind w:left="1080"/>
        <w:rPr>
          <w:rFonts w:cs="Arial"/>
        </w:rPr>
      </w:pPr>
    </w:p>
    <w:p w14:paraId="665A0F1E" w14:textId="2802CE5D" w:rsidR="000B4B01" w:rsidRDefault="000B4B01" w:rsidP="009B2BE4">
      <w:pPr>
        <w:pStyle w:val="Checklist"/>
        <w:numPr>
          <w:ilvl w:val="0"/>
          <w:numId w:val="13"/>
        </w:numPr>
        <w:rPr>
          <w:rFonts w:cs="Arial"/>
        </w:rPr>
      </w:pPr>
      <w:r>
        <w:rPr>
          <w:rFonts w:cs="Arial"/>
        </w:rPr>
        <w:t>Save the decision file once all the decision have been taken</w:t>
      </w:r>
    </w:p>
    <w:p w14:paraId="0EB37ECF" w14:textId="001CC937" w:rsidR="000B4B01" w:rsidRDefault="000B4B01" w:rsidP="000B4B01">
      <w:pPr>
        <w:pStyle w:val="Checklist"/>
        <w:numPr>
          <w:ilvl w:val="0"/>
          <w:numId w:val="0"/>
        </w:numPr>
        <w:ind w:left="1080"/>
        <w:rPr>
          <w:rFonts w:cs="Arial"/>
        </w:rPr>
      </w:pPr>
      <w:r>
        <w:rPr>
          <w:noProof/>
          <w:lang w:eastAsia="en-US"/>
        </w:rPr>
        <w:drawing>
          <wp:inline distT="0" distB="0" distL="0" distR="0" wp14:anchorId="6B5FFC99" wp14:editId="5C6A6D92">
            <wp:extent cx="5943600" cy="394843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948430"/>
                    </a:xfrm>
                    <a:prstGeom prst="rect">
                      <a:avLst/>
                    </a:prstGeom>
                  </pic:spPr>
                </pic:pic>
              </a:graphicData>
            </a:graphic>
          </wp:inline>
        </w:drawing>
      </w:r>
    </w:p>
    <w:p w14:paraId="2D4F2D67" w14:textId="518D9153" w:rsidR="000B4B01" w:rsidRDefault="000B4B01" w:rsidP="009B2BE4">
      <w:pPr>
        <w:pStyle w:val="Checklist"/>
        <w:numPr>
          <w:ilvl w:val="0"/>
          <w:numId w:val="13"/>
        </w:numPr>
        <w:rPr>
          <w:rFonts w:cs="Arial"/>
        </w:rPr>
      </w:pPr>
      <w:r>
        <w:rPr>
          <w:rFonts w:cs="Arial"/>
        </w:rPr>
        <w:lastRenderedPageBreak/>
        <w:t>Click on Finish to complete the merge process</w:t>
      </w:r>
    </w:p>
    <w:p w14:paraId="3F0CECE0" w14:textId="1CC915EC" w:rsidR="000B4B01" w:rsidRDefault="000B4B01" w:rsidP="000B4B01">
      <w:pPr>
        <w:pStyle w:val="Checklist"/>
        <w:numPr>
          <w:ilvl w:val="0"/>
          <w:numId w:val="0"/>
        </w:numPr>
        <w:ind w:left="1080"/>
        <w:rPr>
          <w:rFonts w:cs="Arial"/>
        </w:rPr>
      </w:pPr>
      <w:r>
        <w:rPr>
          <w:noProof/>
          <w:lang w:eastAsia="en-US"/>
        </w:rPr>
        <w:drawing>
          <wp:inline distT="0" distB="0" distL="0" distR="0" wp14:anchorId="695AB50E" wp14:editId="57E0CE60">
            <wp:extent cx="2486025" cy="1819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86025" cy="1819275"/>
                    </a:xfrm>
                    <a:prstGeom prst="rect">
                      <a:avLst/>
                    </a:prstGeom>
                  </pic:spPr>
                </pic:pic>
              </a:graphicData>
            </a:graphic>
          </wp:inline>
        </w:drawing>
      </w:r>
    </w:p>
    <w:p w14:paraId="60B945C6" w14:textId="6DE4CC45" w:rsidR="00BF7BA3" w:rsidRDefault="00BF7BA3" w:rsidP="000B4B01">
      <w:pPr>
        <w:pStyle w:val="Checklist"/>
        <w:numPr>
          <w:ilvl w:val="0"/>
          <w:numId w:val="0"/>
        </w:numPr>
        <w:ind w:left="1080"/>
        <w:rPr>
          <w:rFonts w:cs="Arial"/>
        </w:rPr>
      </w:pPr>
      <w:r>
        <w:rPr>
          <w:noProof/>
          <w:lang w:eastAsia="en-US"/>
        </w:rPr>
        <w:drawing>
          <wp:inline distT="0" distB="0" distL="0" distR="0" wp14:anchorId="7D7D67E0" wp14:editId="1DE2C492">
            <wp:extent cx="5947575" cy="1995777"/>
            <wp:effectExtent l="0" t="0" r="0"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1994443"/>
                    </a:xfrm>
                    <a:prstGeom prst="rect">
                      <a:avLst/>
                    </a:prstGeom>
                  </pic:spPr>
                </pic:pic>
              </a:graphicData>
            </a:graphic>
          </wp:inline>
        </w:drawing>
      </w:r>
    </w:p>
    <w:p w14:paraId="226318A0" w14:textId="77777777" w:rsidR="008D6411" w:rsidRDefault="00075720" w:rsidP="007426BE">
      <w:pPr>
        <w:pStyle w:val="Checklist"/>
        <w:numPr>
          <w:ilvl w:val="0"/>
          <w:numId w:val="0"/>
        </w:numPr>
        <w:ind w:left="1080"/>
        <w:rPr>
          <w:noProof/>
          <w:lang w:eastAsia="en-US"/>
        </w:rPr>
      </w:pPr>
      <w:r w:rsidRPr="008D6411">
        <w:rPr>
          <w:rFonts w:cs="Arial"/>
        </w:rPr>
        <w:t>Rename the resultant RPD to XXC_OBIA_RPD and check consistency</w:t>
      </w:r>
      <w:r w:rsidRPr="008D6411">
        <w:rPr>
          <w:rFonts w:cs="Arial"/>
          <w:b/>
        </w:rPr>
        <w:t>.</w:t>
      </w:r>
      <w:r w:rsidR="00EE72F4" w:rsidRPr="008D6411">
        <w:rPr>
          <w:rFonts w:cs="Arial"/>
          <w:b/>
        </w:rPr>
        <w:t xml:space="preserve"> Use this generated RPD for all further steps as well as upload to SVN post deployment in the target environment.</w:t>
      </w:r>
      <w:r w:rsidR="008D6411" w:rsidRPr="008D6411">
        <w:rPr>
          <w:noProof/>
          <w:lang w:eastAsia="en-US"/>
        </w:rPr>
        <w:t xml:space="preserve"> </w:t>
      </w:r>
    </w:p>
    <w:p w14:paraId="76CFB883" w14:textId="4EB47629" w:rsidR="007426BE" w:rsidRPr="008D6411" w:rsidRDefault="008D6411" w:rsidP="007426BE">
      <w:pPr>
        <w:pStyle w:val="Checklist"/>
        <w:numPr>
          <w:ilvl w:val="0"/>
          <w:numId w:val="0"/>
        </w:numPr>
        <w:ind w:left="1080"/>
        <w:rPr>
          <w:rFonts w:cs="Arial"/>
        </w:rPr>
      </w:pPr>
      <w:r>
        <w:rPr>
          <w:noProof/>
          <w:lang w:eastAsia="en-US"/>
        </w:rPr>
        <w:drawing>
          <wp:inline distT="0" distB="0" distL="0" distR="0" wp14:anchorId="60115AB6" wp14:editId="14D1E6F0">
            <wp:extent cx="5943600" cy="38080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808095"/>
                    </a:xfrm>
                    <a:prstGeom prst="rect">
                      <a:avLst/>
                    </a:prstGeom>
                  </pic:spPr>
                </pic:pic>
              </a:graphicData>
            </a:graphic>
          </wp:inline>
        </w:drawing>
      </w:r>
    </w:p>
    <w:p w14:paraId="5CC60AD6" w14:textId="77777777" w:rsidR="00075720" w:rsidRDefault="00075720" w:rsidP="00075720">
      <w:pPr>
        <w:pStyle w:val="ListParagraph"/>
        <w:rPr>
          <w:rFonts w:cs="Arial"/>
        </w:rPr>
      </w:pPr>
    </w:p>
    <w:p w14:paraId="6D8626B8" w14:textId="77777777" w:rsidR="005E6A90" w:rsidRPr="005E6A90" w:rsidRDefault="005E6A90" w:rsidP="005E6A90">
      <w:pPr>
        <w:pStyle w:val="Checklist"/>
        <w:numPr>
          <w:ilvl w:val="0"/>
          <w:numId w:val="0"/>
        </w:numPr>
        <w:ind w:left="1080"/>
        <w:rPr>
          <w:rFonts w:cs="Arial"/>
          <w:b/>
          <w:sz w:val="22"/>
          <w:szCs w:val="22"/>
          <w:u w:val="single"/>
        </w:rPr>
      </w:pPr>
      <w:r w:rsidRPr="005E6A90">
        <w:rPr>
          <w:rFonts w:cs="Arial"/>
          <w:b/>
          <w:sz w:val="22"/>
          <w:szCs w:val="22"/>
          <w:u w:val="single"/>
        </w:rPr>
        <w:t>Verification &amp; Auditing</w:t>
      </w:r>
    </w:p>
    <w:p w14:paraId="5DE39F01" w14:textId="77777777" w:rsidR="005E6A90" w:rsidRDefault="005E6A90" w:rsidP="005E6A90">
      <w:pPr>
        <w:pStyle w:val="ListParagraph"/>
        <w:rPr>
          <w:rFonts w:cs="Arial"/>
        </w:rPr>
      </w:pPr>
    </w:p>
    <w:p w14:paraId="12F06C8B" w14:textId="74993F36" w:rsidR="00CE59B0" w:rsidRPr="00CE59B0" w:rsidRDefault="00075720" w:rsidP="00CE59B0">
      <w:pPr>
        <w:pStyle w:val="Checklist"/>
        <w:numPr>
          <w:ilvl w:val="0"/>
          <w:numId w:val="13"/>
        </w:numPr>
        <w:rPr>
          <w:rFonts w:cs="Arial"/>
          <w:b/>
        </w:rPr>
      </w:pPr>
      <w:r w:rsidRPr="00085D00">
        <w:rPr>
          <w:rFonts w:cs="Arial"/>
          <w:b/>
        </w:rPr>
        <w:t xml:space="preserve">Do a compare with the original Target environment RPD to ensure only the relevant changes are </w:t>
      </w:r>
      <w:proofErr w:type="spellStart"/>
      <w:r w:rsidRPr="00085D00">
        <w:rPr>
          <w:rFonts w:cs="Arial"/>
          <w:b/>
        </w:rPr>
        <w:t>made.</w:t>
      </w:r>
      <w:r w:rsidR="00EE72F4" w:rsidRPr="00085D00">
        <w:rPr>
          <w:rFonts w:cs="Arial"/>
          <w:b/>
        </w:rPr>
        <w:t>Save</w:t>
      </w:r>
      <w:proofErr w:type="spellEnd"/>
      <w:r w:rsidR="00EE72F4" w:rsidRPr="00085D00">
        <w:rPr>
          <w:rFonts w:cs="Arial"/>
          <w:b/>
        </w:rPr>
        <w:t xml:space="preserve"> the comparison results as </w:t>
      </w:r>
      <w:r w:rsidR="00205CD7" w:rsidRPr="00085D00">
        <w:rPr>
          <w:rFonts w:cs="Arial"/>
          <w:b/>
        </w:rPr>
        <w:t>a CSV file.</w:t>
      </w:r>
      <w:r w:rsidR="00CE59B0">
        <w:rPr>
          <w:rFonts w:cs="Arial"/>
          <w:b/>
        </w:rPr>
        <w:t xml:space="preserve"> This file could be compared with the Migration Tracker maintained to track all code changes to ensure that only the planned components are being migrated. This can be done during the migration window or post migration as per the constraints of deployment timelines.</w:t>
      </w:r>
    </w:p>
    <w:p w14:paraId="4A69449B" w14:textId="77777777" w:rsidR="00075720" w:rsidRPr="00085D00" w:rsidRDefault="00075720" w:rsidP="00075720">
      <w:pPr>
        <w:pStyle w:val="ListParagraph"/>
        <w:rPr>
          <w:rFonts w:cs="Arial"/>
          <w:b/>
        </w:rPr>
      </w:pPr>
    </w:p>
    <w:p w14:paraId="2ACE60EE" w14:textId="34C18169" w:rsidR="00075720" w:rsidRDefault="00075720" w:rsidP="00EE72F4">
      <w:pPr>
        <w:pStyle w:val="Checklist"/>
        <w:numPr>
          <w:ilvl w:val="0"/>
          <w:numId w:val="13"/>
        </w:numPr>
        <w:rPr>
          <w:rFonts w:cs="Arial"/>
          <w:b/>
        </w:rPr>
      </w:pPr>
      <w:r w:rsidRPr="00085D00">
        <w:rPr>
          <w:rFonts w:cs="Arial"/>
          <w:b/>
        </w:rPr>
        <w:t xml:space="preserve">Attach </w:t>
      </w:r>
      <w:r w:rsidR="000B4B01" w:rsidRPr="00085D00">
        <w:rPr>
          <w:rFonts w:cs="Arial"/>
          <w:b/>
        </w:rPr>
        <w:t>the decision file,</w:t>
      </w:r>
      <w:r w:rsidRPr="00085D00">
        <w:rPr>
          <w:rFonts w:cs="Arial"/>
          <w:b/>
        </w:rPr>
        <w:t xml:space="preserve"> the merge file</w:t>
      </w:r>
      <w:r w:rsidR="00EE72F4" w:rsidRPr="00085D00">
        <w:rPr>
          <w:rFonts w:cs="Arial"/>
          <w:b/>
        </w:rPr>
        <w:t xml:space="preserve"> (File with the name similar to </w:t>
      </w:r>
      <w:proofErr w:type="spellStart"/>
      <w:r w:rsidR="0065768C" w:rsidRPr="00085D00">
        <w:rPr>
          <w:rFonts w:cs="Arial"/>
          <w:b/>
        </w:rPr>
        <w:t>XXC_OBIA_RPD</w:t>
      </w:r>
      <w:r w:rsidR="00EE72F4" w:rsidRPr="00085D00">
        <w:rPr>
          <w:rFonts w:cs="Arial"/>
          <w:b/>
        </w:rPr>
        <w:t>.merge_log</w:t>
      </w:r>
      <w:proofErr w:type="spellEnd"/>
      <w:r w:rsidR="008C1B39" w:rsidRPr="00085D00">
        <w:rPr>
          <w:rFonts w:cs="Arial"/>
          <w:b/>
        </w:rPr>
        <w:t xml:space="preserve"> that is automatically generated during the merge process in the folder where the RPD is saved</w:t>
      </w:r>
      <w:r w:rsidR="00EE72F4" w:rsidRPr="00085D00">
        <w:rPr>
          <w:rFonts w:cs="Arial"/>
          <w:b/>
        </w:rPr>
        <w:t>)</w:t>
      </w:r>
      <w:r w:rsidRPr="00085D00">
        <w:rPr>
          <w:rFonts w:cs="Arial"/>
          <w:b/>
        </w:rPr>
        <w:t xml:space="preserve"> as well as the compare file</w:t>
      </w:r>
      <w:r w:rsidR="00EE72F4" w:rsidRPr="00085D00">
        <w:rPr>
          <w:rFonts w:cs="Arial"/>
          <w:b/>
        </w:rPr>
        <w:t xml:space="preserve"> (Generated in the previous step)</w:t>
      </w:r>
      <w:r w:rsidRPr="00085D00">
        <w:rPr>
          <w:rFonts w:cs="Arial"/>
          <w:b/>
        </w:rPr>
        <w:t xml:space="preserve"> </w:t>
      </w:r>
      <w:r w:rsidR="00C92875">
        <w:rPr>
          <w:rFonts w:cs="Arial"/>
          <w:b/>
        </w:rPr>
        <w:t xml:space="preserve">to SVN. For </w:t>
      </w:r>
      <w:proofErr w:type="gramStart"/>
      <w:r w:rsidR="00C92875">
        <w:rPr>
          <w:rFonts w:cs="Arial"/>
          <w:b/>
        </w:rPr>
        <w:t>example ,</w:t>
      </w:r>
      <w:proofErr w:type="gramEnd"/>
      <w:r w:rsidR="00C92875">
        <w:rPr>
          <w:rFonts w:cs="Arial"/>
          <w:b/>
        </w:rPr>
        <w:t xml:space="preserve"> please refer the file</w:t>
      </w:r>
      <w:r w:rsidR="008D6411">
        <w:rPr>
          <w:rFonts w:cs="Arial"/>
          <w:b/>
        </w:rPr>
        <w:t>s uploaded to SVN for release 3A</w:t>
      </w:r>
      <w:r w:rsidR="00C92875">
        <w:rPr>
          <w:rFonts w:cs="Arial"/>
          <w:b/>
        </w:rPr>
        <w:t>.</w:t>
      </w:r>
    </w:p>
    <w:p w14:paraId="2277260B" w14:textId="77777777" w:rsidR="007C7F4B" w:rsidRDefault="007C7F4B" w:rsidP="007C7F4B">
      <w:pPr>
        <w:pStyle w:val="ListParagraph"/>
        <w:rPr>
          <w:rFonts w:cs="Arial"/>
          <w:b/>
        </w:rPr>
      </w:pPr>
    </w:p>
    <w:p w14:paraId="48B9FEF7" w14:textId="78E3DA24" w:rsidR="007C7F4B" w:rsidRDefault="007C7F4B" w:rsidP="00EE72F4">
      <w:pPr>
        <w:pStyle w:val="Checklist"/>
        <w:numPr>
          <w:ilvl w:val="0"/>
          <w:numId w:val="13"/>
        </w:numPr>
        <w:rPr>
          <w:rFonts w:cs="Arial"/>
          <w:b/>
        </w:rPr>
      </w:pPr>
      <w:r>
        <w:rPr>
          <w:rFonts w:cs="Arial"/>
          <w:b/>
        </w:rPr>
        <w:t>RPD verification:</w:t>
      </w:r>
    </w:p>
    <w:p w14:paraId="72BA758A" w14:textId="77777777" w:rsidR="00C92875" w:rsidRDefault="00C92875" w:rsidP="00C92875">
      <w:pPr>
        <w:pStyle w:val="ListParagraph"/>
        <w:rPr>
          <w:rFonts w:cs="Arial"/>
          <w:b/>
        </w:rPr>
      </w:pPr>
    </w:p>
    <w:p w14:paraId="7995C7B6" w14:textId="3D7B08EB" w:rsidR="00C92875" w:rsidRDefault="007C7F4B" w:rsidP="00C92875">
      <w:pPr>
        <w:pStyle w:val="Checklist"/>
        <w:numPr>
          <w:ilvl w:val="0"/>
          <w:numId w:val="0"/>
        </w:numPr>
        <w:ind w:left="1080"/>
        <w:rPr>
          <w:rFonts w:cs="Arial"/>
          <w:b/>
        </w:rPr>
      </w:pPr>
      <w:r>
        <w:rPr>
          <w:noProof/>
          <w:lang w:eastAsia="en-US"/>
        </w:rPr>
        <w:drawing>
          <wp:inline distT="0" distB="0" distL="0" distR="0" wp14:anchorId="341203B3" wp14:editId="4D01C10C">
            <wp:extent cx="3840480" cy="3601941"/>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838575" cy="3600154"/>
                    </a:xfrm>
                    <a:prstGeom prst="rect">
                      <a:avLst/>
                    </a:prstGeom>
                  </pic:spPr>
                </pic:pic>
              </a:graphicData>
            </a:graphic>
          </wp:inline>
        </w:drawing>
      </w:r>
    </w:p>
    <w:p w14:paraId="5757CA17" w14:textId="77777777" w:rsidR="007C7F4B" w:rsidRDefault="007C7F4B" w:rsidP="00C92875">
      <w:pPr>
        <w:pStyle w:val="Checklist"/>
        <w:numPr>
          <w:ilvl w:val="0"/>
          <w:numId w:val="0"/>
        </w:numPr>
        <w:ind w:left="1080"/>
        <w:rPr>
          <w:rFonts w:cs="Arial"/>
          <w:b/>
        </w:rPr>
      </w:pPr>
    </w:p>
    <w:p w14:paraId="5DF0C14D" w14:textId="77777777" w:rsidR="007C7F4B" w:rsidRDefault="007C7F4B" w:rsidP="00C92875">
      <w:pPr>
        <w:pStyle w:val="Checklist"/>
        <w:numPr>
          <w:ilvl w:val="0"/>
          <w:numId w:val="0"/>
        </w:numPr>
        <w:ind w:left="1080"/>
        <w:rPr>
          <w:rFonts w:cs="Arial"/>
          <w:b/>
        </w:rPr>
      </w:pPr>
    </w:p>
    <w:p w14:paraId="783484DB" w14:textId="77777777" w:rsidR="007C7F4B" w:rsidRDefault="007C7F4B" w:rsidP="00C92875">
      <w:pPr>
        <w:pStyle w:val="Checklist"/>
        <w:numPr>
          <w:ilvl w:val="0"/>
          <w:numId w:val="0"/>
        </w:numPr>
        <w:ind w:left="1080"/>
        <w:rPr>
          <w:rFonts w:cs="Arial"/>
          <w:b/>
        </w:rPr>
      </w:pPr>
    </w:p>
    <w:p w14:paraId="11D9B641" w14:textId="77777777" w:rsidR="007C7F4B" w:rsidRDefault="007C7F4B" w:rsidP="00C92875">
      <w:pPr>
        <w:pStyle w:val="Checklist"/>
        <w:numPr>
          <w:ilvl w:val="0"/>
          <w:numId w:val="0"/>
        </w:numPr>
        <w:ind w:left="1080"/>
        <w:rPr>
          <w:rFonts w:cs="Arial"/>
          <w:b/>
        </w:rPr>
      </w:pPr>
    </w:p>
    <w:p w14:paraId="68319648" w14:textId="77777777" w:rsidR="007C7F4B" w:rsidRDefault="007C7F4B" w:rsidP="00C92875">
      <w:pPr>
        <w:pStyle w:val="Checklist"/>
        <w:numPr>
          <w:ilvl w:val="0"/>
          <w:numId w:val="0"/>
        </w:numPr>
        <w:ind w:left="1080"/>
        <w:rPr>
          <w:rFonts w:cs="Arial"/>
          <w:b/>
        </w:rPr>
      </w:pPr>
    </w:p>
    <w:p w14:paraId="515F2A9C" w14:textId="77777777" w:rsidR="007C7F4B" w:rsidRDefault="007C7F4B" w:rsidP="00C92875">
      <w:pPr>
        <w:pStyle w:val="Checklist"/>
        <w:numPr>
          <w:ilvl w:val="0"/>
          <w:numId w:val="0"/>
        </w:numPr>
        <w:ind w:left="1080"/>
        <w:rPr>
          <w:rFonts w:cs="Arial"/>
          <w:b/>
        </w:rPr>
      </w:pPr>
    </w:p>
    <w:p w14:paraId="4AF29670" w14:textId="77777777" w:rsidR="007C7F4B" w:rsidRPr="00085D00" w:rsidRDefault="007C7F4B" w:rsidP="00C92875">
      <w:pPr>
        <w:pStyle w:val="Checklist"/>
        <w:numPr>
          <w:ilvl w:val="0"/>
          <w:numId w:val="0"/>
        </w:numPr>
        <w:ind w:left="1080"/>
        <w:rPr>
          <w:rFonts w:cs="Arial"/>
          <w:b/>
        </w:rPr>
      </w:pPr>
      <w:bookmarkStart w:id="17" w:name="_GoBack"/>
      <w:bookmarkEnd w:id="17"/>
    </w:p>
    <w:p w14:paraId="0020F983" w14:textId="0C1E1845" w:rsidR="00C61A06" w:rsidRDefault="00C61A06" w:rsidP="00C61A06">
      <w:pPr>
        <w:pStyle w:val="BodyText"/>
      </w:pPr>
    </w:p>
    <w:p w14:paraId="68DC4508" w14:textId="3221FA4D" w:rsidR="001F11CA" w:rsidRDefault="00C61A06" w:rsidP="00BF4D8D">
      <w:pPr>
        <w:pStyle w:val="Heading3"/>
        <w:numPr>
          <w:ilvl w:val="2"/>
          <w:numId w:val="12"/>
        </w:numPr>
        <w:tabs>
          <w:tab w:val="clear" w:pos="4320"/>
        </w:tabs>
      </w:pPr>
      <w:bookmarkStart w:id="18" w:name="_Toc471718045"/>
      <w:r>
        <w:lastRenderedPageBreak/>
        <w:t xml:space="preserve">Step </w:t>
      </w:r>
      <w:r w:rsidR="009B2BE4">
        <w:t>3</w:t>
      </w:r>
      <w:r w:rsidR="001F11CA">
        <w:t xml:space="preserve"> – </w:t>
      </w:r>
      <w:proofErr w:type="gramStart"/>
      <w:r w:rsidR="00C7475F">
        <w:t>Update</w:t>
      </w:r>
      <w:r w:rsidR="007426BE">
        <w:t xml:space="preserve"> </w:t>
      </w:r>
      <w:r>
        <w:t xml:space="preserve"> RPD</w:t>
      </w:r>
      <w:proofErr w:type="gramEnd"/>
      <w:r>
        <w:t xml:space="preserve"> database connections</w:t>
      </w:r>
      <w:bookmarkEnd w:id="18"/>
    </w:p>
    <w:p w14:paraId="68DC4509" w14:textId="77777777" w:rsidR="00EF5B0B" w:rsidRDefault="00EF5B0B" w:rsidP="00BF4D8D">
      <w:pPr>
        <w:pStyle w:val="Note"/>
        <w:numPr>
          <w:ilvl w:val="0"/>
          <w:numId w:val="9"/>
        </w:numPr>
        <w:tabs>
          <w:tab w:val="clear" w:pos="4320"/>
        </w:tabs>
      </w:pPr>
      <w:r>
        <w:t>Your steps should be more specific than the examples shown.</w:t>
      </w:r>
    </w:p>
    <w:p w14:paraId="68DC450A" w14:textId="10ECC9A8" w:rsidR="00EF5B0B" w:rsidRDefault="00052174" w:rsidP="008E62E8">
      <w:pPr>
        <w:pStyle w:val="Checklist"/>
      </w:pPr>
      <w:r>
        <w:t xml:space="preserve">Open the RPD using Administration Tool </w:t>
      </w:r>
      <w:r w:rsidR="00C61A06">
        <w:t xml:space="preserve">in offline mode </w:t>
      </w:r>
      <w:r>
        <w:t xml:space="preserve">and provide the </w:t>
      </w:r>
      <w:r w:rsidR="00C61A06">
        <w:t xml:space="preserve">RPD </w:t>
      </w:r>
      <w:r>
        <w:t>password.</w:t>
      </w:r>
    </w:p>
    <w:p w14:paraId="0C33D0DB" w14:textId="3AE0079F" w:rsidR="00CB7BC4" w:rsidRPr="00CB7BC4" w:rsidRDefault="00CB7BC4" w:rsidP="008E62E8">
      <w:pPr>
        <w:pStyle w:val="Checklist"/>
        <w:rPr>
          <w:b/>
          <w:color w:val="FF0000"/>
        </w:rPr>
      </w:pPr>
      <w:r w:rsidRPr="00CB7BC4">
        <w:rPr>
          <w:b/>
          <w:color w:val="FF0000"/>
        </w:rPr>
        <w:t>Update all the below connection according to the Target Environment</w:t>
      </w:r>
    </w:p>
    <w:p w14:paraId="4D2E429C" w14:textId="0CA6B149" w:rsidR="001A64C0" w:rsidRDefault="001A64C0" w:rsidP="001A64C0">
      <w:pPr>
        <w:pStyle w:val="Checklist"/>
      </w:pPr>
      <w:r>
        <w:t xml:space="preserve">OLAP variables refer to the </w:t>
      </w:r>
      <w:proofErr w:type="spellStart"/>
      <w:r>
        <w:t>Datawarehouse</w:t>
      </w:r>
      <w:proofErr w:type="spellEnd"/>
      <w:r>
        <w:t xml:space="preserve"> while OLTP variables refer to EBS connection </w:t>
      </w:r>
      <w:proofErr w:type="spellStart"/>
      <w:r>
        <w:t>details.</w:t>
      </w:r>
      <w:r w:rsidR="00495DDC" w:rsidRPr="00667F0E">
        <w:rPr>
          <w:b/>
          <w:color w:val="FF0000"/>
        </w:rPr>
        <w:t>Ensure</w:t>
      </w:r>
      <w:proofErr w:type="spellEnd"/>
      <w:r w:rsidR="00495DDC" w:rsidRPr="00667F0E">
        <w:rPr>
          <w:b/>
          <w:color w:val="FF0000"/>
        </w:rPr>
        <w:t xml:space="preserve"> that the following variables are pointing to the correct values as per the environment</w:t>
      </w:r>
      <w:r w:rsidRPr="00667F0E">
        <w:rPr>
          <w:b/>
          <w:color w:val="FF0000"/>
        </w:rPr>
        <w:t>:</w:t>
      </w:r>
    </w:p>
    <w:p w14:paraId="6399F80D" w14:textId="77777777" w:rsidR="007426BE" w:rsidRPr="007426BE" w:rsidRDefault="007426BE" w:rsidP="00C92875">
      <w:pPr>
        <w:pStyle w:val="Checklist"/>
        <w:numPr>
          <w:ilvl w:val="0"/>
          <w:numId w:val="0"/>
        </w:numPr>
        <w:ind w:left="2520"/>
      </w:pPr>
    </w:p>
    <w:p w14:paraId="24CE0130" w14:textId="77777777" w:rsidR="007426BE" w:rsidRPr="007426BE" w:rsidRDefault="007426BE" w:rsidP="00C92875">
      <w:pPr>
        <w:pStyle w:val="Checklist"/>
        <w:numPr>
          <w:ilvl w:val="0"/>
          <w:numId w:val="0"/>
        </w:numPr>
        <w:ind w:left="2520"/>
      </w:pPr>
    </w:p>
    <w:tbl>
      <w:tblPr>
        <w:tblW w:w="5052" w:type="pct"/>
        <w:tblInd w:w="-72" w:type="dxa"/>
        <w:tblLayout w:type="fixed"/>
        <w:tblLook w:val="04A0" w:firstRow="1" w:lastRow="0" w:firstColumn="1" w:lastColumn="0" w:noHBand="0" w:noVBand="1"/>
      </w:tblPr>
      <w:tblGrid>
        <w:gridCol w:w="1440"/>
        <w:gridCol w:w="2791"/>
        <w:gridCol w:w="6536"/>
      </w:tblGrid>
      <w:tr w:rsidR="007426BE" w:rsidRPr="007426BE" w14:paraId="41633738" w14:textId="77777777" w:rsidTr="00C92875">
        <w:trPr>
          <w:trHeight w:val="315"/>
        </w:trPr>
        <w:tc>
          <w:tcPr>
            <w:tcW w:w="669" w:type="pct"/>
            <w:tcBorders>
              <w:top w:val="single" w:sz="8" w:space="0" w:color="auto"/>
              <w:left w:val="single" w:sz="8" w:space="0" w:color="auto"/>
              <w:bottom w:val="single" w:sz="8" w:space="0" w:color="auto"/>
              <w:right w:val="single" w:sz="8" w:space="0" w:color="auto"/>
            </w:tcBorders>
            <w:vAlign w:val="center"/>
            <w:hideMark/>
          </w:tcPr>
          <w:p w14:paraId="0E104896" w14:textId="77777777" w:rsidR="007426BE" w:rsidRPr="007426BE" w:rsidRDefault="007426BE" w:rsidP="007426BE">
            <w:pPr>
              <w:spacing w:after="200" w:line="276" w:lineRule="auto"/>
              <w:jc w:val="center"/>
              <w:rPr>
                <w:rFonts w:ascii="Calibri" w:hAnsi="Calibri" w:cs="Calibri"/>
                <w:b/>
                <w:color w:val="000000"/>
                <w:sz w:val="28"/>
                <w:szCs w:val="28"/>
                <w:lang w:eastAsia="en-US"/>
              </w:rPr>
            </w:pPr>
            <w:r w:rsidRPr="007426BE">
              <w:rPr>
                <w:rFonts w:ascii="Calibri" w:hAnsi="Calibri" w:cs="Calibri"/>
                <w:b/>
                <w:color w:val="000000"/>
                <w:sz w:val="28"/>
                <w:szCs w:val="28"/>
                <w:lang w:eastAsia="en-US"/>
              </w:rPr>
              <w:t>Variable</w:t>
            </w:r>
          </w:p>
        </w:tc>
        <w:tc>
          <w:tcPr>
            <w:tcW w:w="1296" w:type="pct"/>
            <w:tcBorders>
              <w:top w:val="single" w:sz="8" w:space="0" w:color="auto"/>
              <w:left w:val="nil"/>
              <w:bottom w:val="single" w:sz="8" w:space="0" w:color="auto"/>
              <w:right w:val="single" w:sz="8" w:space="0" w:color="auto"/>
            </w:tcBorders>
            <w:vAlign w:val="center"/>
            <w:hideMark/>
          </w:tcPr>
          <w:p w14:paraId="21BD542C"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b/>
                <w:color w:val="000000"/>
                <w:sz w:val="28"/>
                <w:szCs w:val="28"/>
                <w:lang w:eastAsia="en-US"/>
              </w:rPr>
              <w:t>Comment</w:t>
            </w:r>
          </w:p>
        </w:tc>
        <w:tc>
          <w:tcPr>
            <w:tcW w:w="3036" w:type="pct"/>
            <w:tcBorders>
              <w:top w:val="single" w:sz="8" w:space="0" w:color="auto"/>
              <w:left w:val="nil"/>
              <w:bottom w:val="single" w:sz="8" w:space="0" w:color="auto"/>
              <w:right w:val="single" w:sz="8" w:space="0" w:color="auto"/>
            </w:tcBorders>
            <w:vAlign w:val="center"/>
            <w:hideMark/>
          </w:tcPr>
          <w:p w14:paraId="7752DFD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b/>
                <w:color w:val="000000"/>
                <w:sz w:val="28"/>
                <w:szCs w:val="28"/>
                <w:lang w:eastAsia="en-US"/>
              </w:rPr>
              <w:t>Example</w:t>
            </w:r>
          </w:p>
        </w:tc>
      </w:tr>
      <w:tr w:rsidR="007426BE" w:rsidRPr="007426BE" w14:paraId="105C39F7" w14:textId="77777777" w:rsidTr="00C92875">
        <w:trPr>
          <w:trHeight w:val="988"/>
        </w:trPr>
        <w:tc>
          <w:tcPr>
            <w:tcW w:w="669" w:type="pct"/>
            <w:tcBorders>
              <w:top w:val="nil"/>
              <w:left w:val="single" w:sz="8" w:space="0" w:color="auto"/>
              <w:bottom w:val="single" w:sz="8" w:space="0" w:color="auto"/>
              <w:right w:val="single" w:sz="8" w:space="0" w:color="auto"/>
            </w:tcBorders>
            <w:vAlign w:val="center"/>
            <w:hideMark/>
          </w:tcPr>
          <w:p w14:paraId="164A24A8"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OLAP_DSN</w:t>
            </w:r>
          </w:p>
        </w:tc>
        <w:tc>
          <w:tcPr>
            <w:tcW w:w="1296" w:type="pct"/>
            <w:tcBorders>
              <w:top w:val="nil"/>
              <w:left w:val="nil"/>
              <w:bottom w:val="single" w:sz="8" w:space="0" w:color="auto"/>
              <w:right w:val="single" w:sz="8" w:space="0" w:color="auto"/>
            </w:tcBorders>
            <w:vAlign w:val="center"/>
            <w:hideMark/>
          </w:tcPr>
          <w:p w14:paraId="356CF52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 warehouse DB Connection string</w:t>
            </w:r>
          </w:p>
        </w:tc>
        <w:tc>
          <w:tcPr>
            <w:tcW w:w="3036" w:type="pct"/>
            <w:tcBorders>
              <w:top w:val="nil"/>
              <w:left w:val="nil"/>
              <w:bottom w:val="single" w:sz="8" w:space="0" w:color="auto"/>
              <w:right w:val="single" w:sz="8" w:space="0" w:color="auto"/>
            </w:tcBorders>
            <w:vAlign w:val="center"/>
            <w:hideMark/>
          </w:tcPr>
          <w:p w14:paraId="3006CFBC" w14:textId="372C2D2B"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00CB7BC4"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00CB7BC4"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sidR="00CB7BC4">
              <w:rPr>
                <w:rFonts w:ascii="Calibri" w:hAnsi="Calibri" w:cs="Calibri"/>
                <w:i/>
                <w:color w:val="808080" w:themeColor="background1" w:themeShade="80"/>
                <w:sz w:val="22"/>
                <w:szCs w:val="22"/>
                <w:lang w:eastAsia="en-US"/>
              </w:rPr>
              <w:t>ONNECT_DATA=(SERVICE_NAME=</w:t>
            </w:r>
            <w:r w:rsidR="00CB7BC4"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5D654A54" w14:textId="77777777" w:rsidTr="00C92875">
        <w:trPr>
          <w:trHeight w:val="1132"/>
        </w:trPr>
        <w:tc>
          <w:tcPr>
            <w:tcW w:w="669" w:type="pct"/>
            <w:tcBorders>
              <w:top w:val="nil"/>
              <w:left w:val="single" w:sz="8" w:space="0" w:color="auto"/>
              <w:bottom w:val="single" w:sz="8" w:space="0" w:color="auto"/>
              <w:right w:val="single" w:sz="8" w:space="0" w:color="auto"/>
            </w:tcBorders>
            <w:vAlign w:val="center"/>
            <w:hideMark/>
          </w:tcPr>
          <w:p w14:paraId="3D2863F7"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OLAP_USER</w:t>
            </w:r>
          </w:p>
        </w:tc>
        <w:tc>
          <w:tcPr>
            <w:tcW w:w="1296" w:type="pct"/>
            <w:tcBorders>
              <w:top w:val="nil"/>
              <w:left w:val="nil"/>
              <w:bottom w:val="single" w:sz="8" w:space="0" w:color="auto"/>
              <w:right w:val="single" w:sz="8" w:space="0" w:color="auto"/>
            </w:tcBorders>
            <w:vAlign w:val="center"/>
            <w:hideMark/>
          </w:tcPr>
          <w:p w14:paraId="518FCD27"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Data warehouse Schema/User</w:t>
            </w:r>
          </w:p>
        </w:tc>
        <w:tc>
          <w:tcPr>
            <w:tcW w:w="3036" w:type="pct"/>
            <w:tcBorders>
              <w:top w:val="nil"/>
              <w:left w:val="nil"/>
              <w:bottom w:val="single" w:sz="8" w:space="0" w:color="auto"/>
              <w:right w:val="single" w:sz="8" w:space="0" w:color="auto"/>
            </w:tcBorders>
            <w:vAlign w:val="center"/>
            <w:hideMark/>
          </w:tcPr>
          <w:p w14:paraId="14BE2384" w14:textId="72F7FAF6"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TCGI13</w:t>
            </w:r>
            <w:r w:rsidR="007426BE" w:rsidRPr="007426BE">
              <w:rPr>
                <w:rFonts w:ascii="Calibri" w:hAnsi="Calibri" w:cs="Calibri"/>
                <w:i/>
                <w:color w:val="808080" w:themeColor="background1" w:themeShade="80"/>
                <w:sz w:val="22"/>
                <w:szCs w:val="22"/>
                <w:lang w:eastAsia="en-US"/>
              </w:rPr>
              <w:t>_DW'</w:t>
            </w:r>
          </w:p>
        </w:tc>
      </w:tr>
      <w:tr w:rsidR="007426BE" w:rsidRPr="007426BE" w14:paraId="2E691B37" w14:textId="77777777" w:rsidTr="00C92875">
        <w:trPr>
          <w:trHeight w:val="1240"/>
        </w:trPr>
        <w:tc>
          <w:tcPr>
            <w:tcW w:w="669" w:type="pct"/>
            <w:tcBorders>
              <w:top w:val="nil"/>
              <w:left w:val="single" w:sz="8" w:space="0" w:color="auto"/>
              <w:bottom w:val="single" w:sz="8" w:space="0" w:color="auto"/>
              <w:right w:val="single" w:sz="8" w:space="0" w:color="auto"/>
            </w:tcBorders>
            <w:vAlign w:val="center"/>
            <w:hideMark/>
          </w:tcPr>
          <w:p w14:paraId="11E16E62"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ORA_EBS_OLTP_DSN</w:t>
            </w:r>
          </w:p>
        </w:tc>
        <w:tc>
          <w:tcPr>
            <w:tcW w:w="1296" w:type="pct"/>
            <w:tcBorders>
              <w:top w:val="nil"/>
              <w:left w:val="nil"/>
              <w:bottom w:val="single" w:sz="8" w:space="0" w:color="auto"/>
              <w:right w:val="single" w:sz="8" w:space="0" w:color="auto"/>
            </w:tcBorders>
            <w:vAlign w:val="center"/>
            <w:hideMark/>
          </w:tcPr>
          <w:p w14:paraId="10544E5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EBS Database Connection string</w:t>
            </w:r>
          </w:p>
        </w:tc>
        <w:tc>
          <w:tcPr>
            <w:tcW w:w="3036" w:type="pct"/>
            <w:tcBorders>
              <w:top w:val="nil"/>
              <w:left w:val="nil"/>
              <w:bottom w:val="single" w:sz="8" w:space="0" w:color="auto"/>
              <w:right w:val="single" w:sz="8" w:space="0" w:color="auto"/>
            </w:tcBorders>
            <w:vAlign w:val="center"/>
            <w:hideMark/>
          </w:tcPr>
          <w:p w14:paraId="0D4F186F" w14:textId="0354EEAA" w:rsidR="007426BE" w:rsidRPr="007426BE" w:rsidRDefault="007426BE" w:rsidP="00CB7BC4">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00CB7BC4" w:rsidRPr="00CB7BC4">
              <w:rPr>
                <w:rFonts w:ascii="Calibri" w:hAnsi="Calibri" w:cs="Calibri"/>
                <w:i/>
                <w:color w:val="808080" w:themeColor="background1" w:themeShade="80"/>
                <w:sz w:val="22"/>
                <w:szCs w:val="22"/>
                <w:lang w:eastAsia="en-US"/>
              </w:rPr>
              <w:t>vmohscgit025.oracleoutsourcing.com</w:t>
            </w:r>
            <w:r w:rsidR="00CB7BC4">
              <w:rPr>
                <w:rFonts w:ascii="Calibri" w:hAnsi="Calibri" w:cs="Calibri"/>
                <w:i/>
                <w:color w:val="808080" w:themeColor="background1" w:themeShade="80"/>
                <w:sz w:val="22"/>
                <w:szCs w:val="22"/>
                <w:lang w:eastAsia="en-US"/>
              </w:rPr>
              <w:t>)(PORT=</w:t>
            </w:r>
            <w:r w:rsidR="00CB7BC4" w:rsidRPr="00CB7BC4">
              <w:rPr>
                <w:rFonts w:ascii="Calibri" w:hAnsi="Calibri" w:cs="Calibri"/>
                <w:i/>
                <w:color w:val="808080" w:themeColor="background1" w:themeShade="80"/>
                <w:sz w:val="22"/>
                <w:szCs w:val="22"/>
                <w:lang w:eastAsia="en-US"/>
              </w:rPr>
              <w:t>13910</w:t>
            </w:r>
            <w:r w:rsidRPr="007426BE">
              <w:rPr>
                <w:rFonts w:ascii="Calibri" w:hAnsi="Calibri" w:cs="Calibri"/>
                <w:i/>
                <w:color w:val="808080" w:themeColor="background1" w:themeShade="80"/>
                <w:sz w:val="22"/>
                <w:szCs w:val="22"/>
                <w:lang w:eastAsia="en-US"/>
              </w:rPr>
              <w:t>)))(C</w:t>
            </w:r>
            <w:r w:rsidR="00CB7BC4">
              <w:rPr>
                <w:rFonts w:ascii="Calibri" w:hAnsi="Calibri" w:cs="Calibri"/>
                <w:i/>
                <w:color w:val="808080" w:themeColor="background1" w:themeShade="80"/>
                <w:sz w:val="22"/>
                <w:szCs w:val="22"/>
                <w:lang w:eastAsia="en-US"/>
              </w:rPr>
              <w:t>ONNECT_DATA=(SERVICE_NAME=</w:t>
            </w:r>
            <w:r w:rsidR="00CB7BC4" w:rsidRPr="00CB7BC4">
              <w:rPr>
                <w:rFonts w:ascii="Calibri" w:hAnsi="Calibri" w:cs="Calibri"/>
                <w:i/>
                <w:color w:val="808080" w:themeColor="background1" w:themeShade="80"/>
                <w:sz w:val="22"/>
                <w:szCs w:val="22"/>
                <w:lang w:eastAsia="en-US"/>
              </w:rPr>
              <w:t>SCGI3I</w:t>
            </w:r>
            <w:r w:rsidRPr="007426BE">
              <w:rPr>
                <w:rFonts w:ascii="Calibri" w:hAnsi="Calibri" w:cs="Calibri"/>
                <w:i/>
                <w:color w:val="808080" w:themeColor="background1" w:themeShade="80"/>
                <w:sz w:val="22"/>
                <w:szCs w:val="22"/>
                <w:lang w:eastAsia="en-US"/>
              </w:rPr>
              <w:t>)))'</w:t>
            </w:r>
          </w:p>
        </w:tc>
      </w:tr>
      <w:tr w:rsidR="007426BE" w:rsidRPr="007426BE" w14:paraId="433CA51D" w14:textId="77777777" w:rsidTr="00C92875">
        <w:trPr>
          <w:trHeight w:val="315"/>
        </w:trPr>
        <w:tc>
          <w:tcPr>
            <w:tcW w:w="669" w:type="pct"/>
            <w:tcBorders>
              <w:top w:val="nil"/>
              <w:left w:val="single" w:sz="8" w:space="0" w:color="auto"/>
              <w:bottom w:val="single" w:sz="8" w:space="0" w:color="auto"/>
              <w:right w:val="single" w:sz="8" w:space="0" w:color="auto"/>
            </w:tcBorders>
            <w:vAlign w:val="center"/>
            <w:hideMark/>
          </w:tcPr>
          <w:p w14:paraId="1145CC00"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ORA_EBS_OLTP_USER</w:t>
            </w:r>
          </w:p>
        </w:tc>
        <w:tc>
          <w:tcPr>
            <w:tcW w:w="1296" w:type="pct"/>
            <w:tcBorders>
              <w:top w:val="nil"/>
              <w:left w:val="nil"/>
              <w:bottom w:val="single" w:sz="8" w:space="0" w:color="auto"/>
              <w:right w:val="single" w:sz="8" w:space="0" w:color="auto"/>
            </w:tcBorders>
            <w:vAlign w:val="center"/>
            <w:hideMark/>
          </w:tcPr>
          <w:p w14:paraId="3DAFC643"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EBS warehouse Schema/User</w:t>
            </w:r>
          </w:p>
        </w:tc>
        <w:tc>
          <w:tcPr>
            <w:tcW w:w="3036" w:type="pct"/>
            <w:tcBorders>
              <w:top w:val="nil"/>
              <w:left w:val="nil"/>
              <w:bottom w:val="single" w:sz="8" w:space="0" w:color="auto"/>
              <w:right w:val="single" w:sz="8" w:space="0" w:color="auto"/>
            </w:tcBorders>
            <w:vAlign w:val="center"/>
            <w:hideMark/>
          </w:tcPr>
          <w:p w14:paraId="1B55BCE7" w14:textId="77777777"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‘APPS'</w:t>
            </w:r>
          </w:p>
        </w:tc>
      </w:tr>
      <w:tr w:rsidR="007426BE" w:rsidRPr="007426BE" w14:paraId="69FB1829" w14:textId="77777777" w:rsidTr="00C92875">
        <w:trPr>
          <w:trHeight w:val="315"/>
        </w:trPr>
        <w:tc>
          <w:tcPr>
            <w:tcW w:w="669" w:type="pct"/>
            <w:tcBorders>
              <w:top w:val="nil"/>
              <w:left w:val="single" w:sz="8" w:space="0" w:color="auto"/>
              <w:bottom w:val="single" w:sz="8" w:space="0" w:color="auto"/>
              <w:right w:val="single" w:sz="8" w:space="0" w:color="auto"/>
            </w:tcBorders>
            <w:vAlign w:val="center"/>
            <w:hideMark/>
          </w:tcPr>
          <w:p w14:paraId="0897100C"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CM_DSN</w:t>
            </w:r>
          </w:p>
        </w:tc>
        <w:tc>
          <w:tcPr>
            <w:tcW w:w="1296" w:type="pct"/>
            <w:tcBorders>
              <w:top w:val="nil"/>
              <w:left w:val="nil"/>
              <w:bottom w:val="single" w:sz="8" w:space="0" w:color="auto"/>
              <w:right w:val="single" w:sz="8" w:space="0" w:color="auto"/>
            </w:tcBorders>
            <w:vAlign w:val="center"/>
            <w:hideMark/>
          </w:tcPr>
          <w:p w14:paraId="264F4CEA"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 xml:space="preserve">BI </w:t>
            </w:r>
            <w:proofErr w:type="spellStart"/>
            <w:r w:rsidRPr="007426BE">
              <w:rPr>
                <w:rFonts w:ascii="Calibri" w:hAnsi="Calibri" w:cs="Calibri"/>
                <w:color w:val="000000"/>
                <w:sz w:val="22"/>
                <w:szCs w:val="22"/>
                <w:lang w:eastAsia="en-US"/>
              </w:rPr>
              <w:t>AppsConfiguration</w:t>
            </w:r>
            <w:proofErr w:type="spellEnd"/>
            <w:r w:rsidRPr="007426BE">
              <w:rPr>
                <w:rFonts w:ascii="Calibri" w:hAnsi="Calibri" w:cs="Calibri"/>
                <w:color w:val="000000"/>
                <w:sz w:val="22"/>
                <w:szCs w:val="22"/>
                <w:lang w:eastAsia="en-US"/>
              </w:rPr>
              <w:t xml:space="preserve"> DB Connection String</w:t>
            </w:r>
          </w:p>
        </w:tc>
        <w:tc>
          <w:tcPr>
            <w:tcW w:w="3036" w:type="pct"/>
            <w:tcBorders>
              <w:top w:val="nil"/>
              <w:left w:val="nil"/>
              <w:bottom w:val="single" w:sz="8" w:space="0" w:color="auto"/>
              <w:right w:val="single" w:sz="8" w:space="0" w:color="auto"/>
            </w:tcBorders>
            <w:vAlign w:val="center"/>
            <w:hideMark/>
          </w:tcPr>
          <w:p w14:paraId="4B467B75" w14:textId="2927DEDB"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Pr>
                <w:rFonts w:ascii="Calibri" w:hAnsi="Calibri" w:cs="Calibri"/>
                <w:i/>
                <w:color w:val="808080" w:themeColor="background1" w:themeShade="80"/>
                <w:sz w:val="22"/>
                <w:szCs w:val="22"/>
                <w:lang w:eastAsia="en-US"/>
              </w:rPr>
              <w:t>ONNECT_DATA=(SERVICE_NAME=</w:t>
            </w:r>
            <w:r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1C746E1F" w14:textId="77777777" w:rsidTr="00C92875">
        <w:trPr>
          <w:trHeight w:val="315"/>
        </w:trPr>
        <w:tc>
          <w:tcPr>
            <w:tcW w:w="669" w:type="pct"/>
            <w:tcBorders>
              <w:top w:val="nil"/>
              <w:left w:val="single" w:sz="8" w:space="0" w:color="auto"/>
              <w:bottom w:val="single" w:sz="4" w:space="0" w:color="auto"/>
              <w:right w:val="single" w:sz="8" w:space="0" w:color="auto"/>
            </w:tcBorders>
            <w:vAlign w:val="center"/>
            <w:hideMark/>
          </w:tcPr>
          <w:p w14:paraId="60DAC2D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CM_USER</w:t>
            </w:r>
          </w:p>
        </w:tc>
        <w:tc>
          <w:tcPr>
            <w:tcW w:w="1296" w:type="pct"/>
            <w:tcBorders>
              <w:top w:val="nil"/>
              <w:left w:val="nil"/>
              <w:bottom w:val="single" w:sz="4" w:space="0" w:color="auto"/>
              <w:right w:val="single" w:sz="8" w:space="0" w:color="auto"/>
            </w:tcBorders>
            <w:vAlign w:val="center"/>
            <w:hideMark/>
          </w:tcPr>
          <w:p w14:paraId="4372C705"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 xml:space="preserve">BI </w:t>
            </w:r>
            <w:proofErr w:type="spellStart"/>
            <w:r w:rsidRPr="007426BE">
              <w:rPr>
                <w:rFonts w:ascii="Calibri" w:hAnsi="Calibri" w:cs="Calibri"/>
                <w:color w:val="000000"/>
                <w:sz w:val="22"/>
                <w:szCs w:val="22"/>
                <w:lang w:eastAsia="en-US"/>
              </w:rPr>
              <w:t>AppsConfiguration</w:t>
            </w:r>
            <w:proofErr w:type="spellEnd"/>
            <w:r w:rsidRPr="007426BE">
              <w:rPr>
                <w:rFonts w:ascii="Calibri" w:hAnsi="Calibri" w:cs="Calibri"/>
                <w:color w:val="000000"/>
                <w:sz w:val="22"/>
                <w:szCs w:val="22"/>
                <w:lang w:eastAsia="en-US"/>
              </w:rPr>
              <w:t xml:space="preserve">  Schema/User</w:t>
            </w:r>
          </w:p>
        </w:tc>
        <w:tc>
          <w:tcPr>
            <w:tcW w:w="3036" w:type="pct"/>
            <w:tcBorders>
              <w:top w:val="nil"/>
              <w:left w:val="nil"/>
              <w:bottom w:val="single" w:sz="4" w:space="0" w:color="auto"/>
              <w:right w:val="single" w:sz="8" w:space="0" w:color="auto"/>
            </w:tcBorders>
            <w:vAlign w:val="center"/>
            <w:hideMark/>
          </w:tcPr>
          <w:p w14:paraId="2549D4C6" w14:textId="52408C0C"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_BIACOMP'</w:t>
            </w:r>
          </w:p>
        </w:tc>
      </w:tr>
      <w:tr w:rsidR="007426BE" w:rsidRPr="007426BE" w14:paraId="44309C5F" w14:textId="77777777" w:rsidTr="00C92875">
        <w:trPr>
          <w:trHeight w:val="315"/>
        </w:trPr>
        <w:tc>
          <w:tcPr>
            <w:tcW w:w="669" w:type="pct"/>
            <w:tcBorders>
              <w:top w:val="nil"/>
              <w:left w:val="single" w:sz="8" w:space="0" w:color="auto"/>
              <w:bottom w:val="single" w:sz="4" w:space="0" w:color="auto"/>
              <w:right w:val="single" w:sz="8" w:space="0" w:color="auto"/>
            </w:tcBorders>
            <w:vAlign w:val="center"/>
            <w:hideMark/>
          </w:tcPr>
          <w:p w14:paraId="39B16BF6"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CMTBO</w:t>
            </w:r>
          </w:p>
        </w:tc>
        <w:tc>
          <w:tcPr>
            <w:tcW w:w="1296" w:type="pct"/>
            <w:tcBorders>
              <w:top w:val="nil"/>
              <w:left w:val="nil"/>
              <w:bottom w:val="single" w:sz="4" w:space="0" w:color="auto"/>
              <w:right w:val="single" w:sz="8" w:space="0" w:color="auto"/>
            </w:tcBorders>
            <w:vAlign w:val="center"/>
            <w:hideMark/>
          </w:tcPr>
          <w:p w14:paraId="668787E5"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 xml:space="preserve">BI </w:t>
            </w:r>
            <w:proofErr w:type="spellStart"/>
            <w:r w:rsidRPr="007426BE">
              <w:rPr>
                <w:rFonts w:ascii="Calibri" w:hAnsi="Calibri" w:cs="Calibri"/>
                <w:color w:val="000000"/>
                <w:sz w:val="22"/>
                <w:szCs w:val="22"/>
                <w:lang w:eastAsia="en-US"/>
              </w:rPr>
              <w:t>AppsConfiguration</w:t>
            </w:r>
            <w:proofErr w:type="spellEnd"/>
            <w:r w:rsidRPr="007426BE">
              <w:rPr>
                <w:rFonts w:ascii="Calibri" w:hAnsi="Calibri" w:cs="Calibri"/>
                <w:color w:val="000000"/>
                <w:sz w:val="22"/>
                <w:szCs w:val="22"/>
                <w:lang w:eastAsia="en-US"/>
              </w:rPr>
              <w:t xml:space="preserve">  Table Owner</w:t>
            </w:r>
          </w:p>
        </w:tc>
        <w:tc>
          <w:tcPr>
            <w:tcW w:w="3036" w:type="pct"/>
            <w:tcBorders>
              <w:top w:val="nil"/>
              <w:left w:val="nil"/>
              <w:bottom w:val="single" w:sz="4" w:space="0" w:color="auto"/>
              <w:right w:val="single" w:sz="8" w:space="0" w:color="auto"/>
            </w:tcBorders>
            <w:vAlign w:val="center"/>
            <w:hideMark/>
          </w:tcPr>
          <w:p w14:paraId="787539A0" w14:textId="50BBAFB8"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_BIACOMP'</w:t>
            </w:r>
          </w:p>
        </w:tc>
      </w:tr>
      <w:tr w:rsidR="007426BE" w:rsidRPr="007426BE" w14:paraId="50C20653" w14:textId="77777777" w:rsidTr="00C92875">
        <w:trPr>
          <w:trHeight w:val="1215"/>
        </w:trPr>
        <w:tc>
          <w:tcPr>
            <w:tcW w:w="669" w:type="pct"/>
            <w:tcBorders>
              <w:top w:val="single" w:sz="4" w:space="0" w:color="auto"/>
              <w:left w:val="single" w:sz="4" w:space="0" w:color="auto"/>
              <w:bottom w:val="single" w:sz="4" w:space="0" w:color="auto"/>
              <w:right w:val="single" w:sz="4" w:space="0" w:color="auto"/>
            </w:tcBorders>
            <w:vAlign w:val="center"/>
            <w:hideMark/>
          </w:tcPr>
          <w:p w14:paraId="17EBBC0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RT_DSN</w:t>
            </w:r>
          </w:p>
        </w:tc>
        <w:tc>
          <w:tcPr>
            <w:tcW w:w="1296" w:type="pct"/>
            <w:tcBorders>
              <w:top w:val="single" w:sz="4" w:space="0" w:color="auto"/>
              <w:left w:val="single" w:sz="4" w:space="0" w:color="auto"/>
              <w:bottom w:val="single" w:sz="4" w:space="0" w:color="auto"/>
              <w:right w:val="single" w:sz="4" w:space="0" w:color="auto"/>
            </w:tcBorders>
            <w:vAlign w:val="center"/>
            <w:hideMark/>
          </w:tcPr>
          <w:p w14:paraId="499A533B"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Real Time DB Connection String</w:t>
            </w:r>
          </w:p>
        </w:tc>
        <w:tc>
          <w:tcPr>
            <w:tcW w:w="3036" w:type="pct"/>
            <w:tcBorders>
              <w:top w:val="single" w:sz="4" w:space="0" w:color="auto"/>
              <w:left w:val="single" w:sz="4" w:space="0" w:color="auto"/>
              <w:bottom w:val="single" w:sz="4" w:space="0" w:color="auto"/>
              <w:right w:val="single" w:sz="4" w:space="0" w:color="auto"/>
            </w:tcBorders>
            <w:vAlign w:val="center"/>
            <w:hideMark/>
          </w:tcPr>
          <w:p w14:paraId="4077D8B9" w14:textId="1D3F424C"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(DESCRIPTION=(ADDRESS_LIST=(ADDRESS=(PROTOCOL=TCP)(HOST=</w:t>
            </w:r>
            <w:r w:rsidRPr="00CB7BC4">
              <w:rPr>
                <w:rFonts w:ascii="Calibri" w:hAnsi="Calibri" w:cs="Calibri"/>
                <w:i/>
                <w:color w:val="808080" w:themeColor="background1" w:themeShade="80"/>
                <w:sz w:val="22"/>
                <w:szCs w:val="22"/>
                <w:lang w:eastAsia="en-US"/>
              </w:rPr>
              <w:t>vmsodcgit007.ORACLEOUTSOURCING.COM</w:t>
            </w:r>
            <w:r w:rsidRPr="007426BE">
              <w:rPr>
                <w:rFonts w:ascii="Calibri" w:hAnsi="Calibri" w:cs="Calibri"/>
                <w:i/>
                <w:color w:val="808080" w:themeColor="background1" w:themeShade="80"/>
                <w:sz w:val="22"/>
                <w:szCs w:val="22"/>
                <w:lang w:eastAsia="en-US"/>
              </w:rPr>
              <w:t>)(PORT=</w:t>
            </w:r>
            <w:r w:rsidRPr="00CB7BC4">
              <w:rPr>
                <w:rFonts w:ascii="Calibri" w:hAnsi="Calibri" w:cs="Calibri"/>
                <w:i/>
                <w:color w:val="808080" w:themeColor="background1" w:themeShade="80"/>
                <w:sz w:val="22"/>
                <w:szCs w:val="22"/>
                <w:lang w:eastAsia="en-US"/>
              </w:rPr>
              <w:t>31511</w:t>
            </w:r>
            <w:r w:rsidRPr="007426BE">
              <w:rPr>
                <w:rFonts w:ascii="Calibri" w:hAnsi="Calibri" w:cs="Calibri"/>
                <w:i/>
                <w:color w:val="808080" w:themeColor="background1" w:themeShade="80"/>
                <w:sz w:val="22"/>
                <w:szCs w:val="22"/>
                <w:lang w:eastAsia="en-US"/>
              </w:rPr>
              <w:t>)))(C</w:t>
            </w:r>
            <w:r>
              <w:rPr>
                <w:rFonts w:ascii="Calibri" w:hAnsi="Calibri" w:cs="Calibri"/>
                <w:i/>
                <w:color w:val="808080" w:themeColor="background1" w:themeShade="80"/>
                <w:sz w:val="22"/>
                <w:szCs w:val="22"/>
                <w:lang w:eastAsia="en-US"/>
              </w:rPr>
              <w:t>ONNECT_DATA=(SERVICE_NAME=</w:t>
            </w:r>
            <w:r w:rsidRPr="00CB7BC4">
              <w:rPr>
                <w:rFonts w:ascii="Calibri" w:hAnsi="Calibri" w:cs="Calibri"/>
                <w:i/>
                <w:color w:val="808080" w:themeColor="background1" w:themeShade="80"/>
                <w:sz w:val="22"/>
                <w:szCs w:val="22"/>
                <w:lang w:eastAsia="en-US"/>
              </w:rPr>
              <w:t>TCGI13</w:t>
            </w:r>
            <w:r w:rsidRPr="007426BE">
              <w:rPr>
                <w:rFonts w:ascii="Calibri" w:hAnsi="Calibri" w:cs="Calibri"/>
                <w:i/>
                <w:color w:val="808080" w:themeColor="background1" w:themeShade="80"/>
                <w:sz w:val="22"/>
                <w:szCs w:val="22"/>
                <w:lang w:eastAsia="en-US"/>
              </w:rPr>
              <w:t>)))'</w:t>
            </w:r>
          </w:p>
        </w:tc>
      </w:tr>
      <w:tr w:rsidR="007426BE" w:rsidRPr="007426BE" w14:paraId="071C2740" w14:textId="77777777" w:rsidTr="00C92875">
        <w:trPr>
          <w:trHeight w:val="315"/>
        </w:trPr>
        <w:tc>
          <w:tcPr>
            <w:tcW w:w="669" w:type="pct"/>
            <w:tcBorders>
              <w:top w:val="single" w:sz="4" w:space="0" w:color="auto"/>
              <w:left w:val="single" w:sz="4" w:space="0" w:color="auto"/>
              <w:bottom w:val="single" w:sz="4" w:space="0" w:color="auto"/>
              <w:right w:val="single" w:sz="4" w:space="0" w:color="auto"/>
            </w:tcBorders>
            <w:vAlign w:val="center"/>
            <w:hideMark/>
          </w:tcPr>
          <w:p w14:paraId="3E79852E"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RT_USER</w:t>
            </w:r>
          </w:p>
        </w:tc>
        <w:tc>
          <w:tcPr>
            <w:tcW w:w="1296" w:type="pct"/>
            <w:tcBorders>
              <w:top w:val="single" w:sz="4" w:space="0" w:color="auto"/>
              <w:left w:val="single" w:sz="4" w:space="0" w:color="auto"/>
              <w:bottom w:val="single" w:sz="4" w:space="0" w:color="auto"/>
              <w:right w:val="single" w:sz="4" w:space="0" w:color="auto"/>
            </w:tcBorders>
            <w:vAlign w:val="center"/>
            <w:hideMark/>
          </w:tcPr>
          <w:p w14:paraId="56F7062F"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Real Time DB Connection Schema/User</w:t>
            </w:r>
          </w:p>
        </w:tc>
        <w:tc>
          <w:tcPr>
            <w:tcW w:w="3036" w:type="pct"/>
            <w:tcBorders>
              <w:top w:val="single" w:sz="4" w:space="0" w:color="auto"/>
              <w:left w:val="single" w:sz="4" w:space="0" w:color="auto"/>
              <w:bottom w:val="single" w:sz="4" w:space="0" w:color="auto"/>
              <w:right w:val="single" w:sz="4" w:space="0" w:color="auto"/>
            </w:tcBorders>
            <w:vAlign w:val="center"/>
            <w:hideMark/>
          </w:tcPr>
          <w:p w14:paraId="5DB5160F" w14:textId="77777777" w:rsidR="007426BE" w:rsidRPr="007426BE" w:rsidRDefault="007426BE" w:rsidP="007426BE">
            <w:pPr>
              <w:spacing w:after="200" w:line="276" w:lineRule="auto"/>
              <w:jc w:val="center"/>
              <w:rPr>
                <w:rFonts w:ascii="Calibri" w:hAnsi="Calibri" w:cs="Calibri"/>
                <w:i/>
                <w:color w:val="808080" w:themeColor="background1" w:themeShade="80"/>
                <w:sz w:val="22"/>
                <w:szCs w:val="22"/>
                <w:lang w:eastAsia="en-US"/>
              </w:rPr>
            </w:pPr>
            <w:r w:rsidRPr="007426BE">
              <w:rPr>
                <w:rFonts w:ascii="Calibri" w:hAnsi="Calibri" w:cs="Calibri"/>
                <w:i/>
                <w:color w:val="808080" w:themeColor="background1" w:themeShade="80"/>
                <w:sz w:val="22"/>
                <w:szCs w:val="22"/>
                <w:lang w:eastAsia="en-US"/>
              </w:rPr>
              <w:t>'</w:t>
            </w:r>
            <w:proofErr w:type="spellStart"/>
            <w:r w:rsidRPr="007426BE">
              <w:rPr>
                <w:rFonts w:ascii="Calibri" w:hAnsi="Calibri" w:cs="Calibri"/>
                <w:i/>
                <w:color w:val="808080" w:themeColor="background1" w:themeShade="80"/>
                <w:sz w:val="22"/>
                <w:szCs w:val="22"/>
                <w:lang w:eastAsia="en-US"/>
              </w:rPr>
              <w:t>xxc_bia_rtdw</w:t>
            </w:r>
            <w:proofErr w:type="spellEnd"/>
            <w:r w:rsidRPr="007426BE">
              <w:rPr>
                <w:rFonts w:ascii="Calibri" w:hAnsi="Calibri" w:cs="Calibri"/>
                <w:i/>
                <w:color w:val="808080" w:themeColor="background1" w:themeShade="80"/>
                <w:sz w:val="22"/>
                <w:szCs w:val="22"/>
                <w:lang w:eastAsia="en-US"/>
              </w:rPr>
              <w:t>'</w:t>
            </w:r>
          </w:p>
        </w:tc>
      </w:tr>
      <w:tr w:rsidR="007426BE" w:rsidRPr="007426BE" w14:paraId="3DB549B5" w14:textId="77777777" w:rsidTr="00C92875">
        <w:trPr>
          <w:trHeight w:val="315"/>
        </w:trPr>
        <w:tc>
          <w:tcPr>
            <w:tcW w:w="669" w:type="pct"/>
            <w:tcBorders>
              <w:top w:val="single" w:sz="4" w:space="0" w:color="auto"/>
              <w:left w:val="single" w:sz="4" w:space="0" w:color="auto"/>
              <w:bottom w:val="single" w:sz="4" w:space="0" w:color="auto"/>
              <w:right w:val="single" w:sz="4" w:space="0" w:color="auto"/>
            </w:tcBorders>
            <w:vAlign w:val="center"/>
            <w:hideMark/>
          </w:tcPr>
          <w:p w14:paraId="5E1A8802" w14:textId="77777777" w:rsidR="007426BE" w:rsidRPr="007426BE" w:rsidRDefault="007426BE" w:rsidP="007426BE">
            <w:pPr>
              <w:spacing w:after="200" w:line="276" w:lineRule="auto"/>
              <w:jc w:val="center"/>
              <w:rPr>
                <w:rFonts w:ascii="Calibri" w:hAnsi="Calibri" w:cs="Calibri"/>
                <w:color w:val="000000"/>
                <w:sz w:val="22"/>
                <w:szCs w:val="22"/>
                <w:lang w:eastAsia="en-US"/>
              </w:rPr>
            </w:pPr>
            <w:r w:rsidRPr="007426BE">
              <w:rPr>
                <w:rFonts w:ascii="Calibri" w:hAnsi="Calibri" w:cs="Calibri"/>
                <w:color w:val="000000"/>
                <w:sz w:val="22"/>
                <w:szCs w:val="22"/>
                <w:lang w:eastAsia="en-US"/>
              </w:rPr>
              <w:t>OLAPTBO</w:t>
            </w:r>
          </w:p>
        </w:tc>
        <w:tc>
          <w:tcPr>
            <w:tcW w:w="1296" w:type="pct"/>
            <w:tcBorders>
              <w:top w:val="single" w:sz="4" w:space="0" w:color="auto"/>
              <w:left w:val="single" w:sz="4" w:space="0" w:color="auto"/>
              <w:bottom w:val="single" w:sz="4" w:space="0" w:color="auto"/>
              <w:right w:val="single" w:sz="4" w:space="0" w:color="auto"/>
            </w:tcBorders>
            <w:vAlign w:val="center"/>
            <w:hideMark/>
          </w:tcPr>
          <w:p w14:paraId="3AE092B0" w14:textId="77777777" w:rsidR="007426BE" w:rsidRPr="007426BE" w:rsidRDefault="007426BE" w:rsidP="007426BE">
            <w:pPr>
              <w:spacing w:after="200" w:line="276" w:lineRule="auto"/>
              <w:jc w:val="center"/>
              <w:rPr>
                <w:rFonts w:ascii="Calibri" w:hAnsi="Calibri" w:cs="Calibri"/>
                <w:color w:val="000000"/>
                <w:sz w:val="22"/>
                <w:szCs w:val="22"/>
                <w:lang w:eastAsia="en-US"/>
              </w:rPr>
            </w:pPr>
            <w:proofErr w:type="spellStart"/>
            <w:r w:rsidRPr="007426BE">
              <w:rPr>
                <w:rFonts w:ascii="Calibri" w:hAnsi="Calibri" w:cs="Calibri"/>
                <w:color w:val="000000"/>
                <w:sz w:val="22"/>
                <w:szCs w:val="22"/>
                <w:lang w:eastAsia="en-US"/>
              </w:rPr>
              <w:t>Datawarehouse</w:t>
            </w:r>
            <w:proofErr w:type="spellEnd"/>
            <w:r w:rsidRPr="007426BE">
              <w:rPr>
                <w:rFonts w:ascii="Calibri" w:hAnsi="Calibri" w:cs="Calibri"/>
                <w:color w:val="000000"/>
                <w:sz w:val="22"/>
                <w:szCs w:val="22"/>
                <w:lang w:eastAsia="en-US"/>
              </w:rPr>
              <w:t xml:space="preserve"> Table </w:t>
            </w:r>
            <w:r w:rsidRPr="007426BE">
              <w:rPr>
                <w:rFonts w:ascii="Calibri" w:hAnsi="Calibri" w:cs="Calibri"/>
                <w:color w:val="000000"/>
                <w:sz w:val="22"/>
                <w:szCs w:val="22"/>
                <w:lang w:eastAsia="en-US"/>
              </w:rPr>
              <w:lastRenderedPageBreak/>
              <w:t>Owner</w:t>
            </w:r>
          </w:p>
        </w:tc>
        <w:tc>
          <w:tcPr>
            <w:tcW w:w="3036" w:type="pct"/>
            <w:tcBorders>
              <w:top w:val="single" w:sz="4" w:space="0" w:color="auto"/>
              <w:left w:val="single" w:sz="4" w:space="0" w:color="auto"/>
              <w:bottom w:val="single" w:sz="4" w:space="0" w:color="auto"/>
              <w:right w:val="single" w:sz="4" w:space="0" w:color="auto"/>
            </w:tcBorders>
            <w:vAlign w:val="center"/>
            <w:hideMark/>
          </w:tcPr>
          <w:p w14:paraId="54683B3C" w14:textId="57C9B2E4" w:rsidR="007426BE" w:rsidRPr="007426BE" w:rsidRDefault="00CB7BC4" w:rsidP="007426BE">
            <w:pPr>
              <w:spacing w:after="200" w:line="276" w:lineRule="auto"/>
              <w:jc w:val="center"/>
              <w:rPr>
                <w:rFonts w:ascii="Calibri" w:hAnsi="Calibri" w:cs="Calibri"/>
                <w:i/>
                <w:color w:val="808080" w:themeColor="background1" w:themeShade="80"/>
                <w:sz w:val="22"/>
                <w:szCs w:val="22"/>
                <w:lang w:eastAsia="en-US"/>
              </w:rPr>
            </w:pPr>
            <w:r>
              <w:rPr>
                <w:rFonts w:ascii="Calibri" w:hAnsi="Calibri" w:cs="Calibri"/>
                <w:i/>
                <w:color w:val="808080" w:themeColor="background1" w:themeShade="80"/>
                <w:sz w:val="22"/>
                <w:szCs w:val="22"/>
                <w:lang w:eastAsia="en-US"/>
              </w:rPr>
              <w:lastRenderedPageBreak/>
              <w:t>'</w:t>
            </w:r>
            <w:r w:rsidRPr="00CB7BC4">
              <w:rPr>
                <w:rFonts w:ascii="Calibri" w:hAnsi="Calibri" w:cs="Calibri"/>
                <w:i/>
                <w:color w:val="808080" w:themeColor="background1" w:themeShade="80"/>
                <w:sz w:val="22"/>
                <w:szCs w:val="22"/>
                <w:lang w:eastAsia="en-US"/>
              </w:rPr>
              <w:t xml:space="preserve"> TCGI13</w:t>
            </w:r>
            <w:r w:rsidR="007426BE" w:rsidRPr="007426BE">
              <w:rPr>
                <w:rFonts w:ascii="Calibri" w:hAnsi="Calibri" w:cs="Calibri"/>
                <w:i/>
                <w:color w:val="808080" w:themeColor="background1" w:themeShade="80"/>
                <w:sz w:val="22"/>
                <w:szCs w:val="22"/>
                <w:lang w:eastAsia="en-US"/>
              </w:rPr>
              <w:t>_DW'</w:t>
            </w:r>
          </w:p>
        </w:tc>
      </w:tr>
    </w:tbl>
    <w:p w14:paraId="6F69E976" w14:textId="77777777" w:rsidR="001A64C0" w:rsidRDefault="001A64C0" w:rsidP="00C607E6">
      <w:pPr>
        <w:pStyle w:val="Checklist"/>
        <w:numPr>
          <w:ilvl w:val="0"/>
          <w:numId w:val="0"/>
        </w:numPr>
      </w:pPr>
    </w:p>
    <w:p w14:paraId="3D5B39E3" w14:textId="59D6DC82" w:rsidR="007F7E9E" w:rsidRPr="000D48E1" w:rsidRDefault="0041181E" w:rsidP="007F7E9E">
      <w:pPr>
        <w:pStyle w:val="Checklist"/>
      </w:pPr>
      <w:r w:rsidRPr="000D48E1">
        <w:t>Click Save</w:t>
      </w:r>
    </w:p>
    <w:p w14:paraId="0C6D5808" w14:textId="64158AB3" w:rsidR="0041181E" w:rsidRDefault="0041181E" w:rsidP="0041181E">
      <w:pPr>
        <w:pStyle w:val="Checklist"/>
        <w:numPr>
          <w:ilvl w:val="0"/>
          <w:numId w:val="0"/>
        </w:numPr>
        <w:ind w:left="2520"/>
      </w:pPr>
      <w:r>
        <w:rPr>
          <w:noProof/>
          <w:lang w:eastAsia="en-US"/>
        </w:rPr>
        <w:drawing>
          <wp:inline distT="0" distB="0" distL="0" distR="0" wp14:anchorId="2976D78F" wp14:editId="4F385D51">
            <wp:extent cx="133350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333500" cy="1085850"/>
                    </a:xfrm>
                    <a:prstGeom prst="rect">
                      <a:avLst/>
                    </a:prstGeom>
                  </pic:spPr>
                </pic:pic>
              </a:graphicData>
            </a:graphic>
          </wp:inline>
        </w:drawing>
      </w:r>
    </w:p>
    <w:p w14:paraId="6FC8A00A" w14:textId="6DF9F004" w:rsidR="007F7E9E" w:rsidRDefault="0041181E" w:rsidP="007F7E9E">
      <w:pPr>
        <w:pStyle w:val="Checklist"/>
      </w:pPr>
      <w:r>
        <w:t>Select ‘</w:t>
      </w:r>
      <w:r w:rsidR="008A25D9">
        <w:t>Yes</w:t>
      </w:r>
      <w:r>
        <w:t xml:space="preserve">’ when asked whether to check consistency. </w:t>
      </w:r>
    </w:p>
    <w:p w14:paraId="2F97CE39" w14:textId="48C5EF8B" w:rsidR="0041181E" w:rsidRDefault="0041181E" w:rsidP="0041181E">
      <w:pPr>
        <w:pStyle w:val="Checklist"/>
        <w:numPr>
          <w:ilvl w:val="0"/>
          <w:numId w:val="0"/>
        </w:numPr>
        <w:ind w:left="2520"/>
      </w:pPr>
      <w:r>
        <w:rPr>
          <w:noProof/>
          <w:lang w:eastAsia="en-US"/>
        </w:rPr>
        <w:drawing>
          <wp:inline distT="0" distB="0" distL="0" distR="0" wp14:anchorId="6C83950A" wp14:editId="0EF98FE8">
            <wp:extent cx="3324225" cy="16287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24225" cy="1628775"/>
                    </a:xfrm>
                    <a:prstGeom prst="rect">
                      <a:avLst/>
                    </a:prstGeom>
                  </pic:spPr>
                </pic:pic>
              </a:graphicData>
            </a:graphic>
          </wp:inline>
        </w:drawing>
      </w:r>
    </w:p>
    <w:p w14:paraId="4021602E" w14:textId="46A6E91D" w:rsidR="007F7E9E" w:rsidRDefault="007F7E9E" w:rsidP="00F909B3">
      <w:pPr>
        <w:pStyle w:val="Checklist"/>
        <w:numPr>
          <w:ilvl w:val="0"/>
          <w:numId w:val="0"/>
        </w:numPr>
        <w:ind w:left="2520"/>
      </w:pPr>
    </w:p>
    <w:p w14:paraId="7AF99D60" w14:textId="77777777" w:rsidR="001A64C0" w:rsidRDefault="001A64C0" w:rsidP="001A64C0">
      <w:pPr>
        <w:pStyle w:val="Checklist"/>
      </w:pPr>
      <w:r>
        <w:t xml:space="preserve">Select ‘No when asked whether to mark as unavailable for queries. </w:t>
      </w:r>
    </w:p>
    <w:p w14:paraId="551754A0" w14:textId="77777777" w:rsidR="001A64C0" w:rsidRDefault="001A64C0" w:rsidP="001A64C0">
      <w:pPr>
        <w:pStyle w:val="Checklist"/>
        <w:numPr>
          <w:ilvl w:val="0"/>
          <w:numId w:val="0"/>
        </w:numPr>
        <w:ind w:left="2520"/>
      </w:pPr>
      <w:r>
        <w:rPr>
          <w:noProof/>
          <w:lang w:eastAsia="en-US"/>
        </w:rPr>
        <w:drawing>
          <wp:inline distT="0" distB="0" distL="0" distR="0" wp14:anchorId="4C80DDD9" wp14:editId="06CBAC52">
            <wp:extent cx="45053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505325" cy="1628775"/>
                    </a:xfrm>
                    <a:prstGeom prst="rect">
                      <a:avLst/>
                    </a:prstGeom>
                  </pic:spPr>
                </pic:pic>
              </a:graphicData>
            </a:graphic>
          </wp:inline>
        </w:drawing>
      </w:r>
    </w:p>
    <w:p w14:paraId="7B165590" w14:textId="77777777" w:rsidR="001A64C0" w:rsidRDefault="001A64C0" w:rsidP="001A64C0">
      <w:pPr>
        <w:pStyle w:val="Checklist"/>
      </w:pPr>
      <w:r>
        <w:t>Select only errors in the notification. Warnings can be ignored as of now.</w:t>
      </w:r>
    </w:p>
    <w:p w14:paraId="22DD748B" w14:textId="77777777" w:rsidR="001A64C0" w:rsidRDefault="001A64C0" w:rsidP="001A64C0">
      <w:pPr>
        <w:pStyle w:val="Checklist"/>
        <w:numPr>
          <w:ilvl w:val="0"/>
          <w:numId w:val="0"/>
        </w:numPr>
        <w:ind w:left="2520"/>
      </w:pPr>
      <w:r>
        <w:rPr>
          <w:noProof/>
          <w:lang w:eastAsia="en-US"/>
        </w:rPr>
        <w:drawing>
          <wp:inline distT="0" distB="0" distL="0" distR="0" wp14:anchorId="4E9E7B23" wp14:editId="30E6D425">
            <wp:extent cx="3314700" cy="1019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14700" cy="1019175"/>
                    </a:xfrm>
                    <a:prstGeom prst="rect">
                      <a:avLst/>
                    </a:prstGeom>
                  </pic:spPr>
                </pic:pic>
              </a:graphicData>
            </a:graphic>
          </wp:inline>
        </w:drawing>
      </w:r>
      <w:r>
        <w:t xml:space="preserve"> </w:t>
      </w:r>
    </w:p>
    <w:p w14:paraId="24CCBC75" w14:textId="77777777" w:rsidR="001A64C0" w:rsidRDefault="001A64C0" w:rsidP="001A64C0">
      <w:pPr>
        <w:pStyle w:val="Checklist"/>
        <w:numPr>
          <w:ilvl w:val="0"/>
          <w:numId w:val="0"/>
        </w:numPr>
        <w:ind w:left="2520"/>
      </w:pPr>
    </w:p>
    <w:p w14:paraId="5D66A4AD" w14:textId="77777777" w:rsidR="001A64C0" w:rsidRDefault="001A64C0" w:rsidP="001A64C0">
      <w:pPr>
        <w:pStyle w:val="Checklist"/>
        <w:numPr>
          <w:ilvl w:val="0"/>
          <w:numId w:val="0"/>
        </w:numPr>
        <w:ind w:left="2520"/>
      </w:pPr>
    </w:p>
    <w:p w14:paraId="45C86853" w14:textId="77777777" w:rsidR="001A64C0" w:rsidRDefault="001A64C0" w:rsidP="001A64C0">
      <w:pPr>
        <w:pStyle w:val="Checklist"/>
        <w:numPr>
          <w:ilvl w:val="0"/>
          <w:numId w:val="0"/>
        </w:numPr>
        <w:ind w:left="2520"/>
      </w:pPr>
    </w:p>
    <w:p w14:paraId="760DECE0" w14:textId="77777777" w:rsidR="00C80392" w:rsidRDefault="001A64C0" w:rsidP="00C80392">
      <w:pPr>
        <w:pStyle w:val="Checklist"/>
        <w:numPr>
          <w:ilvl w:val="0"/>
          <w:numId w:val="0"/>
        </w:numPr>
        <w:ind w:left="2520"/>
      </w:pPr>
      <w:r>
        <w:lastRenderedPageBreak/>
        <w:t xml:space="preserve">Note: The following error has been found to be caused due to a mismatch between the bit version of BI administration tool and the Oracle database client installed on the relevant machine where the changes are being made. </w:t>
      </w:r>
    </w:p>
    <w:p w14:paraId="0A76F92A" w14:textId="0F453D52" w:rsidR="001A64C0" w:rsidRPr="00C80392" w:rsidRDefault="001A64C0" w:rsidP="00C80392">
      <w:pPr>
        <w:pStyle w:val="Checklist"/>
        <w:numPr>
          <w:ilvl w:val="0"/>
          <w:numId w:val="0"/>
        </w:numPr>
        <w:ind w:left="2520"/>
        <w:rPr>
          <w:b/>
          <w:i/>
        </w:rPr>
      </w:pPr>
      <w:r w:rsidRPr="00C80392">
        <w:rPr>
          <w:b/>
          <w:i/>
        </w:rPr>
        <w:t>[</w:t>
      </w:r>
      <w:proofErr w:type="spellStart"/>
      <w:proofErr w:type="gramStart"/>
      <w:r w:rsidRPr="00C80392">
        <w:rPr>
          <w:b/>
          <w:i/>
        </w:rPr>
        <w:t>nQSError</w:t>
      </w:r>
      <w:proofErr w:type="spellEnd"/>
      <w:proofErr w:type="gramEnd"/>
      <w:r w:rsidRPr="00C80392">
        <w:rPr>
          <w:b/>
          <w:i/>
        </w:rPr>
        <w:t xml:space="preserve">: 93001] </w:t>
      </w:r>
      <w:proofErr w:type="spellStart"/>
      <w:r w:rsidRPr="00C80392">
        <w:rPr>
          <w:b/>
          <w:i/>
        </w:rPr>
        <w:t>Can not</w:t>
      </w:r>
      <w:proofErr w:type="spellEnd"/>
      <w:r w:rsidRPr="00C80392">
        <w:rPr>
          <w:b/>
          <w:i/>
        </w:rPr>
        <w:t xml:space="preserve"> load library, oracore11.dll, due to, </w:t>
      </w:r>
      <w:proofErr w:type="gramStart"/>
      <w:r w:rsidRPr="00C80392">
        <w:rPr>
          <w:b/>
          <w:i/>
        </w:rPr>
        <w:t>The</w:t>
      </w:r>
      <w:proofErr w:type="gramEnd"/>
      <w:r w:rsidRPr="00C80392">
        <w:rPr>
          <w:b/>
          <w:i/>
        </w:rPr>
        <w:t xml:space="preserve"> specified module could not be found.</w:t>
      </w:r>
    </w:p>
    <w:p w14:paraId="114185F2" w14:textId="77777777" w:rsidR="001A64C0" w:rsidRPr="00407079" w:rsidRDefault="001A64C0" w:rsidP="001A64C0">
      <w:pPr>
        <w:pStyle w:val="Checklist"/>
        <w:numPr>
          <w:ilvl w:val="0"/>
          <w:numId w:val="0"/>
        </w:numPr>
        <w:ind w:left="2520"/>
        <w:rPr>
          <w:b/>
          <w:i/>
        </w:rPr>
      </w:pPr>
      <w:r w:rsidRPr="00407079">
        <w:rPr>
          <w:b/>
          <w:i/>
        </w:rPr>
        <w:t>The specified module could not be found.</w:t>
      </w:r>
    </w:p>
    <w:p w14:paraId="19BC458C" w14:textId="77777777" w:rsidR="001A64C0" w:rsidRPr="00407079" w:rsidRDefault="001A64C0" w:rsidP="001A64C0">
      <w:pPr>
        <w:pStyle w:val="Checklist"/>
        <w:numPr>
          <w:ilvl w:val="0"/>
          <w:numId w:val="0"/>
        </w:numPr>
        <w:ind w:left="2520"/>
        <w:rPr>
          <w:b/>
          <w:i/>
        </w:rPr>
      </w:pPr>
      <w:r w:rsidRPr="00407079">
        <w:rPr>
          <w:b/>
          <w:i/>
        </w:rPr>
        <w:t>[</w:t>
      </w:r>
      <w:proofErr w:type="spellStart"/>
      <w:proofErr w:type="gramStart"/>
      <w:r w:rsidRPr="00407079">
        <w:rPr>
          <w:b/>
          <w:i/>
        </w:rPr>
        <w:t>nQSError</w:t>
      </w:r>
      <w:proofErr w:type="spellEnd"/>
      <w:proofErr w:type="gramEnd"/>
      <w:r w:rsidRPr="00407079">
        <w:rPr>
          <w:b/>
          <w:i/>
        </w:rPr>
        <w:t xml:space="preserve">: 15001] </w:t>
      </w:r>
      <w:proofErr w:type="gramStart"/>
      <w:r w:rsidRPr="00407079">
        <w:rPr>
          <w:b/>
          <w:i/>
        </w:rPr>
        <w:t>Could not load navigation space for subject area Core.</w:t>
      </w:r>
      <w:proofErr w:type="gramEnd"/>
    </w:p>
    <w:p w14:paraId="66C4BAEA" w14:textId="77777777" w:rsidR="001A64C0" w:rsidRDefault="001A64C0" w:rsidP="001A64C0">
      <w:pPr>
        <w:pStyle w:val="Checklist"/>
        <w:numPr>
          <w:ilvl w:val="0"/>
          <w:numId w:val="0"/>
        </w:numPr>
        <w:ind w:left="2520"/>
      </w:pPr>
    </w:p>
    <w:p w14:paraId="24437F8C" w14:textId="77777777" w:rsidR="001A64C0" w:rsidRDefault="001A64C0" w:rsidP="001A64C0">
      <w:pPr>
        <w:pStyle w:val="Checklist"/>
      </w:pPr>
      <w:r>
        <w:t>Any other error that might be notified in this consistency check needs to be communicated back to the Dev Team.</w:t>
      </w:r>
    </w:p>
    <w:p w14:paraId="474346A2" w14:textId="77777777" w:rsidR="001A64C0" w:rsidRDefault="001A64C0" w:rsidP="00F909B3">
      <w:pPr>
        <w:pStyle w:val="Checklist"/>
        <w:numPr>
          <w:ilvl w:val="0"/>
          <w:numId w:val="0"/>
        </w:numPr>
        <w:ind w:left="2520"/>
      </w:pPr>
    </w:p>
    <w:p w14:paraId="68DC452B" w14:textId="02014140" w:rsidR="00753BF7" w:rsidRDefault="00753BF7" w:rsidP="00753BF7">
      <w:pPr>
        <w:pStyle w:val="Heading3"/>
        <w:tabs>
          <w:tab w:val="clear" w:pos="4320"/>
        </w:tabs>
      </w:pPr>
      <w:bookmarkStart w:id="19" w:name="_Toc471718046"/>
      <w:r>
        <w:t xml:space="preserve">Step </w:t>
      </w:r>
      <w:r w:rsidR="009B2BE4">
        <w:t>4</w:t>
      </w:r>
      <w:r>
        <w:t xml:space="preserve"> – </w:t>
      </w:r>
      <w:r w:rsidR="0041181E">
        <w:t>Upload RPD to BI Server</w:t>
      </w:r>
      <w:bookmarkEnd w:id="19"/>
    </w:p>
    <w:p w14:paraId="68DC452D" w14:textId="1A3B5BBD" w:rsidR="001614BF" w:rsidRDefault="00744D38" w:rsidP="00744D38">
      <w:pPr>
        <w:pStyle w:val="Checklist"/>
      </w:pPr>
      <w:r>
        <w:t xml:space="preserve">Open the Enterprise Manager URL   </w:t>
      </w:r>
      <w:proofErr w:type="spellStart"/>
      <w:r>
        <w:t>Eg</w:t>
      </w:r>
      <w:proofErr w:type="spellEnd"/>
      <w:r>
        <w:t xml:space="preserve">: </w:t>
      </w:r>
      <w:hyperlink w:history="1">
        <w:r w:rsidRPr="00F33AA9">
          <w:rPr>
            <w:rStyle w:val="Hyperlink"/>
          </w:rPr>
          <w:t>https://&lt;instance</w:t>
        </w:r>
      </w:hyperlink>
      <w:r>
        <w:t xml:space="preserve"> DSN&gt;/</w:t>
      </w:r>
      <w:proofErr w:type="spellStart"/>
      <w:r>
        <w:t>em</w:t>
      </w:r>
      <w:proofErr w:type="spellEnd"/>
    </w:p>
    <w:p w14:paraId="723B17C1" w14:textId="600B4CDC" w:rsidR="00744D38" w:rsidRDefault="00744D38" w:rsidP="00744D38">
      <w:pPr>
        <w:pStyle w:val="Checklist"/>
        <w:numPr>
          <w:ilvl w:val="0"/>
          <w:numId w:val="0"/>
        </w:numPr>
        <w:ind w:left="2520"/>
      </w:pPr>
      <w:r>
        <w:t>Log in using a user with Global Admin privilege.</w:t>
      </w:r>
    </w:p>
    <w:p w14:paraId="3E85B22E" w14:textId="0E6AA597" w:rsidR="00744D38" w:rsidRDefault="00744D38" w:rsidP="00744D38">
      <w:pPr>
        <w:pStyle w:val="Checklist"/>
      </w:pPr>
      <w:r>
        <w:t xml:space="preserve">Select core application from the list of objects </w:t>
      </w:r>
    </w:p>
    <w:p w14:paraId="2BA5B056" w14:textId="097A4ED2" w:rsidR="00744D38" w:rsidRDefault="00744D38" w:rsidP="00744D38">
      <w:pPr>
        <w:pStyle w:val="Checklist"/>
        <w:numPr>
          <w:ilvl w:val="0"/>
          <w:numId w:val="0"/>
        </w:numPr>
        <w:ind w:left="2520"/>
      </w:pPr>
      <w:r>
        <w:rPr>
          <w:noProof/>
          <w:lang w:eastAsia="en-US"/>
        </w:rPr>
        <w:drawing>
          <wp:inline distT="0" distB="0" distL="0" distR="0" wp14:anchorId="342E92D9" wp14:editId="79C47063">
            <wp:extent cx="3076575" cy="1895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076575" cy="1895475"/>
                    </a:xfrm>
                    <a:prstGeom prst="rect">
                      <a:avLst/>
                    </a:prstGeom>
                  </pic:spPr>
                </pic:pic>
              </a:graphicData>
            </a:graphic>
          </wp:inline>
        </w:drawing>
      </w:r>
    </w:p>
    <w:p w14:paraId="7A350BC3" w14:textId="7F3AECF9" w:rsidR="00744D38" w:rsidRDefault="00744D38" w:rsidP="00744D38">
      <w:pPr>
        <w:pStyle w:val="Checklist"/>
      </w:pPr>
      <w:r>
        <w:t>Select the “Deployment” Tab. Click “Lock and Edit Configuration”</w:t>
      </w:r>
    </w:p>
    <w:p w14:paraId="3673CEED" w14:textId="0BD9A53D" w:rsidR="00744D38" w:rsidRDefault="00744D38" w:rsidP="00744D38">
      <w:pPr>
        <w:pStyle w:val="Checklist"/>
        <w:numPr>
          <w:ilvl w:val="0"/>
          <w:numId w:val="0"/>
        </w:numPr>
        <w:ind w:left="2160"/>
      </w:pPr>
      <w:r>
        <w:rPr>
          <w:noProof/>
          <w:lang w:eastAsia="en-US"/>
        </w:rPr>
        <w:drawing>
          <wp:inline distT="0" distB="0" distL="0" distR="0" wp14:anchorId="37A4C8B6" wp14:editId="47B4C6C2">
            <wp:extent cx="5943600" cy="19367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1936750"/>
                    </a:xfrm>
                    <a:prstGeom prst="rect">
                      <a:avLst/>
                    </a:prstGeom>
                  </pic:spPr>
                </pic:pic>
              </a:graphicData>
            </a:graphic>
          </wp:inline>
        </w:drawing>
      </w:r>
    </w:p>
    <w:p w14:paraId="6860B35F" w14:textId="650E77CB" w:rsidR="00744D38" w:rsidRDefault="00744D38" w:rsidP="00744D38">
      <w:pPr>
        <w:pStyle w:val="Checklist"/>
      </w:pPr>
      <w:r>
        <w:t>Select the RPD from the local machine and provide the password (used earlier to open the RPD)</w:t>
      </w:r>
    </w:p>
    <w:p w14:paraId="6EDA607C" w14:textId="67140C13" w:rsidR="00744D38" w:rsidRDefault="00744D38" w:rsidP="00744D38">
      <w:pPr>
        <w:pStyle w:val="Checklist"/>
        <w:numPr>
          <w:ilvl w:val="0"/>
          <w:numId w:val="0"/>
        </w:numPr>
        <w:ind w:left="2520"/>
      </w:pPr>
      <w:r>
        <w:rPr>
          <w:noProof/>
          <w:lang w:eastAsia="en-US"/>
        </w:rPr>
        <w:lastRenderedPageBreak/>
        <w:drawing>
          <wp:inline distT="0" distB="0" distL="0" distR="0" wp14:anchorId="07202C44" wp14:editId="784EEDBD">
            <wp:extent cx="5943600" cy="16008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600835"/>
                    </a:xfrm>
                    <a:prstGeom prst="rect">
                      <a:avLst/>
                    </a:prstGeom>
                  </pic:spPr>
                </pic:pic>
              </a:graphicData>
            </a:graphic>
          </wp:inline>
        </w:drawing>
      </w:r>
    </w:p>
    <w:p w14:paraId="7716A572" w14:textId="78760352" w:rsidR="00744D38" w:rsidRDefault="00744D38" w:rsidP="00744D38">
      <w:pPr>
        <w:pStyle w:val="Checklist"/>
      </w:pPr>
      <w:r>
        <w:t>Click “Apply” and then “Activate Changes”</w:t>
      </w:r>
    </w:p>
    <w:p w14:paraId="065EA56D" w14:textId="5A92D9B1" w:rsidR="00016BBA" w:rsidRDefault="00016BBA" w:rsidP="00016BBA">
      <w:pPr>
        <w:pStyle w:val="Checklist"/>
        <w:numPr>
          <w:ilvl w:val="0"/>
          <w:numId w:val="0"/>
        </w:numPr>
        <w:ind w:left="2520"/>
      </w:pPr>
      <w:r>
        <w:rPr>
          <w:noProof/>
          <w:lang w:eastAsia="en-US"/>
        </w:rPr>
        <w:drawing>
          <wp:inline distT="0" distB="0" distL="0" distR="0" wp14:anchorId="4EB641BA" wp14:editId="41046206">
            <wp:extent cx="2686050" cy="11334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686050" cy="1133475"/>
                    </a:xfrm>
                    <a:prstGeom prst="rect">
                      <a:avLst/>
                    </a:prstGeom>
                  </pic:spPr>
                </pic:pic>
              </a:graphicData>
            </a:graphic>
          </wp:inline>
        </w:drawing>
      </w:r>
    </w:p>
    <w:p w14:paraId="603157C5" w14:textId="7DF35E19" w:rsidR="00016BBA" w:rsidRDefault="00016BBA" w:rsidP="00016BBA">
      <w:pPr>
        <w:pStyle w:val="Checklist"/>
        <w:numPr>
          <w:ilvl w:val="0"/>
          <w:numId w:val="0"/>
        </w:numPr>
        <w:ind w:left="2520"/>
      </w:pPr>
      <w:r>
        <w:rPr>
          <w:noProof/>
          <w:lang w:eastAsia="en-US"/>
        </w:rPr>
        <w:drawing>
          <wp:inline distT="0" distB="0" distL="0" distR="0" wp14:anchorId="7C6DD71F" wp14:editId="1CE2ABC9">
            <wp:extent cx="2857500" cy="9334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2857500" cy="933450"/>
                    </a:xfrm>
                    <a:prstGeom prst="rect">
                      <a:avLst/>
                    </a:prstGeom>
                  </pic:spPr>
                </pic:pic>
              </a:graphicData>
            </a:graphic>
          </wp:inline>
        </w:drawing>
      </w:r>
    </w:p>
    <w:p w14:paraId="17592F5E" w14:textId="77777777" w:rsidR="00041A40" w:rsidRDefault="00016BBA" w:rsidP="00041A40">
      <w:pPr>
        <w:pStyle w:val="Checklist"/>
      </w:pPr>
      <w:r>
        <w:t>Restart the services. Go to Availability -&gt; Processes -&gt; Restart All</w:t>
      </w:r>
    </w:p>
    <w:p w14:paraId="5EC17DD1" w14:textId="692229EA" w:rsidR="004C2616" w:rsidRDefault="00274F9F" w:rsidP="00274F9F">
      <w:pPr>
        <w:pStyle w:val="Checklist"/>
      </w:pPr>
      <w:r>
        <w:t>Open RPD in online mode and clear cache for all users.</w:t>
      </w:r>
    </w:p>
    <w:p w14:paraId="1D887E8A" w14:textId="77777777" w:rsidR="00DD43A2" w:rsidRDefault="00DD43A2" w:rsidP="00DD43A2">
      <w:pPr>
        <w:pStyle w:val="Checklist"/>
        <w:numPr>
          <w:ilvl w:val="0"/>
          <w:numId w:val="0"/>
        </w:numPr>
        <w:ind w:left="2520"/>
      </w:pPr>
    </w:p>
    <w:p w14:paraId="497C1A19" w14:textId="42392518" w:rsidR="00041A40" w:rsidRDefault="00041A40" w:rsidP="00041A40">
      <w:pPr>
        <w:pStyle w:val="Heading3"/>
        <w:tabs>
          <w:tab w:val="clear" w:pos="4320"/>
        </w:tabs>
      </w:pPr>
      <w:bookmarkStart w:id="20" w:name="_Toc471718047"/>
      <w:r>
        <w:t xml:space="preserve">Step </w:t>
      </w:r>
      <w:r w:rsidR="009B2BE4">
        <w:t>5</w:t>
      </w:r>
      <w:r>
        <w:t xml:space="preserve"> – Upload RPD to SVN</w:t>
      </w:r>
      <w:bookmarkEnd w:id="20"/>
    </w:p>
    <w:p w14:paraId="58EB3C8A" w14:textId="16D61628" w:rsidR="00041A40" w:rsidRDefault="003E1C07" w:rsidP="00041A40">
      <w:pPr>
        <w:pStyle w:val="Checklist"/>
      </w:pPr>
      <w:r>
        <w:t xml:space="preserve">Upload RPD </w:t>
      </w:r>
      <w:r w:rsidR="00FC4179">
        <w:t xml:space="preserve">with all the connection string and Repository Variable changes </w:t>
      </w:r>
      <w:r>
        <w:t>to T</w:t>
      </w:r>
      <w:r w:rsidR="00041A40">
        <w:t xml:space="preserve">arget SVN location </w:t>
      </w:r>
    </w:p>
    <w:p w14:paraId="17AE04A9" w14:textId="09F58D15" w:rsidR="00F726EA" w:rsidRDefault="00F726EA" w:rsidP="00041A40">
      <w:pPr>
        <w:pStyle w:val="Checklist"/>
      </w:pPr>
      <w:r>
        <w:t>Do SVN Commit</w:t>
      </w:r>
    </w:p>
    <w:p w14:paraId="320CCCB0" w14:textId="77777777" w:rsidR="00D04224" w:rsidRDefault="00D04224" w:rsidP="00041A40">
      <w:pPr>
        <w:pStyle w:val="Checklist"/>
        <w:numPr>
          <w:ilvl w:val="0"/>
          <w:numId w:val="0"/>
        </w:numPr>
        <w:ind w:left="2520" w:hanging="360"/>
      </w:pPr>
    </w:p>
    <w:p w14:paraId="30153C27" w14:textId="77777777" w:rsidR="00D04224" w:rsidRDefault="00D04224" w:rsidP="00041A40">
      <w:pPr>
        <w:pStyle w:val="Checklist"/>
        <w:numPr>
          <w:ilvl w:val="0"/>
          <w:numId w:val="0"/>
        </w:numPr>
        <w:ind w:left="2520" w:hanging="360"/>
      </w:pPr>
    </w:p>
    <w:p w14:paraId="68DC4541" w14:textId="77777777" w:rsidR="00EF5B0B" w:rsidRDefault="00EF5B0B" w:rsidP="00EF5B0B">
      <w:pPr>
        <w:pStyle w:val="Heading2"/>
        <w:tabs>
          <w:tab w:val="clear" w:pos="4320"/>
        </w:tabs>
      </w:pPr>
      <w:bookmarkStart w:id="21" w:name="_Toc471718048"/>
      <w:r>
        <w:lastRenderedPageBreak/>
        <w:t>Verification Checklist</w:t>
      </w:r>
      <w:bookmarkEnd w:id="21"/>
    </w:p>
    <w:p w14:paraId="68DC4542" w14:textId="77777777" w:rsidR="00EF5B0B" w:rsidRDefault="00EF5B0B" w:rsidP="00BF4D8D">
      <w:pPr>
        <w:pStyle w:val="Note"/>
        <w:numPr>
          <w:ilvl w:val="0"/>
          <w:numId w:val="10"/>
        </w:numPr>
        <w:tabs>
          <w:tab w:val="clear" w:pos="4320"/>
        </w:tabs>
      </w:pPr>
      <w:r>
        <w:t>Include a subset of test steps that will confirm that the customization has been installed properly.</w:t>
      </w:r>
    </w:p>
    <w:p w14:paraId="68DC4543" w14:textId="28966310" w:rsidR="00EF5B0B" w:rsidRDefault="00EF5B0B" w:rsidP="00EF5B0B">
      <w:pPr>
        <w:pStyle w:val="BodyText"/>
        <w:keepNext/>
      </w:pPr>
      <w:r>
        <w:t xml:space="preserve">Verify that the </w:t>
      </w:r>
      <w:r w:rsidR="00016BBA">
        <w:t>deployment</w:t>
      </w:r>
      <w:r>
        <w:t xml:space="preserve"> has been </w:t>
      </w:r>
      <w:r w:rsidR="00016BBA">
        <w:t>completed successfully</w:t>
      </w:r>
      <w:r>
        <w:t xml:space="preserve"> by following these steps:</w:t>
      </w:r>
    </w:p>
    <w:p w14:paraId="68DC4545" w14:textId="64A263E9" w:rsidR="00EF5B0B" w:rsidRDefault="00016BBA" w:rsidP="00DC04F3">
      <w:pPr>
        <w:pStyle w:val="Checklist"/>
        <w:keepNext/>
        <w:tabs>
          <w:tab w:val="clear" w:pos="4320"/>
        </w:tabs>
      </w:pPr>
      <w:r>
        <w:t>Go to Diagnostics and ensure that there are no errors</w:t>
      </w:r>
    </w:p>
    <w:p w14:paraId="12C723BB" w14:textId="18C7C1D4" w:rsidR="00016BBA" w:rsidRDefault="00B3140A" w:rsidP="00016BBA">
      <w:pPr>
        <w:pStyle w:val="Checklist"/>
        <w:keepNext/>
        <w:numPr>
          <w:ilvl w:val="0"/>
          <w:numId w:val="0"/>
        </w:numPr>
        <w:tabs>
          <w:tab w:val="clear" w:pos="4320"/>
        </w:tabs>
        <w:ind w:left="2520"/>
      </w:pPr>
      <w:r>
        <w:rPr>
          <w:noProof/>
          <w:lang w:eastAsia="en-US"/>
        </w:rPr>
        <w:drawing>
          <wp:inline distT="0" distB="0" distL="0" distR="0" wp14:anchorId="4263A78D" wp14:editId="041F9548">
            <wp:extent cx="5715000" cy="2295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15000" cy="2295525"/>
                    </a:xfrm>
                    <a:prstGeom prst="rect">
                      <a:avLst/>
                    </a:prstGeom>
                  </pic:spPr>
                </pic:pic>
              </a:graphicData>
            </a:graphic>
          </wp:inline>
        </w:drawing>
      </w:r>
    </w:p>
    <w:p w14:paraId="5228C83D" w14:textId="77777777" w:rsidR="001A64C0" w:rsidRDefault="001A64C0" w:rsidP="001A64C0">
      <w:pPr>
        <w:pStyle w:val="Checklist"/>
        <w:keepNext/>
        <w:tabs>
          <w:tab w:val="clear" w:pos="4320"/>
        </w:tabs>
      </w:pPr>
      <w:r>
        <w:t>Click on “More recent errors”</w:t>
      </w:r>
    </w:p>
    <w:p w14:paraId="0196BDE8" w14:textId="5F106DF2" w:rsidR="001A64C0" w:rsidRDefault="00B3140A" w:rsidP="001A64C0">
      <w:pPr>
        <w:pStyle w:val="Checklist"/>
        <w:keepNext/>
        <w:numPr>
          <w:ilvl w:val="0"/>
          <w:numId w:val="0"/>
        </w:numPr>
        <w:tabs>
          <w:tab w:val="clear" w:pos="4320"/>
        </w:tabs>
        <w:ind w:left="2520"/>
      </w:pPr>
      <w:r>
        <w:rPr>
          <w:noProof/>
          <w:lang w:eastAsia="en-US"/>
        </w:rPr>
        <w:drawing>
          <wp:inline distT="0" distB="0" distL="0" distR="0" wp14:anchorId="1456B8C7" wp14:editId="5DFB784B">
            <wp:extent cx="38481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848100" cy="933450"/>
                    </a:xfrm>
                    <a:prstGeom prst="rect">
                      <a:avLst/>
                    </a:prstGeom>
                  </pic:spPr>
                </pic:pic>
              </a:graphicData>
            </a:graphic>
          </wp:inline>
        </w:drawing>
      </w:r>
    </w:p>
    <w:p w14:paraId="0F00166C" w14:textId="77777777" w:rsidR="001A64C0" w:rsidRDefault="001A64C0" w:rsidP="001A64C0">
      <w:pPr>
        <w:pStyle w:val="BodyText"/>
        <w:keepNext/>
      </w:pPr>
    </w:p>
    <w:p w14:paraId="1168D600" w14:textId="77777777" w:rsidR="001A64C0" w:rsidRDefault="001A64C0" w:rsidP="001A64C0">
      <w:pPr>
        <w:pStyle w:val="Checklist"/>
      </w:pPr>
      <w:r>
        <w:t>Select Date range as Most Recent -&gt;</w:t>
      </w:r>
      <w:proofErr w:type="gramStart"/>
      <w:r>
        <w:t>1  -</w:t>
      </w:r>
      <w:proofErr w:type="gramEnd"/>
      <w:r>
        <w:t>&gt;Hour (assuming the deployment was done within this duration).Select Message types as “Incident Error” and “Error”. Click search and sort by Time.</w:t>
      </w:r>
    </w:p>
    <w:p w14:paraId="7DE675C8" w14:textId="77777777" w:rsidR="001A64C0" w:rsidRDefault="001A64C0" w:rsidP="001A64C0">
      <w:pPr>
        <w:pStyle w:val="Checklist"/>
        <w:keepNext/>
        <w:numPr>
          <w:ilvl w:val="0"/>
          <w:numId w:val="0"/>
        </w:numPr>
        <w:tabs>
          <w:tab w:val="clear" w:pos="4320"/>
        </w:tabs>
        <w:ind w:left="2520"/>
      </w:pPr>
      <w:r>
        <w:rPr>
          <w:noProof/>
          <w:lang w:eastAsia="en-US"/>
        </w:rPr>
        <w:drawing>
          <wp:inline distT="0" distB="0" distL="0" distR="0" wp14:anchorId="72913D91" wp14:editId="48F3DB90">
            <wp:extent cx="4914900" cy="2181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14900" cy="2181225"/>
                    </a:xfrm>
                    <a:prstGeom prst="rect">
                      <a:avLst/>
                    </a:prstGeom>
                  </pic:spPr>
                </pic:pic>
              </a:graphicData>
            </a:graphic>
          </wp:inline>
        </w:drawing>
      </w:r>
    </w:p>
    <w:p w14:paraId="0D416F8F" w14:textId="77777777" w:rsidR="001A64C0" w:rsidRDefault="001A64C0" w:rsidP="001A64C0">
      <w:pPr>
        <w:pStyle w:val="BodyText"/>
        <w:keepNext/>
      </w:pPr>
    </w:p>
    <w:p w14:paraId="2261806A" w14:textId="77777777" w:rsidR="001A64C0" w:rsidRDefault="001A64C0" w:rsidP="001A64C0">
      <w:pPr>
        <w:pStyle w:val="Checklist"/>
      </w:pPr>
      <w:r>
        <w:t>Check specifically for errors related to Components “</w:t>
      </w:r>
      <w:proofErr w:type="spellStart"/>
      <w:r w:rsidRPr="00D94932">
        <w:t>OracleBIServerComponent</w:t>
      </w:r>
      <w:proofErr w:type="spellEnd"/>
      <w:r>
        <w:t>” and “</w:t>
      </w:r>
      <w:r w:rsidRPr="00D94932">
        <w:t>OBIPS</w:t>
      </w:r>
      <w:r>
        <w:t>”</w:t>
      </w:r>
    </w:p>
    <w:p w14:paraId="11883695" w14:textId="77777777" w:rsidR="001A64C0" w:rsidRDefault="001A64C0" w:rsidP="001A64C0">
      <w:pPr>
        <w:pStyle w:val="Checklist"/>
        <w:numPr>
          <w:ilvl w:val="0"/>
          <w:numId w:val="0"/>
        </w:numPr>
        <w:ind w:left="2520"/>
      </w:pPr>
      <w:r>
        <w:rPr>
          <w:noProof/>
          <w:lang w:eastAsia="en-US"/>
        </w:rPr>
        <w:lastRenderedPageBreak/>
        <w:drawing>
          <wp:inline distT="0" distB="0" distL="0" distR="0" wp14:anchorId="4E3AEEC4" wp14:editId="45E6ABAC">
            <wp:extent cx="2438400" cy="762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2438400" cy="762000"/>
                    </a:xfrm>
                    <a:prstGeom prst="rect">
                      <a:avLst/>
                    </a:prstGeom>
                  </pic:spPr>
                </pic:pic>
              </a:graphicData>
            </a:graphic>
          </wp:inline>
        </w:drawing>
      </w:r>
    </w:p>
    <w:p w14:paraId="31A29DF7" w14:textId="77777777" w:rsidR="001A64C0" w:rsidRDefault="001A64C0" w:rsidP="001A64C0">
      <w:pPr>
        <w:pStyle w:val="Checklist"/>
        <w:numPr>
          <w:ilvl w:val="0"/>
          <w:numId w:val="0"/>
        </w:numPr>
        <w:ind w:left="2520"/>
      </w:pPr>
      <w:r>
        <w:rPr>
          <w:noProof/>
          <w:lang w:eastAsia="en-US"/>
        </w:rPr>
        <w:drawing>
          <wp:inline distT="0" distB="0" distL="0" distR="0" wp14:anchorId="3D54B07D" wp14:editId="75037E6E">
            <wp:extent cx="2962275" cy="7715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62275" cy="771525"/>
                    </a:xfrm>
                    <a:prstGeom prst="rect">
                      <a:avLst/>
                    </a:prstGeom>
                  </pic:spPr>
                </pic:pic>
              </a:graphicData>
            </a:graphic>
          </wp:inline>
        </w:drawing>
      </w:r>
    </w:p>
    <w:p w14:paraId="4692CA2C" w14:textId="77777777" w:rsidR="001A64C0" w:rsidRDefault="001A64C0" w:rsidP="001A64C0">
      <w:pPr>
        <w:pStyle w:val="Checklist"/>
        <w:keepNext/>
        <w:tabs>
          <w:tab w:val="clear" w:pos="4320"/>
        </w:tabs>
      </w:pPr>
      <w:r>
        <w:t>The following are a list of possible errors encountered and the possible resolutions. We will be limiting the items to issues that could be introduced due to the deployment of the RPD.</w:t>
      </w:r>
    </w:p>
    <w:tbl>
      <w:tblPr>
        <w:tblW w:w="8310" w:type="dxa"/>
        <w:tblInd w:w="2504" w:type="dxa"/>
        <w:tblLook w:val="04A0" w:firstRow="1" w:lastRow="0" w:firstColumn="1" w:lastColumn="0" w:noHBand="0" w:noVBand="1"/>
      </w:tblPr>
      <w:tblGrid>
        <w:gridCol w:w="3093"/>
        <w:gridCol w:w="1613"/>
        <w:gridCol w:w="3604"/>
      </w:tblGrid>
      <w:tr w:rsidR="001A64C0" w:rsidRPr="00D94932" w14:paraId="5428710B" w14:textId="77777777" w:rsidTr="00801356">
        <w:trPr>
          <w:trHeight w:val="266"/>
        </w:trPr>
        <w:tc>
          <w:tcPr>
            <w:tcW w:w="3093" w:type="dxa"/>
            <w:tcBorders>
              <w:top w:val="single" w:sz="4" w:space="0" w:color="auto"/>
              <w:left w:val="single" w:sz="4" w:space="0" w:color="auto"/>
              <w:bottom w:val="single" w:sz="4" w:space="0" w:color="auto"/>
              <w:right w:val="single" w:sz="4" w:space="0" w:color="auto"/>
            </w:tcBorders>
            <w:shd w:val="clear" w:color="000000" w:fill="8DB4E2"/>
            <w:vAlign w:val="bottom"/>
            <w:hideMark/>
          </w:tcPr>
          <w:p w14:paraId="0862D1BB"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Error</w:t>
            </w:r>
          </w:p>
        </w:tc>
        <w:tc>
          <w:tcPr>
            <w:tcW w:w="1613" w:type="dxa"/>
            <w:tcBorders>
              <w:top w:val="single" w:sz="4" w:space="0" w:color="auto"/>
              <w:left w:val="nil"/>
              <w:bottom w:val="single" w:sz="4" w:space="0" w:color="auto"/>
              <w:right w:val="single" w:sz="4" w:space="0" w:color="auto"/>
            </w:tcBorders>
            <w:shd w:val="clear" w:color="000000" w:fill="8DB4E2"/>
            <w:vAlign w:val="bottom"/>
            <w:hideMark/>
          </w:tcPr>
          <w:p w14:paraId="52149AF2"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Type</w:t>
            </w:r>
          </w:p>
        </w:tc>
        <w:tc>
          <w:tcPr>
            <w:tcW w:w="3604" w:type="dxa"/>
            <w:tcBorders>
              <w:top w:val="single" w:sz="4" w:space="0" w:color="auto"/>
              <w:left w:val="nil"/>
              <w:bottom w:val="single" w:sz="4" w:space="0" w:color="auto"/>
              <w:right w:val="single" w:sz="4" w:space="0" w:color="auto"/>
            </w:tcBorders>
            <w:shd w:val="clear" w:color="000000" w:fill="8DB4E2"/>
            <w:vAlign w:val="bottom"/>
            <w:hideMark/>
          </w:tcPr>
          <w:p w14:paraId="7B890F9A" w14:textId="77777777" w:rsidR="001A64C0" w:rsidRPr="00D94932" w:rsidRDefault="001A64C0" w:rsidP="00801356">
            <w:pPr>
              <w:jc w:val="center"/>
              <w:rPr>
                <w:rFonts w:ascii="Calibri" w:hAnsi="Calibri" w:cs="Calibri"/>
                <w:color w:val="000000"/>
                <w:sz w:val="22"/>
                <w:szCs w:val="22"/>
                <w:lang w:eastAsia="en-US"/>
              </w:rPr>
            </w:pPr>
            <w:r w:rsidRPr="00D94932">
              <w:rPr>
                <w:rFonts w:ascii="Calibri" w:hAnsi="Calibri" w:cs="Calibri"/>
                <w:color w:val="000000"/>
                <w:sz w:val="22"/>
                <w:szCs w:val="22"/>
                <w:lang w:eastAsia="en-US"/>
              </w:rPr>
              <w:t>Resolution</w:t>
            </w:r>
          </w:p>
        </w:tc>
      </w:tr>
      <w:tr w:rsidR="001A64C0" w:rsidRPr="00D94932" w14:paraId="1E1DE1C9" w14:textId="77777777" w:rsidTr="00801356">
        <w:trPr>
          <w:trHeight w:val="1861"/>
          <w:hidden/>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2E8594A1" w14:textId="77777777" w:rsidR="001A64C0" w:rsidRPr="00D94932" w:rsidRDefault="001A64C0" w:rsidP="00801356">
            <w:pPr>
              <w:pBdr>
                <w:bottom w:val="single" w:sz="6" w:space="1" w:color="auto"/>
              </w:pBdr>
              <w:jc w:val="center"/>
              <w:rPr>
                <w:rFonts w:cs="Arial"/>
                <w:vanish/>
                <w:sz w:val="16"/>
                <w:szCs w:val="16"/>
                <w:lang w:eastAsia="en-US"/>
              </w:rPr>
            </w:pPr>
            <w:r w:rsidRPr="00D94932">
              <w:rPr>
                <w:rFonts w:cs="Arial"/>
                <w:vanish/>
                <w:sz w:val="16"/>
                <w:szCs w:val="16"/>
                <w:lang w:eastAsia="en-US"/>
              </w:rPr>
              <w:t>Top of Form</w:t>
            </w:r>
          </w:p>
          <w:p w14:paraId="55A3B1F7" w14:textId="77777777" w:rsidR="00801356" w:rsidRPr="00D94932" w:rsidRDefault="001A64C0" w:rsidP="00801356">
            <w:pPr>
              <w:rPr>
                <w:rFonts w:cs="Arial"/>
                <w:vanish/>
                <w:sz w:val="16"/>
                <w:szCs w:val="16"/>
                <w:lang w:eastAsia="en-US"/>
              </w:rPr>
            </w:pPr>
            <w:r w:rsidRPr="00D94932">
              <w:rPr>
                <w:rFonts w:ascii="Calibri" w:hAnsi="Calibri" w:cs="Calibri"/>
                <w:color w:val="000000"/>
                <w:sz w:val="22"/>
                <w:szCs w:val="22"/>
                <w:lang w:eastAsia="en-US"/>
              </w:rP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17014] Could not connect to Oracle database.</w:t>
            </w:r>
            <w:r w:rsidRPr="00D94932">
              <w:rPr>
                <w:rFonts w:ascii="Calibri" w:hAnsi="Calibri" w:cs="Calibri"/>
                <w:color w:val="000000"/>
                <w:sz w:val="22"/>
                <w:szCs w:val="22"/>
                <w:lang w:eastAsia="en-US"/>
              </w:rPr>
              <w:b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xml:space="preserve">: 17001] Oracle Error code: 12154, message: ORA-12154: </w:t>
            </w:r>
            <w:proofErr w:type="spellStart"/>
            <w:r w:rsidRPr="00D94932">
              <w:rPr>
                <w:rFonts w:ascii="Calibri" w:hAnsi="Calibri" w:cs="Calibri"/>
                <w:color w:val="000000"/>
                <w:sz w:val="22"/>
                <w:szCs w:val="22"/>
                <w:lang w:eastAsia="en-US"/>
              </w:rPr>
              <w:t>TNS</w:t>
            </w:r>
            <w:proofErr w:type="gramStart"/>
            <w:r w:rsidRPr="00D94932">
              <w:rPr>
                <w:rFonts w:ascii="Calibri" w:hAnsi="Calibri" w:cs="Calibri"/>
                <w:color w:val="000000"/>
                <w:sz w:val="22"/>
                <w:szCs w:val="22"/>
                <w:lang w:eastAsia="en-US"/>
              </w:rPr>
              <w:t>:could</w:t>
            </w:r>
            <w:proofErr w:type="spellEnd"/>
            <w:proofErr w:type="gramEnd"/>
            <w:r w:rsidRPr="00D94932">
              <w:rPr>
                <w:rFonts w:ascii="Calibri" w:hAnsi="Calibri" w:cs="Calibri"/>
                <w:color w:val="000000"/>
                <w:sz w:val="22"/>
                <w:szCs w:val="22"/>
                <w:lang w:eastAsia="en-US"/>
              </w:rPr>
              <w:t xml:space="preserve"> not resolve the connect identifier specified</w:t>
            </w:r>
            <w:r w:rsidRPr="00D94932">
              <w:rPr>
                <w:rFonts w:ascii="Calibri" w:hAnsi="Calibri" w:cs="Calibri"/>
                <w:color w:val="000000"/>
                <w:sz w:val="22"/>
                <w:szCs w:val="22"/>
                <w:lang w:eastAsia="en-US"/>
              </w:rPr>
              <w:br/>
              <w:t xml:space="preserve"> at OCI call </w:t>
            </w:r>
            <w:proofErr w:type="spellStart"/>
            <w:r w:rsidRPr="00D94932">
              <w:rPr>
                <w:rFonts w:ascii="Calibri" w:hAnsi="Calibri" w:cs="Calibri"/>
                <w:color w:val="000000"/>
                <w:sz w:val="22"/>
                <w:szCs w:val="22"/>
                <w:lang w:eastAsia="en-US"/>
              </w:rPr>
              <w:t>OCIServerAttach</w:t>
            </w:r>
            <w:proofErr w:type="spellEnd"/>
            <w:r w:rsidRPr="00D94932">
              <w:rPr>
                <w:rFonts w:ascii="Calibri" w:hAnsi="Calibri" w:cs="Calibri"/>
                <w:color w:val="000000"/>
                <w:sz w:val="22"/>
                <w:szCs w:val="22"/>
                <w:lang w:eastAsia="en-US"/>
              </w:rPr>
              <w:t>.</w:t>
            </w:r>
            <w:r w:rsidRPr="00D94932">
              <w:rPr>
                <w:rFonts w:cs="Arial"/>
                <w:vanish/>
                <w:sz w:val="16"/>
                <w:szCs w:val="16"/>
                <w:lang w:eastAsia="en-US"/>
              </w:rPr>
              <w:t>Bottom of Form</w:t>
            </w:r>
          </w:p>
        </w:tc>
        <w:tc>
          <w:tcPr>
            <w:tcW w:w="1613" w:type="dxa"/>
            <w:tcBorders>
              <w:top w:val="nil"/>
              <w:left w:val="nil"/>
              <w:bottom w:val="single" w:sz="4" w:space="0" w:color="auto"/>
              <w:right w:val="single" w:sz="4" w:space="0" w:color="auto"/>
            </w:tcBorders>
            <w:shd w:val="clear" w:color="auto" w:fill="auto"/>
            <w:hideMark/>
          </w:tcPr>
          <w:p w14:paraId="03EF2388"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14:paraId="0832C0DF"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Ensure the connection string is correct and the user credentials are working fine</w:t>
            </w:r>
          </w:p>
        </w:tc>
      </w:tr>
      <w:tr w:rsidR="001A64C0" w:rsidRPr="00D94932" w14:paraId="250321EF" w14:textId="77777777" w:rsidTr="00801356">
        <w:trPr>
          <w:trHeight w:val="797"/>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7B6BAD63"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An error occurred during execution of "send". Broken pipe [Socket:29]</w:t>
            </w:r>
          </w:p>
        </w:tc>
        <w:tc>
          <w:tcPr>
            <w:tcW w:w="1613" w:type="dxa"/>
            <w:tcBorders>
              <w:top w:val="nil"/>
              <w:left w:val="nil"/>
              <w:bottom w:val="single" w:sz="4" w:space="0" w:color="auto"/>
              <w:right w:val="single" w:sz="4" w:space="0" w:color="auto"/>
            </w:tcBorders>
            <w:shd w:val="clear" w:color="auto" w:fill="auto"/>
            <w:hideMark/>
          </w:tcPr>
          <w:p w14:paraId="6CE7B935"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Start Up/Inter component communication</w:t>
            </w:r>
          </w:p>
        </w:tc>
        <w:tc>
          <w:tcPr>
            <w:tcW w:w="3604" w:type="dxa"/>
            <w:tcBorders>
              <w:top w:val="nil"/>
              <w:left w:val="nil"/>
              <w:bottom w:val="single" w:sz="4" w:space="0" w:color="auto"/>
              <w:right w:val="single" w:sz="4" w:space="0" w:color="auto"/>
            </w:tcBorders>
            <w:shd w:val="clear" w:color="auto" w:fill="auto"/>
            <w:hideMark/>
          </w:tcPr>
          <w:p w14:paraId="10B9050B"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A restart of all component fixes this issue most of the time</w:t>
            </w:r>
          </w:p>
        </w:tc>
      </w:tr>
      <w:tr w:rsidR="001A64C0" w:rsidRPr="00D94932" w14:paraId="0E00C26C" w14:textId="77777777" w:rsidTr="00801356">
        <w:trPr>
          <w:trHeight w:val="1595"/>
        </w:trPr>
        <w:tc>
          <w:tcPr>
            <w:tcW w:w="3093" w:type="dxa"/>
            <w:tcBorders>
              <w:top w:val="nil"/>
              <w:left w:val="single" w:sz="4" w:space="0" w:color="auto"/>
              <w:bottom w:val="single" w:sz="4" w:space="0" w:color="auto"/>
              <w:right w:val="single" w:sz="4" w:space="0" w:color="auto"/>
            </w:tcBorders>
            <w:shd w:val="clear" w:color="auto" w:fill="auto"/>
            <w:vAlign w:val="bottom"/>
            <w:hideMark/>
          </w:tcPr>
          <w:p w14:paraId="04398460"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w:t>
            </w:r>
            <w:proofErr w:type="spellStart"/>
            <w:r w:rsidRPr="00D94932">
              <w:rPr>
                <w:rFonts w:ascii="Calibri" w:hAnsi="Calibri" w:cs="Calibri"/>
                <w:color w:val="000000"/>
                <w:sz w:val="22"/>
                <w:szCs w:val="22"/>
                <w:lang w:eastAsia="en-US"/>
              </w:rPr>
              <w:t>nQSError</w:t>
            </w:r>
            <w:proofErr w:type="spellEnd"/>
            <w:r w:rsidRPr="00D94932">
              <w:rPr>
                <w:rFonts w:ascii="Calibri" w:hAnsi="Calibri" w:cs="Calibri"/>
                <w:color w:val="000000"/>
                <w:sz w:val="22"/>
                <w:szCs w:val="22"/>
                <w:lang w:eastAsia="en-US"/>
              </w:rPr>
              <w:t>: 13011] Query for Initialization Block 'PARAM_EFFECTIVE_DATE' has failed.</w:t>
            </w:r>
          </w:p>
        </w:tc>
        <w:tc>
          <w:tcPr>
            <w:tcW w:w="1613" w:type="dxa"/>
            <w:tcBorders>
              <w:top w:val="nil"/>
              <w:left w:val="nil"/>
              <w:bottom w:val="single" w:sz="4" w:space="0" w:color="auto"/>
              <w:right w:val="single" w:sz="4" w:space="0" w:color="auto"/>
            </w:tcBorders>
            <w:shd w:val="clear" w:color="auto" w:fill="auto"/>
            <w:hideMark/>
          </w:tcPr>
          <w:p w14:paraId="2D981358"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Connectivity</w:t>
            </w:r>
          </w:p>
        </w:tc>
        <w:tc>
          <w:tcPr>
            <w:tcW w:w="3604" w:type="dxa"/>
            <w:tcBorders>
              <w:top w:val="nil"/>
              <w:left w:val="nil"/>
              <w:bottom w:val="single" w:sz="4" w:space="0" w:color="auto"/>
              <w:right w:val="single" w:sz="4" w:space="0" w:color="auto"/>
            </w:tcBorders>
            <w:shd w:val="clear" w:color="auto" w:fill="auto"/>
            <w:hideMark/>
          </w:tcPr>
          <w:p w14:paraId="3E2AE0D9" w14:textId="77777777" w:rsidR="001A64C0" w:rsidRPr="00D94932" w:rsidRDefault="001A64C0" w:rsidP="00801356">
            <w:pPr>
              <w:rPr>
                <w:rFonts w:ascii="Calibri" w:hAnsi="Calibri" w:cs="Calibri"/>
                <w:color w:val="000000"/>
                <w:sz w:val="22"/>
                <w:szCs w:val="22"/>
                <w:lang w:eastAsia="en-US"/>
              </w:rPr>
            </w:pPr>
            <w:r w:rsidRPr="00D94932">
              <w:rPr>
                <w:rFonts w:ascii="Calibri" w:hAnsi="Calibri" w:cs="Calibri"/>
                <w:color w:val="000000"/>
                <w:sz w:val="22"/>
                <w:szCs w:val="22"/>
                <w:lang w:eastAsia="en-US"/>
              </w:rPr>
              <w:t>Go to variable manager (Menu&gt;Manage&gt;Variables), click on Initialization blocks (Session and Repository)</w:t>
            </w:r>
            <w:proofErr w:type="gramStart"/>
            <w:r w:rsidRPr="00D94932">
              <w:rPr>
                <w:rFonts w:ascii="Calibri" w:hAnsi="Calibri" w:cs="Calibri"/>
                <w:color w:val="000000"/>
                <w:sz w:val="22"/>
                <w:szCs w:val="22"/>
                <w:lang w:eastAsia="en-US"/>
              </w:rPr>
              <w:t>,</w:t>
            </w:r>
            <w:proofErr w:type="gramEnd"/>
            <w:r w:rsidRPr="00D94932">
              <w:rPr>
                <w:rFonts w:ascii="Calibri" w:hAnsi="Calibri" w:cs="Calibri"/>
                <w:color w:val="000000"/>
                <w:sz w:val="22"/>
                <w:szCs w:val="22"/>
                <w:lang w:eastAsia="en-US"/>
              </w:rPr>
              <w:t xml:space="preserve"> right click on the respective Initialization block Query Related Objects -&gt;Physical -&gt; Connection Pool. Click Go To and ensure that the DB credentials entered are correct</w:t>
            </w:r>
          </w:p>
        </w:tc>
      </w:tr>
    </w:tbl>
    <w:p w14:paraId="4E2F57B0" w14:textId="77777777" w:rsidR="001A64C0" w:rsidRDefault="001A64C0" w:rsidP="001A64C0">
      <w:pPr>
        <w:pStyle w:val="Checklist"/>
        <w:keepNext/>
        <w:numPr>
          <w:ilvl w:val="0"/>
          <w:numId w:val="0"/>
        </w:numPr>
        <w:tabs>
          <w:tab w:val="clear" w:pos="4320"/>
        </w:tabs>
        <w:ind w:left="2520"/>
      </w:pPr>
    </w:p>
    <w:p w14:paraId="3E4E0529" w14:textId="77777777" w:rsidR="001A64C0" w:rsidRDefault="001A64C0" w:rsidP="00016BBA">
      <w:pPr>
        <w:pStyle w:val="Checklist"/>
        <w:keepNext/>
        <w:numPr>
          <w:ilvl w:val="0"/>
          <w:numId w:val="0"/>
        </w:numPr>
        <w:tabs>
          <w:tab w:val="clear" w:pos="4320"/>
        </w:tabs>
        <w:ind w:left="2520"/>
      </w:pPr>
    </w:p>
    <w:p w14:paraId="46B0C826" w14:textId="5FEBD8F8" w:rsidR="001A64C0" w:rsidRDefault="00016BBA" w:rsidP="001A64C0">
      <w:pPr>
        <w:pStyle w:val="Checklist"/>
        <w:keepNext/>
        <w:tabs>
          <w:tab w:val="clear" w:pos="4320"/>
        </w:tabs>
      </w:pPr>
      <w:r>
        <w:t xml:space="preserve">Access the OBIEE URL and ensure Login without any issues. </w:t>
      </w:r>
      <w:proofErr w:type="gramStart"/>
      <w:r>
        <w:t>Do</w:t>
      </w:r>
      <w:proofErr w:type="gramEnd"/>
      <w:r>
        <w:t xml:space="preserve"> a high level sanity test to check for any errors in any reports.</w:t>
      </w:r>
      <w:r w:rsidR="001A64C0" w:rsidRPr="001A64C0">
        <w:t xml:space="preserve"> </w:t>
      </w:r>
      <w:r w:rsidR="001A64C0">
        <w:t xml:space="preserve">Any ORA error mean there are connectivity issues. </w:t>
      </w:r>
    </w:p>
    <w:p w14:paraId="00CA23A6" w14:textId="7D5AC008" w:rsidR="00016BBA" w:rsidRDefault="00016BBA" w:rsidP="004905B3">
      <w:pPr>
        <w:pStyle w:val="Checklist"/>
        <w:keepNext/>
        <w:numPr>
          <w:ilvl w:val="0"/>
          <w:numId w:val="0"/>
        </w:numPr>
        <w:tabs>
          <w:tab w:val="clear" w:pos="4320"/>
        </w:tabs>
        <w:ind w:left="2520"/>
      </w:pPr>
    </w:p>
    <w:p w14:paraId="5FE81393" w14:textId="746B83EF" w:rsidR="00763DFE" w:rsidRDefault="00763DFE" w:rsidP="0024346F">
      <w:pPr>
        <w:pStyle w:val="Heading1"/>
      </w:pPr>
      <w:bookmarkStart w:id="22" w:name="_Toc471718049"/>
      <w:bookmarkStart w:id="23" w:name="_Toc137016362"/>
      <w:proofErr w:type="spellStart"/>
      <w:r>
        <w:lastRenderedPageBreak/>
        <w:t>Backout</w:t>
      </w:r>
      <w:proofErr w:type="spellEnd"/>
      <w:r>
        <w:t xml:space="preserve"> Plan</w:t>
      </w:r>
      <w:bookmarkEnd w:id="22"/>
    </w:p>
    <w:p w14:paraId="6543C864" w14:textId="77777777" w:rsidR="00763DFE" w:rsidRDefault="00763DFE" w:rsidP="00763DFE"/>
    <w:p w14:paraId="5BB15F55" w14:textId="26918798" w:rsidR="00763DFE" w:rsidRPr="00763DFE" w:rsidRDefault="00CE59B0" w:rsidP="00763DFE">
      <w:proofErr w:type="gramStart"/>
      <w:r>
        <w:t>In case of any issues which is not fixed and is deemed a showstopper.</w:t>
      </w:r>
      <w:proofErr w:type="gramEnd"/>
      <w:r>
        <w:t xml:space="preserve"> Revert the RPD to the last version in Production SVN. Send a communication to Business, IT and any other stakeholder</w:t>
      </w:r>
      <w:r w:rsidR="008D2E9B">
        <w:t>s</w:t>
      </w:r>
      <w:r>
        <w:t xml:space="preserve"> regarding the same.</w:t>
      </w:r>
    </w:p>
    <w:p w14:paraId="68DC4546" w14:textId="77777777" w:rsidR="00EF5B0B" w:rsidRDefault="00EF5B0B" w:rsidP="0024346F">
      <w:pPr>
        <w:pStyle w:val="Heading1"/>
      </w:pPr>
      <w:bookmarkStart w:id="24" w:name="_Toc471718050"/>
      <w:r>
        <w:lastRenderedPageBreak/>
        <w:t>Open and Closed Issues</w:t>
      </w:r>
      <w:bookmarkEnd w:id="23"/>
      <w:bookmarkEnd w:id="24"/>
    </w:p>
    <w:p w14:paraId="68DC4547" w14:textId="77777777" w:rsidR="00EF5B0B" w:rsidRDefault="00EF5B0B" w:rsidP="00BF4D8D">
      <w:pPr>
        <w:pStyle w:val="Note"/>
        <w:numPr>
          <w:ilvl w:val="0"/>
          <w:numId w:val="11"/>
        </w:numPr>
        <w:tabs>
          <w:tab w:val="clear" w:pos="4320"/>
        </w:tabs>
      </w:pPr>
      <w:r>
        <w:t>Add open issues that you identify while writing or reviewing this document to the open issues section.  As you resolve issues, move them to the closed issues section and keep the issue ID the same.  Include an explanation of the resolution.</w:t>
      </w:r>
      <w:r>
        <w:br/>
      </w:r>
      <w: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68DC4548" w14:textId="77777777" w:rsidR="00EF5B0B" w:rsidRDefault="00EF5B0B" w:rsidP="00EF5B0B">
      <w:pPr>
        <w:pStyle w:val="Heading2"/>
        <w:tabs>
          <w:tab w:val="clear" w:pos="4320"/>
        </w:tabs>
      </w:pPr>
      <w:bookmarkStart w:id="25" w:name="_Toc137016363"/>
      <w:bookmarkStart w:id="26" w:name="_Toc471718051"/>
      <w:r>
        <w:t>Open Issues</w:t>
      </w:r>
      <w:bookmarkEnd w:id="25"/>
      <w:bookmarkEnd w:id="26"/>
    </w:p>
    <w:p w14:paraId="68DC4549"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50" w14:textId="77777777" w:rsidTr="00801356">
        <w:trPr>
          <w:tblHeader/>
        </w:trPr>
        <w:tc>
          <w:tcPr>
            <w:tcW w:w="900" w:type="dxa"/>
            <w:tcBorders>
              <w:top w:val="single" w:sz="12" w:space="0" w:color="000000"/>
              <w:bottom w:val="single" w:sz="6" w:space="0" w:color="000000"/>
              <w:right w:val="nil"/>
            </w:tcBorders>
            <w:shd w:val="clear" w:color="000000" w:fill="E6E6E6"/>
          </w:tcPr>
          <w:p w14:paraId="68DC454A" w14:textId="77777777"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4B" w14:textId="77777777"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4C" w14:textId="77777777"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4D" w14:textId="77777777"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4E" w14:textId="77777777"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4F" w14:textId="77777777" w:rsidR="00EF5B0B" w:rsidRDefault="00EF5B0B" w:rsidP="00801356">
            <w:pPr>
              <w:pStyle w:val="TableHeading"/>
            </w:pPr>
            <w:r>
              <w:t>Impact Date</w:t>
            </w:r>
          </w:p>
        </w:tc>
      </w:tr>
      <w:tr w:rsidR="00EF5B0B" w14:paraId="68DC4557" w14:textId="77777777" w:rsidTr="00801356">
        <w:tc>
          <w:tcPr>
            <w:tcW w:w="900" w:type="dxa"/>
            <w:tcBorders>
              <w:top w:val="single" w:sz="6" w:space="0" w:color="000000"/>
            </w:tcBorders>
            <w:shd w:val="clear" w:color="000000" w:fill="FFFFFF"/>
          </w:tcPr>
          <w:p w14:paraId="68DC4551" w14:textId="674E11EB" w:rsidR="00EF5B0B" w:rsidRDefault="00EF5B0B" w:rsidP="00801356">
            <w:pPr>
              <w:pStyle w:val="TableText"/>
              <w:rPr>
                <w:color w:val="000000"/>
              </w:rPr>
            </w:pPr>
          </w:p>
        </w:tc>
        <w:tc>
          <w:tcPr>
            <w:tcW w:w="2183" w:type="dxa"/>
            <w:tcBorders>
              <w:top w:val="single" w:sz="6" w:space="0" w:color="000000"/>
            </w:tcBorders>
            <w:shd w:val="clear" w:color="000000" w:fill="FFFFFF"/>
          </w:tcPr>
          <w:p w14:paraId="68DC4552" w14:textId="3D0AEDB5" w:rsidR="00EF5B0B" w:rsidRDefault="00EF5B0B" w:rsidP="00801356">
            <w:pPr>
              <w:pStyle w:val="TableText"/>
              <w:rPr>
                <w:color w:val="000000"/>
              </w:rPr>
            </w:pPr>
          </w:p>
        </w:tc>
        <w:tc>
          <w:tcPr>
            <w:tcW w:w="2880" w:type="dxa"/>
            <w:tcBorders>
              <w:top w:val="single" w:sz="6" w:space="0" w:color="000000"/>
            </w:tcBorders>
            <w:shd w:val="clear" w:color="000000" w:fill="FFFFFF"/>
          </w:tcPr>
          <w:p w14:paraId="68DC4553" w14:textId="0BCFC6D1" w:rsidR="00EF5B0B" w:rsidRDefault="00EF5B0B" w:rsidP="00801356">
            <w:pPr>
              <w:pStyle w:val="TableText"/>
              <w:rPr>
                <w:color w:val="000000"/>
              </w:rPr>
            </w:pPr>
          </w:p>
        </w:tc>
        <w:tc>
          <w:tcPr>
            <w:tcW w:w="1673" w:type="dxa"/>
            <w:tcBorders>
              <w:top w:val="single" w:sz="6" w:space="0" w:color="000000"/>
            </w:tcBorders>
            <w:shd w:val="clear" w:color="000000" w:fill="FFFFFF"/>
          </w:tcPr>
          <w:p w14:paraId="68DC4554" w14:textId="3B60CE1B" w:rsidR="00EF5B0B" w:rsidRDefault="00EF5B0B" w:rsidP="00801356">
            <w:pPr>
              <w:pStyle w:val="TableText"/>
              <w:rPr>
                <w:color w:val="000000"/>
              </w:rPr>
            </w:pPr>
          </w:p>
        </w:tc>
        <w:tc>
          <w:tcPr>
            <w:tcW w:w="1295" w:type="dxa"/>
            <w:tcBorders>
              <w:top w:val="single" w:sz="6" w:space="0" w:color="000000"/>
            </w:tcBorders>
            <w:shd w:val="clear" w:color="000000" w:fill="FFFFFF"/>
          </w:tcPr>
          <w:p w14:paraId="68DC4555" w14:textId="164049ED" w:rsidR="00EF5B0B" w:rsidRDefault="00EF5B0B" w:rsidP="00801356">
            <w:pPr>
              <w:pStyle w:val="TableText"/>
              <w:rPr>
                <w:color w:val="000000"/>
              </w:rPr>
            </w:pPr>
          </w:p>
        </w:tc>
        <w:tc>
          <w:tcPr>
            <w:tcW w:w="1256" w:type="dxa"/>
            <w:tcBorders>
              <w:top w:val="single" w:sz="6" w:space="0" w:color="000000"/>
            </w:tcBorders>
            <w:shd w:val="clear" w:color="000000" w:fill="FFFFFF"/>
          </w:tcPr>
          <w:p w14:paraId="68DC4556" w14:textId="3EA3354B" w:rsidR="00EF5B0B" w:rsidRDefault="00EF5B0B" w:rsidP="00801356">
            <w:pPr>
              <w:pStyle w:val="TableText"/>
              <w:rPr>
                <w:color w:val="000000"/>
              </w:rPr>
            </w:pPr>
          </w:p>
        </w:tc>
      </w:tr>
      <w:tr w:rsidR="00EF5B0B" w14:paraId="68DC455E" w14:textId="77777777" w:rsidTr="00801356">
        <w:tc>
          <w:tcPr>
            <w:tcW w:w="900" w:type="dxa"/>
            <w:shd w:val="clear" w:color="000000" w:fill="FFFFFF"/>
          </w:tcPr>
          <w:p w14:paraId="68DC4558" w14:textId="77777777" w:rsidR="00EF5B0B" w:rsidRDefault="00EF5B0B" w:rsidP="00801356">
            <w:pPr>
              <w:pStyle w:val="TableText"/>
              <w:rPr>
                <w:color w:val="000000"/>
              </w:rPr>
            </w:pPr>
          </w:p>
        </w:tc>
        <w:tc>
          <w:tcPr>
            <w:tcW w:w="2183" w:type="dxa"/>
            <w:shd w:val="clear" w:color="000000" w:fill="FFFFFF"/>
          </w:tcPr>
          <w:p w14:paraId="68DC4559" w14:textId="77777777" w:rsidR="00EF5B0B" w:rsidRDefault="00EF5B0B" w:rsidP="00801356">
            <w:pPr>
              <w:pStyle w:val="TableText"/>
              <w:rPr>
                <w:color w:val="000000"/>
              </w:rPr>
            </w:pPr>
          </w:p>
        </w:tc>
        <w:tc>
          <w:tcPr>
            <w:tcW w:w="2880" w:type="dxa"/>
            <w:shd w:val="clear" w:color="000000" w:fill="FFFFFF"/>
          </w:tcPr>
          <w:p w14:paraId="68DC455A" w14:textId="77777777" w:rsidR="00EF5B0B" w:rsidRDefault="00EF5B0B" w:rsidP="00801356">
            <w:pPr>
              <w:pStyle w:val="TableText"/>
              <w:rPr>
                <w:color w:val="000000"/>
              </w:rPr>
            </w:pPr>
          </w:p>
        </w:tc>
        <w:tc>
          <w:tcPr>
            <w:tcW w:w="1673" w:type="dxa"/>
            <w:shd w:val="clear" w:color="000000" w:fill="FFFFFF"/>
          </w:tcPr>
          <w:p w14:paraId="68DC455B" w14:textId="77777777" w:rsidR="00EF5B0B" w:rsidRDefault="00EF5B0B" w:rsidP="00801356">
            <w:pPr>
              <w:pStyle w:val="TableText"/>
              <w:rPr>
                <w:color w:val="000000"/>
              </w:rPr>
            </w:pPr>
          </w:p>
        </w:tc>
        <w:tc>
          <w:tcPr>
            <w:tcW w:w="1295" w:type="dxa"/>
            <w:shd w:val="clear" w:color="000000" w:fill="FFFFFF"/>
          </w:tcPr>
          <w:p w14:paraId="68DC455C" w14:textId="77777777" w:rsidR="00EF5B0B" w:rsidRDefault="00EF5B0B" w:rsidP="00801356">
            <w:pPr>
              <w:pStyle w:val="TableText"/>
              <w:rPr>
                <w:color w:val="000000"/>
              </w:rPr>
            </w:pPr>
          </w:p>
        </w:tc>
        <w:tc>
          <w:tcPr>
            <w:tcW w:w="1256" w:type="dxa"/>
            <w:shd w:val="clear" w:color="000000" w:fill="FFFFFF"/>
          </w:tcPr>
          <w:p w14:paraId="68DC455D" w14:textId="77777777" w:rsidR="00EF5B0B" w:rsidRDefault="00EF5B0B" w:rsidP="00801356">
            <w:pPr>
              <w:pStyle w:val="TableText"/>
              <w:rPr>
                <w:color w:val="000000"/>
              </w:rPr>
            </w:pPr>
          </w:p>
        </w:tc>
      </w:tr>
    </w:tbl>
    <w:p w14:paraId="68DC456D" w14:textId="77777777" w:rsidR="00EF5B0B" w:rsidRDefault="00EF5B0B" w:rsidP="00EF5B0B">
      <w:pPr>
        <w:pStyle w:val="BodyText"/>
      </w:pPr>
    </w:p>
    <w:p w14:paraId="68DC456E" w14:textId="77777777" w:rsidR="00EF5B0B" w:rsidRDefault="00EF5B0B" w:rsidP="00EF5B0B">
      <w:pPr>
        <w:pStyle w:val="Heading2"/>
        <w:tabs>
          <w:tab w:val="clear" w:pos="4320"/>
        </w:tabs>
      </w:pPr>
      <w:bookmarkStart w:id="27" w:name="_Toc137016364"/>
      <w:bookmarkStart w:id="28" w:name="_Toc471718052"/>
      <w:r>
        <w:t>Closed Issues</w:t>
      </w:r>
      <w:bookmarkEnd w:id="27"/>
      <w:bookmarkEnd w:id="28"/>
    </w:p>
    <w:p w14:paraId="68DC456F" w14:textId="77777777" w:rsidR="00EF5B0B" w:rsidRDefault="00EF5B0B" w:rsidP="00EF5B0B">
      <w:pPr>
        <w:pStyle w:val="BodyText"/>
      </w:pPr>
    </w:p>
    <w:tbl>
      <w:tblPr>
        <w:tblW w:w="0" w:type="auto"/>
        <w:tblInd w:w="-1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900"/>
        <w:gridCol w:w="2183"/>
        <w:gridCol w:w="2880"/>
        <w:gridCol w:w="1673"/>
        <w:gridCol w:w="1295"/>
        <w:gridCol w:w="1256"/>
      </w:tblGrid>
      <w:tr w:rsidR="00EF5B0B" w14:paraId="68DC4576" w14:textId="77777777" w:rsidTr="00801356">
        <w:trPr>
          <w:tblHeader/>
        </w:trPr>
        <w:tc>
          <w:tcPr>
            <w:tcW w:w="900" w:type="dxa"/>
            <w:tcBorders>
              <w:top w:val="single" w:sz="12" w:space="0" w:color="000000"/>
              <w:bottom w:val="single" w:sz="6" w:space="0" w:color="000000"/>
              <w:right w:val="nil"/>
            </w:tcBorders>
            <w:shd w:val="clear" w:color="000000" w:fill="E6E6E6"/>
          </w:tcPr>
          <w:p w14:paraId="68DC4570" w14:textId="77777777" w:rsidR="00EF5B0B" w:rsidRDefault="00EF5B0B" w:rsidP="00801356">
            <w:pPr>
              <w:pStyle w:val="TableHeading"/>
            </w:pPr>
            <w:r>
              <w:t>ID</w:t>
            </w:r>
          </w:p>
        </w:tc>
        <w:tc>
          <w:tcPr>
            <w:tcW w:w="2183" w:type="dxa"/>
            <w:tcBorders>
              <w:top w:val="single" w:sz="12" w:space="0" w:color="000000"/>
              <w:left w:val="nil"/>
              <w:bottom w:val="single" w:sz="6" w:space="0" w:color="000000"/>
              <w:right w:val="nil"/>
            </w:tcBorders>
            <w:shd w:val="clear" w:color="000000" w:fill="E6E6E6"/>
          </w:tcPr>
          <w:p w14:paraId="68DC4571" w14:textId="77777777" w:rsidR="00EF5B0B" w:rsidRDefault="00EF5B0B" w:rsidP="00801356">
            <w:pPr>
              <w:pStyle w:val="TableHeading"/>
            </w:pPr>
            <w:r>
              <w:t>Issue</w:t>
            </w:r>
          </w:p>
        </w:tc>
        <w:tc>
          <w:tcPr>
            <w:tcW w:w="2880" w:type="dxa"/>
            <w:tcBorders>
              <w:top w:val="single" w:sz="12" w:space="0" w:color="000000"/>
              <w:left w:val="nil"/>
              <w:bottom w:val="single" w:sz="6" w:space="0" w:color="000000"/>
              <w:right w:val="nil"/>
            </w:tcBorders>
            <w:shd w:val="clear" w:color="000000" w:fill="E6E6E6"/>
          </w:tcPr>
          <w:p w14:paraId="68DC4572" w14:textId="77777777" w:rsidR="00EF5B0B" w:rsidRDefault="00EF5B0B" w:rsidP="00801356">
            <w:pPr>
              <w:pStyle w:val="TableHeading"/>
            </w:pPr>
            <w:r>
              <w:t>Resolution</w:t>
            </w:r>
          </w:p>
        </w:tc>
        <w:tc>
          <w:tcPr>
            <w:tcW w:w="1673" w:type="dxa"/>
            <w:tcBorders>
              <w:top w:val="single" w:sz="12" w:space="0" w:color="000000"/>
              <w:left w:val="nil"/>
              <w:bottom w:val="single" w:sz="6" w:space="0" w:color="000000"/>
              <w:right w:val="nil"/>
            </w:tcBorders>
            <w:shd w:val="clear" w:color="000000" w:fill="E6E6E6"/>
          </w:tcPr>
          <w:p w14:paraId="68DC4573" w14:textId="77777777" w:rsidR="00EF5B0B" w:rsidRDefault="00EF5B0B" w:rsidP="00801356">
            <w:pPr>
              <w:pStyle w:val="TableHeading"/>
            </w:pPr>
            <w:r>
              <w:t>Responsibility</w:t>
            </w:r>
          </w:p>
        </w:tc>
        <w:tc>
          <w:tcPr>
            <w:tcW w:w="1295" w:type="dxa"/>
            <w:tcBorders>
              <w:top w:val="single" w:sz="12" w:space="0" w:color="000000"/>
              <w:left w:val="nil"/>
              <w:bottom w:val="single" w:sz="6" w:space="0" w:color="000000"/>
              <w:right w:val="nil"/>
            </w:tcBorders>
            <w:shd w:val="clear" w:color="000000" w:fill="E6E6E6"/>
          </w:tcPr>
          <w:p w14:paraId="68DC4574" w14:textId="77777777" w:rsidR="00EF5B0B" w:rsidRDefault="00EF5B0B" w:rsidP="00801356">
            <w:pPr>
              <w:pStyle w:val="TableHeading"/>
            </w:pPr>
            <w:r>
              <w:t>Target Date</w:t>
            </w:r>
          </w:p>
        </w:tc>
        <w:tc>
          <w:tcPr>
            <w:tcW w:w="1256" w:type="dxa"/>
            <w:tcBorders>
              <w:top w:val="single" w:sz="12" w:space="0" w:color="000000"/>
              <w:left w:val="nil"/>
              <w:bottom w:val="single" w:sz="6" w:space="0" w:color="000000"/>
            </w:tcBorders>
            <w:shd w:val="clear" w:color="000000" w:fill="E6E6E6"/>
          </w:tcPr>
          <w:p w14:paraId="68DC4575" w14:textId="77777777" w:rsidR="00EF5B0B" w:rsidRDefault="00EF5B0B" w:rsidP="00801356">
            <w:pPr>
              <w:pStyle w:val="TableHeading"/>
            </w:pPr>
            <w:r>
              <w:t>Impact Date</w:t>
            </w:r>
          </w:p>
        </w:tc>
      </w:tr>
      <w:tr w:rsidR="00EF5B0B" w14:paraId="68DC457D" w14:textId="77777777" w:rsidTr="00801356">
        <w:tc>
          <w:tcPr>
            <w:tcW w:w="900" w:type="dxa"/>
            <w:tcBorders>
              <w:top w:val="single" w:sz="6" w:space="0" w:color="000000"/>
            </w:tcBorders>
            <w:shd w:val="clear" w:color="000000" w:fill="FFFFFF"/>
          </w:tcPr>
          <w:p w14:paraId="68DC4577" w14:textId="77777777" w:rsidR="00EF5B0B" w:rsidRDefault="00EF5B0B" w:rsidP="00801356">
            <w:pPr>
              <w:pStyle w:val="TableText"/>
              <w:rPr>
                <w:color w:val="000000"/>
              </w:rPr>
            </w:pPr>
          </w:p>
        </w:tc>
        <w:tc>
          <w:tcPr>
            <w:tcW w:w="2183" w:type="dxa"/>
            <w:tcBorders>
              <w:top w:val="single" w:sz="6" w:space="0" w:color="000000"/>
            </w:tcBorders>
            <w:shd w:val="clear" w:color="000000" w:fill="FFFFFF"/>
          </w:tcPr>
          <w:p w14:paraId="68DC4578" w14:textId="77777777" w:rsidR="00EF5B0B" w:rsidRDefault="00EF5B0B" w:rsidP="00801356">
            <w:pPr>
              <w:pStyle w:val="TableText"/>
              <w:rPr>
                <w:color w:val="000000"/>
              </w:rPr>
            </w:pPr>
          </w:p>
        </w:tc>
        <w:tc>
          <w:tcPr>
            <w:tcW w:w="2880" w:type="dxa"/>
            <w:tcBorders>
              <w:top w:val="single" w:sz="6" w:space="0" w:color="000000"/>
            </w:tcBorders>
            <w:shd w:val="clear" w:color="000000" w:fill="FFFFFF"/>
          </w:tcPr>
          <w:p w14:paraId="68DC4579" w14:textId="77777777" w:rsidR="00EF5B0B" w:rsidRDefault="00EF5B0B" w:rsidP="00801356">
            <w:pPr>
              <w:pStyle w:val="TableText"/>
              <w:rPr>
                <w:color w:val="000000"/>
              </w:rPr>
            </w:pPr>
          </w:p>
        </w:tc>
        <w:tc>
          <w:tcPr>
            <w:tcW w:w="1673" w:type="dxa"/>
            <w:tcBorders>
              <w:top w:val="single" w:sz="6" w:space="0" w:color="000000"/>
            </w:tcBorders>
            <w:shd w:val="clear" w:color="000000" w:fill="FFFFFF"/>
          </w:tcPr>
          <w:p w14:paraId="68DC457A" w14:textId="77777777" w:rsidR="00EF5B0B" w:rsidRDefault="00EF5B0B" w:rsidP="00801356">
            <w:pPr>
              <w:pStyle w:val="TableText"/>
              <w:rPr>
                <w:color w:val="000000"/>
              </w:rPr>
            </w:pPr>
          </w:p>
        </w:tc>
        <w:tc>
          <w:tcPr>
            <w:tcW w:w="1295" w:type="dxa"/>
            <w:tcBorders>
              <w:top w:val="single" w:sz="6" w:space="0" w:color="000000"/>
            </w:tcBorders>
            <w:shd w:val="clear" w:color="000000" w:fill="FFFFFF"/>
          </w:tcPr>
          <w:p w14:paraId="68DC457B" w14:textId="77777777" w:rsidR="00EF5B0B" w:rsidRDefault="00EF5B0B" w:rsidP="00801356">
            <w:pPr>
              <w:pStyle w:val="TableText"/>
              <w:rPr>
                <w:color w:val="000000"/>
              </w:rPr>
            </w:pPr>
          </w:p>
        </w:tc>
        <w:tc>
          <w:tcPr>
            <w:tcW w:w="1256" w:type="dxa"/>
            <w:tcBorders>
              <w:top w:val="single" w:sz="6" w:space="0" w:color="000000"/>
            </w:tcBorders>
            <w:shd w:val="clear" w:color="000000" w:fill="FFFFFF"/>
          </w:tcPr>
          <w:p w14:paraId="68DC457C" w14:textId="77777777" w:rsidR="00EF5B0B" w:rsidRDefault="00EF5B0B" w:rsidP="00801356">
            <w:pPr>
              <w:pStyle w:val="TableText"/>
              <w:rPr>
                <w:color w:val="000000"/>
              </w:rPr>
            </w:pPr>
          </w:p>
        </w:tc>
      </w:tr>
      <w:tr w:rsidR="00EF5B0B" w14:paraId="68DC4584" w14:textId="77777777" w:rsidTr="00801356">
        <w:tc>
          <w:tcPr>
            <w:tcW w:w="900" w:type="dxa"/>
            <w:shd w:val="clear" w:color="000000" w:fill="FFFFFF"/>
          </w:tcPr>
          <w:p w14:paraId="68DC457E" w14:textId="77777777" w:rsidR="00EF5B0B" w:rsidRDefault="00EF5B0B" w:rsidP="00801356">
            <w:pPr>
              <w:pStyle w:val="TableText"/>
              <w:rPr>
                <w:color w:val="000000"/>
              </w:rPr>
            </w:pPr>
          </w:p>
        </w:tc>
        <w:tc>
          <w:tcPr>
            <w:tcW w:w="2183" w:type="dxa"/>
            <w:shd w:val="clear" w:color="000000" w:fill="FFFFFF"/>
          </w:tcPr>
          <w:p w14:paraId="68DC457F" w14:textId="77777777" w:rsidR="00EF5B0B" w:rsidRDefault="00EF5B0B" w:rsidP="00801356">
            <w:pPr>
              <w:pStyle w:val="TableText"/>
              <w:rPr>
                <w:color w:val="000000"/>
              </w:rPr>
            </w:pPr>
          </w:p>
        </w:tc>
        <w:tc>
          <w:tcPr>
            <w:tcW w:w="2880" w:type="dxa"/>
            <w:shd w:val="clear" w:color="000000" w:fill="FFFFFF"/>
          </w:tcPr>
          <w:p w14:paraId="68DC4580" w14:textId="77777777" w:rsidR="00EF5B0B" w:rsidRDefault="00EF5B0B" w:rsidP="00801356">
            <w:pPr>
              <w:pStyle w:val="TableText"/>
              <w:rPr>
                <w:color w:val="000000"/>
              </w:rPr>
            </w:pPr>
          </w:p>
        </w:tc>
        <w:tc>
          <w:tcPr>
            <w:tcW w:w="1673" w:type="dxa"/>
            <w:shd w:val="clear" w:color="000000" w:fill="FFFFFF"/>
          </w:tcPr>
          <w:p w14:paraId="68DC4581" w14:textId="77777777" w:rsidR="00EF5B0B" w:rsidRDefault="00EF5B0B" w:rsidP="00801356">
            <w:pPr>
              <w:pStyle w:val="TableText"/>
              <w:rPr>
                <w:color w:val="000000"/>
              </w:rPr>
            </w:pPr>
          </w:p>
        </w:tc>
        <w:tc>
          <w:tcPr>
            <w:tcW w:w="1295" w:type="dxa"/>
            <w:shd w:val="clear" w:color="000000" w:fill="FFFFFF"/>
          </w:tcPr>
          <w:p w14:paraId="68DC4582" w14:textId="77777777" w:rsidR="00EF5B0B" w:rsidRDefault="00EF5B0B" w:rsidP="00801356">
            <w:pPr>
              <w:pStyle w:val="TableText"/>
              <w:rPr>
                <w:color w:val="000000"/>
              </w:rPr>
            </w:pPr>
          </w:p>
        </w:tc>
        <w:tc>
          <w:tcPr>
            <w:tcW w:w="1256" w:type="dxa"/>
            <w:shd w:val="clear" w:color="000000" w:fill="FFFFFF"/>
          </w:tcPr>
          <w:p w14:paraId="68DC4583" w14:textId="77777777" w:rsidR="00EF5B0B" w:rsidRDefault="00EF5B0B" w:rsidP="00801356">
            <w:pPr>
              <w:pStyle w:val="TableText"/>
              <w:rPr>
                <w:color w:val="000000"/>
              </w:rPr>
            </w:pPr>
          </w:p>
        </w:tc>
      </w:tr>
    </w:tbl>
    <w:p w14:paraId="68DC4593" w14:textId="77777777" w:rsidR="00EF5B0B" w:rsidRDefault="00EF5B0B" w:rsidP="00EF5B0B">
      <w:pPr>
        <w:pStyle w:val="BodyText"/>
      </w:pPr>
    </w:p>
    <w:sectPr w:rsidR="00EF5B0B" w:rsidSect="0061555B">
      <w:headerReference w:type="even" r:id="rId44"/>
      <w:footerReference w:type="even" r:id="rId45"/>
      <w:headerReference w:type="first" r:id="rId46"/>
      <w:footerReference w:type="first" r:id="rId47"/>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3F2ABF" w14:textId="77777777" w:rsidR="00F735AD" w:rsidRDefault="00F735AD">
      <w:r>
        <w:separator/>
      </w:r>
    </w:p>
  </w:endnote>
  <w:endnote w:type="continuationSeparator" w:id="0">
    <w:p w14:paraId="321B8FBF" w14:textId="77777777" w:rsidR="00F735AD" w:rsidRDefault="00F735AD">
      <w:r>
        <w:continuationSeparator/>
      </w:r>
    </w:p>
  </w:endnote>
  <w:endnote w:type="continuationNotice" w:id="1">
    <w:p w14:paraId="01CE84B2" w14:textId="77777777" w:rsidR="00F735AD" w:rsidRDefault="00F735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1" w14:textId="77777777" w:rsidR="00FA657E" w:rsidRDefault="00FA657E" w:rsidP="00F94199">
    <w:pPr>
      <w:pStyle w:val="Footer"/>
      <w:tabs>
        <w:tab w:val="center" w:pos="5400"/>
        <w:tab w:val="right" w:pos="9720"/>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B" w14:textId="77777777" w:rsidR="00FA657E" w:rsidRDefault="00FA657E">
    <w:pPr>
      <w:pStyle w:val="Footer"/>
      <w:tabs>
        <w:tab w:val="right" w:pos="1044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D" w14:textId="77777777" w:rsidR="00FA657E" w:rsidRDefault="00FA65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8DC45BE" w14:textId="77777777" w:rsidR="00FA657E" w:rsidRDefault="00FA657E">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C0" w14:textId="77777777" w:rsidR="00FA657E" w:rsidRDefault="00FA657E">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80B626" w14:textId="77777777" w:rsidR="00F735AD" w:rsidRDefault="00F735AD">
      <w:r>
        <w:separator/>
      </w:r>
    </w:p>
  </w:footnote>
  <w:footnote w:type="continuationSeparator" w:id="0">
    <w:p w14:paraId="6D9F9AAF" w14:textId="77777777" w:rsidR="00F735AD" w:rsidRDefault="00F735AD">
      <w:r>
        <w:continuationSeparator/>
      </w:r>
    </w:p>
  </w:footnote>
  <w:footnote w:type="continuationNotice" w:id="1">
    <w:p w14:paraId="133F1861" w14:textId="77777777" w:rsidR="00F735AD" w:rsidRDefault="00F735A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AA" w14:textId="4DDD0538" w:rsidR="00FA657E" w:rsidRDefault="00FA657E">
    <w:pPr>
      <w:pStyle w:val="Header"/>
      <w:framePr w:hSpace="187" w:wrap="around" w:vAnchor="page" w:hAnchor="margin" w:xAlign="right" w:y="433"/>
    </w:pPr>
    <w:r>
      <w:t xml:space="preserve">  </w:t>
    </w:r>
  </w:p>
  <w:p w14:paraId="68DC45AC" w14:textId="784BC85A" w:rsidR="00FA657E" w:rsidRDefault="007C7F4B">
    <w:pPr>
      <w:pStyle w:val="Header"/>
      <w:framePr w:hSpace="187" w:wrap="around" w:vAnchor="text" w:hAnchor="margin" w:xAlign="right" w:y="1"/>
    </w:pPr>
    <w:r>
      <w:fldChar w:fldCharType="begin"/>
    </w:r>
    <w:r>
      <w:instrText xml:space="preserve"> REF LastDate \* MERGEFORMAT </w:instrText>
    </w:r>
    <w:r>
      <w:fldChar w:fldCharType="separate"/>
    </w:r>
    <w:r w:rsidR="00FA657E">
      <w:t xml:space="preserve"> </w:t>
    </w:r>
    <w:r>
      <w:fldChar w:fldCharType="end"/>
    </w:r>
  </w:p>
  <w:p w14:paraId="68DC45AD" w14:textId="77777777" w:rsidR="00FA657E" w:rsidRDefault="00FA657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453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4" w:type="dxa"/>
        <w:bottom w:w="43" w:type="dxa"/>
        <w:right w:w="14" w:type="dxa"/>
      </w:tblCellMar>
      <w:tblLook w:val="0600" w:firstRow="0" w:lastRow="0" w:firstColumn="0" w:lastColumn="0" w:noHBand="1" w:noVBand="1"/>
    </w:tblPr>
    <w:tblGrid>
      <w:gridCol w:w="1924"/>
      <w:gridCol w:w="6300"/>
      <w:gridCol w:w="1264"/>
    </w:tblGrid>
    <w:tr w:rsidR="00FA657E" w14:paraId="68DC45B5" w14:textId="77777777" w:rsidTr="00801356">
      <w:trPr>
        <w:cantSplit/>
        <w:trHeight w:hRule="exact" w:val="20"/>
      </w:trPr>
      <w:tc>
        <w:tcPr>
          <w:tcW w:w="1014" w:type="pct"/>
          <w:noWrap/>
          <w:vAlign w:val="center"/>
        </w:tcPr>
        <w:p w14:paraId="68DC45B2" w14:textId="77777777" w:rsidR="00FA657E" w:rsidRDefault="00FA657E" w:rsidP="00801356">
          <w:pPr>
            <w:pStyle w:val="Header"/>
          </w:pPr>
          <w:r>
            <w:ptab w:relativeTo="margin" w:alignment="left" w:leader="none"/>
          </w:r>
        </w:p>
      </w:tc>
      <w:tc>
        <w:tcPr>
          <w:tcW w:w="3320" w:type="pct"/>
          <w:vAlign w:val="center"/>
        </w:tcPr>
        <w:p w14:paraId="68DC45B3" w14:textId="77777777" w:rsidR="00FA657E" w:rsidRDefault="00FA657E" w:rsidP="00801356">
          <w:pPr>
            <w:pStyle w:val="Header"/>
          </w:pPr>
        </w:p>
      </w:tc>
      <w:tc>
        <w:tcPr>
          <w:tcW w:w="666" w:type="pct"/>
          <w:vAlign w:val="center"/>
        </w:tcPr>
        <w:p w14:paraId="68DC45B4" w14:textId="77777777" w:rsidR="00FA657E" w:rsidRDefault="00FA657E" w:rsidP="00801356">
          <w:pPr>
            <w:pStyle w:val="Header"/>
          </w:pPr>
        </w:p>
      </w:tc>
    </w:tr>
    <w:tr w:rsidR="00FA657E" w14:paraId="68DC45B9" w14:textId="77777777" w:rsidTr="00801356">
      <w:trPr>
        <w:cantSplit/>
        <w:trHeight w:val="456"/>
      </w:trPr>
      <w:tc>
        <w:tcPr>
          <w:tcW w:w="1014" w:type="pct"/>
          <w:noWrap/>
        </w:tcPr>
        <w:p w14:paraId="68DC45B6" w14:textId="10A65BDA" w:rsidR="00FA657E" w:rsidRDefault="00183382" w:rsidP="00801356">
          <w:pPr>
            <w:pStyle w:val="Header"/>
          </w:pPr>
          <w:r>
            <w:rPr>
              <w:noProof/>
              <w:lang w:eastAsia="en-US"/>
            </w:rPr>
            <w:drawing>
              <wp:anchor distT="0" distB="0" distL="114300" distR="114300" simplePos="0" relativeHeight="251659264" behindDoc="0" locked="0" layoutInCell="1" allowOverlap="1" wp14:anchorId="591E6DD2" wp14:editId="54D06070">
                <wp:simplePos x="0" y="0"/>
                <wp:positionH relativeFrom="column">
                  <wp:posOffset>206375</wp:posOffset>
                </wp:positionH>
                <wp:positionV relativeFrom="paragraph">
                  <wp:posOffset>189230</wp:posOffset>
                </wp:positionV>
                <wp:extent cx="1123315" cy="323850"/>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3238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320" w:type="pct"/>
          <w:vAlign w:val="center"/>
        </w:tcPr>
        <w:p w14:paraId="68DC45B7" w14:textId="423FBF2C" w:rsidR="00FA657E" w:rsidRDefault="00FA657E" w:rsidP="00307117">
          <w:pPr>
            <w:pStyle w:val="Header"/>
            <w:jc w:val="center"/>
          </w:pPr>
        </w:p>
      </w:tc>
      <w:tc>
        <w:tcPr>
          <w:tcW w:w="666" w:type="pct"/>
        </w:tcPr>
        <w:p w14:paraId="68DC45B8" w14:textId="77777777" w:rsidR="00FA657E" w:rsidRDefault="00FA657E" w:rsidP="00801356">
          <w:pPr>
            <w:pStyle w:val="Header"/>
            <w:jc w:val="right"/>
          </w:pPr>
          <w:r>
            <w:rPr>
              <w:noProof/>
              <w:lang w:eastAsia="en-US"/>
            </w:rPr>
            <w:drawing>
              <wp:inline distT="0" distB="0" distL="0" distR="0" wp14:anchorId="68DC45C3" wp14:editId="68DC45C4">
                <wp:extent cx="771099" cy="8091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gna.png"/>
                        <pic:cNvPicPr/>
                      </pic:nvPicPr>
                      <pic:blipFill>
                        <a:blip r:embed="rId2">
                          <a:extLst>
                            <a:ext uri="{28A0092B-C50C-407E-A947-70E740481C1C}">
                              <a14:useLocalDpi xmlns:a14="http://schemas.microsoft.com/office/drawing/2010/main" val="0"/>
                            </a:ext>
                          </a:extLst>
                        </a:blip>
                        <a:stretch>
                          <a:fillRect/>
                        </a:stretch>
                      </pic:blipFill>
                      <pic:spPr>
                        <a:xfrm>
                          <a:off x="0" y="0"/>
                          <a:ext cx="775847" cy="814162"/>
                        </a:xfrm>
                        <a:prstGeom prst="rect">
                          <a:avLst/>
                        </a:prstGeom>
                      </pic:spPr>
                    </pic:pic>
                  </a:graphicData>
                </a:graphic>
              </wp:inline>
            </w:drawing>
          </w:r>
        </w:p>
      </w:tc>
    </w:tr>
  </w:tbl>
  <w:p w14:paraId="68DC45BA" w14:textId="77777777" w:rsidR="00FA657E" w:rsidRDefault="00FA657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C" w14:textId="77777777" w:rsidR="00FA657E" w:rsidRDefault="00FA65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C45BF" w14:textId="77777777" w:rsidR="00FA657E" w:rsidRDefault="00FA6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7792B"/>
    <w:multiLevelType w:val="singleLevel"/>
    <w:tmpl w:val="1E506A76"/>
    <w:lvl w:ilvl="0">
      <w:start w:val="1"/>
      <w:numFmt w:val="none"/>
      <w:lvlText w:val="Note:"/>
      <w:legacy w:legacy="1" w:legacySpace="0" w:legacyIndent="720"/>
      <w:lvlJc w:val="left"/>
      <w:pPr>
        <w:ind w:left="720" w:hanging="720"/>
      </w:pPr>
      <w:rPr>
        <w:b/>
        <w:i w:val="0"/>
      </w:rPr>
    </w:lvl>
  </w:abstractNum>
  <w:abstractNum w:abstractNumId="1">
    <w:nsid w:val="25503506"/>
    <w:multiLevelType w:val="multilevel"/>
    <w:tmpl w:val="614288E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2">
    <w:nsid w:val="2E2908E5"/>
    <w:multiLevelType w:val="hybridMultilevel"/>
    <w:tmpl w:val="A5C28904"/>
    <w:lvl w:ilvl="0" w:tplc="712ADDD2">
      <w:start w:val="1"/>
      <w:numFmt w:val="bullet"/>
      <w:pStyle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
    <w:nsid w:val="2E954EDB"/>
    <w:multiLevelType w:val="singleLevel"/>
    <w:tmpl w:val="CA860F58"/>
    <w:lvl w:ilvl="0">
      <w:start w:val="1"/>
      <w:numFmt w:val="none"/>
      <w:lvlText w:val="Note:"/>
      <w:legacy w:legacy="1" w:legacySpace="0" w:legacyIndent="720"/>
      <w:lvlJc w:val="left"/>
      <w:pPr>
        <w:ind w:left="720" w:hanging="720"/>
      </w:pPr>
      <w:rPr>
        <w:b/>
        <w:i w:val="0"/>
      </w:rPr>
    </w:lvl>
  </w:abstractNum>
  <w:abstractNum w:abstractNumId="4">
    <w:nsid w:val="31F94F2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5">
    <w:nsid w:val="3606428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6">
    <w:nsid w:val="3E5035E5"/>
    <w:multiLevelType w:val="singleLevel"/>
    <w:tmpl w:val="CA860F58"/>
    <w:lvl w:ilvl="0">
      <w:start w:val="1"/>
      <w:numFmt w:val="none"/>
      <w:lvlText w:val="Note:"/>
      <w:legacy w:legacy="1" w:legacySpace="0" w:legacyIndent="720"/>
      <w:lvlJc w:val="left"/>
      <w:pPr>
        <w:ind w:left="720" w:hanging="720"/>
      </w:pPr>
      <w:rPr>
        <w:b/>
        <w:i w:val="0"/>
      </w:rPr>
    </w:lvl>
  </w:abstractNum>
  <w:abstractNum w:abstractNumId="7">
    <w:nsid w:val="45010C9F"/>
    <w:multiLevelType w:val="hybridMultilevel"/>
    <w:tmpl w:val="B8448D9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96E55CA"/>
    <w:multiLevelType w:val="singleLevel"/>
    <w:tmpl w:val="CA860F58"/>
    <w:lvl w:ilvl="0">
      <w:start w:val="1"/>
      <w:numFmt w:val="none"/>
      <w:lvlText w:val="Note:"/>
      <w:legacy w:legacy="1" w:legacySpace="0" w:legacyIndent="720"/>
      <w:lvlJc w:val="left"/>
      <w:pPr>
        <w:ind w:left="720" w:hanging="720"/>
      </w:pPr>
      <w:rPr>
        <w:b/>
        <w:i w:val="0"/>
      </w:rPr>
    </w:lvl>
  </w:abstractNum>
  <w:abstractNum w:abstractNumId="9">
    <w:nsid w:val="4C2272CE"/>
    <w:multiLevelType w:val="hybridMultilevel"/>
    <w:tmpl w:val="4FB89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B63278B"/>
    <w:multiLevelType w:val="hybridMultilevel"/>
    <w:tmpl w:val="D7EAC15E"/>
    <w:lvl w:ilvl="0" w:tplc="C9E29FB0">
      <w:start w:val="1"/>
      <w:numFmt w:val="decimal"/>
      <w:pStyle w:val="NumberedList"/>
      <w:lvlText w:val="%1."/>
      <w:lvlJc w:val="left"/>
      <w:pPr>
        <w:tabs>
          <w:tab w:val="num" w:pos="2520"/>
        </w:tabs>
        <w:ind w:left="2520" w:hanging="360"/>
      </w:pPr>
      <w:rPr>
        <w:rFonts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1">
    <w:nsid w:val="686A651C"/>
    <w:multiLevelType w:val="hybridMultilevel"/>
    <w:tmpl w:val="9D32FE60"/>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nsid w:val="70082162"/>
    <w:multiLevelType w:val="singleLevel"/>
    <w:tmpl w:val="CA860F58"/>
    <w:lvl w:ilvl="0">
      <w:start w:val="1"/>
      <w:numFmt w:val="none"/>
      <w:lvlText w:val="Note:"/>
      <w:legacy w:legacy="1" w:legacySpace="0" w:legacyIndent="720"/>
      <w:lvlJc w:val="left"/>
      <w:pPr>
        <w:ind w:left="720" w:hanging="720"/>
      </w:pPr>
      <w:rPr>
        <w:b/>
        <w:i w:val="0"/>
      </w:rPr>
    </w:lvl>
  </w:abstractNum>
  <w:abstractNum w:abstractNumId="13">
    <w:nsid w:val="743C04F5"/>
    <w:multiLevelType w:val="hybridMultilevel"/>
    <w:tmpl w:val="AF861C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0"/>
  </w:num>
  <w:num w:numId="3">
    <w:abstractNumId w:val="11"/>
  </w:num>
  <w:num w:numId="4">
    <w:abstractNumId w:val="2"/>
  </w:num>
  <w:num w:numId="5">
    <w:abstractNumId w:val="3"/>
  </w:num>
  <w:num w:numId="6">
    <w:abstractNumId w:val="12"/>
  </w:num>
  <w:num w:numId="7">
    <w:abstractNumId w:val="6"/>
  </w:num>
  <w:num w:numId="8">
    <w:abstractNumId w:val="5"/>
  </w:num>
  <w:num w:numId="9">
    <w:abstractNumId w:val="8"/>
  </w:num>
  <w:num w:numId="10">
    <w:abstractNumId w:val="4"/>
  </w:num>
  <w:num w:numId="11">
    <w:abstractNumId w:val="0"/>
  </w:num>
  <w:num w:numId="12">
    <w:abstractNumId w:val="1"/>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7"/>
  </w:num>
  <w:num w:numId="15">
    <w:abstractNumId w:val="11"/>
  </w:num>
  <w:num w:numId="16">
    <w:abstractNumId w:val="11"/>
  </w:num>
  <w:num w:numId="1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7402"/>
    <w:rsid w:val="00014E4C"/>
    <w:rsid w:val="00016BBA"/>
    <w:rsid w:val="000274F6"/>
    <w:rsid w:val="00033D15"/>
    <w:rsid w:val="00041A40"/>
    <w:rsid w:val="00047885"/>
    <w:rsid w:val="000505CB"/>
    <w:rsid w:val="00052174"/>
    <w:rsid w:val="000527B0"/>
    <w:rsid w:val="000665C8"/>
    <w:rsid w:val="00075720"/>
    <w:rsid w:val="00085D00"/>
    <w:rsid w:val="00086487"/>
    <w:rsid w:val="00086EE6"/>
    <w:rsid w:val="00090EC9"/>
    <w:rsid w:val="000937CB"/>
    <w:rsid w:val="000937F7"/>
    <w:rsid w:val="0009535D"/>
    <w:rsid w:val="000A0692"/>
    <w:rsid w:val="000A0CA2"/>
    <w:rsid w:val="000A61DD"/>
    <w:rsid w:val="000A712F"/>
    <w:rsid w:val="000B1D97"/>
    <w:rsid w:val="000B4B01"/>
    <w:rsid w:val="000C0A39"/>
    <w:rsid w:val="000C4584"/>
    <w:rsid w:val="000C52E6"/>
    <w:rsid w:val="000D1128"/>
    <w:rsid w:val="000D48E1"/>
    <w:rsid w:val="000D63E7"/>
    <w:rsid w:val="000E3177"/>
    <w:rsid w:val="000F692B"/>
    <w:rsid w:val="000F6E70"/>
    <w:rsid w:val="000F726D"/>
    <w:rsid w:val="000F7BCC"/>
    <w:rsid w:val="00126CC1"/>
    <w:rsid w:val="001332D0"/>
    <w:rsid w:val="00133FFB"/>
    <w:rsid w:val="00146B53"/>
    <w:rsid w:val="00151B42"/>
    <w:rsid w:val="00157263"/>
    <w:rsid w:val="001614BF"/>
    <w:rsid w:val="00163559"/>
    <w:rsid w:val="00170EC1"/>
    <w:rsid w:val="00171281"/>
    <w:rsid w:val="001712E6"/>
    <w:rsid w:val="00183382"/>
    <w:rsid w:val="001A311D"/>
    <w:rsid w:val="001A5273"/>
    <w:rsid w:val="001A64C0"/>
    <w:rsid w:val="001C4575"/>
    <w:rsid w:val="001D2C4B"/>
    <w:rsid w:val="001D2EDB"/>
    <w:rsid w:val="001D32CD"/>
    <w:rsid w:val="001D38FD"/>
    <w:rsid w:val="001D3D1D"/>
    <w:rsid w:val="001E0297"/>
    <w:rsid w:val="001E5F88"/>
    <w:rsid w:val="001F0D56"/>
    <w:rsid w:val="001F11CA"/>
    <w:rsid w:val="001F2D3B"/>
    <w:rsid w:val="00205CD7"/>
    <w:rsid w:val="00212229"/>
    <w:rsid w:val="00213839"/>
    <w:rsid w:val="002147BB"/>
    <w:rsid w:val="00222FDE"/>
    <w:rsid w:val="00225111"/>
    <w:rsid w:val="002254C3"/>
    <w:rsid w:val="0024040C"/>
    <w:rsid w:val="0024252F"/>
    <w:rsid w:val="0024346F"/>
    <w:rsid w:val="00244621"/>
    <w:rsid w:val="0024726E"/>
    <w:rsid w:val="00250BB5"/>
    <w:rsid w:val="002578A5"/>
    <w:rsid w:val="0026170C"/>
    <w:rsid w:val="002641BA"/>
    <w:rsid w:val="00274F9F"/>
    <w:rsid w:val="002835A4"/>
    <w:rsid w:val="00297302"/>
    <w:rsid w:val="002A3EA0"/>
    <w:rsid w:val="002A5EAF"/>
    <w:rsid w:val="002B3AAD"/>
    <w:rsid w:val="002B5F14"/>
    <w:rsid w:val="002C2A39"/>
    <w:rsid w:val="002D3EC7"/>
    <w:rsid w:val="002E39DB"/>
    <w:rsid w:val="002E4226"/>
    <w:rsid w:val="002E7471"/>
    <w:rsid w:val="002F3BA3"/>
    <w:rsid w:val="00303C11"/>
    <w:rsid w:val="00303FE8"/>
    <w:rsid w:val="00307117"/>
    <w:rsid w:val="00312BE2"/>
    <w:rsid w:val="0031360D"/>
    <w:rsid w:val="00317976"/>
    <w:rsid w:val="00342213"/>
    <w:rsid w:val="00342CA9"/>
    <w:rsid w:val="00345CE0"/>
    <w:rsid w:val="00347951"/>
    <w:rsid w:val="00354CB0"/>
    <w:rsid w:val="00357E01"/>
    <w:rsid w:val="003679DE"/>
    <w:rsid w:val="00372B3B"/>
    <w:rsid w:val="00374AA1"/>
    <w:rsid w:val="00387B91"/>
    <w:rsid w:val="00387E2A"/>
    <w:rsid w:val="00387F6B"/>
    <w:rsid w:val="00394530"/>
    <w:rsid w:val="00396D15"/>
    <w:rsid w:val="003A1D91"/>
    <w:rsid w:val="003A353A"/>
    <w:rsid w:val="003B2C2F"/>
    <w:rsid w:val="003B7A75"/>
    <w:rsid w:val="003C17D4"/>
    <w:rsid w:val="003C1BC0"/>
    <w:rsid w:val="003C38C5"/>
    <w:rsid w:val="003C6405"/>
    <w:rsid w:val="003D31CC"/>
    <w:rsid w:val="003E1C07"/>
    <w:rsid w:val="003E4BD5"/>
    <w:rsid w:val="003F1457"/>
    <w:rsid w:val="003F212C"/>
    <w:rsid w:val="003F6B1C"/>
    <w:rsid w:val="004006DA"/>
    <w:rsid w:val="00402017"/>
    <w:rsid w:val="00404914"/>
    <w:rsid w:val="00406ABE"/>
    <w:rsid w:val="004079FA"/>
    <w:rsid w:val="0041181E"/>
    <w:rsid w:val="004212E8"/>
    <w:rsid w:val="00424938"/>
    <w:rsid w:val="00426EEC"/>
    <w:rsid w:val="00431322"/>
    <w:rsid w:val="00441AB7"/>
    <w:rsid w:val="00443114"/>
    <w:rsid w:val="00444266"/>
    <w:rsid w:val="00444CDA"/>
    <w:rsid w:val="00447831"/>
    <w:rsid w:val="00456C81"/>
    <w:rsid w:val="0046653A"/>
    <w:rsid w:val="00475663"/>
    <w:rsid w:val="004905B3"/>
    <w:rsid w:val="00495B84"/>
    <w:rsid w:val="00495DDC"/>
    <w:rsid w:val="004B18F2"/>
    <w:rsid w:val="004B2964"/>
    <w:rsid w:val="004B305F"/>
    <w:rsid w:val="004C2616"/>
    <w:rsid w:val="004C34E3"/>
    <w:rsid w:val="004C47D9"/>
    <w:rsid w:val="004C5CF5"/>
    <w:rsid w:val="004C7B09"/>
    <w:rsid w:val="004D2366"/>
    <w:rsid w:val="004D3E7B"/>
    <w:rsid w:val="004D49B9"/>
    <w:rsid w:val="004D5613"/>
    <w:rsid w:val="004D75B5"/>
    <w:rsid w:val="004D7E4E"/>
    <w:rsid w:val="004E0274"/>
    <w:rsid w:val="004E3AB8"/>
    <w:rsid w:val="004F00E8"/>
    <w:rsid w:val="00500EF0"/>
    <w:rsid w:val="00505445"/>
    <w:rsid w:val="00507403"/>
    <w:rsid w:val="00513B3F"/>
    <w:rsid w:val="005200C8"/>
    <w:rsid w:val="00520E6F"/>
    <w:rsid w:val="005233BB"/>
    <w:rsid w:val="005273D9"/>
    <w:rsid w:val="00543A71"/>
    <w:rsid w:val="00544514"/>
    <w:rsid w:val="00553673"/>
    <w:rsid w:val="00562F97"/>
    <w:rsid w:val="005632D4"/>
    <w:rsid w:val="00565092"/>
    <w:rsid w:val="00572C8E"/>
    <w:rsid w:val="00577A92"/>
    <w:rsid w:val="0058254E"/>
    <w:rsid w:val="00582649"/>
    <w:rsid w:val="005A15A1"/>
    <w:rsid w:val="005B0746"/>
    <w:rsid w:val="005B0975"/>
    <w:rsid w:val="005B2077"/>
    <w:rsid w:val="005B3650"/>
    <w:rsid w:val="005C5081"/>
    <w:rsid w:val="005D5BE5"/>
    <w:rsid w:val="005D7A19"/>
    <w:rsid w:val="005E2275"/>
    <w:rsid w:val="005E6A90"/>
    <w:rsid w:val="005F1FBB"/>
    <w:rsid w:val="005F249F"/>
    <w:rsid w:val="005F3CDD"/>
    <w:rsid w:val="005F6483"/>
    <w:rsid w:val="00601D0B"/>
    <w:rsid w:val="00605B26"/>
    <w:rsid w:val="00607E12"/>
    <w:rsid w:val="006105EB"/>
    <w:rsid w:val="006120B6"/>
    <w:rsid w:val="006133FE"/>
    <w:rsid w:val="0061555B"/>
    <w:rsid w:val="0061705B"/>
    <w:rsid w:val="00617099"/>
    <w:rsid w:val="00643BEC"/>
    <w:rsid w:val="00643F80"/>
    <w:rsid w:val="0065768C"/>
    <w:rsid w:val="0066013F"/>
    <w:rsid w:val="006658D3"/>
    <w:rsid w:val="00667C4A"/>
    <w:rsid w:val="00667F0E"/>
    <w:rsid w:val="00673EBA"/>
    <w:rsid w:val="00694647"/>
    <w:rsid w:val="00695223"/>
    <w:rsid w:val="006A0173"/>
    <w:rsid w:val="006A34C3"/>
    <w:rsid w:val="006A4663"/>
    <w:rsid w:val="006B327F"/>
    <w:rsid w:val="006B6799"/>
    <w:rsid w:val="006C6D6C"/>
    <w:rsid w:val="006D053B"/>
    <w:rsid w:val="006D2CE6"/>
    <w:rsid w:val="006D3114"/>
    <w:rsid w:val="006E2668"/>
    <w:rsid w:val="006E5E9F"/>
    <w:rsid w:val="006F2A3F"/>
    <w:rsid w:val="006F6F09"/>
    <w:rsid w:val="007018A8"/>
    <w:rsid w:val="00706025"/>
    <w:rsid w:val="00715E6D"/>
    <w:rsid w:val="007235C9"/>
    <w:rsid w:val="00723647"/>
    <w:rsid w:val="00723CDA"/>
    <w:rsid w:val="007426BE"/>
    <w:rsid w:val="00744D38"/>
    <w:rsid w:val="007515CA"/>
    <w:rsid w:val="00753BF7"/>
    <w:rsid w:val="00754975"/>
    <w:rsid w:val="00755D81"/>
    <w:rsid w:val="00763DFE"/>
    <w:rsid w:val="00774D57"/>
    <w:rsid w:val="00781A58"/>
    <w:rsid w:val="00783807"/>
    <w:rsid w:val="00795770"/>
    <w:rsid w:val="007A5661"/>
    <w:rsid w:val="007B20F8"/>
    <w:rsid w:val="007B473B"/>
    <w:rsid w:val="007B5A5A"/>
    <w:rsid w:val="007C7F4B"/>
    <w:rsid w:val="007E48F7"/>
    <w:rsid w:val="007F7E9E"/>
    <w:rsid w:val="00801356"/>
    <w:rsid w:val="008159D8"/>
    <w:rsid w:val="0081693D"/>
    <w:rsid w:val="00847182"/>
    <w:rsid w:val="008476E6"/>
    <w:rsid w:val="00851E93"/>
    <w:rsid w:val="00855FCE"/>
    <w:rsid w:val="008670E0"/>
    <w:rsid w:val="008841D9"/>
    <w:rsid w:val="00885B86"/>
    <w:rsid w:val="008A25D9"/>
    <w:rsid w:val="008A59E9"/>
    <w:rsid w:val="008B34F9"/>
    <w:rsid w:val="008B6B95"/>
    <w:rsid w:val="008B7402"/>
    <w:rsid w:val="008C1B39"/>
    <w:rsid w:val="008C351B"/>
    <w:rsid w:val="008C521B"/>
    <w:rsid w:val="008C7005"/>
    <w:rsid w:val="008D22D8"/>
    <w:rsid w:val="008D2E9B"/>
    <w:rsid w:val="008D5688"/>
    <w:rsid w:val="008D6411"/>
    <w:rsid w:val="008D6A18"/>
    <w:rsid w:val="008E62E8"/>
    <w:rsid w:val="008F07CD"/>
    <w:rsid w:val="008F749C"/>
    <w:rsid w:val="009071F5"/>
    <w:rsid w:val="00913547"/>
    <w:rsid w:val="00917862"/>
    <w:rsid w:val="0092323F"/>
    <w:rsid w:val="00923CEF"/>
    <w:rsid w:val="00926A2D"/>
    <w:rsid w:val="0093035E"/>
    <w:rsid w:val="009313C8"/>
    <w:rsid w:val="00931531"/>
    <w:rsid w:val="00944F1F"/>
    <w:rsid w:val="0094745A"/>
    <w:rsid w:val="00947F3A"/>
    <w:rsid w:val="00951EE1"/>
    <w:rsid w:val="00967DAF"/>
    <w:rsid w:val="00970356"/>
    <w:rsid w:val="0097035D"/>
    <w:rsid w:val="009705DE"/>
    <w:rsid w:val="00985E0B"/>
    <w:rsid w:val="00987149"/>
    <w:rsid w:val="009879B4"/>
    <w:rsid w:val="009908A0"/>
    <w:rsid w:val="00996F09"/>
    <w:rsid w:val="009A3089"/>
    <w:rsid w:val="009B2387"/>
    <w:rsid w:val="009B2BE4"/>
    <w:rsid w:val="009C22D7"/>
    <w:rsid w:val="009C2AE3"/>
    <w:rsid w:val="009C46DA"/>
    <w:rsid w:val="009E0A43"/>
    <w:rsid w:val="009E74A9"/>
    <w:rsid w:val="009F031B"/>
    <w:rsid w:val="009F0B04"/>
    <w:rsid w:val="009F1FF6"/>
    <w:rsid w:val="009F6A3C"/>
    <w:rsid w:val="009F7F4B"/>
    <w:rsid w:val="00A006AF"/>
    <w:rsid w:val="00A20275"/>
    <w:rsid w:val="00A26798"/>
    <w:rsid w:val="00A30999"/>
    <w:rsid w:val="00A31ACB"/>
    <w:rsid w:val="00A36816"/>
    <w:rsid w:val="00A372EC"/>
    <w:rsid w:val="00A37EC3"/>
    <w:rsid w:val="00A423BC"/>
    <w:rsid w:val="00A443F4"/>
    <w:rsid w:val="00A51A06"/>
    <w:rsid w:val="00A75ED3"/>
    <w:rsid w:val="00A84C97"/>
    <w:rsid w:val="00A90118"/>
    <w:rsid w:val="00A96065"/>
    <w:rsid w:val="00A974C3"/>
    <w:rsid w:val="00AA2BAE"/>
    <w:rsid w:val="00AA7572"/>
    <w:rsid w:val="00AB1A42"/>
    <w:rsid w:val="00AB27D9"/>
    <w:rsid w:val="00AC1F6E"/>
    <w:rsid w:val="00AC4657"/>
    <w:rsid w:val="00AD4EDC"/>
    <w:rsid w:val="00AD7236"/>
    <w:rsid w:val="00AE10C1"/>
    <w:rsid w:val="00AE1EA1"/>
    <w:rsid w:val="00B01974"/>
    <w:rsid w:val="00B06EEF"/>
    <w:rsid w:val="00B1332F"/>
    <w:rsid w:val="00B154DA"/>
    <w:rsid w:val="00B21C10"/>
    <w:rsid w:val="00B22C95"/>
    <w:rsid w:val="00B3140A"/>
    <w:rsid w:val="00B4139B"/>
    <w:rsid w:val="00B41D69"/>
    <w:rsid w:val="00B451AB"/>
    <w:rsid w:val="00B45CE5"/>
    <w:rsid w:val="00B50C24"/>
    <w:rsid w:val="00B52AC0"/>
    <w:rsid w:val="00B55DFE"/>
    <w:rsid w:val="00B61408"/>
    <w:rsid w:val="00B64F34"/>
    <w:rsid w:val="00BA12ED"/>
    <w:rsid w:val="00BA4D95"/>
    <w:rsid w:val="00BA55C5"/>
    <w:rsid w:val="00BA74B8"/>
    <w:rsid w:val="00BB4D71"/>
    <w:rsid w:val="00BC6DA4"/>
    <w:rsid w:val="00BD0B02"/>
    <w:rsid w:val="00BD1CC8"/>
    <w:rsid w:val="00BD6689"/>
    <w:rsid w:val="00BF2B7D"/>
    <w:rsid w:val="00BF4D8D"/>
    <w:rsid w:val="00BF6F67"/>
    <w:rsid w:val="00BF7BA3"/>
    <w:rsid w:val="00C02327"/>
    <w:rsid w:val="00C1067D"/>
    <w:rsid w:val="00C27F1B"/>
    <w:rsid w:val="00C3045A"/>
    <w:rsid w:val="00C36CD2"/>
    <w:rsid w:val="00C50903"/>
    <w:rsid w:val="00C53FF6"/>
    <w:rsid w:val="00C55A20"/>
    <w:rsid w:val="00C57B27"/>
    <w:rsid w:val="00C57C58"/>
    <w:rsid w:val="00C6040A"/>
    <w:rsid w:val="00C607E6"/>
    <w:rsid w:val="00C61732"/>
    <w:rsid w:val="00C61A06"/>
    <w:rsid w:val="00C7452D"/>
    <w:rsid w:val="00C7475F"/>
    <w:rsid w:val="00C80392"/>
    <w:rsid w:val="00C806AB"/>
    <w:rsid w:val="00C80844"/>
    <w:rsid w:val="00C84773"/>
    <w:rsid w:val="00C92875"/>
    <w:rsid w:val="00CA14FF"/>
    <w:rsid w:val="00CB2759"/>
    <w:rsid w:val="00CB7BC4"/>
    <w:rsid w:val="00CC06EE"/>
    <w:rsid w:val="00CC318B"/>
    <w:rsid w:val="00CC4C9E"/>
    <w:rsid w:val="00CD1B2F"/>
    <w:rsid w:val="00CE3B73"/>
    <w:rsid w:val="00CE59B0"/>
    <w:rsid w:val="00D036DE"/>
    <w:rsid w:val="00D04224"/>
    <w:rsid w:val="00D04E14"/>
    <w:rsid w:val="00D12FAB"/>
    <w:rsid w:val="00D13DF7"/>
    <w:rsid w:val="00D2049D"/>
    <w:rsid w:val="00D26AEC"/>
    <w:rsid w:val="00D3529F"/>
    <w:rsid w:val="00D3610A"/>
    <w:rsid w:val="00D4094F"/>
    <w:rsid w:val="00D42952"/>
    <w:rsid w:val="00D43770"/>
    <w:rsid w:val="00D46802"/>
    <w:rsid w:val="00D63CFA"/>
    <w:rsid w:val="00D70A8D"/>
    <w:rsid w:val="00D722C1"/>
    <w:rsid w:val="00D73185"/>
    <w:rsid w:val="00D83A3D"/>
    <w:rsid w:val="00DA1F09"/>
    <w:rsid w:val="00DA2314"/>
    <w:rsid w:val="00DB01B7"/>
    <w:rsid w:val="00DB4A75"/>
    <w:rsid w:val="00DB4C36"/>
    <w:rsid w:val="00DB5681"/>
    <w:rsid w:val="00DC04F3"/>
    <w:rsid w:val="00DC2A45"/>
    <w:rsid w:val="00DC4857"/>
    <w:rsid w:val="00DC621C"/>
    <w:rsid w:val="00DD24E6"/>
    <w:rsid w:val="00DD43A2"/>
    <w:rsid w:val="00DD4D8A"/>
    <w:rsid w:val="00DE08BB"/>
    <w:rsid w:val="00DE652B"/>
    <w:rsid w:val="00DF3DA6"/>
    <w:rsid w:val="00E03B9F"/>
    <w:rsid w:val="00E24DBA"/>
    <w:rsid w:val="00E260D1"/>
    <w:rsid w:val="00E3582D"/>
    <w:rsid w:val="00E37C59"/>
    <w:rsid w:val="00E45B68"/>
    <w:rsid w:val="00E521F5"/>
    <w:rsid w:val="00E620E6"/>
    <w:rsid w:val="00E6452A"/>
    <w:rsid w:val="00E663F3"/>
    <w:rsid w:val="00E746C9"/>
    <w:rsid w:val="00E7593F"/>
    <w:rsid w:val="00E76037"/>
    <w:rsid w:val="00E83E79"/>
    <w:rsid w:val="00E858E1"/>
    <w:rsid w:val="00EA49F6"/>
    <w:rsid w:val="00EB2341"/>
    <w:rsid w:val="00EB2988"/>
    <w:rsid w:val="00EB5880"/>
    <w:rsid w:val="00EC70A5"/>
    <w:rsid w:val="00ED4C3A"/>
    <w:rsid w:val="00ED7B4F"/>
    <w:rsid w:val="00ED7E0C"/>
    <w:rsid w:val="00EE72F4"/>
    <w:rsid w:val="00EF0D34"/>
    <w:rsid w:val="00EF5B0B"/>
    <w:rsid w:val="00F15189"/>
    <w:rsid w:val="00F16AD7"/>
    <w:rsid w:val="00F329B9"/>
    <w:rsid w:val="00F37D34"/>
    <w:rsid w:val="00F42885"/>
    <w:rsid w:val="00F433EF"/>
    <w:rsid w:val="00F439AF"/>
    <w:rsid w:val="00F63114"/>
    <w:rsid w:val="00F71133"/>
    <w:rsid w:val="00F726EA"/>
    <w:rsid w:val="00F735AD"/>
    <w:rsid w:val="00F819C5"/>
    <w:rsid w:val="00F84CC3"/>
    <w:rsid w:val="00F909B3"/>
    <w:rsid w:val="00F94199"/>
    <w:rsid w:val="00FA031D"/>
    <w:rsid w:val="00FA1CB5"/>
    <w:rsid w:val="00FA3DAB"/>
    <w:rsid w:val="00FA657E"/>
    <w:rsid w:val="00FB200D"/>
    <w:rsid w:val="00FB2D1A"/>
    <w:rsid w:val="00FB5A78"/>
    <w:rsid w:val="00FB762A"/>
    <w:rsid w:val="00FC3043"/>
    <w:rsid w:val="00FC4179"/>
    <w:rsid w:val="00FD1C1E"/>
    <w:rsid w:val="00FD458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8DC4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 w:type="character" w:styleId="FollowedHyperlink">
    <w:name w:val="FollowedHyperlink"/>
    <w:basedOn w:val="DefaultParagraphFont"/>
    <w:uiPriority w:val="99"/>
    <w:semiHidden/>
    <w:unhideWhenUsed/>
    <w:rsid w:val="00DB568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3AAD"/>
    <w:rPr>
      <w:rFonts w:ascii="Arial" w:eastAsia="Times New Roman" w:hAnsi="Arial"/>
      <w:lang w:eastAsia="es-ES"/>
    </w:rPr>
  </w:style>
  <w:style w:type="paragraph" w:styleId="Heading1">
    <w:name w:val="heading 1"/>
    <w:aliases w:val="HD1"/>
    <w:basedOn w:val="Normal"/>
    <w:next w:val="Normal"/>
    <w:link w:val="Heading1Char"/>
    <w:qFormat/>
    <w:rsid w:val="0024346F"/>
    <w:pPr>
      <w:keepNext/>
      <w:keepLines/>
      <w:pageBreakBefore/>
      <w:numPr>
        <w:numId w:val="1"/>
      </w:numPr>
      <w:pBdr>
        <w:top w:val="single" w:sz="48" w:space="1" w:color="auto"/>
      </w:pBdr>
      <w:tabs>
        <w:tab w:val="left" w:pos="1440"/>
        <w:tab w:val="left" w:pos="2520"/>
      </w:tabs>
      <w:spacing w:before="120" w:after="240"/>
      <w:outlineLvl w:val="0"/>
    </w:pPr>
    <w:rPr>
      <w:b/>
      <w:sz w:val="32"/>
    </w:rPr>
  </w:style>
  <w:style w:type="paragraph" w:styleId="Heading2">
    <w:name w:val="heading 2"/>
    <w:aliases w:val="HD2"/>
    <w:basedOn w:val="BodyText"/>
    <w:next w:val="BodyText"/>
    <w:link w:val="Heading2Char"/>
    <w:qFormat/>
    <w:rsid w:val="00357E01"/>
    <w:pPr>
      <w:keepNext/>
      <w:keepLines/>
      <w:numPr>
        <w:ilvl w:val="1"/>
        <w:numId w:val="1"/>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qFormat/>
    <w:rsid w:val="0081693D"/>
    <w:pPr>
      <w:keepNext/>
      <w:keepLines/>
      <w:numPr>
        <w:ilvl w:val="2"/>
        <w:numId w:val="1"/>
      </w:numPr>
      <w:outlineLvl w:val="2"/>
    </w:pPr>
    <w:rPr>
      <w:b/>
      <w:sz w:val="28"/>
    </w:rPr>
  </w:style>
  <w:style w:type="paragraph" w:styleId="Heading4">
    <w:name w:val="heading 4"/>
    <w:basedOn w:val="BodyText"/>
    <w:next w:val="BodyText"/>
    <w:link w:val="Heading4Char"/>
    <w:qFormat/>
    <w:rsid w:val="0081693D"/>
    <w:pPr>
      <w:keepNext/>
      <w:keepLines/>
      <w:numPr>
        <w:ilvl w:val="3"/>
        <w:numId w:val="1"/>
      </w:numPr>
      <w:tabs>
        <w:tab w:val="center" w:pos="6480"/>
        <w:tab w:val="right" w:pos="10440"/>
      </w:tabs>
      <w:outlineLvl w:val="3"/>
    </w:pPr>
    <w:rPr>
      <w:b/>
      <w:sz w:val="26"/>
      <w:szCs w:val="26"/>
    </w:rPr>
  </w:style>
  <w:style w:type="paragraph" w:styleId="Heading5">
    <w:name w:val="heading 5"/>
    <w:basedOn w:val="BodyText"/>
    <w:next w:val="BodyText"/>
    <w:link w:val="Heading5Char"/>
    <w:qFormat/>
    <w:rsid w:val="0081693D"/>
    <w:pPr>
      <w:keepNext/>
      <w:keepLines/>
      <w:numPr>
        <w:ilvl w:val="4"/>
        <w:numId w:val="1"/>
      </w:numPr>
      <w:outlineLvl w:val="4"/>
    </w:pPr>
    <w:rPr>
      <w:b/>
      <w:sz w:val="24"/>
      <w:szCs w:val="24"/>
    </w:rPr>
  </w:style>
  <w:style w:type="paragraph" w:styleId="Heading6">
    <w:name w:val="heading 6"/>
    <w:basedOn w:val="BodyText"/>
    <w:next w:val="BodyText"/>
    <w:link w:val="Heading6Char"/>
    <w:qFormat/>
    <w:rsid w:val="0081693D"/>
    <w:pPr>
      <w:keepNext/>
      <w:numPr>
        <w:ilvl w:val="5"/>
        <w:numId w:val="1"/>
      </w:numPr>
      <w:spacing w:line="300" w:lineRule="auto"/>
      <w:outlineLvl w:val="5"/>
    </w:pPr>
    <w:rPr>
      <w:b/>
      <w:sz w:val="22"/>
      <w:szCs w:val="22"/>
    </w:rPr>
  </w:style>
  <w:style w:type="paragraph" w:styleId="Heading7">
    <w:name w:val="heading 7"/>
    <w:basedOn w:val="Normal"/>
    <w:next w:val="BodyText"/>
    <w:link w:val="Heading7Char"/>
    <w:qFormat/>
    <w:rsid w:val="0081693D"/>
    <w:pPr>
      <w:keepNext/>
      <w:numPr>
        <w:ilvl w:val="6"/>
        <w:numId w:val="1"/>
      </w:numPr>
      <w:tabs>
        <w:tab w:val="left" w:pos="1440"/>
      </w:tabs>
      <w:spacing w:before="120" w:after="120" w:line="300" w:lineRule="auto"/>
      <w:outlineLvl w:val="6"/>
    </w:pPr>
    <w:rPr>
      <w:b/>
    </w:rPr>
  </w:style>
  <w:style w:type="paragraph" w:styleId="Heading8">
    <w:name w:val="heading 8"/>
    <w:basedOn w:val="BodyText"/>
    <w:next w:val="BodyText"/>
    <w:link w:val="Heading8Char"/>
    <w:qFormat/>
    <w:rsid w:val="0081693D"/>
    <w:pPr>
      <w:keepNext/>
      <w:pBdr>
        <w:bottom w:val="single" w:sz="8" w:space="1" w:color="auto"/>
      </w:pBdr>
      <w:tabs>
        <w:tab w:val="center" w:pos="6480"/>
        <w:tab w:val="right" w:pos="10440"/>
      </w:tabs>
      <w:outlineLvl w:val="7"/>
    </w:pPr>
    <w:rPr>
      <w:b/>
    </w:rPr>
  </w:style>
  <w:style w:type="paragraph" w:styleId="Heading9">
    <w:name w:val="heading 9"/>
    <w:basedOn w:val="BodyText"/>
    <w:next w:val="BodyText"/>
    <w:link w:val="Heading9Char"/>
    <w:qFormat/>
    <w:rsid w:val="0081693D"/>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basedOn w:val="DefaultParagraphFont"/>
    <w:link w:val="Heading1"/>
    <w:rsid w:val="0024346F"/>
    <w:rPr>
      <w:rFonts w:ascii="Arial" w:eastAsia="Times New Roman" w:hAnsi="Arial"/>
      <w:b/>
      <w:sz w:val="32"/>
      <w:lang w:eastAsia="es-ES"/>
    </w:rPr>
  </w:style>
  <w:style w:type="paragraph" w:styleId="BodyText">
    <w:name w:val="Body Text"/>
    <w:basedOn w:val="Normal"/>
    <w:link w:val="BodyTextChar"/>
    <w:unhideWhenUsed/>
    <w:rsid w:val="00AB27D9"/>
    <w:pPr>
      <w:tabs>
        <w:tab w:val="left" w:pos="4320"/>
      </w:tabs>
      <w:spacing w:before="120" w:after="120"/>
    </w:pPr>
  </w:style>
  <w:style w:type="character" w:customStyle="1" w:styleId="BodyTextChar">
    <w:name w:val="Body Text Char"/>
    <w:basedOn w:val="DefaultParagraphFont"/>
    <w:link w:val="BodyText"/>
    <w:rsid w:val="00AB27D9"/>
    <w:rPr>
      <w:rFonts w:ascii="Arial" w:eastAsia="Times New Roman" w:hAnsi="Arial"/>
      <w:lang w:eastAsia="es-ES"/>
    </w:rPr>
  </w:style>
  <w:style w:type="character" w:customStyle="1" w:styleId="Heading2Char">
    <w:name w:val="Heading 2 Char"/>
    <w:aliases w:val="HD2 Char"/>
    <w:basedOn w:val="DefaultParagraphFont"/>
    <w:link w:val="Heading2"/>
    <w:rsid w:val="00357E01"/>
    <w:rPr>
      <w:rFonts w:ascii="Arial" w:eastAsia="Times New Roman" w:hAnsi="Arial"/>
      <w:b/>
      <w:sz w:val="30"/>
      <w:lang w:eastAsia="es-ES"/>
    </w:rPr>
  </w:style>
  <w:style w:type="character" w:customStyle="1" w:styleId="Heading3Char">
    <w:name w:val="Heading 3 Char"/>
    <w:basedOn w:val="DefaultParagraphFont"/>
    <w:link w:val="Heading3"/>
    <w:rsid w:val="0081693D"/>
    <w:rPr>
      <w:rFonts w:ascii="Arial" w:eastAsia="Times New Roman" w:hAnsi="Arial"/>
      <w:b/>
      <w:sz w:val="28"/>
      <w:lang w:eastAsia="es-ES"/>
    </w:rPr>
  </w:style>
  <w:style w:type="character" w:customStyle="1" w:styleId="Heading4Char">
    <w:name w:val="Heading 4 Char"/>
    <w:basedOn w:val="DefaultParagraphFont"/>
    <w:link w:val="Heading4"/>
    <w:rsid w:val="0081693D"/>
    <w:rPr>
      <w:rFonts w:ascii="Arial" w:eastAsia="Times New Roman" w:hAnsi="Arial"/>
      <w:b/>
      <w:sz w:val="26"/>
      <w:szCs w:val="26"/>
      <w:lang w:eastAsia="es-ES"/>
    </w:rPr>
  </w:style>
  <w:style w:type="character" w:customStyle="1" w:styleId="Heading5Char">
    <w:name w:val="Heading 5 Char"/>
    <w:basedOn w:val="DefaultParagraphFont"/>
    <w:link w:val="Heading5"/>
    <w:rsid w:val="0081693D"/>
    <w:rPr>
      <w:rFonts w:ascii="Arial" w:eastAsia="Times New Roman" w:hAnsi="Arial"/>
      <w:b/>
      <w:sz w:val="24"/>
      <w:szCs w:val="24"/>
      <w:lang w:eastAsia="es-ES"/>
    </w:rPr>
  </w:style>
  <w:style w:type="character" w:customStyle="1" w:styleId="Heading6Char">
    <w:name w:val="Heading 6 Char"/>
    <w:basedOn w:val="DefaultParagraphFont"/>
    <w:link w:val="Heading6"/>
    <w:rsid w:val="0081693D"/>
    <w:rPr>
      <w:rFonts w:ascii="Arial" w:eastAsia="Times New Roman" w:hAnsi="Arial"/>
      <w:b/>
      <w:sz w:val="22"/>
      <w:szCs w:val="22"/>
      <w:lang w:eastAsia="es-ES"/>
    </w:rPr>
  </w:style>
  <w:style w:type="character" w:customStyle="1" w:styleId="Heading7Char">
    <w:name w:val="Heading 7 Char"/>
    <w:basedOn w:val="DefaultParagraphFont"/>
    <w:link w:val="Heading7"/>
    <w:rsid w:val="0081693D"/>
    <w:rPr>
      <w:rFonts w:ascii="Arial" w:eastAsia="Times New Roman" w:hAnsi="Arial"/>
      <w:b/>
      <w:lang w:eastAsia="es-ES"/>
    </w:rPr>
  </w:style>
  <w:style w:type="character" w:customStyle="1" w:styleId="Heading8Char">
    <w:name w:val="Heading 8 Char"/>
    <w:basedOn w:val="DefaultParagraphFont"/>
    <w:link w:val="Heading8"/>
    <w:rsid w:val="0081693D"/>
    <w:rPr>
      <w:rFonts w:ascii="Arial" w:eastAsia="Calibri" w:hAnsi="Arial"/>
      <w:b/>
    </w:rPr>
  </w:style>
  <w:style w:type="character" w:customStyle="1" w:styleId="Heading9Char">
    <w:name w:val="Heading 9 Char"/>
    <w:basedOn w:val="DefaultParagraphFont"/>
    <w:link w:val="Heading9"/>
    <w:rsid w:val="0081693D"/>
    <w:rPr>
      <w:rFonts w:ascii="Arial" w:eastAsia="Calibri" w:hAnsi="Arial"/>
      <w:b/>
      <w:i/>
    </w:rPr>
  </w:style>
  <w:style w:type="paragraph" w:styleId="Title">
    <w:name w:val="Title"/>
    <w:basedOn w:val="Normal"/>
    <w:next w:val="Normal"/>
    <w:link w:val="TitleChar"/>
    <w:qFormat/>
    <w:rsid w:val="0081693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rsid w:val="0081693D"/>
    <w:rPr>
      <w:rFonts w:ascii="Cambria" w:hAnsi="Cambria"/>
      <w:color w:val="17365D"/>
      <w:spacing w:val="5"/>
      <w:kern w:val="28"/>
      <w:sz w:val="52"/>
      <w:szCs w:val="52"/>
    </w:rPr>
  </w:style>
  <w:style w:type="paragraph" w:styleId="NormalIndent">
    <w:name w:val="Normal Indent"/>
    <w:basedOn w:val="Normal"/>
    <w:rsid w:val="008B7402"/>
    <w:pPr>
      <w:ind w:left="1440"/>
    </w:pPr>
  </w:style>
  <w:style w:type="paragraph" w:styleId="TOC2">
    <w:name w:val="toc 2"/>
    <w:basedOn w:val="Normal"/>
    <w:next w:val="Normal"/>
    <w:uiPriority w:val="39"/>
    <w:rsid w:val="007A5661"/>
    <w:pPr>
      <w:spacing w:before="240"/>
    </w:pPr>
    <w:rPr>
      <w:b/>
      <w:bCs/>
    </w:rPr>
  </w:style>
  <w:style w:type="paragraph" w:styleId="Footer">
    <w:name w:val="footer"/>
    <w:basedOn w:val="Normal"/>
    <w:link w:val="FooterChar"/>
    <w:rsid w:val="008B7402"/>
    <w:pPr>
      <w:tabs>
        <w:tab w:val="right" w:pos="7920"/>
      </w:tabs>
    </w:pPr>
    <w:rPr>
      <w:sz w:val="16"/>
    </w:rPr>
  </w:style>
  <w:style w:type="character" w:customStyle="1" w:styleId="FooterChar">
    <w:name w:val="Footer Char"/>
    <w:basedOn w:val="DefaultParagraphFont"/>
    <w:link w:val="Footer"/>
    <w:rsid w:val="008B7402"/>
    <w:rPr>
      <w:rFonts w:ascii="Arial" w:eastAsia="Times New Roman" w:hAnsi="Arial"/>
      <w:sz w:val="16"/>
      <w:lang w:eastAsia="es-ES"/>
    </w:rPr>
  </w:style>
  <w:style w:type="paragraph" w:styleId="Header">
    <w:name w:val="header"/>
    <w:basedOn w:val="Normal"/>
    <w:link w:val="HeaderChar"/>
    <w:uiPriority w:val="99"/>
    <w:rsid w:val="008B7402"/>
    <w:pPr>
      <w:tabs>
        <w:tab w:val="right" w:pos="10440"/>
      </w:tabs>
    </w:pPr>
    <w:rPr>
      <w:sz w:val="16"/>
    </w:rPr>
  </w:style>
  <w:style w:type="character" w:customStyle="1" w:styleId="HeaderChar">
    <w:name w:val="Header Char"/>
    <w:basedOn w:val="DefaultParagraphFont"/>
    <w:link w:val="Header"/>
    <w:uiPriority w:val="99"/>
    <w:rsid w:val="008B7402"/>
    <w:rPr>
      <w:rFonts w:ascii="Arial" w:eastAsia="Times New Roman" w:hAnsi="Arial"/>
      <w:sz w:val="16"/>
      <w:lang w:eastAsia="es-ES"/>
    </w:rPr>
  </w:style>
  <w:style w:type="paragraph" w:customStyle="1" w:styleId="TableText">
    <w:name w:val="Table Text"/>
    <w:basedOn w:val="Normal"/>
    <w:rsid w:val="008B7402"/>
    <w:pPr>
      <w:keepLines/>
    </w:pPr>
    <w:rPr>
      <w:sz w:val="16"/>
    </w:rPr>
  </w:style>
  <w:style w:type="paragraph" w:customStyle="1" w:styleId="TitleBar">
    <w:name w:val="Title Bar"/>
    <w:basedOn w:val="Normal"/>
    <w:rsid w:val="008B7402"/>
    <w:pPr>
      <w:keepNext/>
      <w:pageBreakBefore/>
      <w:shd w:val="solid" w:color="auto" w:fill="auto"/>
      <w:spacing w:before="1680"/>
      <w:ind w:right="720"/>
    </w:pPr>
    <w:rPr>
      <w:sz w:val="36"/>
    </w:rPr>
  </w:style>
  <w:style w:type="paragraph" w:customStyle="1" w:styleId="TOCHeading1">
    <w:name w:val="TOC Heading1"/>
    <w:basedOn w:val="Normal"/>
    <w:rsid w:val="008B7402"/>
    <w:pPr>
      <w:keepNext/>
      <w:pageBreakBefore/>
      <w:pBdr>
        <w:top w:val="single" w:sz="48" w:space="26" w:color="auto"/>
      </w:pBdr>
      <w:spacing w:before="960" w:after="960"/>
    </w:pPr>
    <w:rPr>
      <w:sz w:val="36"/>
    </w:rPr>
  </w:style>
  <w:style w:type="character" w:customStyle="1" w:styleId="HighlightedVariable">
    <w:name w:val="Highlighted Variable"/>
    <w:basedOn w:val="DefaultParagraphFont"/>
    <w:rsid w:val="008B7402"/>
    <w:rPr>
      <w:rFonts w:ascii="Arial" w:hAnsi="Arial"/>
      <w:color w:val="0000FF"/>
    </w:rPr>
  </w:style>
  <w:style w:type="paragraph" w:customStyle="1" w:styleId="TableHeading">
    <w:name w:val="Table Heading"/>
    <w:basedOn w:val="TableText"/>
    <w:rsid w:val="008B7402"/>
    <w:pPr>
      <w:spacing w:before="120" w:after="120"/>
    </w:pPr>
    <w:rPr>
      <w:b/>
    </w:rPr>
  </w:style>
  <w:style w:type="character" w:styleId="PageNumber">
    <w:name w:val="page number"/>
    <w:basedOn w:val="DefaultParagraphFont"/>
    <w:rsid w:val="008B7402"/>
    <w:rPr>
      <w:rFonts w:ascii="Arial" w:hAnsi="Arial"/>
    </w:rPr>
  </w:style>
  <w:style w:type="paragraph" w:customStyle="1" w:styleId="RouteTitle">
    <w:name w:val="Route Title"/>
    <w:basedOn w:val="Normal"/>
    <w:rsid w:val="008B7402"/>
    <w:pPr>
      <w:keepLines/>
      <w:spacing w:after="120"/>
      <w:ind w:right="720"/>
    </w:pPr>
    <w:rPr>
      <w:sz w:val="36"/>
    </w:rPr>
  </w:style>
  <w:style w:type="paragraph" w:customStyle="1" w:styleId="Title-Major">
    <w:name w:val="Title-Major"/>
    <w:basedOn w:val="Title"/>
    <w:rsid w:val="008B7402"/>
    <w:pPr>
      <w:keepLines/>
      <w:pBdr>
        <w:bottom w:val="none" w:sz="0" w:space="0" w:color="auto"/>
      </w:pBdr>
      <w:spacing w:after="120"/>
      <w:ind w:right="720"/>
      <w:contextualSpacing w:val="0"/>
    </w:pPr>
    <w:rPr>
      <w:rFonts w:ascii="Arial" w:hAnsi="Arial"/>
      <w:smallCaps/>
      <w:color w:val="auto"/>
      <w:spacing w:val="0"/>
      <w:kern w:val="0"/>
      <w:sz w:val="48"/>
      <w:szCs w:val="20"/>
    </w:rPr>
  </w:style>
  <w:style w:type="paragraph" w:customStyle="1" w:styleId="Note">
    <w:name w:val="Note"/>
    <w:basedOn w:val="BodyText"/>
    <w:rsid w:val="008B7402"/>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AB27D9"/>
    <w:pPr>
      <w:keepLines/>
      <w:numPr>
        <w:numId w:val="4"/>
      </w:numPr>
      <w:tabs>
        <w:tab w:val="left" w:pos="1440"/>
        <w:tab w:val="left" w:pos="1800"/>
      </w:tabs>
      <w:ind w:left="1800"/>
    </w:pPr>
  </w:style>
  <w:style w:type="paragraph" w:customStyle="1" w:styleId="Checklist">
    <w:name w:val="Checklist"/>
    <w:basedOn w:val="BodyText"/>
    <w:rsid w:val="002E7471"/>
    <w:pPr>
      <w:numPr>
        <w:numId w:val="3"/>
      </w:numPr>
      <w:tabs>
        <w:tab w:val="left" w:pos="1440"/>
        <w:tab w:val="left" w:pos="1800"/>
      </w:tabs>
    </w:pPr>
  </w:style>
  <w:style w:type="paragraph" w:customStyle="1" w:styleId="NumberedList">
    <w:name w:val="Numbered List"/>
    <w:basedOn w:val="Bullet"/>
    <w:rsid w:val="002E7471"/>
    <w:pPr>
      <w:numPr>
        <w:numId w:val="2"/>
      </w:numPr>
      <w:tabs>
        <w:tab w:val="left" w:pos="2880"/>
      </w:tabs>
      <w:ind w:left="1800"/>
    </w:pPr>
  </w:style>
  <w:style w:type="paragraph" w:customStyle="1" w:styleId="InfoBox">
    <w:name w:val="Info Box"/>
    <w:basedOn w:val="BodyText"/>
    <w:rsid w:val="008B7402"/>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styleId="TOC1">
    <w:name w:val="toc 1"/>
    <w:basedOn w:val="Normal"/>
    <w:next w:val="Normal"/>
    <w:uiPriority w:val="39"/>
    <w:rsid w:val="00406ABE"/>
    <w:pPr>
      <w:spacing w:before="360"/>
    </w:pPr>
    <w:rPr>
      <w:b/>
      <w:bCs/>
      <w:caps/>
      <w:sz w:val="24"/>
      <w:szCs w:val="24"/>
    </w:rPr>
  </w:style>
  <w:style w:type="paragraph" w:customStyle="1" w:styleId="NoteWide">
    <w:name w:val="Note Wide"/>
    <w:basedOn w:val="Note"/>
    <w:rsid w:val="008B7402"/>
    <w:pPr>
      <w:ind w:right="2160"/>
    </w:pPr>
  </w:style>
  <w:style w:type="paragraph" w:customStyle="1" w:styleId="Subject">
    <w:name w:val="Subject"/>
    <w:basedOn w:val="BodyText"/>
    <w:rsid w:val="008B7402"/>
    <w:rPr>
      <w:sz w:val="48"/>
    </w:rPr>
  </w:style>
  <w:style w:type="paragraph" w:styleId="BalloonText">
    <w:name w:val="Balloon Text"/>
    <w:basedOn w:val="Normal"/>
    <w:link w:val="BalloonTextChar"/>
    <w:uiPriority w:val="99"/>
    <w:semiHidden/>
    <w:unhideWhenUsed/>
    <w:rsid w:val="005B3650"/>
    <w:rPr>
      <w:rFonts w:ascii="Tahoma" w:hAnsi="Tahoma" w:cs="Tahoma"/>
      <w:sz w:val="16"/>
      <w:szCs w:val="16"/>
    </w:rPr>
  </w:style>
  <w:style w:type="character" w:customStyle="1" w:styleId="BalloonTextChar">
    <w:name w:val="Balloon Text Char"/>
    <w:basedOn w:val="DefaultParagraphFont"/>
    <w:link w:val="BalloonText"/>
    <w:uiPriority w:val="99"/>
    <w:semiHidden/>
    <w:rsid w:val="005B3650"/>
    <w:rPr>
      <w:rFonts w:ascii="Tahoma" w:eastAsia="Times New Roman" w:hAnsi="Tahoma" w:cs="Tahoma"/>
      <w:sz w:val="16"/>
      <w:szCs w:val="16"/>
      <w:lang w:eastAsia="es-ES"/>
    </w:rPr>
  </w:style>
  <w:style w:type="character" w:styleId="Strong">
    <w:name w:val="Strong"/>
    <w:basedOn w:val="DefaultParagraphFont"/>
    <w:qFormat/>
    <w:rsid w:val="00357E01"/>
    <w:rPr>
      <w:b/>
      <w:bCs/>
    </w:rPr>
  </w:style>
  <w:style w:type="table" w:styleId="TableGrid">
    <w:name w:val="Table Grid"/>
    <w:basedOn w:val="TableNormal"/>
    <w:uiPriority w:val="59"/>
    <w:rsid w:val="00307117"/>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311D"/>
    <w:rPr>
      <w:color w:val="0000FF" w:themeColor="hyperlink"/>
      <w:u w:val="single"/>
    </w:rPr>
  </w:style>
  <w:style w:type="character" w:customStyle="1" w:styleId="pafhovertarget">
    <w:name w:val="p_afhovertarget"/>
    <w:basedOn w:val="DefaultParagraphFont"/>
    <w:rsid w:val="00BA55C5"/>
  </w:style>
  <w:style w:type="paragraph" w:styleId="TOC3">
    <w:name w:val="toc 3"/>
    <w:basedOn w:val="Normal"/>
    <w:next w:val="Normal"/>
    <w:autoRedefine/>
    <w:uiPriority w:val="39"/>
    <w:unhideWhenUsed/>
    <w:rsid w:val="007A5661"/>
    <w:pPr>
      <w:ind w:left="200"/>
    </w:pPr>
  </w:style>
  <w:style w:type="paragraph" w:styleId="TOC4">
    <w:name w:val="toc 4"/>
    <w:basedOn w:val="Normal"/>
    <w:next w:val="Normal"/>
    <w:autoRedefine/>
    <w:uiPriority w:val="39"/>
    <w:unhideWhenUsed/>
    <w:rsid w:val="00A31ACB"/>
    <w:pPr>
      <w:ind w:left="400"/>
    </w:pPr>
    <w:rPr>
      <w:rFonts w:asciiTheme="minorHAnsi" w:hAnsiTheme="minorHAnsi"/>
    </w:rPr>
  </w:style>
  <w:style w:type="paragraph" w:styleId="TOC5">
    <w:name w:val="toc 5"/>
    <w:basedOn w:val="Normal"/>
    <w:next w:val="Normal"/>
    <w:autoRedefine/>
    <w:uiPriority w:val="39"/>
    <w:unhideWhenUsed/>
    <w:rsid w:val="00A31ACB"/>
    <w:pPr>
      <w:ind w:left="600"/>
    </w:pPr>
    <w:rPr>
      <w:rFonts w:asciiTheme="minorHAnsi" w:hAnsiTheme="minorHAnsi"/>
    </w:rPr>
  </w:style>
  <w:style w:type="paragraph" w:styleId="TOC6">
    <w:name w:val="toc 6"/>
    <w:basedOn w:val="Normal"/>
    <w:next w:val="Normal"/>
    <w:autoRedefine/>
    <w:uiPriority w:val="39"/>
    <w:unhideWhenUsed/>
    <w:rsid w:val="00A31ACB"/>
    <w:pPr>
      <w:ind w:left="800"/>
    </w:pPr>
    <w:rPr>
      <w:rFonts w:asciiTheme="minorHAnsi" w:hAnsiTheme="minorHAnsi"/>
    </w:rPr>
  </w:style>
  <w:style w:type="paragraph" w:styleId="TOC7">
    <w:name w:val="toc 7"/>
    <w:basedOn w:val="Normal"/>
    <w:next w:val="Normal"/>
    <w:autoRedefine/>
    <w:uiPriority w:val="39"/>
    <w:unhideWhenUsed/>
    <w:rsid w:val="00A31ACB"/>
    <w:pPr>
      <w:ind w:left="1000"/>
    </w:pPr>
    <w:rPr>
      <w:rFonts w:asciiTheme="minorHAnsi" w:hAnsiTheme="minorHAnsi"/>
    </w:rPr>
  </w:style>
  <w:style w:type="paragraph" w:styleId="TOC8">
    <w:name w:val="toc 8"/>
    <w:basedOn w:val="Normal"/>
    <w:next w:val="Normal"/>
    <w:autoRedefine/>
    <w:uiPriority w:val="39"/>
    <w:unhideWhenUsed/>
    <w:rsid w:val="00A31ACB"/>
    <w:pPr>
      <w:ind w:left="1200"/>
    </w:pPr>
    <w:rPr>
      <w:rFonts w:asciiTheme="minorHAnsi" w:hAnsiTheme="minorHAnsi"/>
    </w:rPr>
  </w:style>
  <w:style w:type="paragraph" w:styleId="TOC9">
    <w:name w:val="toc 9"/>
    <w:basedOn w:val="Normal"/>
    <w:next w:val="Normal"/>
    <w:autoRedefine/>
    <w:uiPriority w:val="39"/>
    <w:unhideWhenUsed/>
    <w:rsid w:val="00A31ACB"/>
    <w:pPr>
      <w:ind w:left="1400"/>
    </w:pPr>
    <w:rPr>
      <w:rFonts w:asciiTheme="minorHAnsi" w:hAnsiTheme="minorHAnsi"/>
    </w:rPr>
  </w:style>
  <w:style w:type="paragraph" w:styleId="ListParagraph">
    <w:name w:val="List Paragraph"/>
    <w:basedOn w:val="Normal"/>
    <w:uiPriority w:val="34"/>
    <w:qFormat/>
    <w:rsid w:val="00075720"/>
    <w:pPr>
      <w:ind w:left="720"/>
      <w:contextualSpacing/>
    </w:pPr>
  </w:style>
  <w:style w:type="character" w:styleId="FollowedHyperlink">
    <w:name w:val="FollowedHyperlink"/>
    <w:basedOn w:val="DefaultParagraphFont"/>
    <w:uiPriority w:val="99"/>
    <w:semiHidden/>
    <w:unhideWhenUsed/>
    <w:rsid w:val="00DB568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61136">
      <w:bodyDiv w:val="1"/>
      <w:marLeft w:val="0"/>
      <w:marRight w:val="0"/>
      <w:marTop w:val="0"/>
      <w:marBottom w:val="0"/>
      <w:divBdr>
        <w:top w:val="none" w:sz="0" w:space="0" w:color="auto"/>
        <w:left w:val="none" w:sz="0" w:space="0" w:color="auto"/>
        <w:bottom w:val="none" w:sz="0" w:space="0" w:color="auto"/>
        <w:right w:val="none" w:sz="0" w:space="0" w:color="auto"/>
      </w:divBdr>
    </w:div>
    <w:div w:id="95175945">
      <w:bodyDiv w:val="1"/>
      <w:marLeft w:val="0"/>
      <w:marRight w:val="0"/>
      <w:marTop w:val="0"/>
      <w:marBottom w:val="0"/>
      <w:divBdr>
        <w:top w:val="none" w:sz="0" w:space="0" w:color="auto"/>
        <w:left w:val="none" w:sz="0" w:space="0" w:color="auto"/>
        <w:bottom w:val="none" w:sz="0" w:space="0" w:color="auto"/>
        <w:right w:val="none" w:sz="0" w:space="0" w:color="auto"/>
      </w:divBdr>
    </w:div>
    <w:div w:id="1028095207">
      <w:bodyDiv w:val="1"/>
      <w:marLeft w:val="0"/>
      <w:marRight w:val="0"/>
      <w:marTop w:val="0"/>
      <w:marBottom w:val="0"/>
      <w:divBdr>
        <w:top w:val="none" w:sz="0" w:space="0" w:color="auto"/>
        <w:left w:val="none" w:sz="0" w:space="0" w:color="auto"/>
        <w:bottom w:val="none" w:sz="0" w:space="0" w:color="auto"/>
        <w:right w:val="none" w:sz="0" w:space="0" w:color="auto"/>
      </w:divBdr>
    </w:div>
    <w:div w:id="2090106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image" Target="media/image25.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footer" Target="footer4.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https://centralhub.cigna.com/project/epms13058/Expense%20Reporting/Release%202/TCS-Development/08-CV-055%20Migration%20Documents%20MD/IM-090_BI-ETL_RELEASE_2_MIGRATION_DOC.docx" TargetMode="External"/><Relationship Id="rId20" Type="http://schemas.openxmlformats.org/officeDocument/2006/relationships/image" Target="media/image6.png"/><Relationship Id="rId29" Type="http://schemas.openxmlformats.org/officeDocument/2006/relationships/image" Target="media/image15.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5.png"/><Relationship Id="rId31" Type="http://schemas.openxmlformats.org/officeDocument/2006/relationships/image" Target="media/image17.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fontTable" Target="fontTable.xml"/><Relationship Id="rId8" Type="http://schemas.openxmlformats.org/officeDocument/2006/relationships/settings" Target="setting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04BECD-FD0C-4779-B620-3A297FB3A0D2}">
  <ds:schemaRefs>
    <ds:schemaRef ds:uri="http://schemas.microsoft.com/office/2006/documentManagement/types"/>
    <ds:schemaRef ds:uri="http://www.w3.org/XML/1998/namespace"/>
    <ds:schemaRef ds:uri="http://purl.org/dc/terms/"/>
    <ds:schemaRef ds:uri="http://purl.org/dc/elements/1.1/"/>
    <ds:schemaRef ds:uri="http://purl.org/dc/dcmitype/"/>
    <ds:schemaRef ds:uri="http://schemas.microsoft.com/office/2006/metadata/properties"/>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7FFB2D75-7809-4405-A212-CECC89AF32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A5C6168-5B9C-4C2F-8093-79319D401B11}">
  <ds:schemaRefs>
    <ds:schemaRef ds:uri="http://schemas.microsoft.com/sharepoint/v3/contenttype/forms"/>
  </ds:schemaRefs>
</ds:datastoreItem>
</file>

<file path=customXml/itemProps4.xml><?xml version="1.0" encoding="utf-8"?>
<ds:datastoreItem xmlns:ds="http://schemas.openxmlformats.org/officeDocument/2006/customXml" ds:itemID="{24A78410-5BC6-498E-8BCB-1B7F9288A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18</Pages>
  <Words>1931</Words>
  <Characters>11010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IM.090 Installation Instructions</vt:lpstr>
    </vt:vector>
  </TitlesOfParts>
  <Company>Oracle Corporation</Company>
  <LinksUpToDate>false</LinksUpToDate>
  <CharactersWithSpaces>12916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IM.090 Installation Instructions</dc:title>
  <dc:creator>Oracle Global Methods</dc:creator>
  <cp:keywords>OUM</cp:keywords>
  <dc:description>Copyright © 2014, Oracle and/or its affiliates.  All rights reserved.</dc:description>
  <cp:lastModifiedBy>Raghava Reddy, Sitha       TL14C</cp:lastModifiedBy>
  <cp:revision>6</cp:revision>
  <dcterms:created xsi:type="dcterms:W3CDTF">2017-06-15T12:08:00Z</dcterms:created>
  <dcterms:modified xsi:type="dcterms:W3CDTF">2017-06-16T11:43:00Z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0x010100ADD1333C0C0D9C43A1B32973272354B4</vt:lpwstr>
  </property>
</Properties>
</file>