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5F197" w14:textId="77777777" w:rsidR="00097AC9" w:rsidRPr="00097AC9" w:rsidRDefault="00097AC9" w:rsidP="00097AC9">
      <w:pPr>
        <w:keepNext/>
        <w:pageBreakBefore/>
        <w:shd w:val="solid" w:color="auto" w:fill="auto"/>
        <w:spacing w:before="1680" w:after="0" w:line="240" w:lineRule="auto"/>
        <w:ind w:right="720"/>
        <w:rPr>
          <w:rFonts w:ascii="Arial" w:eastAsia="Times New Roman" w:hAnsi="Arial"/>
          <w:sz w:val="36"/>
          <w:szCs w:val="20"/>
          <w:lang w:eastAsia="es-ES"/>
        </w:rPr>
      </w:pPr>
      <w:bookmarkStart w:id="0" w:name="_Toc447612468"/>
      <w:bookmarkStart w:id="1" w:name="_GoBack"/>
      <w:bookmarkEnd w:id="1"/>
      <w:r w:rsidRPr="00097AC9">
        <w:rPr>
          <w:rFonts w:ascii="Arial" w:eastAsia="Times New Roman" w:hAnsi="Arial"/>
          <w:sz w:val="36"/>
          <w:szCs w:val="20"/>
          <w:lang w:eastAsia="es-ES"/>
        </w:rPr>
        <w:tab/>
      </w:r>
      <w:r w:rsidRPr="00097AC9">
        <w:rPr>
          <w:rFonts w:ascii="Arial" w:eastAsia="Times New Roman" w:hAnsi="Arial"/>
          <w:sz w:val="36"/>
          <w:szCs w:val="20"/>
          <w:lang w:eastAsia="es-ES"/>
        </w:rPr>
        <w:tab/>
      </w:r>
      <w:r w:rsidRPr="00097AC9">
        <w:rPr>
          <w:rFonts w:ascii="Arial" w:eastAsia="Times New Roman" w:hAnsi="Arial"/>
          <w:sz w:val="36"/>
          <w:szCs w:val="20"/>
          <w:lang w:eastAsia="es-ES"/>
        </w:rPr>
        <w:tab/>
      </w:r>
    </w:p>
    <w:p w14:paraId="27E1F9D6" w14:textId="77777777" w:rsidR="00DC1EAE" w:rsidRDefault="00DC1EAE" w:rsidP="00097AC9">
      <w:pPr>
        <w:keepLines/>
        <w:spacing w:after="120" w:line="240" w:lineRule="auto"/>
        <w:ind w:right="720"/>
        <w:rPr>
          <w:rFonts w:ascii="Arial" w:eastAsia="Times New Roman" w:hAnsi="Arial"/>
          <w:smallCaps/>
          <w:sz w:val="48"/>
          <w:szCs w:val="20"/>
          <w:lang w:eastAsia="es-ES"/>
        </w:rPr>
      </w:pPr>
      <w:bookmarkStart w:id="2" w:name="DocTitle"/>
      <w:r w:rsidRPr="00AC747A">
        <w:rPr>
          <w:rFonts w:ascii="Arial" w:eastAsia="Times New Roman" w:hAnsi="Arial"/>
          <w:smallCaps/>
          <w:sz w:val="36"/>
          <w:szCs w:val="36"/>
          <w:lang w:eastAsia="es-ES"/>
        </w:rPr>
        <w:t>OUM</w:t>
      </w:r>
    </w:p>
    <w:p w14:paraId="233A4143" w14:textId="77777777" w:rsidR="00097AC9" w:rsidRPr="00097AC9" w:rsidRDefault="00097AC9" w:rsidP="00097AC9">
      <w:pPr>
        <w:keepLines/>
        <w:spacing w:after="120" w:line="240" w:lineRule="auto"/>
        <w:ind w:right="720"/>
        <w:rPr>
          <w:rFonts w:ascii="Arial" w:eastAsia="Times New Roman" w:hAnsi="Arial"/>
          <w:smallCaps/>
          <w:sz w:val="48"/>
          <w:szCs w:val="20"/>
          <w:lang w:eastAsia="es-ES"/>
        </w:rPr>
      </w:pPr>
      <w:r w:rsidRPr="00097AC9">
        <w:rPr>
          <w:rFonts w:ascii="Arial" w:eastAsia="Times New Roman" w:hAnsi="Arial"/>
          <w:smallCaps/>
          <w:sz w:val="48"/>
          <w:szCs w:val="20"/>
          <w:lang w:eastAsia="es-ES"/>
        </w:rPr>
        <w:t>DS.140 Design Specification</w:t>
      </w:r>
      <w:bookmarkStart w:id="3" w:name="TitleEnd"/>
      <w:bookmarkEnd w:id="2"/>
      <w:bookmarkEnd w:id="3"/>
    </w:p>
    <w:p w14:paraId="0CE67BDD" w14:textId="77777777" w:rsidR="00097AC9" w:rsidRPr="00097AC9" w:rsidRDefault="00097AC9" w:rsidP="00097AC9">
      <w:pPr>
        <w:tabs>
          <w:tab w:val="left" w:pos="4320"/>
        </w:tabs>
        <w:spacing w:before="120" w:after="120" w:line="240" w:lineRule="auto"/>
        <w:rPr>
          <w:rFonts w:ascii="Arial" w:eastAsia="Times New Roman" w:hAnsi="Arial"/>
          <w:sz w:val="48"/>
          <w:szCs w:val="20"/>
          <w:lang w:eastAsia="es-ES"/>
        </w:rPr>
      </w:pPr>
      <w:r w:rsidRPr="00097AC9">
        <w:rPr>
          <w:rFonts w:ascii="Arial" w:eastAsia="Times New Roman" w:hAnsi="Arial"/>
          <w:color w:val="0000FF"/>
          <w:sz w:val="48"/>
          <w:szCs w:val="20"/>
          <w:lang w:eastAsia="es-ES"/>
        </w:rPr>
        <w:t>Cigna Corporation</w:t>
      </w:r>
    </w:p>
    <w:p w14:paraId="21278414" w14:textId="4CA4FA10" w:rsidR="00C55AE9" w:rsidRPr="00C46164" w:rsidRDefault="00C55AE9" w:rsidP="00154CA8">
      <w:pPr>
        <w:pStyle w:val="ListParagraph"/>
        <w:spacing w:after="200" w:line="276" w:lineRule="auto"/>
        <w:rPr>
          <w:rStyle w:val="HighlightedVariable"/>
          <w:sz w:val="40"/>
          <w:szCs w:val="40"/>
        </w:rPr>
      </w:pPr>
      <w:r w:rsidRPr="00C46164">
        <w:rPr>
          <w:rStyle w:val="HighlightedVariable"/>
          <w:sz w:val="40"/>
          <w:szCs w:val="40"/>
        </w:rPr>
        <w:t>BI-</w:t>
      </w:r>
      <w:r w:rsidR="00F24F62">
        <w:rPr>
          <w:rStyle w:val="HighlightedVariable"/>
          <w:sz w:val="40"/>
          <w:szCs w:val="40"/>
        </w:rPr>
        <w:t>RPD</w:t>
      </w:r>
      <w:r w:rsidRPr="00C46164">
        <w:rPr>
          <w:rStyle w:val="HighlightedVariable"/>
          <w:sz w:val="40"/>
          <w:szCs w:val="40"/>
        </w:rPr>
        <w:t>-000</w:t>
      </w:r>
      <w:r w:rsidR="000B46E3">
        <w:rPr>
          <w:rStyle w:val="HighlightedVariable"/>
          <w:sz w:val="40"/>
          <w:szCs w:val="40"/>
        </w:rPr>
        <w:t>9</w:t>
      </w:r>
      <w:r w:rsidR="00E35ADA" w:rsidRPr="00C46164">
        <w:rPr>
          <w:rStyle w:val="HighlightedVariable"/>
          <w:sz w:val="40"/>
          <w:szCs w:val="40"/>
        </w:rPr>
        <w:t>_</w:t>
      </w:r>
      <w:r w:rsidR="00F24F62">
        <w:rPr>
          <w:rStyle w:val="HighlightedVariable"/>
          <w:sz w:val="40"/>
          <w:szCs w:val="40"/>
        </w:rPr>
        <w:t>Control_Tables</w:t>
      </w:r>
    </w:p>
    <w:p w14:paraId="42A7349A" w14:textId="77777777" w:rsidR="00C55AE9" w:rsidRDefault="00C55AE9" w:rsidP="00C55AE9">
      <w:pPr>
        <w:pStyle w:val="ListParagraph"/>
        <w:spacing w:after="200" w:line="276" w:lineRule="auto"/>
        <w:rPr>
          <w:rStyle w:val="HighlightedVariable"/>
          <w:sz w:val="48"/>
        </w:rPr>
      </w:pPr>
    </w:p>
    <w:p w14:paraId="6BCEE2C3" w14:textId="77777777" w:rsidR="00E13773" w:rsidRPr="00E13773" w:rsidRDefault="00E13773" w:rsidP="00E13773">
      <w:pPr>
        <w:ind w:left="1440"/>
        <w:rPr>
          <w:rStyle w:val="HighlightedVariable"/>
          <w:sz w:val="48"/>
        </w:rPr>
      </w:pPr>
    </w:p>
    <w:p w14:paraId="7E3E9271"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4185040B" w14:textId="2C727FF4" w:rsidR="00097AC9" w:rsidRPr="006A175F" w:rsidRDefault="00097AC9" w:rsidP="00097AC9">
      <w:pPr>
        <w:tabs>
          <w:tab w:val="left" w:pos="4320"/>
        </w:tabs>
        <w:spacing w:before="120" w:after="0" w:line="240" w:lineRule="auto"/>
        <w:rPr>
          <w:rFonts w:ascii="Arial" w:eastAsia="Times New Roman" w:hAnsi="Arial"/>
          <w:sz w:val="20"/>
          <w:szCs w:val="20"/>
          <w:lang w:eastAsia="es-ES"/>
        </w:rPr>
      </w:pPr>
      <w:r w:rsidRPr="006A175F">
        <w:rPr>
          <w:rFonts w:ascii="Arial" w:eastAsia="Times New Roman" w:hAnsi="Arial"/>
          <w:sz w:val="20"/>
          <w:szCs w:val="20"/>
          <w:lang w:eastAsia="es-ES"/>
        </w:rPr>
        <w:t>Author:</w:t>
      </w:r>
      <w:r w:rsidRPr="006A175F">
        <w:rPr>
          <w:rFonts w:ascii="Arial" w:eastAsia="Times New Roman" w:hAnsi="Arial"/>
          <w:sz w:val="20"/>
          <w:szCs w:val="20"/>
          <w:lang w:eastAsia="es-ES"/>
        </w:rPr>
        <w:tab/>
      </w:r>
      <w:r w:rsidR="00023B06">
        <w:rPr>
          <w:rFonts w:ascii="Arial" w:eastAsia="Times New Roman" w:hAnsi="Arial"/>
          <w:sz w:val="20"/>
          <w:szCs w:val="20"/>
          <w:lang w:eastAsia="es-ES"/>
        </w:rPr>
        <w:t>P.S.Keerthi Reddy</w:t>
      </w:r>
    </w:p>
    <w:p w14:paraId="26F8F1BD" w14:textId="1F5261CF" w:rsidR="00097AC9" w:rsidRPr="006A175F" w:rsidRDefault="00097AC9" w:rsidP="00C46164">
      <w:pPr>
        <w:tabs>
          <w:tab w:val="left" w:pos="4320"/>
          <w:tab w:val="left" w:pos="8835"/>
        </w:tabs>
        <w:spacing w:before="120" w:after="0" w:line="240" w:lineRule="auto"/>
        <w:rPr>
          <w:rFonts w:ascii="Arial" w:eastAsia="Times New Roman" w:hAnsi="Arial"/>
          <w:sz w:val="20"/>
          <w:szCs w:val="20"/>
          <w:lang w:eastAsia="es-ES"/>
        </w:rPr>
      </w:pPr>
      <w:r w:rsidRPr="006A175F">
        <w:rPr>
          <w:rFonts w:ascii="Arial" w:eastAsia="Times New Roman" w:hAnsi="Arial"/>
          <w:sz w:val="20"/>
          <w:szCs w:val="20"/>
          <w:lang w:eastAsia="es-ES"/>
        </w:rPr>
        <w:t>Creation Date:</w:t>
      </w:r>
      <w:r w:rsidRPr="006A175F">
        <w:rPr>
          <w:rFonts w:ascii="Arial" w:eastAsia="Times New Roman" w:hAnsi="Arial"/>
          <w:sz w:val="20"/>
          <w:szCs w:val="20"/>
          <w:lang w:eastAsia="es-ES"/>
        </w:rPr>
        <w:tab/>
      </w:r>
      <w:r w:rsidR="00F24F62">
        <w:rPr>
          <w:rFonts w:ascii="Arial" w:eastAsia="Times New Roman" w:hAnsi="Arial"/>
          <w:sz w:val="20"/>
          <w:szCs w:val="20"/>
          <w:lang w:eastAsia="es-ES"/>
        </w:rPr>
        <w:t>Sept</w:t>
      </w:r>
      <w:r w:rsidR="00C46164">
        <w:rPr>
          <w:rFonts w:ascii="Arial" w:eastAsia="Times New Roman" w:hAnsi="Arial"/>
          <w:sz w:val="20"/>
          <w:szCs w:val="20"/>
          <w:lang w:eastAsia="es-ES"/>
        </w:rPr>
        <w:t xml:space="preserve"> </w:t>
      </w:r>
      <w:r w:rsidR="00F24F62">
        <w:rPr>
          <w:rFonts w:ascii="Arial" w:eastAsia="Times New Roman" w:hAnsi="Arial"/>
          <w:sz w:val="20"/>
          <w:szCs w:val="20"/>
          <w:lang w:eastAsia="es-ES"/>
        </w:rPr>
        <w:t>12</w:t>
      </w:r>
      <w:r w:rsidR="00EC1540">
        <w:rPr>
          <w:rFonts w:ascii="Arial" w:eastAsia="Times New Roman" w:hAnsi="Arial"/>
          <w:sz w:val="20"/>
          <w:szCs w:val="20"/>
          <w:lang w:eastAsia="es-ES"/>
        </w:rPr>
        <w:t>,</w:t>
      </w:r>
      <w:r w:rsidR="007E7F60">
        <w:rPr>
          <w:rFonts w:ascii="Arial" w:eastAsia="Times New Roman" w:hAnsi="Arial"/>
          <w:sz w:val="20"/>
          <w:szCs w:val="20"/>
          <w:lang w:eastAsia="es-ES"/>
        </w:rPr>
        <w:t xml:space="preserve"> </w:t>
      </w:r>
      <w:r w:rsidR="00EC1540">
        <w:rPr>
          <w:rFonts w:ascii="Arial" w:eastAsia="Times New Roman" w:hAnsi="Arial"/>
          <w:sz w:val="20"/>
          <w:szCs w:val="20"/>
          <w:lang w:eastAsia="es-ES"/>
        </w:rPr>
        <w:t>201</w:t>
      </w:r>
      <w:r w:rsidR="00A97D2A">
        <w:rPr>
          <w:rFonts w:ascii="Arial" w:eastAsia="Times New Roman" w:hAnsi="Arial"/>
          <w:sz w:val="20"/>
          <w:szCs w:val="20"/>
          <w:lang w:eastAsia="es-ES"/>
        </w:rPr>
        <w:t>6</w:t>
      </w:r>
    </w:p>
    <w:p w14:paraId="68ACF00E" w14:textId="367F0F9A" w:rsidR="00F24F62" w:rsidRDefault="00F24F62" w:rsidP="00097AC9">
      <w:pPr>
        <w:tabs>
          <w:tab w:val="left" w:pos="4320"/>
        </w:tabs>
        <w:spacing w:before="120" w:after="0" w:line="240" w:lineRule="auto"/>
        <w:rPr>
          <w:rFonts w:ascii="Arial" w:eastAsia="Times New Roman" w:hAnsi="Arial"/>
          <w:sz w:val="20"/>
          <w:szCs w:val="20"/>
          <w:lang w:eastAsia="es-ES"/>
        </w:rPr>
      </w:pPr>
      <w:r>
        <w:rPr>
          <w:rFonts w:ascii="Arial" w:eastAsia="Times New Roman" w:hAnsi="Arial"/>
          <w:sz w:val="20"/>
          <w:szCs w:val="20"/>
          <w:lang w:eastAsia="es-ES"/>
        </w:rPr>
        <w:t>Last Updated Date:</w:t>
      </w:r>
      <w:r>
        <w:rPr>
          <w:rFonts w:ascii="Arial" w:eastAsia="Times New Roman" w:hAnsi="Arial"/>
          <w:sz w:val="20"/>
          <w:szCs w:val="20"/>
          <w:lang w:eastAsia="es-ES"/>
        </w:rPr>
        <w:tab/>
        <w:t>Sept 12,2016</w:t>
      </w:r>
    </w:p>
    <w:p w14:paraId="464768F5" w14:textId="042B6A4C" w:rsidR="00097AC9" w:rsidRDefault="00097AC9" w:rsidP="00097AC9">
      <w:pPr>
        <w:tabs>
          <w:tab w:val="left" w:pos="4320"/>
        </w:tabs>
        <w:spacing w:before="120" w:after="0" w:line="240" w:lineRule="auto"/>
      </w:pPr>
      <w:r w:rsidRPr="006A175F">
        <w:rPr>
          <w:rFonts w:ascii="Arial" w:eastAsia="Times New Roman" w:hAnsi="Arial"/>
          <w:sz w:val="20"/>
          <w:szCs w:val="20"/>
          <w:lang w:eastAsia="es-ES"/>
        </w:rPr>
        <w:t>Document Ref:</w:t>
      </w:r>
      <w:r w:rsidRPr="006A175F">
        <w:rPr>
          <w:rFonts w:ascii="Arial" w:eastAsia="Times New Roman" w:hAnsi="Arial"/>
          <w:sz w:val="20"/>
          <w:szCs w:val="20"/>
          <w:lang w:eastAsia="es-ES"/>
        </w:rPr>
        <w:tab/>
      </w:r>
      <w:r w:rsidR="00F24F62" w:rsidRPr="00F24F62">
        <w:t>BI-RPD-0009_F</w:t>
      </w:r>
      <w:r w:rsidR="00F24F62">
        <w:t>S_RD-140_Control_Tables_RPD</w:t>
      </w:r>
    </w:p>
    <w:p w14:paraId="3C92691A" w14:textId="6FDF2BEE" w:rsidR="00097AC9" w:rsidRPr="00097AC9" w:rsidRDefault="00097AC9" w:rsidP="00097AC9">
      <w:pPr>
        <w:tabs>
          <w:tab w:val="left" w:pos="4320"/>
        </w:tabs>
        <w:spacing w:before="120" w:after="0" w:line="240" w:lineRule="auto"/>
        <w:rPr>
          <w:rFonts w:ascii="Arial" w:eastAsia="Times New Roman" w:hAnsi="Arial"/>
          <w:sz w:val="20"/>
          <w:szCs w:val="20"/>
          <w:lang w:eastAsia="es-ES"/>
        </w:rPr>
      </w:pPr>
      <w:r w:rsidRPr="006A175F">
        <w:rPr>
          <w:rFonts w:ascii="Arial" w:eastAsia="Times New Roman" w:hAnsi="Arial"/>
          <w:sz w:val="20"/>
          <w:szCs w:val="20"/>
          <w:lang w:eastAsia="es-ES"/>
        </w:rPr>
        <w:t>Version:</w:t>
      </w:r>
      <w:r w:rsidRPr="006A175F">
        <w:rPr>
          <w:rFonts w:ascii="Arial" w:eastAsia="Times New Roman" w:hAnsi="Arial"/>
          <w:sz w:val="20"/>
          <w:szCs w:val="20"/>
          <w:lang w:eastAsia="es-ES"/>
        </w:rPr>
        <w:tab/>
      </w:r>
      <w:r w:rsidR="00B26C19" w:rsidRPr="006A175F">
        <w:rPr>
          <w:rFonts w:ascii="Arial" w:eastAsia="Times New Roman" w:hAnsi="Arial"/>
          <w:sz w:val="20"/>
          <w:szCs w:val="20"/>
          <w:lang w:eastAsia="es-ES"/>
        </w:rPr>
        <w:t>1.</w:t>
      </w:r>
      <w:r w:rsidR="00F420A0">
        <w:rPr>
          <w:rFonts w:ascii="Arial" w:eastAsia="Times New Roman" w:hAnsi="Arial"/>
          <w:sz w:val="20"/>
          <w:szCs w:val="20"/>
          <w:lang w:eastAsia="es-ES"/>
        </w:rPr>
        <w:t>1</w:t>
      </w:r>
    </w:p>
    <w:p w14:paraId="57D6EC13" w14:textId="77777777" w:rsidR="00097AC9" w:rsidRPr="00097AC9" w:rsidRDefault="00097AC9" w:rsidP="006A175F">
      <w:pPr>
        <w:tabs>
          <w:tab w:val="left" w:pos="4230"/>
          <w:tab w:val="left" w:pos="4320"/>
        </w:tabs>
        <w:spacing w:before="120" w:after="0" w:line="240" w:lineRule="auto"/>
        <w:jc w:val="center"/>
        <w:rPr>
          <w:rFonts w:ascii="Arial" w:eastAsia="Times New Roman" w:hAnsi="Arial"/>
          <w:sz w:val="20"/>
          <w:szCs w:val="20"/>
          <w:lang w:eastAsia="es-ES"/>
        </w:rPr>
      </w:pPr>
    </w:p>
    <w:p w14:paraId="6B2B88BD" w14:textId="77777777" w:rsidR="00097AC9" w:rsidRPr="00097AC9" w:rsidRDefault="00097AC9" w:rsidP="00E95C13">
      <w:pPr>
        <w:numPr>
          <w:ilvl w:val="0"/>
          <w:numId w:val="1"/>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right="5040"/>
        <w:rPr>
          <w:rFonts w:ascii="Arial" w:eastAsia="Times New Roman" w:hAnsi="Arial"/>
          <w:vanish/>
          <w:sz w:val="20"/>
          <w:szCs w:val="20"/>
          <w:lang w:eastAsia="es-ES"/>
        </w:rPr>
      </w:pPr>
      <w:r w:rsidRPr="00097AC9">
        <w:rPr>
          <w:rFonts w:ascii="Arial" w:eastAsia="Times New Roman" w:hAnsi="Arial"/>
          <w:b/>
          <w:vanish/>
          <w:sz w:val="20"/>
          <w:szCs w:val="20"/>
          <w:lang w:eastAsia="es-ES"/>
        </w:rPr>
        <w:t>Title, Subject, Last Updated Date, Reference Number</w:t>
      </w:r>
      <w:r w:rsidRPr="00097AC9">
        <w:rPr>
          <w:rFonts w:ascii="Arial" w:eastAsia="Times New Roman" w:hAnsi="Arial"/>
          <w:vanish/>
          <w:sz w:val="20"/>
          <w:szCs w:val="20"/>
          <w:lang w:eastAsia="es-ES"/>
        </w:rPr>
        <w:t xml:space="preserve">, </w:t>
      </w:r>
      <w:r w:rsidRPr="00097AC9">
        <w:rPr>
          <w:rFonts w:ascii="Arial" w:eastAsia="Times New Roman" w:hAnsi="Arial"/>
          <w:b/>
          <w:vanish/>
          <w:sz w:val="20"/>
          <w:szCs w:val="20"/>
          <w:lang w:eastAsia="es-ES"/>
        </w:rPr>
        <w:t>and</w:t>
      </w:r>
      <w:r w:rsidRPr="00097AC9">
        <w:rPr>
          <w:rFonts w:ascii="Arial" w:eastAsia="Times New Roman" w:hAnsi="Arial"/>
          <w:vanish/>
          <w:sz w:val="20"/>
          <w:szCs w:val="20"/>
          <w:lang w:eastAsia="es-ES"/>
        </w:rPr>
        <w:t xml:space="preserve"> </w:t>
      </w:r>
      <w:r w:rsidRPr="00097AC9">
        <w:rPr>
          <w:rFonts w:ascii="Arial" w:eastAsia="Times New Roman" w:hAnsi="Arial"/>
          <w:b/>
          <w:vanish/>
          <w:sz w:val="20"/>
          <w:szCs w:val="20"/>
          <w:lang w:eastAsia="es-ES"/>
        </w:rPr>
        <w:t>Version</w:t>
      </w:r>
      <w:r w:rsidRPr="00097AC9">
        <w:rPr>
          <w:rFonts w:ascii="Arial" w:eastAsia="Times New Roman" w:hAnsi="Arial"/>
          <w:vanish/>
          <w:sz w:val="20"/>
          <w:szCs w:val="20"/>
          <w:lang w:eastAsia="es-ES"/>
        </w:rPr>
        <w:t xml:space="preserve"> are marked by a Word Bookmark so that they can be easily reproduced in the header and footer of documents.  When you change any of these values, be careful not to accidentally delete the bookmark.  </w:t>
      </w:r>
      <w:r w:rsidRPr="00097AC9">
        <w:rPr>
          <w:rFonts w:ascii="Arial" w:eastAsia="Times New Roman" w:hAnsi="Arial"/>
          <w:b/>
          <w:vanish/>
          <w:sz w:val="20"/>
          <w:szCs w:val="20"/>
          <w:lang w:eastAsia="es-ES"/>
        </w:rPr>
        <w:t>You can make bookmarks visible by selecting the Office Button&gt;Word Options&gt;Advanced&gt; and checking the Show bookmarks option in the Show document content region.</w:t>
      </w:r>
    </w:p>
    <w:p w14:paraId="0029B3D3" w14:textId="77777777" w:rsidR="00097AC9" w:rsidRPr="00097AC9" w:rsidRDefault="00097AC9" w:rsidP="00097AC9">
      <w:pPr>
        <w:tabs>
          <w:tab w:val="left" w:pos="4320"/>
        </w:tabs>
        <w:spacing w:before="120" w:after="0" w:line="240" w:lineRule="auto"/>
        <w:rPr>
          <w:rFonts w:ascii="Arial" w:eastAsia="Times New Roman" w:hAnsi="Arial"/>
          <w:sz w:val="20"/>
          <w:szCs w:val="20"/>
          <w:lang w:eastAsia="es-ES"/>
        </w:rPr>
      </w:pPr>
    </w:p>
    <w:p w14:paraId="5AE44E30"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03986B8C" w14:textId="77777777" w:rsidR="00097AC9" w:rsidRDefault="00097AC9" w:rsidP="00097AC9">
      <w:pPr>
        <w:tabs>
          <w:tab w:val="left" w:pos="4320"/>
        </w:tabs>
        <w:spacing w:before="120" w:after="120" w:line="240" w:lineRule="auto"/>
        <w:rPr>
          <w:rFonts w:ascii="Arial" w:eastAsia="Times New Roman" w:hAnsi="Arial"/>
          <w:b/>
          <w:sz w:val="20"/>
          <w:szCs w:val="20"/>
          <w:lang w:eastAsia="es-ES"/>
        </w:rPr>
      </w:pPr>
      <w:r w:rsidRPr="00097AC9">
        <w:rPr>
          <w:rFonts w:ascii="Arial" w:eastAsia="Times New Roman" w:hAnsi="Arial"/>
          <w:b/>
          <w:sz w:val="20"/>
          <w:szCs w:val="20"/>
          <w:lang w:eastAsia="es-ES"/>
        </w:rPr>
        <w:t>Approvals:</w:t>
      </w:r>
    </w:p>
    <w:p w14:paraId="2460DBA9" w14:textId="77777777" w:rsidR="00023B06" w:rsidRDefault="00023B06" w:rsidP="00097AC9">
      <w:pPr>
        <w:tabs>
          <w:tab w:val="left" w:pos="4320"/>
        </w:tabs>
        <w:spacing w:before="120" w:after="120" w:line="240" w:lineRule="auto"/>
        <w:rPr>
          <w:rFonts w:ascii="Arial" w:eastAsia="Times New Roman" w:hAnsi="Arial"/>
          <w:b/>
          <w:sz w:val="20"/>
          <w:szCs w:val="20"/>
          <w:lang w:eastAsia="es-ES"/>
        </w:rPr>
      </w:pPr>
    </w:p>
    <w:p w14:paraId="32D7968C" w14:textId="3FFEF579" w:rsidR="00023B06" w:rsidRDefault="00023B06" w:rsidP="00097AC9">
      <w:pPr>
        <w:tabs>
          <w:tab w:val="left" w:pos="4320"/>
        </w:tabs>
        <w:spacing w:before="120" w:after="120" w:line="240" w:lineRule="auto"/>
        <w:rPr>
          <w:u w:val="single"/>
        </w:rPr>
      </w:pPr>
      <w:r w:rsidRPr="00023B06">
        <w:rPr>
          <w:rFonts w:ascii="Arial" w:eastAsia="Times New Roman" w:hAnsi="Arial"/>
          <w:color w:val="0000FF"/>
          <w:sz w:val="20"/>
          <w:szCs w:val="20"/>
          <w:lang w:eastAsia="es-ES"/>
        </w:rPr>
        <w:t xml:space="preserve">           &lt;Approver 1&gt;</w:t>
      </w:r>
      <w:r w:rsidR="00F420A0">
        <w:rPr>
          <w:rFonts w:ascii="Arial" w:eastAsia="Times New Roman" w:hAnsi="Arial"/>
          <w:sz w:val="20"/>
          <w:szCs w:val="20"/>
          <w:lang w:eastAsia="es-ES"/>
        </w:rPr>
        <w:t xml:space="preserve">                                 </w:t>
      </w:r>
      <w:r w:rsidR="00074805">
        <w:rPr>
          <w:rFonts w:ascii="Arial" w:eastAsia="Times New Roman" w:hAnsi="Arial"/>
          <w:sz w:val="20"/>
          <w:szCs w:val="20"/>
          <w:lang w:eastAsia="es-ES"/>
        </w:rPr>
        <w:t xml:space="preserve">           </w:t>
      </w:r>
      <w:r w:rsidRPr="00023B06">
        <w:rPr>
          <w:u w:val="single"/>
        </w:rPr>
        <w:t>Vinay Pachika</w:t>
      </w:r>
      <w:r>
        <w:rPr>
          <w:u w:val="single"/>
        </w:rPr>
        <w:t xml:space="preserve">____________________  </w:t>
      </w:r>
    </w:p>
    <w:p w14:paraId="28E8B981" w14:textId="301E476A" w:rsidR="00097AC9" w:rsidRPr="00097AC9" w:rsidRDefault="00023B06" w:rsidP="00F420A0">
      <w:pPr>
        <w:tabs>
          <w:tab w:val="left" w:pos="4320"/>
        </w:tabs>
        <w:spacing w:before="120" w:after="120" w:line="240" w:lineRule="auto"/>
        <w:rPr>
          <w:rFonts w:ascii="Arial" w:eastAsia="Times New Roman" w:hAnsi="Arial"/>
          <w:vanish/>
          <w:sz w:val="20"/>
          <w:szCs w:val="20"/>
          <w:lang w:eastAsia="es-ES"/>
        </w:rPr>
      </w:pPr>
      <w:r w:rsidRPr="00023B06">
        <w:t xml:space="preserve">            </w:t>
      </w:r>
      <w:r w:rsidRPr="00074805">
        <w:rPr>
          <w:rFonts w:ascii="Arial" w:eastAsia="Times New Roman" w:hAnsi="Arial"/>
          <w:color w:val="0000FF"/>
          <w:sz w:val="20"/>
          <w:szCs w:val="20"/>
          <w:lang w:eastAsia="es-ES"/>
        </w:rPr>
        <w:t>&lt;Approver  2&gt;</w:t>
      </w:r>
      <w:r>
        <w:tab/>
      </w:r>
      <w:r w:rsidRPr="00023B06">
        <w:rPr>
          <w:u w:val="single"/>
        </w:rPr>
        <w:t>Viswam Nair</w:t>
      </w:r>
      <w:r>
        <w:rPr>
          <w:u w:val="single"/>
        </w:rPr>
        <w:t>______________________</w:t>
      </w:r>
      <w:r w:rsidR="00097AC9" w:rsidRPr="00097AC9">
        <w:rPr>
          <w:rFonts w:ascii="Arial" w:eastAsia="Times New Roman" w:hAnsi="Arial"/>
          <w:vanish/>
          <w:sz w:val="20"/>
          <w:szCs w:val="20"/>
          <w:lang w:eastAsia="es-ES"/>
        </w:rPr>
        <w:t>To add additional approval lines, press [Tab] from the last cell in the table above.</w:t>
      </w:r>
    </w:p>
    <w:p w14:paraId="0321455C" w14:textId="77777777" w:rsidR="00097AC9" w:rsidRPr="00097AC9" w:rsidRDefault="000B4696" w:rsidP="00097AC9">
      <w:pPr>
        <w:framePr w:w="990" w:hSpace="187" w:wrap="auto" w:vAnchor="page" w:hAnchor="page" w:x="1101" w:y="13812"/>
        <w:tabs>
          <w:tab w:val="left" w:pos="4320"/>
          <w:tab w:val="right" w:pos="9360"/>
          <w:tab w:val="right" w:pos="10080"/>
        </w:tabs>
        <w:spacing w:before="120" w:after="0" w:line="240" w:lineRule="auto"/>
        <w:ind w:right="-30"/>
        <w:rPr>
          <w:rFonts w:ascii="Arial" w:eastAsia="Times New Roman" w:hAnsi="Arial"/>
          <w:sz w:val="20"/>
          <w:szCs w:val="20"/>
          <w:lang w:eastAsia="es-ES"/>
        </w:rPr>
      </w:pPr>
      <w:r>
        <w:rPr>
          <w:rFonts w:ascii="Arial" w:eastAsia="Times New Roman" w:hAnsi="Arial"/>
          <w:noProof/>
          <w:sz w:val="20"/>
          <w:szCs w:val="20"/>
        </w:rPr>
        <w:drawing>
          <wp:inline distT="0" distB="0" distL="0" distR="0" wp14:anchorId="65FDFCB0" wp14:editId="5BD3E22C">
            <wp:extent cx="533400" cy="571500"/>
            <wp:effectExtent l="0" t="0" r="0" b="0"/>
            <wp:docPr id="6" name="Picture 17" descr="Description: Cigna - 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Cigna - New Logo"/>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 cy="571500"/>
                    </a:xfrm>
                    <a:prstGeom prst="rect">
                      <a:avLst/>
                    </a:prstGeom>
                    <a:noFill/>
                    <a:ln>
                      <a:noFill/>
                    </a:ln>
                  </pic:spPr>
                </pic:pic>
              </a:graphicData>
            </a:graphic>
          </wp:inline>
        </w:drawing>
      </w:r>
    </w:p>
    <w:p w14:paraId="2E6E9671" w14:textId="77777777" w:rsidR="00097AC9" w:rsidRPr="00097AC9" w:rsidRDefault="00097AC9" w:rsidP="00E95C13">
      <w:pPr>
        <w:numPr>
          <w:ilvl w:val="0"/>
          <w:numId w:val="2"/>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right="5040"/>
        <w:rPr>
          <w:rFonts w:ascii="Arial" w:eastAsia="Times New Roman" w:hAnsi="Arial"/>
          <w:vanish/>
          <w:sz w:val="20"/>
          <w:szCs w:val="20"/>
          <w:lang w:eastAsia="es-ES"/>
        </w:rPr>
      </w:pPr>
      <w:r w:rsidRPr="00097AC9">
        <w:rPr>
          <w:rFonts w:ascii="Arial" w:eastAsia="Times New Roman" w:hAnsi="Arial"/>
          <w:vanish/>
          <w:sz w:val="20"/>
          <w:szCs w:val="20"/>
          <w:lang w:eastAsia="es-ES"/>
        </w:rPr>
        <w:t>You can delete any elements of this cover page that you do not need for your document.</w:t>
      </w:r>
    </w:p>
    <w:p w14:paraId="615A02FF" w14:textId="7C36E2A7" w:rsidR="00097AC9" w:rsidRPr="00097AC9" w:rsidRDefault="00AA58D0" w:rsidP="00316F83">
      <w:pPr>
        <w:pStyle w:val="Heading1"/>
      </w:pPr>
      <w:bookmarkStart w:id="4" w:name="_Toc461671215"/>
      <w:r>
        <w:lastRenderedPageBreak/>
        <w:t>1</w:t>
      </w:r>
      <w:r>
        <w:tab/>
      </w:r>
      <w:r w:rsidR="00097AC9" w:rsidRPr="00097AC9">
        <w:t>Document Control</w:t>
      </w:r>
      <w:bookmarkEnd w:id="4"/>
    </w:p>
    <w:p w14:paraId="5531E081" w14:textId="60A22A9C" w:rsidR="00097AC9" w:rsidRPr="00097AC9" w:rsidRDefault="00AA58D0" w:rsidP="00316F83">
      <w:pPr>
        <w:pStyle w:val="Heading2"/>
      </w:pPr>
      <w:bookmarkStart w:id="5" w:name="_Toc461671216"/>
      <w:r>
        <w:t>1.1</w:t>
      </w:r>
      <w:r>
        <w:tab/>
      </w:r>
      <w:r w:rsidR="00097AC9" w:rsidRPr="00097AC9">
        <w:t>Change Record</w:t>
      </w:r>
      <w:bookmarkEnd w:id="5"/>
    </w:p>
    <w:bookmarkStart w:id="6" w:name="Sec1"/>
    <w:p w14:paraId="757E95F8" w14:textId="77777777" w:rsidR="00097AC9" w:rsidRPr="00097AC9" w:rsidRDefault="00097AC9" w:rsidP="00097AC9">
      <w:pPr>
        <w:tabs>
          <w:tab w:val="left" w:pos="4320"/>
        </w:tabs>
        <w:spacing w:before="120" w:after="120" w:line="240" w:lineRule="auto"/>
        <w:ind w:left="8640" w:firstLine="720"/>
        <w:rPr>
          <w:rFonts w:ascii="Arial" w:eastAsia="Times New Roman" w:hAnsi="Arial"/>
          <w:sz w:val="20"/>
          <w:szCs w:val="20"/>
          <w:lang w:eastAsia="es-ES"/>
        </w:rPr>
      </w:pPr>
      <w:r w:rsidRPr="00097AC9">
        <w:rPr>
          <w:rFonts w:ascii="Arial" w:eastAsia="Times New Roman" w:hAnsi="Arial"/>
          <w:color w:val="FFFFFF"/>
          <w:sz w:val="10"/>
          <w:szCs w:val="20"/>
          <w:lang w:eastAsia="es-ES"/>
        </w:rPr>
        <w:fldChar w:fldCharType="begin"/>
      </w:r>
      <w:r w:rsidRPr="00097AC9">
        <w:rPr>
          <w:rFonts w:ascii="Arial" w:eastAsia="Times New Roman" w:hAnsi="Arial"/>
          <w:color w:val="FFFFFF"/>
          <w:sz w:val="10"/>
          <w:szCs w:val="20"/>
          <w:lang w:eastAsia="es-ES"/>
        </w:rPr>
        <w:instrText xml:space="preserve"> SECTIONPAGES  \* MERGEFORMAT </w:instrText>
      </w:r>
      <w:r w:rsidRPr="00097AC9">
        <w:rPr>
          <w:rFonts w:ascii="Arial" w:eastAsia="Times New Roman" w:hAnsi="Arial"/>
          <w:color w:val="FFFFFF"/>
          <w:sz w:val="10"/>
          <w:szCs w:val="20"/>
          <w:lang w:eastAsia="es-ES"/>
        </w:rPr>
        <w:fldChar w:fldCharType="separate"/>
      </w:r>
      <w:r w:rsidRPr="00097AC9">
        <w:rPr>
          <w:rFonts w:ascii="Arial" w:eastAsia="Times New Roman" w:hAnsi="Arial"/>
          <w:noProof/>
          <w:color w:val="FFFFFF"/>
          <w:sz w:val="10"/>
          <w:szCs w:val="20"/>
          <w:lang w:eastAsia="es-ES"/>
        </w:rPr>
        <w:t>5</w:t>
      </w:r>
      <w:r w:rsidRPr="00097AC9">
        <w:rPr>
          <w:rFonts w:ascii="Arial" w:eastAsia="Times New Roman" w:hAnsi="Arial"/>
          <w:color w:val="FFFFFF"/>
          <w:sz w:val="10"/>
          <w:szCs w:val="20"/>
          <w:lang w:eastAsia="es-ES"/>
        </w:rPr>
        <w:fldChar w:fldCharType="end"/>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6" w:type="dxa"/>
          <w:right w:w="96" w:type="dxa"/>
        </w:tblCellMar>
        <w:tblLook w:val="0000" w:firstRow="0" w:lastRow="0" w:firstColumn="0" w:lastColumn="0" w:noHBand="0" w:noVBand="0"/>
      </w:tblPr>
      <w:tblGrid>
        <w:gridCol w:w="2075"/>
        <w:gridCol w:w="2201"/>
        <w:gridCol w:w="1148"/>
        <w:gridCol w:w="5208"/>
      </w:tblGrid>
      <w:tr w:rsidR="00097AC9" w:rsidRPr="00097AC9" w14:paraId="38B5EBC6" w14:textId="77777777" w:rsidTr="009F5E7F">
        <w:trPr>
          <w:cantSplit/>
          <w:trHeight w:val="385"/>
          <w:tblHeader/>
        </w:trPr>
        <w:tc>
          <w:tcPr>
            <w:tcW w:w="976" w:type="pct"/>
            <w:shd w:val="clear" w:color="auto" w:fill="D9D9D9"/>
          </w:tcPr>
          <w:p w14:paraId="144C3485" w14:textId="77777777" w:rsidR="00097AC9" w:rsidRPr="00097AC9" w:rsidRDefault="00097AC9" w:rsidP="00097AC9">
            <w:pPr>
              <w:keepLines/>
              <w:spacing w:before="120" w:after="120" w:line="240" w:lineRule="auto"/>
              <w:rPr>
                <w:rFonts w:ascii="Arial" w:eastAsia="Times New Roman" w:hAnsi="Arial"/>
                <w:b/>
                <w:sz w:val="20"/>
                <w:szCs w:val="20"/>
                <w:lang w:eastAsia="es-ES"/>
              </w:rPr>
            </w:pPr>
            <w:r w:rsidRPr="00097AC9">
              <w:rPr>
                <w:rFonts w:ascii="Arial" w:eastAsia="Times New Roman" w:hAnsi="Arial"/>
                <w:b/>
                <w:sz w:val="20"/>
                <w:szCs w:val="20"/>
                <w:lang w:eastAsia="es-ES"/>
              </w:rPr>
              <w:t>Date</w:t>
            </w:r>
          </w:p>
        </w:tc>
        <w:tc>
          <w:tcPr>
            <w:tcW w:w="1035" w:type="pct"/>
            <w:shd w:val="clear" w:color="auto" w:fill="D9D9D9"/>
          </w:tcPr>
          <w:p w14:paraId="4A879BAC" w14:textId="77777777" w:rsidR="00097AC9" w:rsidRPr="00097AC9" w:rsidRDefault="00097AC9" w:rsidP="00097AC9">
            <w:pPr>
              <w:keepLines/>
              <w:spacing w:before="120" w:after="120" w:line="240" w:lineRule="auto"/>
              <w:rPr>
                <w:rFonts w:ascii="Arial" w:eastAsia="Times New Roman" w:hAnsi="Arial"/>
                <w:b/>
                <w:sz w:val="20"/>
                <w:szCs w:val="20"/>
                <w:lang w:eastAsia="es-ES"/>
              </w:rPr>
            </w:pPr>
            <w:r w:rsidRPr="00097AC9">
              <w:rPr>
                <w:rFonts w:ascii="Arial" w:eastAsia="Times New Roman" w:hAnsi="Arial"/>
                <w:b/>
                <w:sz w:val="20"/>
                <w:szCs w:val="20"/>
                <w:lang w:eastAsia="es-ES"/>
              </w:rPr>
              <w:t>Author</w:t>
            </w:r>
          </w:p>
        </w:tc>
        <w:tc>
          <w:tcPr>
            <w:tcW w:w="540" w:type="pct"/>
            <w:shd w:val="clear" w:color="auto" w:fill="D9D9D9"/>
          </w:tcPr>
          <w:p w14:paraId="4F6BE8A7" w14:textId="77777777" w:rsidR="00097AC9" w:rsidRPr="00097AC9" w:rsidRDefault="00097AC9" w:rsidP="00097AC9">
            <w:pPr>
              <w:keepLines/>
              <w:spacing w:before="120" w:after="120" w:line="240" w:lineRule="auto"/>
              <w:rPr>
                <w:rFonts w:ascii="Arial" w:eastAsia="Times New Roman" w:hAnsi="Arial"/>
                <w:b/>
                <w:sz w:val="20"/>
                <w:szCs w:val="20"/>
                <w:lang w:eastAsia="es-ES"/>
              </w:rPr>
            </w:pPr>
            <w:r w:rsidRPr="00097AC9">
              <w:rPr>
                <w:rFonts w:ascii="Arial" w:eastAsia="Times New Roman" w:hAnsi="Arial"/>
                <w:b/>
                <w:sz w:val="20"/>
                <w:szCs w:val="20"/>
                <w:lang w:eastAsia="es-ES"/>
              </w:rPr>
              <w:t>Version</w:t>
            </w:r>
          </w:p>
        </w:tc>
        <w:tc>
          <w:tcPr>
            <w:tcW w:w="2449" w:type="pct"/>
            <w:shd w:val="clear" w:color="auto" w:fill="D9D9D9"/>
          </w:tcPr>
          <w:p w14:paraId="79C94055" w14:textId="77777777" w:rsidR="00097AC9" w:rsidRPr="00097AC9" w:rsidRDefault="00097AC9" w:rsidP="00097AC9">
            <w:pPr>
              <w:keepLines/>
              <w:spacing w:before="120" w:after="120" w:line="240" w:lineRule="auto"/>
              <w:rPr>
                <w:rFonts w:ascii="Arial" w:eastAsia="Times New Roman" w:hAnsi="Arial"/>
                <w:b/>
                <w:sz w:val="20"/>
                <w:szCs w:val="20"/>
                <w:lang w:eastAsia="es-ES"/>
              </w:rPr>
            </w:pPr>
            <w:r w:rsidRPr="00097AC9">
              <w:rPr>
                <w:rFonts w:ascii="Arial" w:eastAsia="Times New Roman" w:hAnsi="Arial"/>
                <w:b/>
                <w:sz w:val="20"/>
                <w:szCs w:val="20"/>
                <w:lang w:eastAsia="es-ES"/>
              </w:rPr>
              <w:t>Change Reference</w:t>
            </w:r>
          </w:p>
        </w:tc>
      </w:tr>
      <w:tr w:rsidR="00097AC9" w:rsidRPr="00097AC9" w14:paraId="08B52DEF" w14:textId="77777777" w:rsidTr="009F5E7F">
        <w:trPr>
          <w:cantSplit/>
          <w:trHeight w:val="395"/>
        </w:trPr>
        <w:tc>
          <w:tcPr>
            <w:tcW w:w="976" w:type="pct"/>
            <w:shd w:val="clear" w:color="000000" w:fill="FFFFFF"/>
          </w:tcPr>
          <w:p w14:paraId="3622DE2D" w14:textId="2B97AACA" w:rsidR="00097AC9" w:rsidRPr="001D7FB2" w:rsidRDefault="009F5E7F" w:rsidP="009F5E7F">
            <w:pPr>
              <w:rPr>
                <w:rFonts w:ascii="Arial" w:hAnsi="Arial" w:cs="Arial"/>
                <w:sz w:val="20"/>
                <w:szCs w:val="20"/>
                <w:lang w:eastAsia="es-ES"/>
              </w:rPr>
            </w:pPr>
            <w:r>
              <w:rPr>
                <w:rFonts w:ascii="Arial" w:eastAsia="Times New Roman" w:hAnsi="Arial"/>
                <w:sz w:val="20"/>
                <w:szCs w:val="20"/>
                <w:lang w:eastAsia="es-ES"/>
              </w:rPr>
              <w:t>September</w:t>
            </w:r>
            <w:r w:rsidR="00E71A45">
              <w:rPr>
                <w:rFonts w:ascii="Arial" w:eastAsia="Times New Roman" w:hAnsi="Arial"/>
                <w:sz w:val="20"/>
                <w:szCs w:val="20"/>
                <w:lang w:eastAsia="es-ES"/>
              </w:rPr>
              <w:t xml:space="preserve"> </w:t>
            </w:r>
            <w:r w:rsidR="00023B06">
              <w:rPr>
                <w:rFonts w:ascii="Arial" w:eastAsia="Times New Roman" w:hAnsi="Arial"/>
                <w:sz w:val="20"/>
                <w:szCs w:val="20"/>
                <w:lang w:eastAsia="es-ES"/>
              </w:rPr>
              <w:t>1</w:t>
            </w:r>
            <w:r>
              <w:rPr>
                <w:rFonts w:ascii="Arial" w:eastAsia="Times New Roman" w:hAnsi="Arial"/>
                <w:sz w:val="20"/>
                <w:szCs w:val="20"/>
                <w:lang w:eastAsia="es-ES"/>
              </w:rPr>
              <w:t>2</w:t>
            </w:r>
            <w:r w:rsidR="00E71A45">
              <w:rPr>
                <w:rFonts w:ascii="Arial" w:eastAsia="Times New Roman" w:hAnsi="Arial"/>
                <w:sz w:val="20"/>
                <w:szCs w:val="20"/>
                <w:lang w:eastAsia="es-ES"/>
              </w:rPr>
              <w:t>, 2016</w:t>
            </w:r>
          </w:p>
        </w:tc>
        <w:tc>
          <w:tcPr>
            <w:tcW w:w="1035" w:type="pct"/>
            <w:shd w:val="clear" w:color="000000" w:fill="FFFFFF"/>
          </w:tcPr>
          <w:p w14:paraId="72B2369E" w14:textId="7B0A86C7" w:rsidR="00097AC9" w:rsidRPr="007E4150" w:rsidRDefault="00100DBB" w:rsidP="00E35ADA">
            <w:pPr>
              <w:rPr>
                <w:rFonts w:ascii="Arial" w:hAnsi="Arial" w:cs="Arial"/>
                <w:color w:val="000000"/>
                <w:sz w:val="20"/>
                <w:szCs w:val="20"/>
              </w:rPr>
            </w:pPr>
            <w:r>
              <w:rPr>
                <w:rStyle w:val="HighlightedVariable"/>
                <w:rFonts w:cs="Arial"/>
                <w:color w:val="000000"/>
                <w:sz w:val="20"/>
                <w:szCs w:val="20"/>
              </w:rPr>
              <w:t>P.S.</w:t>
            </w:r>
            <w:r w:rsidR="00023B06">
              <w:rPr>
                <w:rStyle w:val="HighlightedVariable"/>
                <w:rFonts w:cs="Arial"/>
                <w:color w:val="000000"/>
                <w:sz w:val="20"/>
                <w:szCs w:val="20"/>
              </w:rPr>
              <w:t>Keerthi</w:t>
            </w:r>
            <w:r>
              <w:rPr>
                <w:rStyle w:val="HighlightedVariable"/>
                <w:rFonts w:cs="Arial"/>
                <w:color w:val="000000"/>
                <w:sz w:val="20"/>
                <w:szCs w:val="20"/>
              </w:rPr>
              <w:t xml:space="preserve"> Reddy</w:t>
            </w:r>
          </w:p>
        </w:tc>
        <w:tc>
          <w:tcPr>
            <w:tcW w:w="540" w:type="pct"/>
            <w:shd w:val="clear" w:color="000000" w:fill="FFFFFF"/>
          </w:tcPr>
          <w:p w14:paraId="39E6362C" w14:textId="77777777" w:rsidR="00097AC9" w:rsidRPr="001D7FB2" w:rsidRDefault="00E73015" w:rsidP="00097AC9">
            <w:pPr>
              <w:keepLines/>
              <w:spacing w:after="0" w:line="240" w:lineRule="auto"/>
              <w:rPr>
                <w:rFonts w:ascii="Arial" w:eastAsia="Times New Roman" w:hAnsi="Arial" w:cs="Arial"/>
                <w:sz w:val="20"/>
                <w:szCs w:val="20"/>
                <w:lang w:eastAsia="es-ES"/>
              </w:rPr>
            </w:pPr>
            <w:r w:rsidRPr="001D7FB2">
              <w:rPr>
                <w:rFonts w:ascii="Arial" w:eastAsia="Times New Roman" w:hAnsi="Arial" w:cs="Arial"/>
                <w:sz w:val="20"/>
                <w:szCs w:val="20"/>
                <w:lang w:eastAsia="es-ES"/>
              </w:rPr>
              <w:t>1.0</w:t>
            </w:r>
          </w:p>
        </w:tc>
        <w:tc>
          <w:tcPr>
            <w:tcW w:w="2449" w:type="pct"/>
            <w:shd w:val="clear" w:color="000000" w:fill="FFFFFF"/>
          </w:tcPr>
          <w:p w14:paraId="4FB909AE" w14:textId="77777777" w:rsidR="005404FB" w:rsidRPr="001D7FB2" w:rsidRDefault="00D201F5" w:rsidP="00097AC9">
            <w:pPr>
              <w:keepLines/>
              <w:spacing w:after="0" w:line="240" w:lineRule="auto"/>
              <w:rPr>
                <w:rFonts w:ascii="Arial" w:eastAsia="Times New Roman" w:hAnsi="Arial" w:cs="Arial"/>
                <w:sz w:val="20"/>
                <w:szCs w:val="20"/>
                <w:lang w:eastAsia="es-ES"/>
              </w:rPr>
            </w:pPr>
            <w:r w:rsidRPr="001D7FB2">
              <w:rPr>
                <w:rFonts w:ascii="Arial" w:eastAsia="Times New Roman" w:hAnsi="Arial" w:cs="Arial"/>
                <w:sz w:val="20"/>
                <w:szCs w:val="20"/>
                <w:lang w:eastAsia="es-ES"/>
              </w:rPr>
              <w:t xml:space="preserve">No Previous Document </w:t>
            </w:r>
          </w:p>
        </w:tc>
      </w:tr>
    </w:tbl>
    <w:p w14:paraId="29AFD582"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599EB218" w14:textId="488AA49F" w:rsidR="00097AC9" w:rsidRPr="00097AC9" w:rsidRDefault="00AA58D0" w:rsidP="00316F83">
      <w:pPr>
        <w:pStyle w:val="Heading2"/>
      </w:pPr>
      <w:bookmarkStart w:id="7" w:name="_Toc461671217"/>
      <w:r>
        <w:t>1.2</w:t>
      </w:r>
      <w:r>
        <w:tab/>
      </w:r>
      <w:r w:rsidR="00097AC9" w:rsidRPr="00097AC9">
        <w:t>Reviewers</w:t>
      </w:r>
      <w:bookmarkEnd w:id="7"/>
    </w:p>
    <w:p w14:paraId="382322B4"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1"/>
        <w:gridCol w:w="4825"/>
      </w:tblGrid>
      <w:tr w:rsidR="00097AC9" w:rsidRPr="00097AC9" w14:paraId="297B3306" w14:textId="77777777" w:rsidTr="00854671">
        <w:trPr>
          <w:cantSplit/>
          <w:tblHeader/>
        </w:trPr>
        <w:tc>
          <w:tcPr>
            <w:tcW w:w="2736" w:type="pct"/>
            <w:shd w:val="clear" w:color="auto" w:fill="D9D9D9"/>
          </w:tcPr>
          <w:p w14:paraId="36F72104" w14:textId="77777777" w:rsidR="00097AC9" w:rsidRPr="00097AC9" w:rsidRDefault="00097AC9" w:rsidP="00097AC9">
            <w:pPr>
              <w:keepLines/>
              <w:spacing w:before="120" w:after="120" w:line="240" w:lineRule="auto"/>
              <w:rPr>
                <w:rFonts w:ascii="Arial" w:eastAsia="Times New Roman" w:hAnsi="Arial"/>
                <w:b/>
                <w:sz w:val="16"/>
                <w:szCs w:val="20"/>
                <w:lang w:eastAsia="es-ES"/>
              </w:rPr>
            </w:pPr>
            <w:r w:rsidRPr="00097AC9">
              <w:rPr>
                <w:rFonts w:ascii="Arial" w:eastAsia="Times New Roman" w:hAnsi="Arial"/>
                <w:b/>
                <w:sz w:val="16"/>
                <w:szCs w:val="20"/>
                <w:lang w:eastAsia="es-ES"/>
              </w:rPr>
              <w:t>Name</w:t>
            </w:r>
          </w:p>
        </w:tc>
        <w:tc>
          <w:tcPr>
            <w:tcW w:w="2264" w:type="pct"/>
            <w:shd w:val="clear" w:color="auto" w:fill="D9D9D9"/>
          </w:tcPr>
          <w:p w14:paraId="41BA7730" w14:textId="77777777" w:rsidR="00097AC9" w:rsidRPr="00097AC9" w:rsidRDefault="00097AC9" w:rsidP="00097AC9">
            <w:pPr>
              <w:keepLines/>
              <w:spacing w:before="120" w:after="120" w:line="240" w:lineRule="auto"/>
              <w:rPr>
                <w:rFonts w:ascii="Arial" w:eastAsia="Times New Roman" w:hAnsi="Arial"/>
                <w:b/>
                <w:sz w:val="16"/>
                <w:szCs w:val="20"/>
                <w:lang w:eastAsia="es-ES"/>
              </w:rPr>
            </w:pPr>
            <w:r w:rsidRPr="00097AC9">
              <w:rPr>
                <w:rFonts w:ascii="Arial" w:eastAsia="Times New Roman" w:hAnsi="Arial"/>
                <w:b/>
                <w:sz w:val="16"/>
                <w:szCs w:val="20"/>
                <w:lang w:eastAsia="es-ES"/>
              </w:rPr>
              <w:t>Position</w:t>
            </w:r>
          </w:p>
        </w:tc>
      </w:tr>
      <w:tr w:rsidR="00097AC9" w:rsidRPr="00097AC9" w14:paraId="65658EE0" w14:textId="77777777" w:rsidTr="00854671">
        <w:trPr>
          <w:cantSplit/>
        </w:trPr>
        <w:tc>
          <w:tcPr>
            <w:tcW w:w="2736" w:type="pct"/>
            <w:shd w:val="clear" w:color="000000" w:fill="FFFFFF"/>
          </w:tcPr>
          <w:p w14:paraId="766124B3" w14:textId="77777777" w:rsidR="00097AC9" w:rsidRPr="003D4662" w:rsidRDefault="00A97D2A" w:rsidP="00097AC9">
            <w:pPr>
              <w:keepLines/>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Siddharth Sarkar</w:t>
            </w:r>
          </w:p>
        </w:tc>
        <w:tc>
          <w:tcPr>
            <w:tcW w:w="2264" w:type="pct"/>
            <w:shd w:val="clear" w:color="000000" w:fill="FFFFFF"/>
          </w:tcPr>
          <w:p w14:paraId="07C9D7B9" w14:textId="77777777" w:rsidR="00097AC9" w:rsidRPr="003D4662" w:rsidRDefault="00D201F5" w:rsidP="00097AC9">
            <w:pPr>
              <w:keepLines/>
              <w:spacing w:after="0" w:line="240" w:lineRule="auto"/>
              <w:rPr>
                <w:rFonts w:ascii="Arial" w:eastAsia="Times New Roman" w:hAnsi="Arial" w:cs="Arial"/>
                <w:sz w:val="20"/>
                <w:szCs w:val="20"/>
                <w:lang w:eastAsia="es-ES"/>
              </w:rPr>
            </w:pPr>
            <w:r w:rsidRPr="003D4662">
              <w:rPr>
                <w:rFonts w:ascii="Arial" w:hAnsi="Arial" w:cs="Arial"/>
                <w:sz w:val="20"/>
                <w:szCs w:val="20"/>
              </w:rPr>
              <w:t>TCS</w:t>
            </w:r>
          </w:p>
        </w:tc>
      </w:tr>
    </w:tbl>
    <w:p w14:paraId="042709D6"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68B0FDC7"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6904AD7B" w14:textId="24B8F8AA" w:rsidR="00097AC9" w:rsidRPr="00097AC9" w:rsidRDefault="00AA58D0" w:rsidP="00316F83">
      <w:pPr>
        <w:pStyle w:val="Heading2"/>
      </w:pPr>
      <w:bookmarkStart w:id="8" w:name="_Toc461671218"/>
      <w:r>
        <w:t>1.3</w:t>
      </w:r>
      <w:r>
        <w:tab/>
      </w:r>
      <w:r w:rsidR="00097AC9" w:rsidRPr="00097AC9">
        <w:t>Distribution</w:t>
      </w:r>
      <w:bookmarkEnd w:id="8"/>
    </w:p>
    <w:p w14:paraId="738040FD"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1"/>
        <w:gridCol w:w="4825"/>
      </w:tblGrid>
      <w:tr w:rsidR="00097AC9" w:rsidRPr="00097AC9" w14:paraId="0489E820" w14:textId="77777777" w:rsidTr="00854671">
        <w:trPr>
          <w:cantSplit/>
          <w:tblHeader/>
        </w:trPr>
        <w:tc>
          <w:tcPr>
            <w:tcW w:w="2736" w:type="pct"/>
            <w:shd w:val="clear" w:color="auto" w:fill="D9D9D9"/>
          </w:tcPr>
          <w:p w14:paraId="1A4A2D0A" w14:textId="77777777" w:rsidR="00097AC9" w:rsidRPr="00097AC9" w:rsidRDefault="00097AC9" w:rsidP="00097AC9">
            <w:pPr>
              <w:keepLines/>
              <w:spacing w:before="120" w:after="120" w:line="240" w:lineRule="auto"/>
              <w:rPr>
                <w:rFonts w:ascii="Arial" w:eastAsia="Times New Roman" w:hAnsi="Arial"/>
                <w:b/>
                <w:sz w:val="16"/>
                <w:szCs w:val="20"/>
                <w:lang w:eastAsia="es-ES"/>
              </w:rPr>
            </w:pPr>
            <w:r w:rsidRPr="00097AC9">
              <w:rPr>
                <w:rFonts w:ascii="Arial" w:eastAsia="Times New Roman" w:hAnsi="Arial"/>
                <w:b/>
                <w:sz w:val="16"/>
                <w:szCs w:val="20"/>
                <w:lang w:eastAsia="es-ES"/>
              </w:rPr>
              <w:t>Name</w:t>
            </w:r>
          </w:p>
        </w:tc>
        <w:tc>
          <w:tcPr>
            <w:tcW w:w="2264" w:type="pct"/>
            <w:shd w:val="clear" w:color="auto" w:fill="D9D9D9"/>
          </w:tcPr>
          <w:p w14:paraId="2AAE8751" w14:textId="77777777" w:rsidR="00097AC9" w:rsidRPr="00097AC9" w:rsidRDefault="00097AC9" w:rsidP="00097AC9">
            <w:pPr>
              <w:keepLines/>
              <w:spacing w:before="120" w:after="120" w:line="240" w:lineRule="auto"/>
              <w:rPr>
                <w:rFonts w:ascii="Arial" w:eastAsia="Times New Roman" w:hAnsi="Arial"/>
                <w:b/>
                <w:sz w:val="16"/>
                <w:szCs w:val="20"/>
                <w:lang w:eastAsia="es-ES"/>
              </w:rPr>
            </w:pPr>
            <w:r w:rsidRPr="00097AC9">
              <w:rPr>
                <w:rFonts w:ascii="Arial" w:eastAsia="Times New Roman" w:hAnsi="Arial"/>
                <w:b/>
                <w:sz w:val="16"/>
                <w:szCs w:val="20"/>
                <w:lang w:eastAsia="es-ES"/>
              </w:rPr>
              <w:t>Position</w:t>
            </w:r>
          </w:p>
        </w:tc>
      </w:tr>
      <w:tr w:rsidR="00097AC9" w:rsidRPr="00097AC9" w14:paraId="3C7E1DF1" w14:textId="77777777" w:rsidTr="00854671">
        <w:trPr>
          <w:cantSplit/>
        </w:trPr>
        <w:tc>
          <w:tcPr>
            <w:tcW w:w="2736" w:type="pct"/>
            <w:shd w:val="clear" w:color="000000" w:fill="FFFFFF"/>
          </w:tcPr>
          <w:p w14:paraId="399AC1DB" w14:textId="77777777" w:rsidR="00097AC9" w:rsidRPr="00B17E7E" w:rsidRDefault="004C4D95" w:rsidP="00097AC9">
            <w:pPr>
              <w:keepLines/>
              <w:spacing w:after="0" w:line="240" w:lineRule="auto"/>
              <w:rPr>
                <w:rFonts w:ascii="Arial" w:eastAsia="Times New Roman" w:hAnsi="Arial" w:cs="Arial"/>
                <w:sz w:val="20"/>
                <w:szCs w:val="20"/>
                <w:lang w:eastAsia="es-ES"/>
              </w:rPr>
            </w:pPr>
            <w:r>
              <w:rPr>
                <w:rFonts w:ascii="Arial" w:hAnsi="Arial" w:cs="Arial"/>
                <w:color w:val="000000"/>
                <w:sz w:val="20"/>
                <w:szCs w:val="20"/>
              </w:rPr>
              <w:t>Vinay Pachika</w:t>
            </w:r>
          </w:p>
        </w:tc>
        <w:tc>
          <w:tcPr>
            <w:tcW w:w="2264" w:type="pct"/>
            <w:shd w:val="clear" w:color="000000" w:fill="FFFFFF"/>
          </w:tcPr>
          <w:p w14:paraId="010BCB2D" w14:textId="77777777" w:rsidR="00097AC9" w:rsidRPr="00B17E7E" w:rsidRDefault="00D201F5" w:rsidP="00097AC9">
            <w:pPr>
              <w:keepLines/>
              <w:spacing w:after="0" w:line="240" w:lineRule="auto"/>
              <w:rPr>
                <w:rFonts w:ascii="Arial" w:eastAsia="Times New Roman" w:hAnsi="Arial" w:cs="Arial"/>
                <w:sz w:val="20"/>
                <w:szCs w:val="20"/>
                <w:lang w:eastAsia="es-ES"/>
              </w:rPr>
            </w:pPr>
            <w:r w:rsidRPr="00B17E7E">
              <w:rPr>
                <w:rFonts w:ascii="Arial" w:hAnsi="Arial" w:cs="Arial"/>
                <w:color w:val="000000"/>
                <w:sz w:val="20"/>
                <w:szCs w:val="20"/>
              </w:rPr>
              <w:t>Cigna</w:t>
            </w:r>
          </w:p>
        </w:tc>
      </w:tr>
      <w:tr w:rsidR="00097AC9" w:rsidRPr="00097AC9" w14:paraId="7F4AE0D5" w14:textId="77777777" w:rsidTr="00854671">
        <w:trPr>
          <w:cantSplit/>
        </w:trPr>
        <w:tc>
          <w:tcPr>
            <w:tcW w:w="2736" w:type="pct"/>
            <w:shd w:val="clear" w:color="000000" w:fill="FFFFFF"/>
          </w:tcPr>
          <w:p w14:paraId="4D4F80EA" w14:textId="77777777" w:rsidR="00097AC9" w:rsidRPr="00B17E7E" w:rsidRDefault="00D201F5" w:rsidP="00097AC9">
            <w:pPr>
              <w:keepLines/>
              <w:spacing w:after="0" w:line="240" w:lineRule="auto"/>
              <w:rPr>
                <w:rFonts w:ascii="Arial" w:eastAsia="Times New Roman" w:hAnsi="Arial" w:cs="Arial"/>
                <w:sz w:val="20"/>
                <w:szCs w:val="20"/>
                <w:lang w:eastAsia="es-ES"/>
              </w:rPr>
            </w:pPr>
            <w:r w:rsidRPr="00B17E7E">
              <w:rPr>
                <w:rFonts w:ascii="Arial" w:hAnsi="Arial" w:cs="Arial"/>
                <w:color w:val="000000"/>
                <w:sz w:val="20"/>
                <w:szCs w:val="20"/>
              </w:rPr>
              <w:t>Viswam Nair</w:t>
            </w:r>
          </w:p>
        </w:tc>
        <w:tc>
          <w:tcPr>
            <w:tcW w:w="2264" w:type="pct"/>
            <w:shd w:val="clear" w:color="000000" w:fill="FFFFFF"/>
          </w:tcPr>
          <w:p w14:paraId="7E11788E" w14:textId="77777777" w:rsidR="00097AC9" w:rsidRPr="00B17E7E" w:rsidRDefault="00D201F5" w:rsidP="00097AC9">
            <w:pPr>
              <w:keepLines/>
              <w:spacing w:after="0" w:line="240" w:lineRule="auto"/>
              <w:rPr>
                <w:rFonts w:ascii="Arial" w:eastAsia="Times New Roman" w:hAnsi="Arial" w:cs="Arial"/>
                <w:sz w:val="20"/>
                <w:szCs w:val="20"/>
                <w:lang w:eastAsia="es-ES"/>
              </w:rPr>
            </w:pPr>
            <w:r w:rsidRPr="00B17E7E">
              <w:rPr>
                <w:rFonts w:ascii="Arial" w:hAnsi="Arial" w:cs="Arial"/>
                <w:color w:val="000000"/>
                <w:sz w:val="20"/>
                <w:szCs w:val="20"/>
              </w:rPr>
              <w:t>Cigna</w:t>
            </w:r>
          </w:p>
        </w:tc>
      </w:tr>
    </w:tbl>
    <w:p w14:paraId="76A05851"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00690EE5"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596D1738" w14:textId="77777777" w:rsidR="00097AC9" w:rsidRPr="00097AC9" w:rsidRDefault="00097AC9" w:rsidP="00097AC9">
      <w:pPr>
        <w:keepNext/>
        <w:pageBreakBefore/>
        <w:pBdr>
          <w:top w:val="single" w:sz="48" w:space="26" w:color="auto"/>
        </w:pBdr>
        <w:spacing w:before="960" w:after="960" w:line="240" w:lineRule="auto"/>
        <w:rPr>
          <w:rFonts w:ascii="Arial" w:eastAsia="Times New Roman" w:hAnsi="Arial"/>
          <w:sz w:val="36"/>
          <w:szCs w:val="20"/>
          <w:lang w:eastAsia="es-ES"/>
        </w:rPr>
      </w:pPr>
      <w:r w:rsidRPr="00097AC9">
        <w:rPr>
          <w:rFonts w:ascii="Arial" w:eastAsia="Times New Roman" w:hAnsi="Arial"/>
          <w:sz w:val="36"/>
          <w:szCs w:val="20"/>
          <w:lang w:eastAsia="es-ES"/>
        </w:rPr>
        <w:lastRenderedPageBreak/>
        <w:t>Contents</w:t>
      </w:r>
    </w:p>
    <w:p w14:paraId="3B907FF6" w14:textId="77777777" w:rsidR="009976A3" w:rsidRDefault="00097AC9">
      <w:pPr>
        <w:pStyle w:val="TOC1"/>
        <w:rPr>
          <w:rFonts w:asciiTheme="minorHAnsi" w:eastAsiaTheme="minorEastAsia" w:hAnsiTheme="minorHAnsi" w:cstheme="minorBidi"/>
          <w:b w:val="0"/>
          <w:sz w:val="22"/>
          <w:szCs w:val="22"/>
          <w:lang w:eastAsia="en-US"/>
        </w:rPr>
      </w:pPr>
      <w:r w:rsidRPr="00097AC9">
        <w:rPr>
          <w:b w:val="0"/>
        </w:rPr>
        <w:fldChar w:fldCharType="begin"/>
      </w:r>
      <w:r w:rsidRPr="00097AC9">
        <w:rPr>
          <w:b w:val="0"/>
        </w:rPr>
        <w:instrText xml:space="preserve"> TOC \o "1-2" </w:instrText>
      </w:r>
      <w:r w:rsidRPr="00097AC9">
        <w:rPr>
          <w:b w:val="0"/>
        </w:rPr>
        <w:fldChar w:fldCharType="separate"/>
      </w:r>
      <w:r w:rsidR="009976A3">
        <w:t>1</w:t>
      </w:r>
      <w:r w:rsidR="009976A3">
        <w:rPr>
          <w:rFonts w:asciiTheme="minorHAnsi" w:eastAsiaTheme="minorEastAsia" w:hAnsiTheme="minorHAnsi" w:cstheme="minorBidi"/>
          <w:b w:val="0"/>
          <w:sz w:val="22"/>
          <w:szCs w:val="22"/>
          <w:lang w:eastAsia="en-US"/>
        </w:rPr>
        <w:tab/>
      </w:r>
      <w:r w:rsidR="009976A3">
        <w:t>Document Control</w:t>
      </w:r>
      <w:r w:rsidR="009976A3">
        <w:tab/>
      </w:r>
      <w:r w:rsidR="009976A3">
        <w:fldChar w:fldCharType="begin"/>
      </w:r>
      <w:r w:rsidR="009976A3">
        <w:instrText xml:space="preserve"> PAGEREF _Toc461671215 \h </w:instrText>
      </w:r>
      <w:r w:rsidR="009976A3">
        <w:fldChar w:fldCharType="separate"/>
      </w:r>
      <w:r w:rsidR="009976A3">
        <w:t>2</w:t>
      </w:r>
      <w:r w:rsidR="009976A3">
        <w:fldChar w:fldCharType="end"/>
      </w:r>
    </w:p>
    <w:p w14:paraId="3189CA06" w14:textId="77777777" w:rsidR="009976A3" w:rsidRDefault="009976A3">
      <w:pPr>
        <w:pStyle w:val="TOC2"/>
        <w:rPr>
          <w:rFonts w:asciiTheme="minorHAnsi" w:eastAsiaTheme="minorEastAsia" w:hAnsiTheme="minorHAnsi" w:cstheme="minorBidi"/>
          <w:sz w:val="22"/>
          <w:szCs w:val="22"/>
          <w:lang w:eastAsia="en-US"/>
        </w:rPr>
      </w:pPr>
      <w:r>
        <w:t>1.1</w:t>
      </w:r>
      <w:r>
        <w:rPr>
          <w:rFonts w:asciiTheme="minorHAnsi" w:eastAsiaTheme="minorEastAsia" w:hAnsiTheme="minorHAnsi" w:cstheme="minorBidi"/>
          <w:sz w:val="22"/>
          <w:szCs w:val="22"/>
          <w:lang w:eastAsia="en-US"/>
        </w:rPr>
        <w:tab/>
      </w:r>
      <w:r>
        <w:t>Change Record</w:t>
      </w:r>
      <w:r>
        <w:tab/>
      </w:r>
      <w:r>
        <w:fldChar w:fldCharType="begin"/>
      </w:r>
      <w:r>
        <w:instrText xml:space="preserve"> PAGEREF _Toc461671216 \h </w:instrText>
      </w:r>
      <w:r>
        <w:fldChar w:fldCharType="separate"/>
      </w:r>
      <w:r>
        <w:t>2</w:t>
      </w:r>
      <w:r>
        <w:fldChar w:fldCharType="end"/>
      </w:r>
    </w:p>
    <w:p w14:paraId="0E1810DD" w14:textId="77777777" w:rsidR="009976A3" w:rsidRDefault="009976A3">
      <w:pPr>
        <w:pStyle w:val="TOC2"/>
        <w:rPr>
          <w:rFonts w:asciiTheme="minorHAnsi" w:eastAsiaTheme="minorEastAsia" w:hAnsiTheme="minorHAnsi" w:cstheme="minorBidi"/>
          <w:sz w:val="22"/>
          <w:szCs w:val="22"/>
          <w:lang w:eastAsia="en-US"/>
        </w:rPr>
      </w:pPr>
      <w:r>
        <w:t>1.2</w:t>
      </w:r>
      <w:r>
        <w:rPr>
          <w:rFonts w:asciiTheme="minorHAnsi" w:eastAsiaTheme="minorEastAsia" w:hAnsiTheme="minorHAnsi" w:cstheme="minorBidi"/>
          <w:sz w:val="22"/>
          <w:szCs w:val="22"/>
          <w:lang w:eastAsia="en-US"/>
        </w:rPr>
        <w:tab/>
      </w:r>
      <w:r>
        <w:t>Reviewers</w:t>
      </w:r>
      <w:r>
        <w:tab/>
      </w:r>
      <w:r>
        <w:fldChar w:fldCharType="begin"/>
      </w:r>
      <w:r>
        <w:instrText xml:space="preserve"> PAGEREF _Toc461671217 \h </w:instrText>
      </w:r>
      <w:r>
        <w:fldChar w:fldCharType="separate"/>
      </w:r>
      <w:r>
        <w:t>2</w:t>
      </w:r>
      <w:r>
        <w:fldChar w:fldCharType="end"/>
      </w:r>
    </w:p>
    <w:p w14:paraId="4C4BA91A" w14:textId="77777777" w:rsidR="009976A3" w:rsidRDefault="009976A3">
      <w:pPr>
        <w:pStyle w:val="TOC2"/>
        <w:rPr>
          <w:rFonts w:asciiTheme="minorHAnsi" w:eastAsiaTheme="minorEastAsia" w:hAnsiTheme="minorHAnsi" w:cstheme="minorBidi"/>
          <w:sz w:val="22"/>
          <w:szCs w:val="22"/>
          <w:lang w:eastAsia="en-US"/>
        </w:rPr>
      </w:pPr>
      <w:r>
        <w:t>1.3</w:t>
      </w:r>
      <w:r>
        <w:rPr>
          <w:rFonts w:asciiTheme="minorHAnsi" w:eastAsiaTheme="minorEastAsia" w:hAnsiTheme="minorHAnsi" w:cstheme="minorBidi"/>
          <w:sz w:val="22"/>
          <w:szCs w:val="22"/>
          <w:lang w:eastAsia="en-US"/>
        </w:rPr>
        <w:tab/>
      </w:r>
      <w:r>
        <w:t>Distribution</w:t>
      </w:r>
      <w:r>
        <w:tab/>
      </w:r>
      <w:r>
        <w:fldChar w:fldCharType="begin"/>
      </w:r>
      <w:r>
        <w:instrText xml:space="preserve"> PAGEREF _Toc461671218 \h </w:instrText>
      </w:r>
      <w:r>
        <w:fldChar w:fldCharType="separate"/>
      </w:r>
      <w:r>
        <w:t>2</w:t>
      </w:r>
      <w:r>
        <w:fldChar w:fldCharType="end"/>
      </w:r>
    </w:p>
    <w:p w14:paraId="0DA33AD7" w14:textId="77777777" w:rsidR="009976A3" w:rsidRDefault="009976A3">
      <w:pPr>
        <w:pStyle w:val="TOC1"/>
        <w:rPr>
          <w:rFonts w:asciiTheme="minorHAnsi" w:eastAsiaTheme="minorEastAsia" w:hAnsiTheme="minorHAnsi" w:cstheme="minorBidi"/>
          <w:b w:val="0"/>
          <w:sz w:val="22"/>
          <w:szCs w:val="22"/>
          <w:lang w:eastAsia="en-US"/>
        </w:rPr>
      </w:pPr>
      <w:r>
        <w:t>2</w:t>
      </w:r>
      <w:r>
        <w:rPr>
          <w:rFonts w:asciiTheme="minorHAnsi" w:eastAsiaTheme="minorEastAsia" w:hAnsiTheme="minorHAnsi" w:cstheme="minorBidi"/>
          <w:b w:val="0"/>
          <w:sz w:val="22"/>
          <w:szCs w:val="22"/>
          <w:lang w:eastAsia="en-US"/>
        </w:rPr>
        <w:tab/>
      </w:r>
      <w:r>
        <w:t>Business Overview</w:t>
      </w:r>
      <w:r>
        <w:tab/>
      </w:r>
      <w:r>
        <w:fldChar w:fldCharType="begin"/>
      </w:r>
      <w:r>
        <w:instrText xml:space="preserve"> PAGEREF _Toc461671219 \h </w:instrText>
      </w:r>
      <w:r>
        <w:fldChar w:fldCharType="separate"/>
      </w:r>
      <w:r>
        <w:t>5</w:t>
      </w:r>
      <w:r>
        <w:fldChar w:fldCharType="end"/>
      </w:r>
    </w:p>
    <w:p w14:paraId="4A150F44" w14:textId="77777777" w:rsidR="009976A3" w:rsidRDefault="009976A3">
      <w:pPr>
        <w:pStyle w:val="TOC2"/>
        <w:rPr>
          <w:rFonts w:asciiTheme="minorHAnsi" w:eastAsiaTheme="minorEastAsia" w:hAnsiTheme="minorHAnsi" w:cstheme="minorBidi"/>
          <w:sz w:val="22"/>
          <w:szCs w:val="22"/>
          <w:lang w:eastAsia="en-US"/>
        </w:rPr>
      </w:pPr>
      <w:r>
        <w:t>2.1</w:t>
      </w:r>
      <w:r>
        <w:rPr>
          <w:rFonts w:asciiTheme="minorHAnsi" w:eastAsiaTheme="minorEastAsia" w:hAnsiTheme="minorHAnsi" w:cstheme="minorBidi"/>
          <w:sz w:val="22"/>
          <w:szCs w:val="22"/>
          <w:lang w:eastAsia="en-US"/>
        </w:rPr>
        <w:tab/>
      </w:r>
      <w:r>
        <w:t>Assumptions</w:t>
      </w:r>
      <w:r>
        <w:tab/>
      </w:r>
      <w:r>
        <w:fldChar w:fldCharType="begin"/>
      </w:r>
      <w:r>
        <w:instrText xml:space="preserve"> PAGEREF _Toc461671220 \h </w:instrText>
      </w:r>
      <w:r>
        <w:fldChar w:fldCharType="separate"/>
      </w:r>
      <w:r>
        <w:t>5</w:t>
      </w:r>
      <w:r>
        <w:fldChar w:fldCharType="end"/>
      </w:r>
    </w:p>
    <w:p w14:paraId="24F77048" w14:textId="77777777" w:rsidR="009976A3" w:rsidRDefault="009976A3">
      <w:pPr>
        <w:pStyle w:val="TOC2"/>
        <w:rPr>
          <w:rFonts w:asciiTheme="minorHAnsi" w:eastAsiaTheme="minorEastAsia" w:hAnsiTheme="minorHAnsi" w:cstheme="minorBidi"/>
          <w:sz w:val="22"/>
          <w:szCs w:val="22"/>
          <w:lang w:eastAsia="en-US"/>
        </w:rPr>
      </w:pPr>
      <w:r>
        <w:t>2.2</w:t>
      </w:r>
      <w:r>
        <w:rPr>
          <w:rFonts w:asciiTheme="minorHAnsi" w:eastAsiaTheme="minorEastAsia" w:hAnsiTheme="minorHAnsi" w:cstheme="minorBidi"/>
          <w:sz w:val="22"/>
          <w:szCs w:val="22"/>
          <w:lang w:eastAsia="en-US"/>
        </w:rPr>
        <w:tab/>
      </w:r>
      <w:r>
        <w:t>Risks &amp; Issues</w:t>
      </w:r>
      <w:r>
        <w:tab/>
      </w:r>
      <w:r>
        <w:fldChar w:fldCharType="begin"/>
      </w:r>
      <w:r>
        <w:instrText xml:space="preserve"> PAGEREF _Toc461671221 \h </w:instrText>
      </w:r>
      <w:r>
        <w:fldChar w:fldCharType="separate"/>
      </w:r>
      <w:r>
        <w:t>6</w:t>
      </w:r>
      <w:r>
        <w:fldChar w:fldCharType="end"/>
      </w:r>
    </w:p>
    <w:p w14:paraId="439B460F" w14:textId="77777777" w:rsidR="009976A3" w:rsidRDefault="009976A3">
      <w:pPr>
        <w:pStyle w:val="TOC2"/>
        <w:rPr>
          <w:rFonts w:asciiTheme="minorHAnsi" w:eastAsiaTheme="minorEastAsia" w:hAnsiTheme="minorHAnsi" w:cstheme="minorBidi"/>
          <w:sz w:val="22"/>
          <w:szCs w:val="22"/>
          <w:lang w:eastAsia="en-US"/>
        </w:rPr>
      </w:pPr>
      <w:r>
        <w:t>2.3</w:t>
      </w:r>
      <w:r>
        <w:rPr>
          <w:rFonts w:asciiTheme="minorHAnsi" w:eastAsiaTheme="minorEastAsia" w:hAnsiTheme="minorHAnsi" w:cstheme="minorBidi"/>
          <w:sz w:val="22"/>
          <w:szCs w:val="22"/>
          <w:lang w:eastAsia="en-US"/>
        </w:rPr>
        <w:tab/>
      </w:r>
      <w:r>
        <w:t>Referential Documents</w:t>
      </w:r>
      <w:r>
        <w:tab/>
      </w:r>
      <w:r>
        <w:fldChar w:fldCharType="begin"/>
      </w:r>
      <w:r>
        <w:instrText xml:space="preserve"> PAGEREF _Toc461671222 \h </w:instrText>
      </w:r>
      <w:r>
        <w:fldChar w:fldCharType="separate"/>
      </w:r>
      <w:r>
        <w:t>6</w:t>
      </w:r>
      <w:r>
        <w:fldChar w:fldCharType="end"/>
      </w:r>
    </w:p>
    <w:p w14:paraId="36DB875D" w14:textId="77777777" w:rsidR="009976A3" w:rsidRDefault="009976A3">
      <w:pPr>
        <w:pStyle w:val="TOC2"/>
        <w:rPr>
          <w:rFonts w:asciiTheme="minorHAnsi" w:eastAsiaTheme="minorEastAsia" w:hAnsiTheme="minorHAnsi" w:cstheme="minorBidi"/>
          <w:sz w:val="22"/>
          <w:szCs w:val="22"/>
          <w:lang w:eastAsia="en-US"/>
        </w:rPr>
      </w:pPr>
      <w:r>
        <w:t>2.4</w:t>
      </w:r>
      <w:r>
        <w:rPr>
          <w:rFonts w:asciiTheme="minorHAnsi" w:eastAsiaTheme="minorEastAsia" w:hAnsiTheme="minorHAnsi" w:cstheme="minorBidi"/>
          <w:sz w:val="22"/>
          <w:szCs w:val="22"/>
          <w:lang w:eastAsia="en-US"/>
        </w:rPr>
        <w:tab/>
      </w:r>
      <w:r>
        <w:t>Definitions and Acronyms</w:t>
      </w:r>
      <w:r>
        <w:tab/>
      </w:r>
      <w:r>
        <w:fldChar w:fldCharType="begin"/>
      </w:r>
      <w:r>
        <w:instrText xml:space="preserve"> PAGEREF _Toc461671223 \h </w:instrText>
      </w:r>
      <w:r>
        <w:fldChar w:fldCharType="separate"/>
      </w:r>
      <w:r>
        <w:t>6</w:t>
      </w:r>
      <w:r>
        <w:fldChar w:fldCharType="end"/>
      </w:r>
    </w:p>
    <w:p w14:paraId="1EE4D36D" w14:textId="77777777" w:rsidR="009976A3" w:rsidRDefault="009976A3">
      <w:pPr>
        <w:pStyle w:val="TOC2"/>
        <w:rPr>
          <w:rFonts w:asciiTheme="minorHAnsi" w:eastAsiaTheme="minorEastAsia" w:hAnsiTheme="minorHAnsi" w:cstheme="minorBidi"/>
          <w:sz w:val="22"/>
          <w:szCs w:val="22"/>
          <w:lang w:eastAsia="en-US"/>
        </w:rPr>
      </w:pPr>
      <w:r>
        <w:t>2.5</w:t>
      </w:r>
      <w:r>
        <w:rPr>
          <w:rFonts w:asciiTheme="minorHAnsi" w:eastAsiaTheme="minorEastAsia" w:hAnsiTheme="minorHAnsi" w:cstheme="minorBidi"/>
          <w:sz w:val="22"/>
          <w:szCs w:val="22"/>
          <w:lang w:eastAsia="en-US"/>
        </w:rPr>
        <w:tab/>
      </w:r>
      <w:r>
        <w:t>Block Diagram</w:t>
      </w:r>
      <w:r>
        <w:tab/>
      </w:r>
      <w:r>
        <w:fldChar w:fldCharType="begin"/>
      </w:r>
      <w:r>
        <w:instrText xml:space="preserve"> PAGEREF _Toc461671224 \h </w:instrText>
      </w:r>
      <w:r>
        <w:fldChar w:fldCharType="separate"/>
      </w:r>
      <w:r>
        <w:t>6</w:t>
      </w:r>
      <w:r>
        <w:fldChar w:fldCharType="end"/>
      </w:r>
    </w:p>
    <w:p w14:paraId="4B8FD1DE" w14:textId="77777777" w:rsidR="009976A3" w:rsidRDefault="009976A3">
      <w:pPr>
        <w:pStyle w:val="TOC1"/>
        <w:rPr>
          <w:rFonts w:asciiTheme="minorHAnsi" w:eastAsiaTheme="minorEastAsia" w:hAnsiTheme="minorHAnsi" w:cstheme="minorBidi"/>
          <w:b w:val="0"/>
          <w:sz w:val="22"/>
          <w:szCs w:val="22"/>
          <w:lang w:eastAsia="en-US"/>
        </w:rPr>
      </w:pPr>
      <w:r>
        <w:t>3</w:t>
      </w:r>
      <w:r>
        <w:rPr>
          <w:rFonts w:asciiTheme="minorHAnsi" w:eastAsiaTheme="minorEastAsia" w:hAnsiTheme="minorHAnsi" w:cstheme="minorBidi"/>
          <w:b w:val="0"/>
          <w:sz w:val="22"/>
          <w:szCs w:val="22"/>
          <w:lang w:eastAsia="en-US"/>
        </w:rPr>
        <w:tab/>
      </w:r>
      <w:r>
        <w:t>Technical Overview</w:t>
      </w:r>
      <w:r>
        <w:tab/>
      </w:r>
      <w:r>
        <w:fldChar w:fldCharType="begin"/>
      </w:r>
      <w:r>
        <w:instrText xml:space="preserve"> PAGEREF _Toc461671225 \h </w:instrText>
      </w:r>
      <w:r>
        <w:fldChar w:fldCharType="separate"/>
      </w:r>
      <w:r>
        <w:t>7</w:t>
      </w:r>
      <w:r>
        <w:fldChar w:fldCharType="end"/>
      </w:r>
    </w:p>
    <w:p w14:paraId="6773003F" w14:textId="77777777" w:rsidR="009976A3" w:rsidRDefault="009976A3">
      <w:pPr>
        <w:pStyle w:val="TOC2"/>
        <w:rPr>
          <w:rFonts w:asciiTheme="minorHAnsi" w:eastAsiaTheme="minorEastAsia" w:hAnsiTheme="minorHAnsi" w:cstheme="minorBidi"/>
          <w:sz w:val="22"/>
          <w:szCs w:val="22"/>
          <w:lang w:eastAsia="en-US"/>
        </w:rPr>
      </w:pPr>
      <w:r>
        <w:t>3.1</w:t>
      </w:r>
      <w:r>
        <w:rPr>
          <w:rFonts w:asciiTheme="minorHAnsi" w:eastAsiaTheme="minorEastAsia" w:hAnsiTheme="minorHAnsi" w:cstheme="minorBidi"/>
          <w:sz w:val="22"/>
          <w:szCs w:val="22"/>
          <w:lang w:eastAsia="en-US"/>
        </w:rPr>
        <w:tab/>
      </w:r>
      <w:r>
        <w:t>Data Lineage/Mapping</w:t>
      </w:r>
      <w:r>
        <w:tab/>
      </w:r>
      <w:r>
        <w:fldChar w:fldCharType="begin"/>
      </w:r>
      <w:r>
        <w:instrText xml:space="preserve"> PAGEREF _Toc461671226 \h </w:instrText>
      </w:r>
      <w:r>
        <w:fldChar w:fldCharType="separate"/>
      </w:r>
      <w:r>
        <w:t>7</w:t>
      </w:r>
      <w:r>
        <w:fldChar w:fldCharType="end"/>
      </w:r>
    </w:p>
    <w:p w14:paraId="41DD5F7B" w14:textId="77777777" w:rsidR="009976A3" w:rsidRDefault="009976A3">
      <w:pPr>
        <w:pStyle w:val="TOC1"/>
        <w:rPr>
          <w:rFonts w:asciiTheme="minorHAnsi" w:eastAsiaTheme="minorEastAsia" w:hAnsiTheme="minorHAnsi" w:cstheme="minorBidi"/>
          <w:b w:val="0"/>
          <w:sz w:val="22"/>
          <w:szCs w:val="22"/>
          <w:lang w:eastAsia="en-US"/>
        </w:rPr>
      </w:pPr>
      <w:r>
        <w:t>4</w:t>
      </w:r>
      <w:r>
        <w:rPr>
          <w:rFonts w:asciiTheme="minorHAnsi" w:eastAsiaTheme="minorEastAsia" w:hAnsiTheme="minorHAnsi" w:cstheme="minorBidi"/>
          <w:b w:val="0"/>
          <w:sz w:val="22"/>
          <w:szCs w:val="22"/>
          <w:lang w:eastAsia="en-US"/>
        </w:rPr>
        <w:tab/>
      </w:r>
      <w:r>
        <w:t>Custom Components list</w:t>
      </w:r>
      <w:r>
        <w:tab/>
      </w:r>
      <w:r>
        <w:fldChar w:fldCharType="begin"/>
      </w:r>
      <w:r>
        <w:instrText xml:space="preserve"> PAGEREF _Toc461671227 \h </w:instrText>
      </w:r>
      <w:r>
        <w:fldChar w:fldCharType="separate"/>
      </w:r>
      <w:r>
        <w:t>8</w:t>
      </w:r>
      <w:r>
        <w:fldChar w:fldCharType="end"/>
      </w:r>
    </w:p>
    <w:p w14:paraId="64A4CF6B" w14:textId="77777777" w:rsidR="009976A3" w:rsidRDefault="009976A3">
      <w:pPr>
        <w:pStyle w:val="TOC1"/>
        <w:rPr>
          <w:rFonts w:asciiTheme="minorHAnsi" w:eastAsiaTheme="minorEastAsia" w:hAnsiTheme="minorHAnsi" w:cstheme="minorBidi"/>
          <w:b w:val="0"/>
          <w:sz w:val="22"/>
          <w:szCs w:val="22"/>
          <w:lang w:eastAsia="en-US"/>
        </w:rPr>
      </w:pPr>
      <w:r w:rsidRPr="00962A8A">
        <w:rPr>
          <w:lang w:val="en-GB"/>
        </w:rPr>
        <w:t>5</w:t>
      </w:r>
      <w:r>
        <w:rPr>
          <w:rFonts w:asciiTheme="minorHAnsi" w:eastAsiaTheme="minorEastAsia" w:hAnsiTheme="minorHAnsi" w:cstheme="minorBidi"/>
          <w:b w:val="0"/>
          <w:sz w:val="22"/>
          <w:szCs w:val="22"/>
          <w:lang w:eastAsia="en-US"/>
        </w:rPr>
        <w:tab/>
      </w:r>
      <w:r w:rsidRPr="00962A8A">
        <w:rPr>
          <w:lang w:val="en-GB"/>
        </w:rPr>
        <w:t>ELT Overview</w:t>
      </w:r>
      <w:r>
        <w:tab/>
      </w:r>
      <w:r>
        <w:fldChar w:fldCharType="begin"/>
      </w:r>
      <w:r>
        <w:instrText xml:space="preserve"> PAGEREF _Toc461671228 \h </w:instrText>
      </w:r>
      <w:r>
        <w:fldChar w:fldCharType="separate"/>
      </w:r>
      <w:r>
        <w:t>9</w:t>
      </w:r>
      <w:r>
        <w:fldChar w:fldCharType="end"/>
      </w:r>
    </w:p>
    <w:p w14:paraId="21B61EA1" w14:textId="77777777" w:rsidR="009976A3" w:rsidRDefault="009976A3">
      <w:pPr>
        <w:pStyle w:val="TOC2"/>
        <w:rPr>
          <w:rFonts w:asciiTheme="minorHAnsi" w:eastAsiaTheme="minorEastAsia" w:hAnsiTheme="minorHAnsi" w:cstheme="minorBidi"/>
          <w:sz w:val="22"/>
          <w:szCs w:val="22"/>
          <w:lang w:eastAsia="en-US"/>
        </w:rPr>
      </w:pPr>
      <w:r>
        <w:t>5.1</w:t>
      </w:r>
      <w:r>
        <w:rPr>
          <w:rFonts w:asciiTheme="minorHAnsi" w:eastAsiaTheme="minorEastAsia" w:hAnsiTheme="minorHAnsi" w:cstheme="minorBidi"/>
          <w:sz w:val="22"/>
          <w:szCs w:val="22"/>
          <w:lang w:eastAsia="en-US"/>
        </w:rPr>
        <w:tab/>
      </w:r>
      <w:r>
        <w:t>Data Flow Model</w:t>
      </w:r>
      <w:r>
        <w:tab/>
      </w:r>
      <w:r>
        <w:fldChar w:fldCharType="begin"/>
      </w:r>
      <w:r>
        <w:instrText xml:space="preserve"> PAGEREF _Toc461671229 \h </w:instrText>
      </w:r>
      <w:r>
        <w:fldChar w:fldCharType="separate"/>
      </w:r>
      <w:r>
        <w:t>9</w:t>
      </w:r>
      <w:r>
        <w:fldChar w:fldCharType="end"/>
      </w:r>
    </w:p>
    <w:p w14:paraId="62C1C966" w14:textId="77777777" w:rsidR="009976A3" w:rsidRDefault="009976A3">
      <w:pPr>
        <w:pStyle w:val="TOC2"/>
        <w:rPr>
          <w:rFonts w:asciiTheme="minorHAnsi" w:eastAsiaTheme="minorEastAsia" w:hAnsiTheme="minorHAnsi" w:cstheme="minorBidi"/>
          <w:sz w:val="22"/>
          <w:szCs w:val="22"/>
          <w:lang w:eastAsia="en-US"/>
        </w:rPr>
      </w:pPr>
      <w:r>
        <w:t>5.2</w:t>
      </w:r>
      <w:r>
        <w:rPr>
          <w:rFonts w:asciiTheme="minorHAnsi" w:eastAsiaTheme="minorEastAsia" w:hAnsiTheme="minorHAnsi" w:cstheme="minorBidi"/>
          <w:sz w:val="22"/>
          <w:szCs w:val="22"/>
          <w:lang w:eastAsia="en-US"/>
        </w:rPr>
        <w:tab/>
      </w:r>
      <w:r>
        <w:t>Source System</w:t>
      </w:r>
      <w:r>
        <w:tab/>
      </w:r>
      <w:r>
        <w:fldChar w:fldCharType="begin"/>
      </w:r>
      <w:r>
        <w:instrText xml:space="preserve"> PAGEREF _Toc461671230 \h </w:instrText>
      </w:r>
      <w:r>
        <w:fldChar w:fldCharType="separate"/>
      </w:r>
      <w:r>
        <w:t>9</w:t>
      </w:r>
      <w:r>
        <w:fldChar w:fldCharType="end"/>
      </w:r>
    </w:p>
    <w:p w14:paraId="3F582FC3" w14:textId="77777777" w:rsidR="009976A3" w:rsidRDefault="009976A3">
      <w:pPr>
        <w:pStyle w:val="TOC2"/>
        <w:rPr>
          <w:rFonts w:asciiTheme="minorHAnsi" w:eastAsiaTheme="minorEastAsia" w:hAnsiTheme="minorHAnsi" w:cstheme="minorBidi"/>
          <w:sz w:val="22"/>
          <w:szCs w:val="22"/>
          <w:lang w:eastAsia="en-US"/>
        </w:rPr>
      </w:pPr>
      <w:r>
        <w:t>5.3</w:t>
      </w:r>
      <w:r>
        <w:rPr>
          <w:rFonts w:asciiTheme="minorHAnsi" w:eastAsiaTheme="minorEastAsia" w:hAnsiTheme="minorHAnsi" w:cstheme="minorBidi"/>
          <w:sz w:val="22"/>
          <w:szCs w:val="22"/>
          <w:lang w:eastAsia="en-US"/>
        </w:rPr>
        <w:tab/>
      </w:r>
      <w:r>
        <w:t>Target System</w:t>
      </w:r>
      <w:r>
        <w:tab/>
      </w:r>
      <w:r>
        <w:fldChar w:fldCharType="begin"/>
      </w:r>
      <w:r>
        <w:instrText xml:space="preserve"> PAGEREF _Toc461671231 \h </w:instrText>
      </w:r>
      <w:r>
        <w:fldChar w:fldCharType="separate"/>
      </w:r>
      <w:r>
        <w:t>9</w:t>
      </w:r>
      <w:r>
        <w:fldChar w:fldCharType="end"/>
      </w:r>
    </w:p>
    <w:p w14:paraId="352D2049" w14:textId="77777777" w:rsidR="009976A3" w:rsidRDefault="009976A3">
      <w:pPr>
        <w:pStyle w:val="TOC2"/>
        <w:rPr>
          <w:rFonts w:asciiTheme="minorHAnsi" w:eastAsiaTheme="minorEastAsia" w:hAnsiTheme="minorHAnsi" w:cstheme="minorBidi"/>
          <w:sz w:val="22"/>
          <w:szCs w:val="22"/>
          <w:lang w:eastAsia="en-US"/>
        </w:rPr>
      </w:pPr>
      <w:r>
        <w:rPr>
          <w:lang w:eastAsia="hi-IN" w:bidi="hi-IN"/>
        </w:rPr>
        <w:t>5.4</w:t>
      </w:r>
      <w:r>
        <w:rPr>
          <w:rFonts w:asciiTheme="minorHAnsi" w:eastAsiaTheme="minorEastAsia" w:hAnsiTheme="minorHAnsi" w:cstheme="minorBidi"/>
          <w:sz w:val="22"/>
          <w:szCs w:val="22"/>
          <w:lang w:eastAsia="en-US"/>
        </w:rPr>
        <w:tab/>
      </w:r>
      <w:r>
        <w:rPr>
          <w:lang w:eastAsia="hi-IN" w:bidi="hi-IN"/>
        </w:rPr>
        <w:t>Indexes</w:t>
      </w:r>
      <w:r>
        <w:tab/>
      </w:r>
      <w:r>
        <w:fldChar w:fldCharType="begin"/>
      </w:r>
      <w:r>
        <w:instrText xml:space="preserve"> PAGEREF _Toc461671232 \h </w:instrText>
      </w:r>
      <w:r>
        <w:fldChar w:fldCharType="separate"/>
      </w:r>
      <w:r>
        <w:t>9</w:t>
      </w:r>
      <w:r>
        <w:fldChar w:fldCharType="end"/>
      </w:r>
    </w:p>
    <w:p w14:paraId="1F3C5F32" w14:textId="77777777" w:rsidR="009976A3" w:rsidRDefault="009976A3">
      <w:pPr>
        <w:pStyle w:val="TOC2"/>
        <w:rPr>
          <w:rFonts w:asciiTheme="minorHAnsi" w:eastAsiaTheme="minorEastAsia" w:hAnsiTheme="minorHAnsi" w:cstheme="minorBidi"/>
          <w:sz w:val="22"/>
          <w:szCs w:val="22"/>
          <w:lang w:eastAsia="en-US"/>
        </w:rPr>
      </w:pPr>
      <w:r>
        <w:rPr>
          <w:lang w:bidi="hi-IN"/>
        </w:rPr>
        <w:t>5.5</w:t>
      </w:r>
      <w:r>
        <w:rPr>
          <w:rFonts w:asciiTheme="minorHAnsi" w:eastAsiaTheme="minorEastAsia" w:hAnsiTheme="minorHAnsi" w:cstheme="minorBidi"/>
          <w:sz w:val="22"/>
          <w:szCs w:val="22"/>
          <w:lang w:eastAsia="en-US"/>
        </w:rPr>
        <w:tab/>
      </w:r>
      <w:r>
        <w:rPr>
          <w:lang w:bidi="hi-IN"/>
        </w:rPr>
        <w:t>Load plans</w:t>
      </w:r>
      <w:r>
        <w:tab/>
      </w:r>
      <w:r>
        <w:fldChar w:fldCharType="begin"/>
      </w:r>
      <w:r>
        <w:instrText xml:space="preserve"> PAGEREF _Toc461671233 \h </w:instrText>
      </w:r>
      <w:r>
        <w:fldChar w:fldCharType="separate"/>
      </w:r>
      <w:r>
        <w:t>9</w:t>
      </w:r>
      <w:r>
        <w:fldChar w:fldCharType="end"/>
      </w:r>
    </w:p>
    <w:p w14:paraId="6A1CD05C" w14:textId="77777777" w:rsidR="009976A3" w:rsidRDefault="009976A3">
      <w:pPr>
        <w:pStyle w:val="TOC1"/>
        <w:rPr>
          <w:rFonts w:asciiTheme="minorHAnsi" w:eastAsiaTheme="minorEastAsia" w:hAnsiTheme="minorHAnsi" w:cstheme="minorBidi"/>
          <w:b w:val="0"/>
          <w:sz w:val="22"/>
          <w:szCs w:val="22"/>
          <w:lang w:eastAsia="en-US"/>
        </w:rPr>
      </w:pPr>
      <w:r>
        <w:t>6</w:t>
      </w:r>
      <w:r>
        <w:rPr>
          <w:rFonts w:asciiTheme="minorHAnsi" w:eastAsiaTheme="minorEastAsia" w:hAnsiTheme="minorHAnsi" w:cstheme="minorBidi"/>
          <w:b w:val="0"/>
          <w:sz w:val="22"/>
          <w:szCs w:val="22"/>
          <w:lang w:eastAsia="en-US"/>
        </w:rPr>
        <w:tab/>
      </w:r>
      <w:r>
        <w:t>RPD Design</w:t>
      </w:r>
      <w:r>
        <w:tab/>
      </w:r>
      <w:r>
        <w:fldChar w:fldCharType="begin"/>
      </w:r>
      <w:r>
        <w:instrText xml:space="preserve"> PAGEREF _Toc461671234 \h </w:instrText>
      </w:r>
      <w:r>
        <w:fldChar w:fldCharType="separate"/>
      </w:r>
      <w:r>
        <w:t>10</w:t>
      </w:r>
      <w:r>
        <w:fldChar w:fldCharType="end"/>
      </w:r>
    </w:p>
    <w:p w14:paraId="6E725966" w14:textId="77777777" w:rsidR="009976A3" w:rsidRDefault="009976A3">
      <w:pPr>
        <w:pStyle w:val="TOC2"/>
        <w:rPr>
          <w:rFonts w:asciiTheme="minorHAnsi" w:eastAsiaTheme="minorEastAsia" w:hAnsiTheme="minorHAnsi" w:cstheme="minorBidi"/>
          <w:sz w:val="22"/>
          <w:szCs w:val="22"/>
          <w:lang w:eastAsia="en-US"/>
        </w:rPr>
      </w:pPr>
      <w:r>
        <w:rPr>
          <w:lang w:bidi="hi-IN"/>
        </w:rPr>
        <w:t>6.1</w:t>
      </w:r>
      <w:r>
        <w:rPr>
          <w:rFonts w:asciiTheme="minorHAnsi" w:eastAsiaTheme="minorEastAsia" w:hAnsiTheme="minorHAnsi" w:cstheme="minorBidi"/>
          <w:sz w:val="22"/>
          <w:szCs w:val="22"/>
          <w:lang w:eastAsia="en-US"/>
        </w:rPr>
        <w:tab/>
      </w:r>
      <w:r>
        <w:rPr>
          <w:lang w:bidi="hi-IN"/>
        </w:rPr>
        <w:t>Physical Layer</w:t>
      </w:r>
      <w:r>
        <w:tab/>
      </w:r>
      <w:r>
        <w:fldChar w:fldCharType="begin"/>
      </w:r>
      <w:r>
        <w:instrText xml:space="preserve"> PAGEREF _Toc461671235 \h </w:instrText>
      </w:r>
      <w:r>
        <w:fldChar w:fldCharType="separate"/>
      </w:r>
      <w:r>
        <w:t>10</w:t>
      </w:r>
      <w:r>
        <w:fldChar w:fldCharType="end"/>
      </w:r>
    </w:p>
    <w:p w14:paraId="33DC8130" w14:textId="77777777" w:rsidR="009976A3" w:rsidRDefault="009976A3">
      <w:pPr>
        <w:pStyle w:val="TOC2"/>
        <w:rPr>
          <w:rFonts w:asciiTheme="minorHAnsi" w:eastAsiaTheme="minorEastAsia" w:hAnsiTheme="minorHAnsi" w:cstheme="minorBidi"/>
          <w:sz w:val="22"/>
          <w:szCs w:val="22"/>
          <w:lang w:eastAsia="en-US"/>
        </w:rPr>
      </w:pPr>
      <w:r>
        <w:rPr>
          <w:lang w:bidi="hi-IN"/>
        </w:rPr>
        <w:t>6.2</w:t>
      </w:r>
      <w:r>
        <w:rPr>
          <w:rFonts w:asciiTheme="minorHAnsi" w:eastAsiaTheme="minorEastAsia" w:hAnsiTheme="minorHAnsi" w:cstheme="minorBidi"/>
          <w:sz w:val="22"/>
          <w:szCs w:val="22"/>
          <w:lang w:eastAsia="en-US"/>
        </w:rPr>
        <w:tab/>
      </w:r>
      <w:r>
        <w:rPr>
          <w:lang w:bidi="hi-IN"/>
        </w:rPr>
        <w:t>Physical diagram</w:t>
      </w:r>
      <w:r>
        <w:tab/>
      </w:r>
      <w:r>
        <w:fldChar w:fldCharType="begin"/>
      </w:r>
      <w:r>
        <w:instrText xml:space="preserve"> PAGEREF _Toc461671236 \h </w:instrText>
      </w:r>
      <w:r>
        <w:fldChar w:fldCharType="separate"/>
      </w:r>
      <w:r>
        <w:t>11</w:t>
      </w:r>
      <w:r>
        <w:fldChar w:fldCharType="end"/>
      </w:r>
    </w:p>
    <w:p w14:paraId="2D54CDE7" w14:textId="77777777" w:rsidR="009976A3" w:rsidRDefault="009976A3">
      <w:pPr>
        <w:pStyle w:val="TOC2"/>
        <w:rPr>
          <w:rFonts w:asciiTheme="minorHAnsi" w:eastAsiaTheme="minorEastAsia" w:hAnsiTheme="minorHAnsi" w:cstheme="minorBidi"/>
          <w:sz w:val="22"/>
          <w:szCs w:val="22"/>
          <w:lang w:eastAsia="en-US"/>
        </w:rPr>
      </w:pPr>
      <w:r w:rsidRPr="00962A8A">
        <w:rPr>
          <w:lang w:val="en-GB"/>
        </w:rPr>
        <w:t>6.3</w:t>
      </w:r>
      <w:r>
        <w:rPr>
          <w:rFonts w:asciiTheme="minorHAnsi" w:eastAsiaTheme="minorEastAsia" w:hAnsiTheme="minorHAnsi" w:cstheme="minorBidi"/>
          <w:sz w:val="22"/>
          <w:szCs w:val="22"/>
          <w:lang w:eastAsia="en-US"/>
        </w:rPr>
        <w:tab/>
      </w:r>
      <w:r w:rsidRPr="00962A8A">
        <w:rPr>
          <w:lang w:val="en-GB"/>
        </w:rPr>
        <w:t>Database Objects</w:t>
      </w:r>
      <w:r>
        <w:tab/>
      </w:r>
      <w:r>
        <w:fldChar w:fldCharType="begin"/>
      </w:r>
      <w:r>
        <w:instrText xml:space="preserve"> PAGEREF _Toc461671237 \h </w:instrText>
      </w:r>
      <w:r>
        <w:fldChar w:fldCharType="separate"/>
      </w:r>
      <w:r>
        <w:t>11</w:t>
      </w:r>
      <w:r>
        <w:fldChar w:fldCharType="end"/>
      </w:r>
    </w:p>
    <w:p w14:paraId="296BEAFD" w14:textId="77777777" w:rsidR="009976A3" w:rsidRDefault="009976A3">
      <w:pPr>
        <w:pStyle w:val="TOC2"/>
        <w:rPr>
          <w:rFonts w:asciiTheme="minorHAnsi" w:eastAsiaTheme="minorEastAsia" w:hAnsiTheme="minorHAnsi" w:cstheme="minorBidi"/>
          <w:sz w:val="22"/>
          <w:szCs w:val="22"/>
          <w:lang w:eastAsia="en-US"/>
        </w:rPr>
      </w:pPr>
      <w:r w:rsidRPr="00962A8A">
        <w:rPr>
          <w:lang w:val="en-GB"/>
        </w:rPr>
        <w:t>6.3.1</w:t>
      </w:r>
      <w:r>
        <w:rPr>
          <w:rFonts w:asciiTheme="minorHAnsi" w:eastAsiaTheme="minorEastAsia" w:hAnsiTheme="minorHAnsi" w:cstheme="minorBidi"/>
          <w:sz w:val="22"/>
          <w:szCs w:val="22"/>
          <w:lang w:eastAsia="en-US"/>
        </w:rPr>
        <w:tab/>
      </w:r>
      <w:r w:rsidRPr="00962A8A">
        <w:rPr>
          <w:lang w:val="en-GB"/>
        </w:rPr>
        <w:t>Database Objects</w:t>
      </w:r>
      <w:r>
        <w:tab/>
      </w:r>
      <w:r>
        <w:fldChar w:fldCharType="begin"/>
      </w:r>
      <w:r>
        <w:instrText xml:space="preserve"> PAGEREF _Toc461671238 \h </w:instrText>
      </w:r>
      <w:r>
        <w:fldChar w:fldCharType="separate"/>
      </w:r>
      <w:r>
        <w:t>11</w:t>
      </w:r>
      <w:r>
        <w:fldChar w:fldCharType="end"/>
      </w:r>
    </w:p>
    <w:p w14:paraId="2C22BE1C" w14:textId="77777777" w:rsidR="009976A3" w:rsidRDefault="009976A3">
      <w:pPr>
        <w:pStyle w:val="TOC1"/>
        <w:rPr>
          <w:rFonts w:asciiTheme="minorHAnsi" w:eastAsiaTheme="minorEastAsia" w:hAnsiTheme="minorHAnsi" w:cstheme="minorBidi"/>
          <w:b w:val="0"/>
          <w:sz w:val="22"/>
          <w:szCs w:val="22"/>
          <w:lang w:eastAsia="en-US"/>
        </w:rPr>
      </w:pPr>
      <w:r>
        <w:t>7</w:t>
      </w:r>
      <w:r>
        <w:rPr>
          <w:rFonts w:asciiTheme="minorHAnsi" w:eastAsiaTheme="minorEastAsia" w:hAnsiTheme="minorHAnsi" w:cstheme="minorBidi"/>
          <w:b w:val="0"/>
          <w:sz w:val="22"/>
          <w:szCs w:val="22"/>
          <w:lang w:eastAsia="en-US"/>
        </w:rPr>
        <w:tab/>
      </w:r>
      <w:r>
        <w:t>BMM Layer</w:t>
      </w:r>
      <w:r>
        <w:tab/>
      </w:r>
      <w:r>
        <w:fldChar w:fldCharType="begin"/>
      </w:r>
      <w:r>
        <w:instrText xml:space="preserve"> PAGEREF _Toc461671239 \h </w:instrText>
      </w:r>
      <w:r>
        <w:fldChar w:fldCharType="separate"/>
      </w:r>
      <w:r>
        <w:t>12</w:t>
      </w:r>
      <w:r>
        <w:fldChar w:fldCharType="end"/>
      </w:r>
    </w:p>
    <w:p w14:paraId="4BE3F59D" w14:textId="77777777" w:rsidR="009976A3" w:rsidRDefault="009976A3">
      <w:pPr>
        <w:pStyle w:val="TOC2"/>
        <w:rPr>
          <w:rFonts w:asciiTheme="minorHAnsi" w:eastAsiaTheme="minorEastAsia" w:hAnsiTheme="minorHAnsi" w:cstheme="minorBidi"/>
          <w:sz w:val="22"/>
          <w:szCs w:val="22"/>
          <w:lang w:eastAsia="en-US"/>
        </w:rPr>
      </w:pPr>
      <w:r w:rsidRPr="00962A8A">
        <w:rPr>
          <w:lang w:val="en-GB"/>
        </w:rPr>
        <w:t>7.1</w:t>
      </w:r>
      <w:r>
        <w:rPr>
          <w:rFonts w:asciiTheme="minorHAnsi" w:eastAsiaTheme="minorEastAsia" w:hAnsiTheme="minorHAnsi" w:cstheme="minorBidi"/>
          <w:sz w:val="22"/>
          <w:szCs w:val="22"/>
          <w:lang w:eastAsia="en-US"/>
        </w:rPr>
        <w:tab/>
      </w:r>
      <w:r w:rsidRPr="00962A8A">
        <w:rPr>
          <w:lang w:val="en-GB"/>
        </w:rPr>
        <w:t>Logical Layer</w:t>
      </w:r>
      <w:r>
        <w:tab/>
      </w:r>
      <w:r>
        <w:fldChar w:fldCharType="begin"/>
      </w:r>
      <w:r>
        <w:instrText xml:space="preserve"> PAGEREF _Toc461671240 \h </w:instrText>
      </w:r>
      <w:r>
        <w:fldChar w:fldCharType="separate"/>
      </w:r>
      <w:r>
        <w:t>12</w:t>
      </w:r>
      <w:r>
        <w:fldChar w:fldCharType="end"/>
      </w:r>
    </w:p>
    <w:p w14:paraId="03525FC8" w14:textId="77777777" w:rsidR="009976A3" w:rsidRDefault="009976A3">
      <w:pPr>
        <w:pStyle w:val="TOC2"/>
        <w:rPr>
          <w:rFonts w:asciiTheme="minorHAnsi" w:eastAsiaTheme="minorEastAsia" w:hAnsiTheme="minorHAnsi" w:cstheme="minorBidi"/>
          <w:sz w:val="22"/>
          <w:szCs w:val="22"/>
          <w:lang w:eastAsia="en-US"/>
        </w:rPr>
      </w:pPr>
      <w:r w:rsidRPr="00962A8A">
        <w:rPr>
          <w:lang w:val="en-GB"/>
        </w:rPr>
        <w:t>7.2</w:t>
      </w:r>
      <w:r>
        <w:rPr>
          <w:rFonts w:asciiTheme="minorHAnsi" w:eastAsiaTheme="minorEastAsia" w:hAnsiTheme="minorHAnsi" w:cstheme="minorBidi"/>
          <w:sz w:val="22"/>
          <w:szCs w:val="22"/>
          <w:lang w:eastAsia="en-US"/>
        </w:rPr>
        <w:tab/>
      </w:r>
      <w:r w:rsidRPr="00962A8A">
        <w:rPr>
          <w:lang w:val="en-GB"/>
        </w:rPr>
        <w:t>Logical Diagram</w:t>
      </w:r>
      <w:r>
        <w:tab/>
      </w:r>
      <w:r>
        <w:fldChar w:fldCharType="begin"/>
      </w:r>
      <w:r>
        <w:instrText xml:space="preserve"> PAGEREF _Toc461671241 \h </w:instrText>
      </w:r>
      <w:r>
        <w:fldChar w:fldCharType="separate"/>
      </w:r>
      <w:r>
        <w:t>12</w:t>
      </w:r>
      <w:r>
        <w:fldChar w:fldCharType="end"/>
      </w:r>
    </w:p>
    <w:p w14:paraId="0A3123AC" w14:textId="77777777" w:rsidR="009976A3" w:rsidRDefault="009976A3">
      <w:pPr>
        <w:pStyle w:val="TOC1"/>
        <w:rPr>
          <w:rFonts w:asciiTheme="minorHAnsi" w:eastAsiaTheme="minorEastAsia" w:hAnsiTheme="minorHAnsi" w:cstheme="minorBidi"/>
          <w:b w:val="0"/>
          <w:sz w:val="22"/>
          <w:szCs w:val="22"/>
          <w:lang w:eastAsia="en-US"/>
        </w:rPr>
      </w:pPr>
      <w:r>
        <w:t>8</w:t>
      </w:r>
      <w:r>
        <w:rPr>
          <w:rFonts w:asciiTheme="minorHAnsi" w:eastAsiaTheme="minorEastAsia" w:hAnsiTheme="minorHAnsi" w:cstheme="minorBidi"/>
          <w:b w:val="0"/>
          <w:sz w:val="22"/>
          <w:szCs w:val="22"/>
          <w:lang w:eastAsia="en-US"/>
        </w:rPr>
        <w:tab/>
      </w:r>
      <w:r>
        <w:t>Presentation layer</w:t>
      </w:r>
      <w:r>
        <w:tab/>
      </w:r>
      <w:r>
        <w:fldChar w:fldCharType="begin"/>
      </w:r>
      <w:r>
        <w:instrText xml:space="preserve"> PAGEREF _Toc461671242 \h </w:instrText>
      </w:r>
      <w:r>
        <w:fldChar w:fldCharType="separate"/>
      </w:r>
      <w:r>
        <w:t>13</w:t>
      </w:r>
      <w:r>
        <w:fldChar w:fldCharType="end"/>
      </w:r>
    </w:p>
    <w:p w14:paraId="1A3230D1" w14:textId="77777777" w:rsidR="009976A3" w:rsidRDefault="009976A3">
      <w:pPr>
        <w:pStyle w:val="TOC1"/>
        <w:rPr>
          <w:rFonts w:asciiTheme="minorHAnsi" w:eastAsiaTheme="minorEastAsia" w:hAnsiTheme="minorHAnsi" w:cstheme="minorBidi"/>
          <w:b w:val="0"/>
          <w:sz w:val="22"/>
          <w:szCs w:val="22"/>
          <w:lang w:eastAsia="en-US"/>
        </w:rPr>
      </w:pPr>
      <w:r>
        <w:t>9</w:t>
      </w:r>
      <w:r>
        <w:rPr>
          <w:rFonts w:asciiTheme="minorHAnsi" w:eastAsiaTheme="minorEastAsia" w:hAnsiTheme="minorHAnsi" w:cstheme="minorBidi"/>
          <w:b w:val="0"/>
          <w:sz w:val="22"/>
          <w:szCs w:val="22"/>
          <w:lang w:eastAsia="en-US"/>
        </w:rPr>
        <w:tab/>
      </w:r>
      <w:r>
        <w:t>Report Design</w:t>
      </w:r>
      <w:r>
        <w:tab/>
      </w:r>
      <w:r>
        <w:fldChar w:fldCharType="begin"/>
      </w:r>
      <w:r>
        <w:instrText xml:space="preserve"> PAGEREF _Toc461671243 \h </w:instrText>
      </w:r>
      <w:r>
        <w:fldChar w:fldCharType="separate"/>
      </w:r>
      <w:r>
        <w:t>14</w:t>
      </w:r>
      <w:r>
        <w:fldChar w:fldCharType="end"/>
      </w:r>
    </w:p>
    <w:p w14:paraId="1287764B" w14:textId="77777777" w:rsidR="009976A3" w:rsidRDefault="009976A3">
      <w:pPr>
        <w:pStyle w:val="TOC2"/>
        <w:rPr>
          <w:rFonts w:asciiTheme="minorHAnsi" w:eastAsiaTheme="minorEastAsia" w:hAnsiTheme="minorHAnsi" w:cstheme="minorBidi"/>
          <w:sz w:val="22"/>
          <w:szCs w:val="22"/>
          <w:lang w:eastAsia="en-US"/>
        </w:rPr>
      </w:pPr>
      <w:r>
        <w:t>9.1</w:t>
      </w:r>
      <w:r>
        <w:rPr>
          <w:rFonts w:asciiTheme="minorHAnsi" w:eastAsiaTheme="minorEastAsia" w:hAnsiTheme="minorHAnsi" w:cstheme="minorBidi"/>
          <w:sz w:val="22"/>
          <w:szCs w:val="22"/>
          <w:lang w:eastAsia="en-US"/>
        </w:rPr>
        <w:tab/>
      </w:r>
      <w:r>
        <w:t>Report Details</w:t>
      </w:r>
      <w:r>
        <w:tab/>
      </w:r>
      <w:r>
        <w:fldChar w:fldCharType="begin"/>
      </w:r>
      <w:r>
        <w:instrText xml:space="preserve"> PAGEREF _Toc461671244 \h </w:instrText>
      </w:r>
      <w:r>
        <w:fldChar w:fldCharType="separate"/>
      </w:r>
      <w:r>
        <w:t>14</w:t>
      </w:r>
      <w:r>
        <w:fldChar w:fldCharType="end"/>
      </w:r>
    </w:p>
    <w:p w14:paraId="71D1E490" w14:textId="77777777" w:rsidR="009976A3" w:rsidRDefault="009976A3">
      <w:pPr>
        <w:pStyle w:val="TOC2"/>
        <w:rPr>
          <w:rFonts w:asciiTheme="minorHAnsi" w:eastAsiaTheme="minorEastAsia" w:hAnsiTheme="minorHAnsi" w:cstheme="minorBidi"/>
          <w:sz w:val="22"/>
          <w:szCs w:val="22"/>
          <w:lang w:eastAsia="en-US"/>
        </w:rPr>
      </w:pPr>
      <w:r>
        <w:rPr>
          <w:lang w:bidi="hi-IN"/>
        </w:rPr>
        <w:lastRenderedPageBreak/>
        <w:t>9.2</w:t>
      </w:r>
      <w:r>
        <w:rPr>
          <w:rFonts w:asciiTheme="minorHAnsi" w:eastAsiaTheme="minorEastAsia" w:hAnsiTheme="minorHAnsi" w:cstheme="minorBidi"/>
          <w:sz w:val="22"/>
          <w:szCs w:val="22"/>
          <w:lang w:eastAsia="en-US"/>
        </w:rPr>
        <w:tab/>
      </w:r>
      <w:r>
        <w:rPr>
          <w:lang w:bidi="hi-IN"/>
        </w:rPr>
        <w:t>User Prompts</w:t>
      </w:r>
      <w:r>
        <w:tab/>
      </w:r>
      <w:r>
        <w:fldChar w:fldCharType="begin"/>
      </w:r>
      <w:r>
        <w:instrText xml:space="preserve"> PAGEREF _Toc461671245 \h </w:instrText>
      </w:r>
      <w:r>
        <w:fldChar w:fldCharType="separate"/>
      </w:r>
      <w:r>
        <w:t>14</w:t>
      </w:r>
      <w:r>
        <w:fldChar w:fldCharType="end"/>
      </w:r>
    </w:p>
    <w:p w14:paraId="1C3A4B2F" w14:textId="77777777" w:rsidR="009976A3" w:rsidRDefault="009976A3">
      <w:pPr>
        <w:pStyle w:val="TOC2"/>
        <w:rPr>
          <w:rFonts w:asciiTheme="minorHAnsi" w:eastAsiaTheme="minorEastAsia" w:hAnsiTheme="minorHAnsi" w:cstheme="minorBidi"/>
          <w:sz w:val="22"/>
          <w:szCs w:val="22"/>
          <w:lang w:eastAsia="en-US"/>
        </w:rPr>
      </w:pPr>
      <w:r>
        <w:rPr>
          <w:lang w:bidi="hi-IN"/>
        </w:rPr>
        <w:t>9.3</w:t>
      </w:r>
      <w:r>
        <w:rPr>
          <w:rFonts w:asciiTheme="minorHAnsi" w:eastAsiaTheme="minorEastAsia" w:hAnsiTheme="minorHAnsi" w:cstheme="minorBidi"/>
          <w:sz w:val="22"/>
          <w:szCs w:val="22"/>
          <w:lang w:eastAsia="en-US"/>
        </w:rPr>
        <w:tab/>
      </w:r>
      <w:r>
        <w:rPr>
          <w:lang w:bidi="hi-IN"/>
        </w:rPr>
        <w:t>Header</w:t>
      </w:r>
      <w:r>
        <w:tab/>
      </w:r>
      <w:r>
        <w:fldChar w:fldCharType="begin"/>
      </w:r>
      <w:r>
        <w:instrText xml:space="preserve"> PAGEREF _Toc461671246 \h </w:instrText>
      </w:r>
      <w:r>
        <w:fldChar w:fldCharType="separate"/>
      </w:r>
      <w:r>
        <w:t>14</w:t>
      </w:r>
      <w:r>
        <w:fldChar w:fldCharType="end"/>
      </w:r>
    </w:p>
    <w:p w14:paraId="0363044C" w14:textId="77777777" w:rsidR="009976A3" w:rsidRDefault="009976A3">
      <w:pPr>
        <w:pStyle w:val="TOC2"/>
        <w:rPr>
          <w:rFonts w:asciiTheme="minorHAnsi" w:eastAsiaTheme="minorEastAsia" w:hAnsiTheme="minorHAnsi" w:cstheme="minorBidi"/>
          <w:sz w:val="22"/>
          <w:szCs w:val="22"/>
          <w:lang w:eastAsia="en-US"/>
        </w:rPr>
      </w:pPr>
      <w:r>
        <w:rPr>
          <w:lang w:bidi="hi-IN"/>
        </w:rPr>
        <w:t>9.4</w:t>
      </w:r>
      <w:r>
        <w:rPr>
          <w:rFonts w:asciiTheme="minorHAnsi" w:eastAsiaTheme="minorEastAsia" w:hAnsiTheme="minorHAnsi" w:cstheme="minorBidi"/>
          <w:sz w:val="22"/>
          <w:szCs w:val="22"/>
          <w:lang w:eastAsia="en-US"/>
        </w:rPr>
        <w:tab/>
      </w:r>
      <w:r>
        <w:rPr>
          <w:lang w:bidi="hi-IN"/>
        </w:rPr>
        <w:t>Data Fields</w:t>
      </w:r>
      <w:r>
        <w:tab/>
      </w:r>
      <w:r>
        <w:fldChar w:fldCharType="begin"/>
      </w:r>
      <w:r>
        <w:instrText xml:space="preserve"> PAGEREF _Toc461671247 \h </w:instrText>
      </w:r>
      <w:r>
        <w:fldChar w:fldCharType="separate"/>
      </w:r>
      <w:r>
        <w:t>14</w:t>
      </w:r>
      <w:r>
        <w:fldChar w:fldCharType="end"/>
      </w:r>
    </w:p>
    <w:p w14:paraId="08A89042" w14:textId="77777777" w:rsidR="009976A3" w:rsidRDefault="009976A3">
      <w:pPr>
        <w:pStyle w:val="TOC2"/>
        <w:rPr>
          <w:rFonts w:asciiTheme="minorHAnsi" w:eastAsiaTheme="minorEastAsia" w:hAnsiTheme="minorHAnsi" w:cstheme="minorBidi"/>
          <w:sz w:val="22"/>
          <w:szCs w:val="22"/>
          <w:lang w:eastAsia="en-US"/>
        </w:rPr>
      </w:pPr>
      <w:r>
        <w:rPr>
          <w:lang w:bidi="hi-IN"/>
        </w:rPr>
        <w:t>9.5</w:t>
      </w:r>
      <w:r>
        <w:rPr>
          <w:rFonts w:asciiTheme="minorHAnsi" w:eastAsiaTheme="minorEastAsia" w:hAnsiTheme="minorHAnsi" w:cstheme="minorBidi"/>
          <w:sz w:val="22"/>
          <w:szCs w:val="22"/>
          <w:lang w:eastAsia="en-US"/>
        </w:rPr>
        <w:tab/>
      </w:r>
      <w:r>
        <w:rPr>
          <w:lang w:bidi="hi-IN"/>
        </w:rPr>
        <w:t>Report Filters</w:t>
      </w:r>
      <w:r>
        <w:tab/>
      </w:r>
      <w:r>
        <w:fldChar w:fldCharType="begin"/>
      </w:r>
      <w:r>
        <w:instrText xml:space="preserve"> PAGEREF _Toc461671248 \h </w:instrText>
      </w:r>
      <w:r>
        <w:fldChar w:fldCharType="separate"/>
      </w:r>
      <w:r>
        <w:t>14</w:t>
      </w:r>
      <w:r>
        <w:fldChar w:fldCharType="end"/>
      </w:r>
    </w:p>
    <w:p w14:paraId="45B2F3BE" w14:textId="77777777" w:rsidR="009976A3" w:rsidRDefault="009976A3">
      <w:pPr>
        <w:pStyle w:val="TOC2"/>
        <w:rPr>
          <w:rFonts w:asciiTheme="minorHAnsi" w:eastAsiaTheme="minorEastAsia" w:hAnsiTheme="minorHAnsi" w:cstheme="minorBidi"/>
          <w:sz w:val="22"/>
          <w:szCs w:val="22"/>
          <w:lang w:eastAsia="en-US"/>
        </w:rPr>
      </w:pPr>
      <w:r>
        <w:rPr>
          <w:lang w:bidi="hi-IN"/>
        </w:rPr>
        <w:t>9.6</w:t>
      </w:r>
      <w:r>
        <w:rPr>
          <w:rFonts w:asciiTheme="minorHAnsi" w:eastAsiaTheme="minorEastAsia" w:hAnsiTheme="minorHAnsi" w:cstheme="minorBidi"/>
          <w:sz w:val="22"/>
          <w:szCs w:val="22"/>
          <w:lang w:eastAsia="en-US"/>
        </w:rPr>
        <w:tab/>
      </w:r>
      <w:r>
        <w:rPr>
          <w:lang w:bidi="hi-IN"/>
        </w:rPr>
        <w:t>Interfaces- External</w:t>
      </w:r>
      <w:r>
        <w:tab/>
      </w:r>
      <w:r>
        <w:fldChar w:fldCharType="begin"/>
      </w:r>
      <w:r>
        <w:instrText xml:space="preserve"> PAGEREF _Toc461671249 \h </w:instrText>
      </w:r>
      <w:r>
        <w:fldChar w:fldCharType="separate"/>
      </w:r>
      <w:r>
        <w:t>14</w:t>
      </w:r>
      <w:r>
        <w:fldChar w:fldCharType="end"/>
      </w:r>
    </w:p>
    <w:p w14:paraId="7D3D899A" w14:textId="77777777" w:rsidR="009976A3" w:rsidRDefault="009976A3">
      <w:pPr>
        <w:pStyle w:val="TOC2"/>
        <w:rPr>
          <w:rFonts w:asciiTheme="minorHAnsi" w:eastAsiaTheme="minorEastAsia" w:hAnsiTheme="minorHAnsi" w:cstheme="minorBidi"/>
          <w:sz w:val="22"/>
          <w:szCs w:val="22"/>
          <w:lang w:eastAsia="en-US"/>
        </w:rPr>
      </w:pPr>
      <w:r>
        <w:rPr>
          <w:lang w:bidi="hi-IN"/>
        </w:rPr>
        <w:t>9.7</w:t>
      </w:r>
      <w:r>
        <w:rPr>
          <w:rFonts w:asciiTheme="minorHAnsi" w:eastAsiaTheme="minorEastAsia" w:hAnsiTheme="minorHAnsi" w:cstheme="minorBidi"/>
          <w:sz w:val="22"/>
          <w:szCs w:val="22"/>
          <w:lang w:eastAsia="en-US"/>
        </w:rPr>
        <w:tab/>
      </w:r>
      <w:r>
        <w:rPr>
          <w:lang w:bidi="hi-IN"/>
        </w:rPr>
        <w:t>Security</w:t>
      </w:r>
      <w:r>
        <w:tab/>
      </w:r>
      <w:r>
        <w:fldChar w:fldCharType="begin"/>
      </w:r>
      <w:r>
        <w:instrText xml:space="preserve"> PAGEREF _Toc461671250 \h </w:instrText>
      </w:r>
      <w:r>
        <w:fldChar w:fldCharType="separate"/>
      </w:r>
      <w:r>
        <w:t>14</w:t>
      </w:r>
      <w:r>
        <w:fldChar w:fldCharType="end"/>
      </w:r>
    </w:p>
    <w:p w14:paraId="3CD4C105" w14:textId="77777777" w:rsidR="009976A3" w:rsidRDefault="009976A3">
      <w:pPr>
        <w:pStyle w:val="TOC1"/>
        <w:rPr>
          <w:rFonts w:asciiTheme="minorHAnsi" w:eastAsiaTheme="minorEastAsia" w:hAnsiTheme="minorHAnsi" w:cstheme="minorBidi"/>
          <w:b w:val="0"/>
          <w:sz w:val="22"/>
          <w:szCs w:val="22"/>
          <w:lang w:eastAsia="en-US"/>
        </w:rPr>
      </w:pPr>
      <w:r>
        <w:t>10</w:t>
      </w:r>
      <w:r>
        <w:rPr>
          <w:rFonts w:asciiTheme="minorHAnsi" w:eastAsiaTheme="minorEastAsia" w:hAnsiTheme="minorHAnsi" w:cstheme="minorBidi"/>
          <w:b w:val="0"/>
          <w:sz w:val="22"/>
          <w:szCs w:val="22"/>
          <w:lang w:eastAsia="en-US"/>
        </w:rPr>
        <w:tab/>
      </w:r>
      <w:r>
        <w:t>Performance</w:t>
      </w:r>
      <w:r>
        <w:tab/>
      </w:r>
      <w:r>
        <w:fldChar w:fldCharType="begin"/>
      </w:r>
      <w:r>
        <w:instrText xml:space="preserve"> PAGEREF _Toc461671251 \h </w:instrText>
      </w:r>
      <w:r>
        <w:fldChar w:fldCharType="separate"/>
      </w:r>
      <w:r>
        <w:t>15</w:t>
      </w:r>
      <w:r>
        <w:fldChar w:fldCharType="end"/>
      </w:r>
    </w:p>
    <w:p w14:paraId="48FDC232" w14:textId="77777777" w:rsidR="009976A3" w:rsidRDefault="009976A3">
      <w:pPr>
        <w:pStyle w:val="TOC2"/>
        <w:rPr>
          <w:rFonts w:asciiTheme="minorHAnsi" w:eastAsiaTheme="minorEastAsia" w:hAnsiTheme="minorHAnsi" w:cstheme="minorBidi"/>
          <w:sz w:val="22"/>
          <w:szCs w:val="22"/>
          <w:lang w:eastAsia="en-US"/>
        </w:rPr>
      </w:pPr>
      <w:r>
        <w:rPr>
          <w:lang w:bidi="hi-IN"/>
        </w:rPr>
        <w:t>10.1</w:t>
      </w:r>
      <w:r>
        <w:rPr>
          <w:rFonts w:asciiTheme="minorHAnsi" w:eastAsiaTheme="minorEastAsia" w:hAnsiTheme="minorHAnsi" w:cstheme="minorBidi"/>
          <w:sz w:val="22"/>
          <w:szCs w:val="22"/>
          <w:lang w:eastAsia="en-US"/>
        </w:rPr>
        <w:tab/>
      </w:r>
      <w:r>
        <w:rPr>
          <w:lang w:bidi="hi-IN"/>
        </w:rPr>
        <w:t>Performance Considerations/</w:t>
      </w:r>
      <w:r>
        <w:t>Requirements</w:t>
      </w:r>
      <w:r>
        <w:tab/>
      </w:r>
      <w:r>
        <w:fldChar w:fldCharType="begin"/>
      </w:r>
      <w:r>
        <w:instrText xml:space="preserve"> PAGEREF _Toc461671252 \h </w:instrText>
      </w:r>
      <w:r>
        <w:fldChar w:fldCharType="separate"/>
      </w:r>
      <w:r>
        <w:t>15</w:t>
      </w:r>
      <w:r>
        <w:fldChar w:fldCharType="end"/>
      </w:r>
    </w:p>
    <w:p w14:paraId="4A0FC8C9" w14:textId="77777777" w:rsidR="009976A3" w:rsidRDefault="009976A3">
      <w:pPr>
        <w:pStyle w:val="TOC2"/>
        <w:rPr>
          <w:rFonts w:asciiTheme="minorHAnsi" w:eastAsiaTheme="minorEastAsia" w:hAnsiTheme="minorHAnsi" w:cstheme="minorBidi"/>
          <w:sz w:val="22"/>
          <w:szCs w:val="22"/>
          <w:lang w:eastAsia="en-US"/>
        </w:rPr>
      </w:pPr>
      <w:r>
        <w:rPr>
          <w:lang w:bidi="hi-IN"/>
        </w:rPr>
        <w:t>10.2</w:t>
      </w:r>
      <w:r>
        <w:rPr>
          <w:rFonts w:asciiTheme="minorHAnsi" w:eastAsiaTheme="minorEastAsia" w:hAnsiTheme="minorHAnsi" w:cstheme="minorBidi"/>
          <w:sz w:val="22"/>
          <w:szCs w:val="22"/>
          <w:lang w:eastAsia="en-US"/>
        </w:rPr>
        <w:tab/>
      </w:r>
      <w:r>
        <w:rPr>
          <w:lang w:bidi="hi-IN"/>
        </w:rPr>
        <w:t>Stress Test</w:t>
      </w:r>
      <w:r>
        <w:tab/>
      </w:r>
      <w:r>
        <w:fldChar w:fldCharType="begin"/>
      </w:r>
      <w:r>
        <w:instrText xml:space="preserve"> PAGEREF _Toc461671253 \h </w:instrText>
      </w:r>
      <w:r>
        <w:fldChar w:fldCharType="separate"/>
      </w:r>
      <w:r>
        <w:t>15</w:t>
      </w:r>
      <w:r>
        <w:fldChar w:fldCharType="end"/>
      </w:r>
    </w:p>
    <w:p w14:paraId="5A96B1F1" w14:textId="77777777" w:rsidR="009976A3" w:rsidRDefault="009976A3">
      <w:pPr>
        <w:pStyle w:val="TOC2"/>
        <w:rPr>
          <w:rFonts w:asciiTheme="minorHAnsi" w:eastAsiaTheme="minorEastAsia" w:hAnsiTheme="minorHAnsi" w:cstheme="minorBidi"/>
          <w:sz w:val="22"/>
          <w:szCs w:val="22"/>
          <w:lang w:eastAsia="en-US"/>
        </w:rPr>
      </w:pPr>
      <w:r>
        <w:rPr>
          <w:lang w:bidi="hi-IN"/>
        </w:rPr>
        <w:t>10.3</w:t>
      </w:r>
      <w:r>
        <w:rPr>
          <w:rFonts w:asciiTheme="minorHAnsi" w:eastAsiaTheme="minorEastAsia" w:hAnsiTheme="minorHAnsi" w:cstheme="minorBidi"/>
          <w:sz w:val="22"/>
          <w:szCs w:val="22"/>
          <w:lang w:eastAsia="en-US"/>
        </w:rPr>
        <w:tab/>
      </w:r>
      <w:r>
        <w:rPr>
          <w:lang w:bidi="hi-IN"/>
        </w:rPr>
        <w:t xml:space="preserve"> Loading Timing/</w:t>
      </w:r>
      <w:r>
        <w:t>Benchmarking</w:t>
      </w:r>
      <w:r>
        <w:tab/>
      </w:r>
      <w:r>
        <w:fldChar w:fldCharType="begin"/>
      </w:r>
      <w:r>
        <w:instrText xml:space="preserve"> PAGEREF _Toc461671254 \h </w:instrText>
      </w:r>
      <w:r>
        <w:fldChar w:fldCharType="separate"/>
      </w:r>
      <w:r>
        <w:t>15</w:t>
      </w:r>
      <w:r>
        <w:fldChar w:fldCharType="end"/>
      </w:r>
    </w:p>
    <w:p w14:paraId="62354C1B" w14:textId="77777777" w:rsidR="009976A3" w:rsidRDefault="009976A3">
      <w:pPr>
        <w:pStyle w:val="TOC1"/>
        <w:rPr>
          <w:rFonts w:asciiTheme="minorHAnsi" w:eastAsiaTheme="minorEastAsia" w:hAnsiTheme="minorHAnsi" w:cstheme="minorBidi"/>
          <w:b w:val="0"/>
          <w:sz w:val="22"/>
          <w:szCs w:val="22"/>
          <w:lang w:eastAsia="en-US"/>
        </w:rPr>
      </w:pPr>
      <w:r>
        <w:t>11</w:t>
      </w:r>
      <w:r>
        <w:rPr>
          <w:rFonts w:asciiTheme="minorHAnsi" w:eastAsiaTheme="minorEastAsia" w:hAnsiTheme="minorHAnsi" w:cstheme="minorBidi"/>
          <w:b w:val="0"/>
          <w:sz w:val="22"/>
          <w:szCs w:val="22"/>
          <w:lang w:eastAsia="en-US"/>
        </w:rPr>
        <w:tab/>
      </w:r>
      <w:r>
        <w:t>Open and Closed Issues</w:t>
      </w:r>
      <w:r>
        <w:tab/>
      </w:r>
      <w:r>
        <w:fldChar w:fldCharType="begin"/>
      </w:r>
      <w:r>
        <w:instrText xml:space="preserve"> PAGEREF _Toc461671255 \h </w:instrText>
      </w:r>
      <w:r>
        <w:fldChar w:fldCharType="separate"/>
      </w:r>
      <w:r>
        <w:t>16</w:t>
      </w:r>
      <w:r>
        <w:fldChar w:fldCharType="end"/>
      </w:r>
    </w:p>
    <w:p w14:paraId="31B594AE" w14:textId="77777777" w:rsidR="009976A3" w:rsidRDefault="009976A3">
      <w:pPr>
        <w:pStyle w:val="TOC2"/>
        <w:rPr>
          <w:rFonts w:asciiTheme="minorHAnsi" w:eastAsiaTheme="minorEastAsia" w:hAnsiTheme="minorHAnsi" w:cstheme="minorBidi"/>
          <w:sz w:val="22"/>
          <w:szCs w:val="22"/>
          <w:lang w:eastAsia="en-US"/>
        </w:rPr>
      </w:pPr>
      <w:r>
        <w:rPr>
          <w:lang w:bidi="hi-IN"/>
        </w:rPr>
        <w:t>11.1</w:t>
      </w:r>
      <w:r>
        <w:rPr>
          <w:rFonts w:asciiTheme="minorHAnsi" w:eastAsiaTheme="minorEastAsia" w:hAnsiTheme="minorHAnsi" w:cstheme="minorBidi"/>
          <w:sz w:val="22"/>
          <w:szCs w:val="22"/>
          <w:lang w:eastAsia="en-US"/>
        </w:rPr>
        <w:tab/>
      </w:r>
      <w:r>
        <w:rPr>
          <w:lang w:bidi="hi-IN"/>
        </w:rPr>
        <w:t>Open Issues</w:t>
      </w:r>
      <w:r>
        <w:tab/>
      </w:r>
      <w:r>
        <w:fldChar w:fldCharType="begin"/>
      </w:r>
      <w:r>
        <w:instrText xml:space="preserve"> PAGEREF _Toc461671256 \h </w:instrText>
      </w:r>
      <w:r>
        <w:fldChar w:fldCharType="separate"/>
      </w:r>
      <w:r>
        <w:t>16</w:t>
      </w:r>
      <w:r>
        <w:fldChar w:fldCharType="end"/>
      </w:r>
    </w:p>
    <w:p w14:paraId="1E15AE21" w14:textId="77777777" w:rsidR="009976A3" w:rsidRDefault="009976A3">
      <w:pPr>
        <w:pStyle w:val="TOC2"/>
        <w:rPr>
          <w:rFonts w:asciiTheme="minorHAnsi" w:eastAsiaTheme="minorEastAsia" w:hAnsiTheme="minorHAnsi" w:cstheme="minorBidi"/>
          <w:sz w:val="22"/>
          <w:szCs w:val="22"/>
          <w:lang w:eastAsia="en-US"/>
        </w:rPr>
      </w:pPr>
      <w:r>
        <w:rPr>
          <w:lang w:bidi="hi-IN"/>
        </w:rPr>
        <w:t>11.2</w:t>
      </w:r>
      <w:r>
        <w:rPr>
          <w:rFonts w:asciiTheme="minorHAnsi" w:eastAsiaTheme="minorEastAsia" w:hAnsiTheme="minorHAnsi" w:cstheme="minorBidi"/>
          <w:sz w:val="22"/>
          <w:szCs w:val="22"/>
          <w:lang w:eastAsia="en-US"/>
        </w:rPr>
        <w:tab/>
      </w:r>
      <w:r>
        <w:rPr>
          <w:lang w:bidi="hi-IN"/>
        </w:rPr>
        <w:t>Closed Issues</w:t>
      </w:r>
      <w:r>
        <w:tab/>
      </w:r>
      <w:r>
        <w:fldChar w:fldCharType="begin"/>
      </w:r>
      <w:r>
        <w:instrText xml:space="preserve"> PAGEREF _Toc461671257 \h </w:instrText>
      </w:r>
      <w:r>
        <w:fldChar w:fldCharType="separate"/>
      </w:r>
      <w:r>
        <w:t>16</w:t>
      </w:r>
      <w:r>
        <w:fldChar w:fldCharType="end"/>
      </w:r>
    </w:p>
    <w:p w14:paraId="318B0A33" w14:textId="77777777" w:rsidR="00097AC9" w:rsidRPr="00097AC9" w:rsidRDefault="00097AC9" w:rsidP="00097AC9">
      <w:pPr>
        <w:spacing w:after="0" w:line="240" w:lineRule="auto"/>
        <w:rPr>
          <w:rFonts w:ascii="Arial" w:eastAsia="Times New Roman" w:hAnsi="Arial"/>
          <w:sz w:val="20"/>
          <w:szCs w:val="20"/>
          <w:lang w:eastAsia="es-ES"/>
        </w:rPr>
      </w:pPr>
      <w:r w:rsidRPr="00097AC9">
        <w:rPr>
          <w:rFonts w:ascii="Arial" w:eastAsia="Times New Roman" w:hAnsi="Arial"/>
          <w:sz w:val="20"/>
          <w:szCs w:val="20"/>
          <w:lang w:eastAsia="es-ES"/>
        </w:rPr>
        <w:fldChar w:fldCharType="end"/>
      </w:r>
    </w:p>
    <w:p w14:paraId="3E1309BD" w14:textId="77777777" w:rsidR="00097AC9" w:rsidRPr="00097AC9" w:rsidRDefault="00097AC9" w:rsidP="00E95C13">
      <w:pPr>
        <w:numPr>
          <w:ilvl w:val="0"/>
          <w:numId w:val="3"/>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right="5040"/>
        <w:rPr>
          <w:rFonts w:ascii="Arial" w:eastAsia="Times New Roman" w:hAnsi="Arial"/>
          <w:vanish/>
          <w:sz w:val="20"/>
          <w:szCs w:val="20"/>
          <w:lang w:eastAsia="es-ES"/>
        </w:rPr>
      </w:pPr>
      <w:r w:rsidRPr="00097AC9">
        <w:rPr>
          <w:rFonts w:ascii="Arial" w:eastAsia="Times New Roman" w:hAnsi="Arial"/>
          <w:vanish/>
          <w:sz w:val="20"/>
          <w:szCs w:val="20"/>
          <w:lang w:eastAsia="es-ES"/>
        </w:rPr>
        <w:t>To update the table of contents, put the cursor anywhere in the table and press [F9].  To change the number of levels displayed, select the menu option Insert</w:t>
      </w:r>
      <w:r w:rsidRPr="00097AC9">
        <w:rPr>
          <w:rFonts w:ascii="Arial" w:eastAsia="Times New Roman" w:hAnsi="Arial"/>
          <w:vanish/>
          <w:sz w:val="20"/>
          <w:szCs w:val="20"/>
          <w:lang w:eastAsia="es-ES"/>
        </w:rPr>
        <w:noBreakHyphen/>
        <w:t>&gt;Index and Tables, make sure the Table of Contents tab is active, and change the Number of Levels to a new value.</w:t>
      </w:r>
    </w:p>
    <w:p w14:paraId="7B696EE0" w14:textId="77777777" w:rsidR="00097AC9" w:rsidRPr="00097AC9" w:rsidRDefault="00097AC9" w:rsidP="00097AC9">
      <w:pPr>
        <w:spacing w:after="0" w:line="240" w:lineRule="auto"/>
        <w:rPr>
          <w:rFonts w:ascii="Arial" w:eastAsia="Times New Roman" w:hAnsi="Arial"/>
          <w:sz w:val="20"/>
          <w:szCs w:val="20"/>
          <w:lang w:eastAsia="es-ES"/>
        </w:rPr>
      </w:pPr>
    </w:p>
    <w:p w14:paraId="16CF71B3" w14:textId="77777777" w:rsidR="00097AC9" w:rsidRPr="00097AC9" w:rsidRDefault="00097AC9" w:rsidP="00097AC9">
      <w:pPr>
        <w:spacing w:after="0" w:line="240" w:lineRule="auto"/>
        <w:rPr>
          <w:rFonts w:ascii="Arial" w:eastAsia="Times New Roman" w:hAnsi="Arial"/>
          <w:sz w:val="20"/>
          <w:szCs w:val="20"/>
          <w:lang w:eastAsia="es-ES"/>
        </w:rPr>
      </w:pPr>
    </w:p>
    <w:p w14:paraId="2F49B047" w14:textId="0CF717E2" w:rsidR="00097AC9" w:rsidRDefault="004B65D1" w:rsidP="004B65D1">
      <w:pPr>
        <w:pStyle w:val="Heading1"/>
      </w:pPr>
      <w:bookmarkStart w:id="9" w:name="_Toc461671219"/>
      <w:r>
        <w:lastRenderedPageBreak/>
        <w:t>2</w:t>
      </w:r>
      <w:r>
        <w:tab/>
      </w:r>
      <w:r w:rsidR="00097AC9" w:rsidRPr="00097AC9">
        <w:t>Business Overview</w:t>
      </w:r>
      <w:bookmarkEnd w:id="9"/>
    </w:p>
    <w:p w14:paraId="38FC5BE0" w14:textId="77777777" w:rsidR="00691734" w:rsidRDefault="00691734" w:rsidP="00691734">
      <w:pPr>
        <w:pStyle w:val="Bodycopy"/>
        <w:ind w:left="432"/>
      </w:pPr>
      <w:r>
        <w:t>As part of the Building Financial Foundations project, Oracle Enterprise Business Suite (EBS) R12 was implemented / upgraded in an effort to modernize the overall accounting and financial reporting process.  Reporting for the General Ledger (GL), Accounts Payable (AP), Fixed Assets (FA) and Accounts Receivable (AR) were developed in Discoverer.</w:t>
      </w:r>
    </w:p>
    <w:p w14:paraId="445D702C" w14:textId="77777777" w:rsidR="00691734" w:rsidRDefault="00691734" w:rsidP="00691734">
      <w:pPr>
        <w:pStyle w:val="Bodycopy"/>
        <w:ind w:left="432"/>
      </w:pPr>
      <w:r>
        <w:t xml:space="preserve">To build upon the current reporting, the Expense Redesign projects plans to implement Business Intelligence (BI) to: </w:t>
      </w:r>
    </w:p>
    <w:p w14:paraId="4FA532FB" w14:textId="77777777" w:rsidR="00691734" w:rsidRPr="00B84928" w:rsidRDefault="00691734" w:rsidP="00E95C13">
      <w:pPr>
        <w:pStyle w:val="Bodycopy"/>
        <w:numPr>
          <w:ilvl w:val="0"/>
          <w:numId w:val="5"/>
        </w:numPr>
        <w:spacing w:after="0"/>
        <w:rPr>
          <w:lang w:val="en-US"/>
        </w:rPr>
      </w:pPr>
      <w:r w:rsidRPr="00B84928">
        <w:rPr>
          <w:lang w:val="en-US"/>
        </w:rPr>
        <w:t xml:space="preserve">Integrated systems and reporting tools to automate business processes and better insight into data resulting in time and cost savings </w:t>
      </w:r>
    </w:p>
    <w:p w14:paraId="0FA1AFB6" w14:textId="77777777" w:rsidR="00691734" w:rsidRPr="00B84928" w:rsidRDefault="00691734" w:rsidP="00E95C13">
      <w:pPr>
        <w:pStyle w:val="Bodycopy"/>
        <w:numPr>
          <w:ilvl w:val="0"/>
          <w:numId w:val="5"/>
        </w:numPr>
        <w:spacing w:after="0"/>
        <w:rPr>
          <w:lang w:val="en-US"/>
        </w:rPr>
      </w:pPr>
      <w:r w:rsidRPr="00B84928">
        <w:rPr>
          <w:lang w:val="en-US"/>
        </w:rPr>
        <w:t>Self-Service Business Intelligence to aid timely and intelligent business decisions by providing trustworthy and relevant and timely access to data</w:t>
      </w:r>
    </w:p>
    <w:p w14:paraId="48DE9B81" w14:textId="77777777" w:rsidR="00691734" w:rsidRPr="00C46566" w:rsidRDefault="00691734" w:rsidP="00E95C13">
      <w:pPr>
        <w:pStyle w:val="Bodycopy"/>
        <w:numPr>
          <w:ilvl w:val="0"/>
          <w:numId w:val="5"/>
        </w:numPr>
        <w:spacing w:after="0"/>
        <w:rPr>
          <w:lang w:val="en-US"/>
        </w:rPr>
      </w:pPr>
      <w:r>
        <w:t xml:space="preserve">Build a solid foundation for future reporting needs, including management reporting and analytics.  </w:t>
      </w:r>
      <w:r w:rsidRPr="00C46566">
        <w:rPr>
          <w:lang w:val="en-US"/>
        </w:rPr>
        <w:t>Replace older reporting tools with modern and more effective integrated reporting technologies</w:t>
      </w:r>
    </w:p>
    <w:p w14:paraId="1F007B28" w14:textId="77777777" w:rsidR="00691734" w:rsidRDefault="00691734" w:rsidP="00E95C13">
      <w:pPr>
        <w:pStyle w:val="Bodycopy"/>
        <w:numPr>
          <w:ilvl w:val="0"/>
          <w:numId w:val="5"/>
        </w:numPr>
        <w:spacing w:after="0"/>
        <w:rPr>
          <w:lang w:val="en-US"/>
        </w:rPr>
      </w:pPr>
      <w:r>
        <w:t xml:space="preserve">Provide a platform for </w:t>
      </w:r>
      <w:r w:rsidRPr="00B84928">
        <w:rPr>
          <w:lang w:val="en-US"/>
        </w:rPr>
        <w:t>ana</w:t>
      </w:r>
      <w:r>
        <w:rPr>
          <w:lang w:val="en-US"/>
        </w:rPr>
        <w:t>lytical and o</w:t>
      </w:r>
      <w:r w:rsidRPr="00B84928">
        <w:rPr>
          <w:lang w:val="en-US"/>
        </w:rPr>
        <w:t>perational reporting</w:t>
      </w:r>
    </w:p>
    <w:p w14:paraId="70817875" w14:textId="77777777" w:rsidR="00691734" w:rsidRPr="00B84928" w:rsidRDefault="00691734" w:rsidP="00E95C13">
      <w:pPr>
        <w:pStyle w:val="Bodycopy"/>
        <w:numPr>
          <w:ilvl w:val="0"/>
          <w:numId w:val="5"/>
        </w:numPr>
        <w:spacing w:after="0"/>
        <w:rPr>
          <w:lang w:val="en-US"/>
        </w:rPr>
      </w:pPr>
      <w:r w:rsidRPr="00B84928">
        <w:rPr>
          <w:lang w:val="en-US"/>
        </w:rPr>
        <w:t>Adhoc,</w:t>
      </w:r>
      <w:r>
        <w:rPr>
          <w:lang w:val="en-US"/>
        </w:rPr>
        <w:t xml:space="preserve"> reporting  with </w:t>
      </w:r>
      <w:r w:rsidRPr="00B84928">
        <w:rPr>
          <w:lang w:val="en-US"/>
        </w:rPr>
        <w:t>drill</w:t>
      </w:r>
      <w:r>
        <w:rPr>
          <w:lang w:val="en-US"/>
        </w:rPr>
        <w:t>down</w:t>
      </w:r>
      <w:r w:rsidRPr="00B84928">
        <w:rPr>
          <w:lang w:val="en-US"/>
        </w:rPr>
        <w:t xml:space="preserve"> and dashboard capabilities</w:t>
      </w:r>
    </w:p>
    <w:p w14:paraId="31F712EC" w14:textId="77777777" w:rsidR="00691734" w:rsidRDefault="00691734" w:rsidP="00E95C13">
      <w:pPr>
        <w:pStyle w:val="Bodycopy"/>
        <w:numPr>
          <w:ilvl w:val="0"/>
          <w:numId w:val="5"/>
        </w:numPr>
        <w:spacing w:after="0"/>
      </w:pPr>
      <w:r>
        <w:t xml:space="preserve">Extend the current operational reporting capabilities </w:t>
      </w:r>
    </w:p>
    <w:p w14:paraId="6E9DA94B" w14:textId="77777777" w:rsidR="00691734" w:rsidRDefault="00691734" w:rsidP="00E95C13">
      <w:pPr>
        <w:pStyle w:val="Bodycopy"/>
        <w:numPr>
          <w:ilvl w:val="0"/>
          <w:numId w:val="5"/>
        </w:numPr>
        <w:spacing w:after="0"/>
      </w:pPr>
      <w:r>
        <w:t>Enhance analytical, real time, metadata reporting capabilities</w:t>
      </w:r>
    </w:p>
    <w:p w14:paraId="31749FFA" w14:textId="77777777" w:rsidR="00691734" w:rsidRDefault="00691734" w:rsidP="00691734">
      <w:pPr>
        <w:pStyle w:val="Bodycopy"/>
        <w:ind w:left="432"/>
      </w:pPr>
    </w:p>
    <w:p w14:paraId="622A0BDD" w14:textId="77777777" w:rsidR="00691734" w:rsidRDefault="00691734" w:rsidP="00691734">
      <w:pPr>
        <w:pStyle w:val="Bodycopy"/>
        <w:ind w:left="432"/>
      </w:pPr>
      <w:r>
        <w:t>Business Intelligence reporting will be standardized on the Oracle Business Intelligence Enterprise Edition (OBIEE) platform.  Oracle Business Intelligence Application (OBIA) will be implemented to support GAAP, STAT, MLR reporting, extend analysis capabilities, and provide operating expense reporting to various areas in the Finance community.</w:t>
      </w:r>
    </w:p>
    <w:p w14:paraId="1B191B4F" w14:textId="59B33F69" w:rsidR="00023B06" w:rsidRPr="00393921" w:rsidRDefault="009F5E7F" w:rsidP="00393921">
      <w:pPr>
        <w:ind w:left="450"/>
        <w:rPr>
          <w:rFonts w:ascii="Arial" w:eastAsia="Times New Roman" w:hAnsi="Arial"/>
          <w:color w:val="000000"/>
          <w:sz w:val="20"/>
          <w:szCs w:val="20"/>
          <w:lang w:val="en-GB"/>
        </w:rPr>
      </w:pPr>
      <w:r w:rsidRPr="00393921">
        <w:rPr>
          <w:rFonts w:ascii="Arial" w:eastAsia="Times New Roman" w:hAnsi="Arial"/>
          <w:color w:val="000000"/>
          <w:sz w:val="20"/>
          <w:szCs w:val="20"/>
          <w:lang w:val="en-GB"/>
        </w:rPr>
        <w:t>The control table purpose is to validate and reconcile data loads to ensur</w:t>
      </w:r>
      <w:r w:rsidR="00393921" w:rsidRPr="00393921">
        <w:rPr>
          <w:rFonts w:ascii="Arial" w:eastAsia="Times New Roman" w:hAnsi="Arial"/>
          <w:color w:val="000000"/>
          <w:sz w:val="20"/>
          <w:szCs w:val="20"/>
          <w:lang w:val="en-GB"/>
        </w:rPr>
        <w:t>e loads are completed correctly. Need to build Control table subject area in RPD for end users for adhoc reporting.</w:t>
      </w:r>
    </w:p>
    <w:p w14:paraId="38ED0CEF" w14:textId="7E5BFF75" w:rsidR="00097AC9" w:rsidRPr="00097AC9" w:rsidRDefault="004B65D1" w:rsidP="00316F83">
      <w:pPr>
        <w:pStyle w:val="Heading2"/>
      </w:pPr>
      <w:bookmarkStart w:id="10" w:name="_Toc423403382"/>
      <w:bookmarkStart w:id="11" w:name="_Toc461671220"/>
      <w:r>
        <w:t>2.1</w:t>
      </w:r>
      <w:r>
        <w:tab/>
      </w:r>
      <w:r w:rsidR="00097AC9" w:rsidRPr="00097AC9">
        <w:t>Assumptions</w:t>
      </w:r>
      <w:bookmarkEnd w:id="10"/>
      <w:bookmarkEnd w:id="11"/>
    </w:p>
    <w:p w14:paraId="7915FC2C" w14:textId="77777777" w:rsidR="00097AC9" w:rsidRPr="00097AC9" w:rsidRDefault="00097AC9" w:rsidP="00097AC9">
      <w:pPr>
        <w:spacing w:after="0" w:line="240" w:lineRule="auto"/>
        <w:rPr>
          <w:rFonts w:ascii="Arial" w:eastAsia="Times New Roman" w:hAnsi="Arial"/>
          <w:sz w:val="20"/>
          <w:szCs w:val="20"/>
          <w:lang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4"/>
        <w:gridCol w:w="9512"/>
      </w:tblGrid>
      <w:tr w:rsidR="005C6729" w:rsidRPr="00555083" w14:paraId="11381047" w14:textId="77777777" w:rsidTr="0029163D">
        <w:trPr>
          <w:trHeight w:val="347"/>
        </w:trPr>
        <w:tc>
          <w:tcPr>
            <w:tcW w:w="537" w:type="pct"/>
            <w:shd w:val="clear" w:color="auto" w:fill="B8CCE4"/>
            <w:vAlign w:val="center"/>
          </w:tcPr>
          <w:p w14:paraId="5B780B89" w14:textId="77777777" w:rsidR="005C6729" w:rsidRPr="00324EEC" w:rsidRDefault="005C6729" w:rsidP="00324EEC">
            <w:pPr>
              <w:jc w:val="center"/>
              <w:rPr>
                <w:rFonts w:ascii="Arial" w:eastAsia="Times New Roman" w:hAnsi="Arial" w:cs="Arial"/>
                <w:b/>
                <w:sz w:val="20"/>
              </w:rPr>
            </w:pPr>
            <w:r w:rsidRPr="00324EEC">
              <w:rPr>
                <w:rFonts w:ascii="Arial" w:eastAsia="Times New Roman" w:hAnsi="Arial" w:cs="Arial"/>
                <w:b/>
                <w:sz w:val="20"/>
              </w:rPr>
              <w:t>Number</w:t>
            </w:r>
          </w:p>
        </w:tc>
        <w:tc>
          <w:tcPr>
            <w:tcW w:w="4463" w:type="pct"/>
            <w:shd w:val="clear" w:color="auto" w:fill="B8CCE4"/>
            <w:vAlign w:val="center"/>
          </w:tcPr>
          <w:p w14:paraId="275F61CF" w14:textId="77777777" w:rsidR="005C6729" w:rsidRPr="00324EEC" w:rsidRDefault="005C6729" w:rsidP="00324EEC">
            <w:pPr>
              <w:jc w:val="center"/>
              <w:rPr>
                <w:rFonts w:ascii="Arial" w:eastAsia="Times New Roman" w:hAnsi="Arial" w:cs="Arial"/>
                <w:b/>
                <w:sz w:val="20"/>
              </w:rPr>
            </w:pPr>
            <w:r w:rsidRPr="00324EEC">
              <w:rPr>
                <w:rFonts w:ascii="Arial" w:eastAsia="Times New Roman" w:hAnsi="Arial" w:cs="Arial"/>
                <w:b/>
                <w:sz w:val="20"/>
              </w:rPr>
              <w:t>Assumption</w:t>
            </w:r>
          </w:p>
        </w:tc>
      </w:tr>
      <w:tr w:rsidR="005C6729" w:rsidRPr="00555083" w14:paraId="109E67F7" w14:textId="77777777" w:rsidTr="0029163D">
        <w:trPr>
          <w:trHeight w:val="140"/>
        </w:trPr>
        <w:tc>
          <w:tcPr>
            <w:tcW w:w="537" w:type="pct"/>
            <w:shd w:val="clear" w:color="auto" w:fill="auto"/>
          </w:tcPr>
          <w:p w14:paraId="2ED5319C" w14:textId="359D5B00" w:rsidR="005C6729" w:rsidRPr="00324EEC" w:rsidRDefault="009F5E7F" w:rsidP="009F5E7F">
            <w:pPr>
              <w:jc w:val="center"/>
              <w:rPr>
                <w:rFonts w:ascii="Arial" w:eastAsia="Times New Roman" w:hAnsi="Arial" w:cs="Arial"/>
                <w:sz w:val="20"/>
              </w:rPr>
            </w:pPr>
            <w:r>
              <w:rPr>
                <w:rFonts w:ascii="Arial" w:eastAsia="Times New Roman" w:hAnsi="Arial" w:cs="Arial"/>
                <w:sz w:val="20"/>
              </w:rPr>
              <w:t xml:space="preserve">               </w:t>
            </w:r>
            <w:r w:rsidR="005C6729" w:rsidRPr="00324EEC">
              <w:rPr>
                <w:rFonts w:ascii="Arial" w:eastAsia="Times New Roman" w:hAnsi="Arial" w:cs="Arial"/>
                <w:sz w:val="20"/>
              </w:rPr>
              <w:t>1</w:t>
            </w:r>
          </w:p>
        </w:tc>
        <w:tc>
          <w:tcPr>
            <w:tcW w:w="4463" w:type="pct"/>
            <w:shd w:val="clear" w:color="auto" w:fill="auto"/>
          </w:tcPr>
          <w:p w14:paraId="43DD01E4" w14:textId="11AC0CCD" w:rsidR="005C6729" w:rsidRPr="00324EEC" w:rsidRDefault="009F5E7F" w:rsidP="009F5E7F">
            <w:pPr>
              <w:pStyle w:val="BodyText"/>
              <w:rPr>
                <w:rFonts w:cs="Arial"/>
              </w:rPr>
            </w:pPr>
            <w:r w:rsidRPr="009F5E7F">
              <w:rPr>
                <w:rFonts w:ascii="Calibri" w:eastAsia="Calibri" w:hAnsi="Calibri"/>
                <w:sz w:val="22"/>
                <w:szCs w:val="22"/>
                <w:lang w:eastAsia="en-US"/>
              </w:rPr>
              <w:t>Custom ETL (BI-ETL-0001) should have been successfully executed and should have brought the pre-allocated expenses fact and dimensional data should have successfully loaded into BI DW prior.</w:t>
            </w:r>
            <w:r w:rsidR="00E35ADA" w:rsidRPr="00324EEC">
              <w:rPr>
                <w:rFonts w:cs="Arial"/>
              </w:rPr>
              <w:t xml:space="preserve"> </w:t>
            </w:r>
          </w:p>
        </w:tc>
      </w:tr>
      <w:tr w:rsidR="009F5E7F" w:rsidRPr="00555083" w14:paraId="7CC49F96" w14:textId="77777777" w:rsidTr="0029163D">
        <w:trPr>
          <w:trHeight w:val="140"/>
        </w:trPr>
        <w:tc>
          <w:tcPr>
            <w:tcW w:w="537" w:type="pct"/>
            <w:shd w:val="clear" w:color="auto" w:fill="auto"/>
          </w:tcPr>
          <w:p w14:paraId="2BF9455E" w14:textId="70B8D116" w:rsidR="009F5E7F" w:rsidRPr="00324EEC" w:rsidRDefault="009F5E7F" w:rsidP="009F5E7F">
            <w:pPr>
              <w:jc w:val="center"/>
              <w:rPr>
                <w:rFonts w:ascii="Arial" w:eastAsia="Times New Roman" w:hAnsi="Arial" w:cs="Arial"/>
                <w:sz w:val="20"/>
              </w:rPr>
            </w:pPr>
            <w:r>
              <w:rPr>
                <w:rFonts w:ascii="Arial" w:eastAsia="Times New Roman" w:hAnsi="Arial" w:cs="Arial"/>
                <w:sz w:val="20"/>
              </w:rPr>
              <w:t xml:space="preserve">                    2</w:t>
            </w:r>
          </w:p>
        </w:tc>
        <w:tc>
          <w:tcPr>
            <w:tcW w:w="4463" w:type="pct"/>
            <w:shd w:val="clear" w:color="auto" w:fill="auto"/>
          </w:tcPr>
          <w:p w14:paraId="14E6FEAB" w14:textId="7DDB866F" w:rsidR="009F5E7F" w:rsidRPr="009F5E7F" w:rsidRDefault="009F5E7F" w:rsidP="009F5E7F">
            <w:pPr>
              <w:pStyle w:val="BodyText"/>
              <w:rPr>
                <w:rFonts w:ascii="Calibri" w:eastAsia="Calibri" w:hAnsi="Calibri"/>
                <w:sz w:val="22"/>
                <w:szCs w:val="22"/>
                <w:lang w:eastAsia="en-US"/>
              </w:rPr>
            </w:pPr>
            <w:r w:rsidRPr="009F5E7F">
              <w:rPr>
                <w:rFonts w:ascii="Calibri" w:eastAsia="Calibri" w:hAnsi="Calibri"/>
                <w:sz w:val="22"/>
                <w:szCs w:val="22"/>
                <w:lang w:eastAsia="en-US"/>
              </w:rPr>
              <w:t>Out of the box load plans full load and incremental load must have been successfully executed and data should have been loaded successfully in standard BI DW tables.</w:t>
            </w:r>
          </w:p>
        </w:tc>
      </w:tr>
      <w:tr w:rsidR="009F5E7F" w:rsidRPr="00555083" w14:paraId="3C155F62" w14:textId="77777777" w:rsidTr="0029163D">
        <w:trPr>
          <w:trHeight w:val="140"/>
        </w:trPr>
        <w:tc>
          <w:tcPr>
            <w:tcW w:w="537" w:type="pct"/>
            <w:shd w:val="clear" w:color="auto" w:fill="auto"/>
          </w:tcPr>
          <w:p w14:paraId="4FBC6AA0" w14:textId="59427AAE" w:rsidR="009F5E7F" w:rsidRPr="00324EEC" w:rsidRDefault="00393921" w:rsidP="009F5E7F">
            <w:pPr>
              <w:jc w:val="center"/>
              <w:rPr>
                <w:rFonts w:ascii="Arial" w:eastAsia="Times New Roman" w:hAnsi="Arial" w:cs="Arial"/>
                <w:sz w:val="20"/>
              </w:rPr>
            </w:pPr>
            <w:r>
              <w:rPr>
                <w:rFonts w:ascii="Arial" w:eastAsia="Times New Roman" w:hAnsi="Arial" w:cs="Arial"/>
                <w:sz w:val="20"/>
              </w:rPr>
              <w:t xml:space="preserve">               3</w:t>
            </w:r>
          </w:p>
        </w:tc>
        <w:tc>
          <w:tcPr>
            <w:tcW w:w="4463" w:type="pct"/>
            <w:shd w:val="clear" w:color="auto" w:fill="auto"/>
          </w:tcPr>
          <w:p w14:paraId="0A53634E" w14:textId="60167990" w:rsidR="009F5E7F" w:rsidRPr="009F5E7F" w:rsidRDefault="00393921" w:rsidP="009F5E7F">
            <w:pPr>
              <w:pStyle w:val="BodyText"/>
              <w:rPr>
                <w:rFonts w:ascii="Calibri" w:eastAsia="Calibri" w:hAnsi="Calibri"/>
                <w:sz w:val="22"/>
                <w:szCs w:val="22"/>
                <w:lang w:eastAsia="en-US"/>
              </w:rPr>
            </w:pPr>
            <w:r>
              <w:t>Data will not be available in real time.  Latency of data will directly depend on when the last data refresh (standard and custom) happened.  Normal schedule of data refresh is daily / nightly</w:t>
            </w:r>
          </w:p>
        </w:tc>
      </w:tr>
      <w:tr w:rsidR="009F5E7F" w:rsidRPr="00555083" w14:paraId="758FB8DB" w14:textId="77777777" w:rsidTr="0029163D">
        <w:trPr>
          <w:trHeight w:val="140"/>
        </w:trPr>
        <w:tc>
          <w:tcPr>
            <w:tcW w:w="537" w:type="pct"/>
            <w:shd w:val="clear" w:color="auto" w:fill="auto"/>
          </w:tcPr>
          <w:p w14:paraId="14299E09" w14:textId="11C366FE" w:rsidR="009F5E7F" w:rsidRPr="00324EEC" w:rsidRDefault="00393921" w:rsidP="009F5E7F">
            <w:pPr>
              <w:jc w:val="center"/>
              <w:rPr>
                <w:rFonts w:ascii="Arial" w:eastAsia="Times New Roman" w:hAnsi="Arial" w:cs="Arial"/>
                <w:sz w:val="20"/>
              </w:rPr>
            </w:pPr>
            <w:r>
              <w:rPr>
                <w:rFonts w:ascii="Arial" w:eastAsia="Times New Roman" w:hAnsi="Arial" w:cs="Arial"/>
                <w:sz w:val="20"/>
              </w:rPr>
              <w:t xml:space="preserve">               4</w:t>
            </w:r>
          </w:p>
        </w:tc>
        <w:tc>
          <w:tcPr>
            <w:tcW w:w="4463" w:type="pct"/>
            <w:shd w:val="clear" w:color="auto" w:fill="auto"/>
          </w:tcPr>
          <w:p w14:paraId="1BA07406" w14:textId="3F21EB7C" w:rsidR="009F5E7F" w:rsidRPr="009F5E7F" w:rsidRDefault="00393921" w:rsidP="00393921">
            <w:pPr>
              <w:pStyle w:val="BodyText"/>
              <w:rPr>
                <w:rFonts w:ascii="Calibri" w:eastAsia="Calibri" w:hAnsi="Calibri"/>
                <w:sz w:val="22"/>
                <w:szCs w:val="22"/>
                <w:lang w:eastAsia="en-US"/>
              </w:rPr>
            </w:pPr>
            <w:r>
              <w:t>No analysis or dashboard will be built as part of this requirement.  Only subject area structure will be available for end users to perform adhoc reporting.</w:t>
            </w:r>
          </w:p>
        </w:tc>
      </w:tr>
    </w:tbl>
    <w:p w14:paraId="280723EE" w14:textId="77777777" w:rsidR="00097AC9" w:rsidRDefault="00097AC9" w:rsidP="00097AC9">
      <w:pPr>
        <w:spacing w:after="0" w:line="240" w:lineRule="auto"/>
        <w:rPr>
          <w:rFonts w:ascii="Arial" w:eastAsia="Times New Roman" w:hAnsi="Arial"/>
          <w:sz w:val="20"/>
          <w:szCs w:val="20"/>
          <w:lang w:eastAsia="es-ES"/>
        </w:rPr>
      </w:pPr>
    </w:p>
    <w:p w14:paraId="34FA39F4" w14:textId="77777777" w:rsidR="0023150F" w:rsidRDefault="0023150F" w:rsidP="00097AC9">
      <w:pPr>
        <w:spacing w:after="0" w:line="240" w:lineRule="auto"/>
        <w:rPr>
          <w:rFonts w:ascii="Arial" w:eastAsia="Times New Roman" w:hAnsi="Arial"/>
          <w:sz w:val="20"/>
          <w:szCs w:val="20"/>
          <w:lang w:eastAsia="es-ES"/>
        </w:rPr>
      </w:pPr>
    </w:p>
    <w:p w14:paraId="7E8E0CF8" w14:textId="77777777" w:rsidR="0023150F" w:rsidRDefault="0023150F" w:rsidP="00097AC9">
      <w:pPr>
        <w:spacing w:after="0" w:line="240" w:lineRule="auto"/>
        <w:rPr>
          <w:rFonts w:ascii="Arial" w:eastAsia="Times New Roman" w:hAnsi="Arial"/>
          <w:sz w:val="20"/>
          <w:szCs w:val="20"/>
          <w:lang w:eastAsia="es-ES"/>
        </w:rPr>
      </w:pPr>
    </w:p>
    <w:p w14:paraId="2D396C35" w14:textId="77777777" w:rsidR="00023B06" w:rsidRDefault="00023B06" w:rsidP="00097AC9">
      <w:pPr>
        <w:spacing w:after="0" w:line="240" w:lineRule="auto"/>
        <w:rPr>
          <w:rFonts w:ascii="Arial" w:eastAsia="Times New Roman" w:hAnsi="Arial"/>
          <w:sz w:val="20"/>
          <w:szCs w:val="20"/>
          <w:lang w:eastAsia="es-ES"/>
        </w:rPr>
      </w:pPr>
    </w:p>
    <w:p w14:paraId="0EF9042D" w14:textId="77777777" w:rsidR="00023B06" w:rsidRDefault="00023B06" w:rsidP="00097AC9">
      <w:pPr>
        <w:spacing w:after="0" w:line="240" w:lineRule="auto"/>
        <w:rPr>
          <w:rFonts w:ascii="Arial" w:eastAsia="Times New Roman" w:hAnsi="Arial"/>
          <w:sz w:val="20"/>
          <w:szCs w:val="20"/>
          <w:lang w:eastAsia="es-ES"/>
        </w:rPr>
      </w:pPr>
    </w:p>
    <w:p w14:paraId="0221DA70" w14:textId="77777777" w:rsidR="00023B06" w:rsidRPr="00097AC9" w:rsidRDefault="00023B06" w:rsidP="00097AC9">
      <w:pPr>
        <w:spacing w:after="0" w:line="240" w:lineRule="auto"/>
        <w:rPr>
          <w:rFonts w:ascii="Arial" w:eastAsia="Times New Roman" w:hAnsi="Arial"/>
          <w:sz w:val="20"/>
          <w:szCs w:val="20"/>
          <w:lang w:eastAsia="es-ES"/>
        </w:rPr>
      </w:pPr>
    </w:p>
    <w:p w14:paraId="2A94834D" w14:textId="2A641AD9" w:rsidR="00097AC9" w:rsidRPr="00097AC9" w:rsidRDefault="004B65D1" w:rsidP="00316F83">
      <w:pPr>
        <w:pStyle w:val="Heading2"/>
      </w:pPr>
      <w:bookmarkStart w:id="12" w:name="_Toc369549699"/>
      <w:bookmarkStart w:id="13" w:name="_Toc421205973"/>
      <w:bookmarkStart w:id="14" w:name="_Toc423403383"/>
      <w:bookmarkStart w:id="15" w:name="_Toc461671221"/>
      <w:r>
        <w:t>2.2</w:t>
      </w:r>
      <w:r>
        <w:tab/>
      </w:r>
      <w:r w:rsidR="00097AC9" w:rsidRPr="00097AC9">
        <w:t>R</w:t>
      </w:r>
      <w:bookmarkEnd w:id="12"/>
      <w:bookmarkEnd w:id="13"/>
      <w:r w:rsidR="00097AC9" w:rsidRPr="00097AC9">
        <w:t>isks &amp; Issues</w:t>
      </w:r>
      <w:bookmarkEnd w:id="14"/>
      <w:bookmarkEnd w:id="15"/>
    </w:p>
    <w:p w14:paraId="5F4E6ECA" w14:textId="77777777" w:rsidR="002254A8" w:rsidRPr="00097AC9" w:rsidRDefault="002254A8" w:rsidP="00097AC9">
      <w:pPr>
        <w:spacing w:after="120"/>
        <w:ind w:left="360"/>
        <w:rPr>
          <w:rFonts w:ascii="Century Gothic" w:eastAsia="Times New Roman" w:hAnsi="Century Gothic" w:cs="Arial"/>
          <w:sz w:val="21"/>
          <w:szCs w:val="21"/>
        </w:rPr>
      </w:pPr>
    </w:p>
    <w:tbl>
      <w:tblPr>
        <w:tblpPr w:leftFromText="180" w:rightFromText="180" w:vertAnchor="text" w:horzAnchor="page" w:tblpX="1159" w:tblpY="-14"/>
        <w:tblOverlap w:val="never"/>
        <w:tblW w:w="5000" w:type="pct"/>
        <w:tblLook w:val="0000" w:firstRow="0" w:lastRow="0" w:firstColumn="0" w:lastColumn="0" w:noHBand="0" w:noVBand="0"/>
      </w:tblPr>
      <w:tblGrid>
        <w:gridCol w:w="1999"/>
        <w:gridCol w:w="3670"/>
        <w:gridCol w:w="1628"/>
        <w:gridCol w:w="3359"/>
      </w:tblGrid>
      <w:tr w:rsidR="00097AC9" w:rsidRPr="00097AC9" w14:paraId="67BB1F3B" w14:textId="77777777" w:rsidTr="00854671">
        <w:trPr>
          <w:trHeight w:val="279"/>
        </w:trPr>
        <w:tc>
          <w:tcPr>
            <w:tcW w:w="938" w:type="pct"/>
            <w:tcBorders>
              <w:top w:val="single" w:sz="4" w:space="0" w:color="000000"/>
              <w:left w:val="single" w:sz="4" w:space="0" w:color="000000"/>
              <w:bottom w:val="single" w:sz="4" w:space="0" w:color="000000"/>
            </w:tcBorders>
            <w:shd w:val="clear" w:color="auto" w:fill="D9D9D9"/>
          </w:tcPr>
          <w:p w14:paraId="5EFD1CDD" w14:textId="77777777" w:rsidR="00097AC9" w:rsidRPr="00097AC9" w:rsidRDefault="00097AC9" w:rsidP="00097AC9">
            <w:pPr>
              <w:spacing w:after="0" w:line="240" w:lineRule="auto"/>
              <w:rPr>
                <w:rFonts w:ascii="Arial" w:eastAsia="Times New Roman" w:hAnsi="Arial" w:cs="Arial"/>
                <w:b/>
                <w:bCs/>
                <w:sz w:val="20"/>
                <w:szCs w:val="20"/>
                <w:lang w:eastAsia="es-ES"/>
              </w:rPr>
            </w:pPr>
            <w:r w:rsidRPr="00097AC9">
              <w:rPr>
                <w:rFonts w:ascii="Arial" w:eastAsia="Times New Roman" w:hAnsi="Arial" w:cs="Arial"/>
                <w:b/>
                <w:bCs/>
                <w:sz w:val="20"/>
                <w:szCs w:val="20"/>
                <w:lang w:eastAsia="es-ES"/>
              </w:rPr>
              <w:t>ID</w:t>
            </w:r>
          </w:p>
        </w:tc>
        <w:tc>
          <w:tcPr>
            <w:tcW w:w="1722" w:type="pct"/>
            <w:tcBorders>
              <w:top w:val="single" w:sz="4" w:space="0" w:color="000000"/>
              <w:left w:val="single" w:sz="4" w:space="0" w:color="000000"/>
              <w:bottom w:val="single" w:sz="4" w:space="0" w:color="000000"/>
            </w:tcBorders>
            <w:shd w:val="clear" w:color="auto" w:fill="D9D9D9"/>
          </w:tcPr>
          <w:p w14:paraId="2F493030" w14:textId="77777777" w:rsidR="00097AC9" w:rsidRPr="00097AC9" w:rsidRDefault="00097AC9" w:rsidP="00097AC9">
            <w:pPr>
              <w:spacing w:after="0" w:line="240" w:lineRule="auto"/>
              <w:rPr>
                <w:rFonts w:ascii="Arial" w:eastAsia="Times New Roman" w:hAnsi="Arial" w:cs="Arial"/>
                <w:b/>
                <w:bCs/>
                <w:sz w:val="20"/>
                <w:szCs w:val="20"/>
                <w:lang w:eastAsia="es-ES"/>
              </w:rPr>
            </w:pPr>
            <w:r w:rsidRPr="00097AC9">
              <w:rPr>
                <w:rFonts w:ascii="Arial" w:eastAsia="Times New Roman" w:hAnsi="Arial" w:cs="Arial"/>
                <w:b/>
                <w:bCs/>
                <w:sz w:val="20"/>
                <w:szCs w:val="20"/>
                <w:lang w:eastAsia="es-ES"/>
              </w:rPr>
              <w:t>Risk/Issue</w:t>
            </w:r>
          </w:p>
        </w:tc>
        <w:tc>
          <w:tcPr>
            <w:tcW w:w="764" w:type="pct"/>
            <w:tcBorders>
              <w:top w:val="single" w:sz="4" w:space="0" w:color="000000"/>
              <w:left w:val="single" w:sz="4" w:space="0" w:color="000000"/>
              <w:bottom w:val="single" w:sz="4" w:space="0" w:color="000000"/>
            </w:tcBorders>
            <w:shd w:val="clear" w:color="auto" w:fill="D9D9D9"/>
          </w:tcPr>
          <w:p w14:paraId="25CA7C7A" w14:textId="77777777" w:rsidR="00097AC9" w:rsidRPr="00097AC9" w:rsidRDefault="00097AC9" w:rsidP="00097AC9">
            <w:pPr>
              <w:spacing w:after="0" w:line="240" w:lineRule="auto"/>
              <w:rPr>
                <w:rFonts w:ascii="Arial" w:eastAsia="Times New Roman" w:hAnsi="Arial" w:cs="Arial"/>
                <w:b/>
                <w:bCs/>
                <w:sz w:val="20"/>
                <w:szCs w:val="20"/>
                <w:lang w:eastAsia="es-ES"/>
              </w:rPr>
            </w:pPr>
            <w:r w:rsidRPr="00097AC9">
              <w:rPr>
                <w:rFonts w:ascii="Arial" w:eastAsia="Times New Roman" w:hAnsi="Arial" w:cs="Arial"/>
                <w:b/>
                <w:bCs/>
                <w:sz w:val="20"/>
                <w:szCs w:val="20"/>
                <w:lang w:eastAsia="es-ES"/>
              </w:rPr>
              <w:t>Probability</w:t>
            </w:r>
          </w:p>
          <w:p w14:paraId="64162265" w14:textId="77777777" w:rsidR="00097AC9" w:rsidRPr="00097AC9" w:rsidRDefault="00097AC9" w:rsidP="00097AC9">
            <w:pPr>
              <w:spacing w:after="0" w:line="240" w:lineRule="auto"/>
              <w:rPr>
                <w:rFonts w:ascii="Arial" w:eastAsia="Times New Roman" w:hAnsi="Arial" w:cs="Arial"/>
                <w:b/>
                <w:bCs/>
                <w:sz w:val="20"/>
                <w:szCs w:val="20"/>
                <w:lang w:eastAsia="es-ES"/>
              </w:rPr>
            </w:pPr>
            <w:r w:rsidRPr="00097AC9">
              <w:rPr>
                <w:rFonts w:ascii="Arial" w:eastAsia="Times New Roman" w:hAnsi="Arial" w:cs="Arial"/>
                <w:b/>
                <w:bCs/>
                <w:sz w:val="20"/>
                <w:szCs w:val="20"/>
                <w:lang w:eastAsia="es-ES"/>
              </w:rPr>
              <w:t>(H/M/L)</w:t>
            </w:r>
          </w:p>
        </w:tc>
        <w:tc>
          <w:tcPr>
            <w:tcW w:w="1576" w:type="pct"/>
            <w:tcBorders>
              <w:top w:val="single" w:sz="4" w:space="0" w:color="000000"/>
              <w:left w:val="single" w:sz="4" w:space="0" w:color="000000"/>
              <w:bottom w:val="single" w:sz="4" w:space="0" w:color="000000"/>
              <w:right w:val="single" w:sz="4" w:space="0" w:color="000000"/>
            </w:tcBorders>
            <w:shd w:val="clear" w:color="auto" w:fill="D9D9D9"/>
          </w:tcPr>
          <w:p w14:paraId="403260DF" w14:textId="77777777" w:rsidR="00097AC9" w:rsidRPr="00097AC9" w:rsidRDefault="00097AC9" w:rsidP="00097AC9">
            <w:pPr>
              <w:spacing w:after="0" w:line="240" w:lineRule="auto"/>
              <w:rPr>
                <w:rFonts w:ascii="Arial" w:eastAsia="Times New Roman" w:hAnsi="Arial" w:cs="Arial"/>
                <w:b/>
                <w:bCs/>
                <w:sz w:val="20"/>
                <w:szCs w:val="20"/>
                <w:lang w:eastAsia="es-ES"/>
              </w:rPr>
            </w:pPr>
            <w:r w:rsidRPr="00097AC9">
              <w:rPr>
                <w:rFonts w:ascii="Arial" w:eastAsia="Times New Roman" w:hAnsi="Arial" w:cs="Arial"/>
                <w:b/>
                <w:bCs/>
                <w:sz w:val="20"/>
                <w:szCs w:val="20"/>
                <w:lang w:eastAsia="es-ES"/>
              </w:rPr>
              <w:t>Mitigation</w:t>
            </w:r>
          </w:p>
        </w:tc>
      </w:tr>
      <w:tr w:rsidR="00097AC9" w:rsidRPr="00097AC9" w14:paraId="04E390D9" w14:textId="77777777" w:rsidTr="00854671">
        <w:trPr>
          <w:trHeight w:val="585"/>
        </w:trPr>
        <w:tc>
          <w:tcPr>
            <w:tcW w:w="938" w:type="pct"/>
            <w:tcBorders>
              <w:top w:val="single" w:sz="4" w:space="0" w:color="000000"/>
              <w:left w:val="single" w:sz="4" w:space="0" w:color="000000"/>
              <w:bottom w:val="single" w:sz="4" w:space="0" w:color="000000"/>
            </w:tcBorders>
            <w:shd w:val="clear" w:color="auto" w:fill="FFFFFF"/>
          </w:tcPr>
          <w:p w14:paraId="10A9FA92" w14:textId="77777777" w:rsidR="00097AC9" w:rsidRPr="00097AC9" w:rsidRDefault="00097AC9" w:rsidP="00097AC9">
            <w:pPr>
              <w:spacing w:after="0" w:line="240" w:lineRule="auto"/>
              <w:rPr>
                <w:rFonts w:ascii="Arial" w:eastAsia="Times New Roman" w:hAnsi="Arial" w:cs="Arial"/>
                <w:color w:val="000000"/>
                <w:sz w:val="20"/>
                <w:szCs w:val="20"/>
                <w:lang w:eastAsia="es-ES"/>
              </w:rPr>
            </w:pPr>
          </w:p>
        </w:tc>
        <w:tc>
          <w:tcPr>
            <w:tcW w:w="1722" w:type="pct"/>
            <w:tcBorders>
              <w:top w:val="single" w:sz="4" w:space="0" w:color="000000"/>
              <w:left w:val="single" w:sz="4" w:space="0" w:color="000000"/>
              <w:bottom w:val="single" w:sz="4" w:space="0" w:color="000000"/>
            </w:tcBorders>
            <w:shd w:val="clear" w:color="auto" w:fill="FFFFFF"/>
          </w:tcPr>
          <w:p w14:paraId="63FE683C" w14:textId="77777777" w:rsidR="00097AC9" w:rsidRPr="00097AC9" w:rsidRDefault="00097AC9" w:rsidP="00097AC9">
            <w:pPr>
              <w:spacing w:after="0" w:line="240" w:lineRule="auto"/>
              <w:rPr>
                <w:rFonts w:ascii="Arial" w:eastAsia="Times New Roman" w:hAnsi="Arial" w:cs="Arial"/>
                <w:color w:val="000000"/>
                <w:sz w:val="20"/>
                <w:szCs w:val="20"/>
                <w:lang w:eastAsia="es-ES"/>
              </w:rPr>
            </w:pPr>
          </w:p>
        </w:tc>
        <w:tc>
          <w:tcPr>
            <w:tcW w:w="764" w:type="pct"/>
            <w:tcBorders>
              <w:top w:val="single" w:sz="4" w:space="0" w:color="000000"/>
              <w:left w:val="single" w:sz="4" w:space="0" w:color="000000"/>
              <w:bottom w:val="single" w:sz="4" w:space="0" w:color="000000"/>
            </w:tcBorders>
            <w:shd w:val="clear" w:color="auto" w:fill="FFFFFF"/>
          </w:tcPr>
          <w:p w14:paraId="31F1C4A7" w14:textId="77777777" w:rsidR="00097AC9" w:rsidRPr="005B4D1B" w:rsidRDefault="00097AC9" w:rsidP="00097AC9">
            <w:pPr>
              <w:spacing w:after="0" w:line="240" w:lineRule="auto"/>
              <w:rPr>
                <w:rFonts w:ascii="Arial" w:eastAsia="Times New Roman" w:hAnsi="Arial" w:cs="Arial"/>
                <w:color w:val="000000"/>
                <w:sz w:val="20"/>
                <w:szCs w:val="20"/>
                <w:lang w:eastAsia="es-ES"/>
              </w:rPr>
            </w:pP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14:paraId="23120200" w14:textId="77777777" w:rsidR="00097AC9" w:rsidRPr="00097AC9" w:rsidRDefault="00097AC9" w:rsidP="00097AC9">
            <w:pPr>
              <w:spacing w:after="0" w:line="240" w:lineRule="auto"/>
              <w:rPr>
                <w:rFonts w:ascii="Arial" w:eastAsia="Times New Roman" w:hAnsi="Arial" w:cs="Arial"/>
                <w:color w:val="000000"/>
                <w:sz w:val="20"/>
                <w:szCs w:val="20"/>
                <w:lang w:eastAsia="es-ES"/>
              </w:rPr>
            </w:pPr>
          </w:p>
        </w:tc>
      </w:tr>
    </w:tbl>
    <w:p w14:paraId="293875F4" w14:textId="5D66CDAC" w:rsidR="00097AC9" w:rsidRPr="00097AC9" w:rsidRDefault="004B65D1" w:rsidP="00316F83">
      <w:pPr>
        <w:pStyle w:val="Heading2"/>
      </w:pPr>
      <w:bookmarkStart w:id="16" w:name="_Toc423403384"/>
      <w:bookmarkStart w:id="17" w:name="_Toc461671222"/>
      <w:r>
        <w:t>2.3</w:t>
      </w:r>
      <w:r>
        <w:tab/>
      </w:r>
      <w:r w:rsidR="00097AC9" w:rsidRPr="00097AC9">
        <w:t>Referential Documents</w:t>
      </w:r>
      <w:bookmarkEnd w:id="16"/>
      <w:bookmarkEnd w:id="17"/>
    </w:p>
    <w:p w14:paraId="7611D00E" w14:textId="77777777" w:rsidR="00097AC9" w:rsidRPr="00097AC9" w:rsidRDefault="00097AC9" w:rsidP="00097AC9">
      <w:pPr>
        <w:spacing w:after="0" w:line="240" w:lineRule="auto"/>
        <w:ind w:left="792"/>
        <w:contextualSpacing/>
        <w:rPr>
          <w:rFonts w:ascii="Arial" w:eastAsia="Times New Roman" w:hAnsi="Arial" w:cs="Arial"/>
          <w:b/>
          <w:color w:val="4F81BD"/>
          <w:sz w:val="24"/>
          <w:szCs w:val="24"/>
          <w:lang w:eastAsia="es-ES"/>
        </w:rPr>
      </w:pPr>
    </w:p>
    <w:p w14:paraId="24678EB1"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 xml:space="preserve">       The following documents serve as references for the conten</w:t>
      </w:r>
      <w:r w:rsidR="00BA1987">
        <w:rPr>
          <w:rFonts w:ascii="Arial" w:eastAsia="Times New Roman" w:hAnsi="Arial" w:cs="Arial"/>
          <w:sz w:val="20"/>
          <w:szCs w:val="20"/>
          <w:lang w:eastAsia="es-ES"/>
        </w:rPr>
        <w:t>t within this technical design d</w:t>
      </w:r>
      <w:r w:rsidRPr="00097AC9">
        <w:rPr>
          <w:rFonts w:ascii="Arial" w:eastAsia="Times New Roman" w:hAnsi="Arial" w:cs="Arial"/>
          <w:sz w:val="20"/>
          <w:szCs w:val="20"/>
          <w:lang w:eastAsia="es-ES"/>
        </w:rPr>
        <w:t>ocument.</w:t>
      </w:r>
    </w:p>
    <w:p w14:paraId="33D9DB77" w14:textId="77777777" w:rsidR="00097AC9" w:rsidRPr="00097AC9" w:rsidRDefault="00097AC9" w:rsidP="00097AC9">
      <w:pPr>
        <w:spacing w:after="0" w:line="240" w:lineRule="auto"/>
        <w:rPr>
          <w:rFonts w:ascii="Arial" w:eastAsia="Times New Roman" w:hAnsi="Arial" w:cs="Arial"/>
          <w:sz w:val="20"/>
          <w:szCs w:val="20"/>
          <w:lang w:eastAsia="es-ES"/>
        </w:rPr>
      </w:pPr>
    </w:p>
    <w:p w14:paraId="47C542CA" w14:textId="77777777" w:rsidR="00097AC9" w:rsidRPr="00097AC9" w:rsidRDefault="00097AC9" w:rsidP="00097AC9">
      <w:pPr>
        <w:spacing w:after="0" w:line="240" w:lineRule="auto"/>
        <w:ind w:left="792"/>
        <w:contextualSpacing/>
        <w:rPr>
          <w:rFonts w:ascii="Arial" w:eastAsia="Times New Roman" w:hAnsi="Arial" w:cs="Arial"/>
          <w:b/>
          <w:color w:val="4F81BD"/>
          <w:sz w:val="24"/>
          <w:szCs w:val="24"/>
          <w:lang w:eastAsia="es-ES"/>
        </w:rPr>
      </w:pPr>
    </w:p>
    <w:tbl>
      <w:tblPr>
        <w:tblW w:w="5000" w:type="pct"/>
        <w:tblLook w:val="0000" w:firstRow="0" w:lastRow="0" w:firstColumn="0" w:lastColumn="0" w:noHBand="0" w:noVBand="0"/>
      </w:tblPr>
      <w:tblGrid>
        <w:gridCol w:w="4386"/>
        <w:gridCol w:w="6270"/>
      </w:tblGrid>
      <w:tr w:rsidR="00097AC9" w:rsidRPr="006A0254" w14:paraId="26233EBA" w14:textId="77777777" w:rsidTr="0029163D">
        <w:trPr>
          <w:cantSplit/>
          <w:trHeight w:val="275"/>
        </w:trPr>
        <w:tc>
          <w:tcPr>
            <w:tcW w:w="205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75A0220F" w14:textId="77777777" w:rsidR="00097AC9" w:rsidRPr="006A0254" w:rsidRDefault="00097AC9" w:rsidP="00097AC9">
            <w:pPr>
              <w:spacing w:after="0" w:line="240" w:lineRule="auto"/>
              <w:rPr>
                <w:rFonts w:ascii="Arial" w:eastAsia="Times New Roman" w:hAnsi="Arial" w:cs="Arial"/>
                <w:b/>
                <w:bCs/>
                <w:sz w:val="20"/>
                <w:szCs w:val="20"/>
                <w:lang w:eastAsia="es-ES"/>
              </w:rPr>
            </w:pPr>
            <w:r w:rsidRPr="006A0254">
              <w:rPr>
                <w:rFonts w:ascii="Arial" w:eastAsia="Times New Roman" w:hAnsi="Arial" w:cs="Arial"/>
                <w:b/>
                <w:bCs/>
                <w:sz w:val="20"/>
                <w:szCs w:val="20"/>
                <w:lang w:eastAsia="es-ES"/>
              </w:rPr>
              <w:t>Name</w:t>
            </w:r>
          </w:p>
        </w:tc>
        <w:tc>
          <w:tcPr>
            <w:tcW w:w="2942"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1B47A21F" w14:textId="77777777" w:rsidR="00097AC9" w:rsidRPr="006A0254" w:rsidRDefault="00097AC9" w:rsidP="00097AC9">
            <w:pPr>
              <w:spacing w:after="0" w:line="240" w:lineRule="auto"/>
              <w:rPr>
                <w:rFonts w:ascii="Arial" w:eastAsia="Times New Roman" w:hAnsi="Arial" w:cs="Arial"/>
                <w:b/>
                <w:bCs/>
                <w:sz w:val="20"/>
                <w:szCs w:val="20"/>
                <w:lang w:eastAsia="es-ES"/>
              </w:rPr>
            </w:pPr>
            <w:r w:rsidRPr="006A0254">
              <w:rPr>
                <w:rFonts w:ascii="Arial" w:eastAsia="Times New Roman" w:hAnsi="Arial" w:cs="Arial"/>
                <w:b/>
                <w:bCs/>
                <w:sz w:val="20"/>
                <w:szCs w:val="20"/>
                <w:lang w:eastAsia="es-ES"/>
              </w:rPr>
              <w:t>Locations/Attachments</w:t>
            </w:r>
          </w:p>
        </w:tc>
      </w:tr>
      <w:tr w:rsidR="00097AC9" w:rsidRPr="006A0254" w14:paraId="51FA01BC" w14:textId="77777777" w:rsidTr="00393921">
        <w:trPr>
          <w:cantSplit/>
          <w:trHeight w:val="557"/>
        </w:trPr>
        <w:tc>
          <w:tcPr>
            <w:tcW w:w="2058" w:type="pct"/>
            <w:tcBorders>
              <w:top w:val="single" w:sz="4" w:space="0" w:color="000000"/>
              <w:left w:val="single" w:sz="4" w:space="0" w:color="000000"/>
              <w:bottom w:val="single" w:sz="4" w:space="0" w:color="000000"/>
              <w:right w:val="single" w:sz="4" w:space="0" w:color="000000"/>
            </w:tcBorders>
            <w:vAlign w:val="center"/>
          </w:tcPr>
          <w:p w14:paraId="312A39A4" w14:textId="77777777" w:rsidR="00097AC9" w:rsidRPr="006A0254" w:rsidRDefault="00E35ADA" w:rsidP="009C3DA9">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FD</w:t>
            </w:r>
          </w:p>
        </w:tc>
        <w:tc>
          <w:tcPr>
            <w:tcW w:w="2942" w:type="pct"/>
            <w:tcBorders>
              <w:top w:val="single" w:sz="4" w:space="0" w:color="000000"/>
              <w:left w:val="single" w:sz="4" w:space="0" w:color="000000"/>
              <w:bottom w:val="single" w:sz="4" w:space="0" w:color="000000"/>
              <w:right w:val="single" w:sz="4" w:space="0" w:color="000000"/>
            </w:tcBorders>
            <w:vAlign w:val="center"/>
          </w:tcPr>
          <w:p w14:paraId="3BF21AC6" w14:textId="4EBAECAC" w:rsidR="00393921" w:rsidRPr="009B1995" w:rsidRDefault="0012268A" w:rsidP="00393921">
            <w:pPr>
              <w:spacing w:after="0" w:line="240" w:lineRule="auto"/>
              <w:rPr>
                <w:rFonts w:ascii="Arial" w:eastAsia="Times New Roman" w:hAnsi="Arial" w:cs="Arial"/>
                <w:b/>
                <w:color w:val="676767"/>
                <w:sz w:val="20"/>
                <w:szCs w:val="20"/>
                <w:lang w:eastAsia="es-ES"/>
              </w:rPr>
            </w:pPr>
            <w:hyperlink r:id="rId13" w:history="1">
              <w:r w:rsidR="00393921" w:rsidRPr="00E63427">
                <w:rPr>
                  <w:rStyle w:val="Hyperlink"/>
                </w:rPr>
                <w:t>BI-RPD-0009_FS_RD-140_Control_Tables_RPD.docx</w:t>
              </w:r>
            </w:hyperlink>
          </w:p>
        </w:tc>
      </w:tr>
    </w:tbl>
    <w:p w14:paraId="7F216109" w14:textId="77777777" w:rsidR="00097AC9" w:rsidRDefault="00097AC9" w:rsidP="00097AC9">
      <w:pPr>
        <w:spacing w:after="0" w:line="240" w:lineRule="auto"/>
        <w:ind w:left="792"/>
        <w:contextualSpacing/>
        <w:rPr>
          <w:rFonts w:ascii="Arial" w:eastAsia="Times New Roman" w:hAnsi="Arial" w:cs="Arial"/>
          <w:b/>
          <w:color w:val="4F81BD"/>
          <w:sz w:val="24"/>
          <w:szCs w:val="24"/>
          <w:lang w:eastAsia="es-ES"/>
        </w:rPr>
      </w:pPr>
    </w:p>
    <w:p w14:paraId="3E948B02" w14:textId="77777777" w:rsidR="009C3DA9" w:rsidRPr="00097AC9" w:rsidRDefault="009C3DA9" w:rsidP="00097AC9">
      <w:pPr>
        <w:spacing w:after="0" w:line="240" w:lineRule="auto"/>
        <w:ind w:left="792"/>
        <w:contextualSpacing/>
        <w:rPr>
          <w:rFonts w:ascii="Arial" w:eastAsia="Times New Roman" w:hAnsi="Arial" w:cs="Arial"/>
          <w:b/>
          <w:color w:val="4F81BD"/>
          <w:sz w:val="24"/>
          <w:szCs w:val="24"/>
          <w:lang w:eastAsia="es-ES"/>
        </w:rPr>
      </w:pPr>
    </w:p>
    <w:p w14:paraId="63A5A590" w14:textId="4BED2D54" w:rsidR="00097AC9" w:rsidRPr="00097AC9" w:rsidRDefault="004B65D1" w:rsidP="00A81C7B">
      <w:pPr>
        <w:pStyle w:val="Heading2"/>
      </w:pPr>
      <w:bookmarkStart w:id="18" w:name="_Toc423403385"/>
      <w:bookmarkStart w:id="19" w:name="_Toc461671223"/>
      <w:r>
        <w:t>2.4</w:t>
      </w:r>
      <w:r>
        <w:tab/>
      </w:r>
      <w:r w:rsidR="00097AC9" w:rsidRPr="00097AC9">
        <w:t>Definitions and Acronyms</w:t>
      </w:r>
      <w:bookmarkEnd w:id="18"/>
      <w:bookmarkEnd w:id="19"/>
    </w:p>
    <w:p w14:paraId="64CD7D58" w14:textId="77777777" w:rsidR="00097AC9" w:rsidRPr="00097AC9" w:rsidRDefault="00097AC9" w:rsidP="00097AC9">
      <w:pPr>
        <w:spacing w:after="0" w:line="240" w:lineRule="auto"/>
        <w:rPr>
          <w:rFonts w:ascii="Arial" w:eastAsia="Times New Roman" w:hAnsi="Arial" w:cs="Arial"/>
          <w:sz w:val="20"/>
          <w:szCs w:val="20"/>
          <w:lang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5"/>
        <w:gridCol w:w="7451"/>
      </w:tblGrid>
      <w:tr w:rsidR="00097AC9" w:rsidRPr="00097AC9" w14:paraId="32CDD114" w14:textId="77777777" w:rsidTr="0029163D">
        <w:tc>
          <w:tcPr>
            <w:tcW w:w="1504" w:type="pct"/>
            <w:shd w:val="clear" w:color="auto" w:fill="D9D9D9"/>
          </w:tcPr>
          <w:p w14:paraId="3A4E98B9"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Key Word</w:t>
            </w:r>
          </w:p>
        </w:tc>
        <w:tc>
          <w:tcPr>
            <w:tcW w:w="3496" w:type="pct"/>
            <w:shd w:val="clear" w:color="auto" w:fill="D9D9D9"/>
          </w:tcPr>
          <w:p w14:paraId="7445BF6E"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Meaning</w:t>
            </w:r>
          </w:p>
        </w:tc>
      </w:tr>
      <w:tr w:rsidR="00097AC9" w:rsidRPr="00097AC9" w14:paraId="1464EB32" w14:textId="77777777" w:rsidTr="0029163D">
        <w:tc>
          <w:tcPr>
            <w:tcW w:w="1504" w:type="pct"/>
          </w:tcPr>
          <w:p w14:paraId="1CDAB852"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OBIEE</w:t>
            </w:r>
          </w:p>
        </w:tc>
        <w:tc>
          <w:tcPr>
            <w:tcW w:w="3496" w:type="pct"/>
          </w:tcPr>
          <w:p w14:paraId="0DDDE348"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Oracle Business Intelligence Enterprise Edition</w:t>
            </w:r>
          </w:p>
        </w:tc>
      </w:tr>
      <w:tr w:rsidR="00097AC9" w:rsidRPr="00097AC9" w14:paraId="353B194B" w14:textId="77777777" w:rsidTr="0029163D">
        <w:tc>
          <w:tcPr>
            <w:tcW w:w="1504" w:type="pct"/>
          </w:tcPr>
          <w:p w14:paraId="7E9F8CD1"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OOB</w:t>
            </w:r>
          </w:p>
        </w:tc>
        <w:tc>
          <w:tcPr>
            <w:tcW w:w="3496" w:type="pct"/>
          </w:tcPr>
          <w:p w14:paraId="49EA1BD8"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Out Of The Box</w:t>
            </w:r>
          </w:p>
        </w:tc>
      </w:tr>
      <w:tr w:rsidR="00097AC9" w:rsidRPr="00097AC9" w14:paraId="4FB248CE" w14:textId="77777777" w:rsidTr="0029163D">
        <w:tc>
          <w:tcPr>
            <w:tcW w:w="1504" w:type="pct"/>
            <w:vAlign w:val="center"/>
          </w:tcPr>
          <w:p w14:paraId="37461455"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RPD</w:t>
            </w:r>
          </w:p>
        </w:tc>
        <w:tc>
          <w:tcPr>
            <w:tcW w:w="3496" w:type="pct"/>
            <w:vAlign w:val="center"/>
          </w:tcPr>
          <w:p w14:paraId="1686E2AA"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Repository File</w:t>
            </w:r>
          </w:p>
        </w:tc>
      </w:tr>
      <w:tr w:rsidR="00097AC9" w:rsidRPr="00097AC9" w14:paraId="78061407" w14:textId="77777777" w:rsidTr="0029163D">
        <w:tc>
          <w:tcPr>
            <w:tcW w:w="1504" w:type="pct"/>
            <w:vAlign w:val="center"/>
          </w:tcPr>
          <w:p w14:paraId="059FF7C2"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ETL</w:t>
            </w:r>
          </w:p>
        </w:tc>
        <w:tc>
          <w:tcPr>
            <w:tcW w:w="3496" w:type="pct"/>
            <w:vAlign w:val="center"/>
          </w:tcPr>
          <w:p w14:paraId="64F076AF"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Extract, Transform and Load</w:t>
            </w:r>
          </w:p>
        </w:tc>
      </w:tr>
      <w:tr w:rsidR="00097AC9" w:rsidRPr="00097AC9" w14:paraId="38FC8059" w14:textId="77777777" w:rsidTr="0029163D">
        <w:tc>
          <w:tcPr>
            <w:tcW w:w="1504" w:type="pct"/>
            <w:vAlign w:val="center"/>
          </w:tcPr>
          <w:p w14:paraId="1C3B456F"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BI</w:t>
            </w:r>
          </w:p>
        </w:tc>
        <w:tc>
          <w:tcPr>
            <w:tcW w:w="3496" w:type="pct"/>
            <w:vAlign w:val="center"/>
          </w:tcPr>
          <w:p w14:paraId="28E37497"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Business Intelligence</w:t>
            </w:r>
          </w:p>
        </w:tc>
      </w:tr>
    </w:tbl>
    <w:p w14:paraId="49D4B8B6" w14:textId="64F0D44B" w:rsidR="00672259" w:rsidRPr="00FA32AB" w:rsidRDefault="004B65D1" w:rsidP="00A81C7B">
      <w:pPr>
        <w:pStyle w:val="Heading2"/>
        <w:rPr>
          <w:lang w:val="en-GB"/>
        </w:rPr>
      </w:pPr>
      <w:bookmarkStart w:id="20" w:name="_Toc423403381"/>
      <w:bookmarkStart w:id="21" w:name="_Toc461671224"/>
      <w:r>
        <w:t>2.5</w:t>
      </w:r>
      <w:r>
        <w:tab/>
      </w:r>
      <w:r w:rsidR="00097AC9" w:rsidRPr="00FA32AB">
        <w:t>Block Diagram</w:t>
      </w:r>
      <w:bookmarkEnd w:id="20"/>
      <w:bookmarkEnd w:id="21"/>
      <w:r w:rsidR="00FA32AB" w:rsidRPr="00FA32AB">
        <w:rPr>
          <w:lang w:val="en-GB"/>
        </w:rPr>
        <w:t xml:space="preserve">   </w:t>
      </w:r>
      <w:r w:rsidR="00F94420" w:rsidRPr="00FA32AB">
        <w:rPr>
          <w:lang w:val="en-GB"/>
        </w:rPr>
        <w:t xml:space="preserve">        </w:t>
      </w:r>
    </w:p>
    <w:p w14:paraId="00BF0AEB" w14:textId="77777777" w:rsidR="00672259" w:rsidRPr="00672259" w:rsidRDefault="00672259" w:rsidP="00672259">
      <w:pPr>
        <w:rPr>
          <w:lang w:val="en-GB"/>
        </w:rPr>
      </w:pPr>
    </w:p>
    <w:p w14:paraId="3C1282F5" w14:textId="77777777" w:rsidR="00980EF0" w:rsidRDefault="00980EF0" w:rsidP="00980EF0">
      <w:pPr>
        <w:pStyle w:val="NormalWeb"/>
        <w:jc w:val="center"/>
        <w:rPr>
          <w:rFonts w:ascii="Arial" w:hAnsi="Arial" w:cs="Arial"/>
          <w:b/>
          <w:iCs/>
          <w:sz w:val="20"/>
        </w:rPr>
      </w:pPr>
    </w:p>
    <w:p w14:paraId="2D36C394" w14:textId="77777777" w:rsidR="00672259" w:rsidRPr="00672259" w:rsidRDefault="00AD1D10" w:rsidP="00672259">
      <w:pPr>
        <w:rPr>
          <w:lang w:val="en-GB"/>
        </w:rPr>
      </w:pPr>
      <w:r>
        <w:rPr>
          <w:lang w:val="en-GB"/>
        </w:rPr>
        <w:t>NA</w:t>
      </w:r>
    </w:p>
    <w:p w14:paraId="28F9CA27" w14:textId="77777777" w:rsidR="00672259" w:rsidRPr="00672259" w:rsidRDefault="00672259" w:rsidP="00672259">
      <w:pPr>
        <w:rPr>
          <w:lang w:val="en-GB"/>
        </w:rPr>
      </w:pPr>
    </w:p>
    <w:p w14:paraId="11CCF54A" w14:textId="060D26DA" w:rsidR="00097AC9" w:rsidRPr="003510AF" w:rsidRDefault="004B65D1" w:rsidP="004B65D1">
      <w:pPr>
        <w:pStyle w:val="Heading1"/>
      </w:pPr>
      <w:bookmarkStart w:id="22" w:name="_Toc423403387"/>
      <w:bookmarkStart w:id="23" w:name="_Toc461671225"/>
      <w:r>
        <w:lastRenderedPageBreak/>
        <w:t>3</w:t>
      </w:r>
      <w:r>
        <w:tab/>
      </w:r>
      <w:r w:rsidR="00097AC9" w:rsidRPr="003510AF">
        <w:t>Technical Overview</w:t>
      </w:r>
      <w:bookmarkEnd w:id="22"/>
      <w:bookmarkEnd w:id="23"/>
      <w:r w:rsidR="00097AC9" w:rsidRPr="003510AF">
        <w:tab/>
      </w:r>
    </w:p>
    <w:p w14:paraId="47971ADC" w14:textId="107651DB" w:rsidR="00393921" w:rsidRDefault="00393921" w:rsidP="009B1995">
      <w:pPr>
        <w:pStyle w:val="Bodycopy"/>
        <w:jc w:val="both"/>
      </w:pPr>
      <w:r>
        <w:t xml:space="preserve">Control table is used </w:t>
      </w:r>
      <w:r w:rsidRPr="00393921">
        <w:t>to validate and reconcile data loads to ensure loads are completed correctly</w:t>
      </w:r>
      <w:r>
        <w:t xml:space="preserve"> between EBS and DWH. Control table subject area is available in RPD for end user to perform adhoc reporting.</w:t>
      </w:r>
    </w:p>
    <w:p w14:paraId="218373FD" w14:textId="77777777" w:rsidR="003F7BF5" w:rsidRDefault="00393921" w:rsidP="009B1995">
      <w:pPr>
        <w:pStyle w:val="Bodycopy"/>
        <w:jc w:val="both"/>
      </w:pPr>
      <w:r>
        <w:t xml:space="preserve">Data is populated into </w:t>
      </w:r>
      <w:r w:rsidRPr="00393921">
        <w:rPr>
          <w:b/>
        </w:rPr>
        <w:t>WC_CONTROL_TABLE_F</w:t>
      </w:r>
      <w:r>
        <w:rPr>
          <w:b/>
        </w:rPr>
        <w:t xml:space="preserve"> </w:t>
      </w:r>
      <w:r w:rsidRPr="00393921">
        <w:t>table which is used to validate the row counts,debits and credits metrics between source system EBS and target system DWH.</w:t>
      </w:r>
    </w:p>
    <w:p w14:paraId="743B7B97" w14:textId="74E184A9" w:rsidR="00393921" w:rsidRDefault="003F7BF5" w:rsidP="009B1995">
      <w:pPr>
        <w:pStyle w:val="Bodycopy"/>
        <w:jc w:val="both"/>
      </w:pPr>
      <w:r>
        <w:t>Created the subject area ‘Cigna - BI Data Reconciliation’ in presentation layer in RPD</w:t>
      </w:r>
    </w:p>
    <w:p w14:paraId="60C51B93" w14:textId="0BD729B0" w:rsidR="009B1995" w:rsidRDefault="009B1995" w:rsidP="009B1995">
      <w:pPr>
        <w:pStyle w:val="BodyText"/>
      </w:pPr>
      <w:r>
        <w:t xml:space="preserve">  </w:t>
      </w:r>
    </w:p>
    <w:p w14:paraId="1D60CEEE" w14:textId="77777777" w:rsidR="009B1995" w:rsidRDefault="009B1995" w:rsidP="00901EEA">
      <w:pPr>
        <w:pStyle w:val="BodyText"/>
      </w:pPr>
    </w:p>
    <w:p w14:paraId="443BE175" w14:textId="128722DE" w:rsidR="00097AC9" w:rsidRDefault="008D4ACF" w:rsidP="004B65D1">
      <w:pPr>
        <w:pStyle w:val="Heading2"/>
      </w:pPr>
      <w:bookmarkStart w:id="24" w:name="_Toc448972172"/>
      <w:bookmarkStart w:id="25" w:name="_Toc461671226"/>
      <w:r>
        <w:t>3.1</w:t>
      </w:r>
      <w:r w:rsidR="004B65D1">
        <w:tab/>
      </w:r>
      <w:r w:rsidR="00097AC9" w:rsidRPr="00097AC9">
        <w:t>Data Lineage/Mapping</w:t>
      </w:r>
      <w:bookmarkEnd w:id="24"/>
      <w:bookmarkEnd w:id="25"/>
    </w:p>
    <w:p w14:paraId="38577A1E" w14:textId="6B3F0CCE" w:rsidR="008D4ACF" w:rsidRDefault="008D4ACF" w:rsidP="008D4ACF">
      <w:pPr>
        <w:pStyle w:val="BodyText"/>
        <w:rPr>
          <w:rFonts w:cs="Arial"/>
          <w:lang w:val="en-GB"/>
        </w:rPr>
      </w:pPr>
      <w:r>
        <w:rPr>
          <w:rFonts w:cs="Arial"/>
          <w:lang w:val="en-GB"/>
        </w:rPr>
        <w:t>The data mapping for all the columns are shown in below attachment:</w:t>
      </w:r>
    </w:p>
    <w:p w14:paraId="7B46A5BE" w14:textId="13005DE7" w:rsidR="008D4ACF" w:rsidRPr="008D4ACF" w:rsidRDefault="008D4ACF" w:rsidP="008D4ACF">
      <w:pPr>
        <w:pStyle w:val="BodyText"/>
      </w:pPr>
    </w:p>
    <w:bookmarkStart w:id="26" w:name="_MON_1535164453"/>
    <w:bookmarkEnd w:id="26"/>
    <w:p w14:paraId="48450BA3" w14:textId="6503A701" w:rsidR="003658C3" w:rsidRDefault="001231DB" w:rsidP="00097AC9">
      <w:pPr>
        <w:spacing w:after="0" w:line="240" w:lineRule="auto"/>
        <w:rPr>
          <w:rFonts w:ascii="Arial" w:eastAsia="Times New Roman" w:hAnsi="Arial" w:cs="Arial"/>
          <w:sz w:val="20"/>
          <w:szCs w:val="20"/>
          <w:lang w:val="en-GB"/>
        </w:rPr>
      </w:pPr>
      <w:r>
        <w:rPr>
          <w:rFonts w:ascii="Arial" w:eastAsia="Times New Roman" w:hAnsi="Arial" w:cs="Arial"/>
          <w:sz w:val="20"/>
          <w:szCs w:val="20"/>
          <w:lang w:val="en-GB"/>
        </w:rPr>
        <w:object w:dxaOrig="1551" w:dyaOrig="1004" w14:anchorId="582AB6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4" o:title=""/>
          </v:shape>
          <o:OLEObject Type="Embed" ProgID="Excel.Sheet.8" ShapeID="_x0000_i1025" DrawAspect="Icon" ObjectID="_1537351705" r:id="rId15"/>
        </w:object>
      </w:r>
    </w:p>
    <w:p w14:paraId="5264F868" w14:textId="67F7D261" w:rsidR="001E20E9" w:rsidRDefault="001E20E9" w:rsidP="00097AC9">
      <w:pPr>
        <w:spacing w:after="0" w:line="240" w:lineRule="auto"/>
        <w:rPr>
          <w:rFonts w:ascii="Arial" w:eastAsia="Times New Roman" w:hAnsi="Arial" w:cs="Arial"/>
          <w:sz w:val="20"/>
          <w:szCs w:val="20"/>
          <w:lang w:val="en-GB"/>
        </w:rPr>
      </w:pPr>
      <w:r>
        <w:rPr>
          <w:rFonts w:ascii="Arial" w:eastAsia="Times New Roman" w:hAnsi="Arial" w:cs="Arial"/>
          <w:sz w:val="20"/>
          <w:szCs w:val="20"/>
          <w:lang w:val="en-GB"/>
        </w:rPr>
        <w:br/>
        <w:t>The ETL Lineage document is handled in E</w:t>
      </w:r>
      <w:r w:rsidR="000147E4">
        <w:rPr>
          <w:rFonts w:ascii="Arial" w:eastAsia="Times New Roman" w:hAnsi="Arial" w:cs="Arial"/>
          <w:sz w:val="20"/>
          <w:szCs w:val="20"/>
          <w:lang w:val="en-GB"/>
        </w:rPr>
        <w:t>TL Technical Design Document BI-ETL-0008</w:t>
      </w:r>
    </w:p>
    <w:p w14:paraId="294EBCF7" w14:textId="77777777" w:rsidR="000147E4" w:rsidRDefault="000147E4" w:rsidP="00097AC9">
      <w:pPr>
        <w:spacing w:after="0" w:line="240" w:lineRule="auto"/>
        <w:rPr>
          <w:rFonts w:ascii="Arial" w:eastAsia="Times New Roman" w:hAnsi="Arial" w:cs="Arial"/>
          <w:sz w:val="20"/>
          <w:szCs w:val="20"/>
          <w:lang w:val="en-GB"/>
        </w:rPr>
      </w:pPr>
    </w:p>
    <w:p w14:paraId="0ECA9F71" w14:textId="16485172" w:rsidR="000147E4" w:rsidRDefault="0012268A" w:rsidP="00097AC9">
      <w:pPr>
        <w:spacing w:after="0" w:line="240" w:lineRule="auto"/>
        <w:rPr>
          <w:rFonts w:ascii="Arial" w:eastAsia="Times New Roman" w:hAnsi="Arial" w:cs="Arial"/>
          <w:sz w:val="20"/>
          <w:szCs w:val="20"/>
          <w:lang w:val="en-GB"/>
        </w:rPr>
      </w:pPr>
      <w:hyperlink r:id="rId16" w:history="1">
        <w:r w:rsidR="000147E4" w:rsidRPr="00637AC7">
          <w:rPr>
            <w:rStyle w:val="Hyperlink"/>
            <w:rFonts w:ascii="Arial" w:eastAsia="Times New Roman" w:hAnsi="Arial" w:cs="Arial"/>
            <w:sz w:val="20"/>
            <w:szCs w:val="20"/>
            <w:lang w:val="en-GB"/>
          </w:rPr>
          <w:t>https://centralhub.cigna.com/project/epms13058/Expense%20Reporting/Release%202/TCS-Development/05-DS-140%20Technical%20Design%20TD/TD_DS-140_ETL-0008_ODI_Control_Table.docx</w:t>
        </w:r>
      </w:hyperlink>
    </w:p>
    <w:p w14:paraId="56E75257" w14:textId="77777777" w:rsidR="000147E4" w:rsidRDefault="000147E4" w:rsidP="00097AC9">
      <w:pPr>
        <w:spacing w:after="0" w:line="240" w:lineRule="auto"/>
        <w:rPr>
          <w:rFonts w:ascii="Arial" w:eastAsia="Times New Roman" w:hAnsi="Arial" w:cs="Arial"/>
          <w:sz w:val="20"/>
          <w:szCs w:val="20"/>
          <w:lang w:val="en-GB"/>
        </w:rPr>
      </w:pPr>
    </w:p>
    <w:p w14:paraId="78220B91" w14:textId="179D8253" w:rsidR="00097AC9" w:rsidRDefault="00AA58D0" w:rsidP="00C3516F">
      <w:pPr>
        <w:pStyle w:val="Heading1"/>
      </w:pPr>
      <w:bookmarkStart w:id="27" w:name="_Toc423403415"/>
      <w:bookmarkStart w:id="28" w:name="_Toc448972173"/>
      <w:bookmarkStart w:id="29" w:name="_Toc461671227"/>
      <w:r>
        <w:lastRenderedPageBreak/>
        <w:t>4</w:t>
      </w:r>
      <w:r w:rsidR="004B65D1">
        <w:tab/>
      </w:r>
      <w:r w:rsidR="00097AC9" w:rsidRPr="00097AC9">
        <w:t>Custom Components list</w:t>
      </w:r>
      <w:bookmarkEnd w:id="27"/>
      <w:bookmarkEnd w:id="28"/>
      <w:bookmarkEnd w:id="29"/>
    </w:p>
    <w:tbl>
      <w:tblPr>
        <w:tblW w:w="5000" w:type="pct"/>
        <w:tblLayout w:type="fixed"/>
        <w:tblLook w:val="04A0" w:firstRow="1" w:lastRow="0" w:firstColumn="1" w:lastColumn="0" w:noHBand="0" w:noVBand="1"/>
      </w:tblPr>
      <w:tblGrid>
        <w:gridCol w:w="558"/>
        <w:gridCol w:w="720"/>
        <w:gridCol w:w="1078"/>
        <w:gridCol w:w="631"/>
        <w:gridCol w:w="2971"/>
        <w:gridCol w:w="1349"/>
        <w:gridCol w:w="2251"/>
        <w:gridCol w:w="1098"/>
      </w:tblGrid>
      <w:tr w:rsidR="001E20E9" w:rsidRPr="00662044" w14:paraId="487F9C90" w14:textId="77777777" w:rsidTr="001E20E9">
        <w:trPr>
          <w:trHeight w:val="300"/>
        </w:trPr>
        <w:tc>
          <w:tcPr>
            <w:tcW w:w="262"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875E6FF" w14:textId="77777777" w:rsidR="001E20E9" w:rsidRPr="00662044" w:rsidRDefault="001E20E9" w:rsidP="004D2BAC">
            <w:pPr>
              <w:rPr>
                <w:rFonts w:cs="Arial"/>
                <w:b/>
              </w:rPr>
            </w:pPr>
            <w:r w:rsidRPr="00662044">
              <w:rPr>
                <w:rFonts w:cs="Arial"/>
                <w:b/>
              </w:rPr>
              <w:t>S.No</w:t>
            </w:r>
          </w:p>
        </w:tc>
        <w:tc>
          <w:tcPr>
            <w:tcW w:w="338"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E2B7D5B" w14:textId="77777777" w:rsidR="001E20E9" w:rsidRPr="00662044" w:rsidRDefault="001E20E9" w:rsidP="004D2BAC">
            <w:pPr>
              <w:rPr>
                <w:rFonts w:cs="Arial"/>
                <w:b/>
              </w:rPr>
            </w:pPr>
            <w:r w:rsidRPr="00662044">
              <w:rPr>
                <w:rFonts w:cs="Arial"/>
                <w:b/>
              </w:rPr>
              <w:t>Area</w:t>
            </w:r>
          </w:p>
        </w:tc>
        <w:tc>
          <w:tcPr>
            <w:tcW w:w="506"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57504A7" w14:textId="77777777" w:rsidR="001E20E9" w:rsidRPr="00662044" w:rsidRDefault="001E20E9" w:rsidP="004D2BAC">
            <w:pPr>
              <w:rPr>
                <w:rFonts w:cs="Arial"/>
                <w:b/>
              </w:rPr>
            </w:pPr>
            <w:r w:rsidRPr="00662044">
              <w:rPr>
                <w:rFonts w:cs="Arial"/>
                <w:b/>
              </w:rPr>
              <w:t>Type</w:t>
            </w:r>
          </w:p>
        </w:tc>
        <w:tc>
          <w:tcPr>
            <w:tcW w:w="296"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540752D" w14:textId="77777777" w:rsidR="001E20E9" w:rsidRPr="00662044" w:rsidRDefault="001E20E9" w:rsidP="004D2BAC">
            <w:pPr>
              <w:rPr>
                <w:rFonts w:cs="Arial"/>
                <w:b/>
              </w:rPr>
            </w:pPr>
            <w:r w:rsidRPr="00662044">
              <w:rPr>
                <w:rFonts w:cs="Arial"/>
                <w:b/>
              </w:rPr>
              <w:t>New /Change?</w:t>
            </w:r>
          </w:p>
        </w:tc>
        <w:tc>
          <w:tcPr>
            <w:tcW w:w="1394"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4DC1884" w14:textId="77777777" w:rsidR="001E20E9" w:rsidRPr="00662044" w:rsidRDefault="001E20E9" w:rsidP="004D2BAC">
            <w:pPr>
              <w:rPr>
                <w:rFonts w:cs="Arial"/>
                <w:b/>
              </w:rPr>
            </w:pPr>
            <w:r w:rsidRPr="00662044">
              <w:rPr>
                <w:rFonts w:cs="Arial"/>
                <w:b/>
              </w:rPr>
              <w:t>Name</w:t>
            </w:r>
          </w:p>
        </w:tc>
        <w:tc>
          <w:tcPr>
            <w:tcW w:w="63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AA53946" w14:textId="77777777" w:rsidR="001E20E9" w:rsidRPr="00662044" w:rsidRDefault="001E20E9" w:rsidP="004D2BAC">
            <w:pPr>
              <w:rPr>
                <w:rFonts w:cs="Arial"/>
                <w:b/>
              </w:rPr>
            </w:pPr>
            <w:r w:rsidRPr="00662044">
              <w:rPr>
                <w:rFonts w:cs="Arial"/>
                <w:b/>
              </w:rPr>
              <w:t>Description</w:t>
            </w:r>
          </w:p>
        </w:tc>
        <w:tc>
          <w:tcPr>
            <w:tcW w:w="1056"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F930A8C" w14:textId="77777777" w:rsidR="001E20E9" w:rsidRPr="00662044" w:rsidRDefault="001E20E9" w:rsidP="004D2BAC">
            <w:pPr>
              <w:rPr>
                <w:rFonts w:cs="Arial"/>
                <w:b/>
              </w:rPr>
            </w:pPr>
            <w:r w:rsidRPr="00662044">
              <w:rPr>
                <w:rFonts w:cs="Arial"/>
                <w:b/>
              </w:rPr>
              <w:t>Purpose</w:t>
            </w:r>
          </w:p>
        </w:tc>
        <w:tc>
          <w:tcPr>
            <w:tcW w:w="51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70867B6" w14:textId="77777777" w:rsidR="001E20E9" w:rsidRPr="00662044" w:rsidRDefault="001E20E9" w:rsidP="004D2BAC">
            <w:pPr>
              <w:rPr>
                <w:rFonts w:cs="Arial"/>
                <w:b/>
              </w:rPr>
            </w:pPr>
            <w:r w:rsidRPr="00662044">
              <w:rPr>
                <w:rFonts w:cs="Arial"/>
                <w:b/>
              </w:rPr>
              <w:t>Schema</w:t>
            </w:r>
          </w:p>
        </w:tc>
      </w:tr>
      <w:tr w:rsidR="001E20E9" w:rsidRPr="00DB170B" w14:paraId="043408C5" w14:textId="77777777" w:rsidTr="001E20E9">
        <w:trPr>
          <w:trHeight w:val="900"/>
        </w:trPr>
        <w:tc>
          <w:tcPr>
            <w:tcW w:w="26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62C48" w14:textId="77777777" w:rsidR="001E20E9" w:rsidRPr="00DB170B" w:rsidRDefault="001E20E9" w:rsidP="004D2BAC">
            <w:pPr>
              <w:jc w:val="right"/>
              <w:rPr>
                <w:rFonts w:cs="Calibri"/>
                <w:color w:val="000000"/>
              </w:rPr>
            </w:pPr>
            <w:r w:rsidRPr="00DB170B">
              <w:rPr>
                <w:rFonts w:cs="Calibri"/>
                <w:color w:val="000000"/>
              </w:rPr>
              <w:t>1</w:t>
            </w:r>
          </w:p>
        </w:tc>
        <w:tc>
          <w:tcPr>
            <w:tcW w:w="338" w:type="pct"/>
            <w:tcBorders>
              <w:top w:val="single" w:sz="4" w:space="0" w:color="auto"/>
              <w:left w:val="nil"/>
              <w:bottom w:val="single" w:sz="4" w:space="0" w:color="auto"/>
              <w:right w:val="single" w:sz="4" w:space="0" w:color="auto"/>
            </w:tcBorders>
            <w:shd w:val="clear" w:color="auto" w:fill="auto"/>
            <w:noWrap/>
            <w:vAlign w:val="bottom"/>
          </w:tcPr>
          <w:p w14:paraId="1BFDBC8C" w14:textId="77777777" w:rsidR="001E20E9" w:rsidRPr="00DB170B" w:rsidRDefault="001E20E9" w:rsidP="004D2BAC">
            <w:pPr>
              <w:rPr>
                <w:rFonts w:cs="Calibri"/>
                <w:color w:val="000000"/>
              </w:rPr>
            </w:pPr>
            <w:r>
              <w:rPr>
                <w:rFonts w:cs="Calibri"/>
                <w:color w:val="000000"/>
              </w:rPr>
              <w:t>RPD</w:t>
            </w:r>
          </w:p>
        </w:tc>
        <w:tc>
          <w:tcPr>
            <w:tcW w:w="506" w:type="pct"/>
            <w:tcBorders>
              <w:top w:val="single" w:sz="4" w:space="0" w:color="auto"/>
              <w:left w:val="nil"/>
              <w:bottom w:val="single" w:sz="4" w:space="0" w:color="auto"/>
              <w:right w:val="single" w:sz="4" w:space="0" w:color="auto"/>
            </w:tcBorders>
            <w:shd w:val="clear" w:color="auto" w:fill="auto"/>
            <w:noWrap/>
            <w:vAlign w:val="bottom"/>
          </w:tcPr>
          <w:p w14:paraId="7036FA08" w14:textId="77777777" w:rsidR="001E20E9" w:rsidRPr="00DB170B" w:rsidRDefault="001E20E9" w:rsidP="004D2BAC">
            <w:pPr>
              <w:rPr>
                <w:rFonts w:cs="Calibri"/>
                <w:color w:val="000000"/>
              </w:rPr>
            </w:pPr>
            <w:r>
              <w:rPr>
                <w:rFonts w:cs="Calibri"/>
                <w:color w:val="000000"/>
              </w:rPr>
              <w:t>Alias</w:t>
            </w:r>
          </w:p>
        </w:tc>
        <w:tc>
          <w:tcPr>
            <w:tcW w:w="296" w:type="pct"/>
            <w:tcBorders>
              <w:top w:val="single" w:sz="4" w:space="0" w:color="auto"/>
              <w:left w:val="nil"/>
              <w:bottom w:val="single" w:sz="4" w:space="0" w:color="auto"/>
              <w:right w:val="single" w:sz="4" w:space="0" w:color="auto"/>
            </w:tcBorders>
            <w:shd w:val="clear" w:color="auto" w:fill="auto"/>
            <w:noWrap/>
            <w:vAlign w:val="bottom"/>
          </w:tcPr>
          <w:p w14:paraId="0823076F" w14:textId="77777777" w:rsidR="001E20E9" w:rsidRPr="00DB170B" w:rsidRDefault="001E20E9" w:rsidP="004D2BAC">
            <w:pPr>
              <w:rPr>
                <w:rFonts w:cs="Calibri"/>
                <w:color w:val="000000"/>
              </w:rPr>
            </w:pPr>
            <w:r>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14:paraId="42E0F0FC" w14:textId="1909E7A2" w:rsidR="001E20E9" w:rsidRPr="00DB170B" w:rsidRDefault="001E20E9" w:rsidP="004D2BAC">
            <w:pPr>
              <w:rPr>
                <w:rFonts w:cs="Calibri"/>
                <w:color w:val="000000"/>
              </w:rPr>
            </w:pPr>
            <w:r w:rsidRPr="001E20E9">
              <w:rPr>
                <w:rFonts w:cs="Calibri"/>
                <w:color w:val="000000"/>
              </w:rPr>
              <w:t>Fact_WC_CONTROL_TABLE_F</w:t>
            </w:r>
          </w:p>
        </w:tc>
        <w:tc>
          <w:tcPr>
            <w:tcW w:w="633" w:type="pct"/>
            <w:tcBorders>
              <w:top w:val="single" w:sz="4" w:space="0" w:color="auto"/>
              <w:left w:val="nil"/>
              <w:bottom w:val="single" w:sz="4" w:space="0" w:color="auto"/>
              <w:right w:val="single" w:sz="4" w:space="0" w:color="auto"/>
            </w:tcBorders>
            <w:shd w:val="clear" w:color="auto" w:fill="auto"/>
            <w:vAlign w:val="bottom"/>
          </w:tcPr>
          <w:p w14:paraId="4A89CE36" w14:textId="77777777" w:rsidR="001E20E9" w:rsidRPr="00DB170B" w:rsidRDefault="001E20E9" w:rsidP="004D2BAC">
            <w:pPr>
              <w:rPr>
                <w:rFonts w:cs="Calibri"/>
                <w:color w:val="000000"/>
              </w:rPr>
            </w:pPr>
          </w:p>
        </w:tc>
        <w:tc>
          <w:tcPr>
            <w:tcW w:w="1056" w:type="pct"/>
            <w:tcBorders>
              <w:top w:val="single" w:sz="4" w:space="0" w:color="auto"/>
              <w:left w:val="nil"/>
              <w:bottom w:val="single" w:sz="4" w:space="0" w:color="auto"/>
              <w:right w:val="single" w:sz="4" w:space="0" w:color="auto"/>
            </w:tcBorders>
            <w:shd w:val="clear" w:color="auto" w:fill="auto"/>
            <w:vAlign w:val="bottom"/>
          </w:tcPr>
          <w:p w14:paraId="23B8BF37" w14:textId="483FFECE" w:rsidR="001E20E9" w:rsidRPr="00DB170B" w:rsidRDefault="001E20E9" w:rsidP="004D2BAC">
            <w:pPr>
              <w:rPr>
                <w:rFonts w:cs="Calibri"/>
                <w:color w:val="000000"/>
              </w:rPr>
            </w:pPr>
            <w:r>
              <w:rPr>
                <w:rFonts w:cs="Calibri"/>
                <w:color w:val="000000"/>
              </w:rPr>
              <w:t>Control table for data reconciliation</w:t>
            </w:r>
          </w:p>
        </w:tc>
        <w:tc>
          <w:tcPr>
            <w:tcW w:w="515" w:type="pct"/>
            <w:tcBorders>
              <w:top w:val="single" w:sz="4" w:space="0" w:color="auto"/>
              <w:left w:val="nil"/>
              <w:bottom w:val="single" w:sz="4" w:space="0" w:color="auto"/>
              <w:right w:val="single" w:sz="4" w:space="0" w:color="auto"/>
            </w:tcBorders>
            <w:shd w:val="clear" w:color="auto" w:fill="auto"/>
            <w:noWrap/>
            <w:vAlign w:val="bottom"/>
          </w:tcPr>
          <w:p w14:paraId="018C7368" w14:textId="5A1F0185" w:rsidR="001E20E9" w:rsidRPr="00DB170B" w:rsidRDefault="001E20E9" w:rsidP="004D2BAC">
            <w:pPr>
              <w:rPr>
                <w:rFonts w:cs="Calibri"/>
                <w:color w:val="000000"/>
              </w:rPr>
            </w:pPr>
            <w:r>
              <w:rPr>
                <w:rFonts w:cs="Calibri"/>
                <w:color w:val="000000"/>
              </w:rPr>
              <w:t>DCGIT3_DW</w:t>
            </w:r>
          </w:p>
        </w:tc>
      </w:tr>
      <w:tr w:rsidR="001E20E9" w:rsidRPr="00DB170B" w14:paraId="739DB030" w14:textId="77777777" w:rsidTr="004D2BAC">
        <w:trPr>
          <w:trHeight w:val="300"/>
        </w:trPr>
        <w:tc>
          <w:tcPr>
            <w:tcW w:w="262" w:type="pct"/>
            <w:tcBorders>
              <w:top w:val="nil"/>
              <w:left w:val="single" w:sz="4" w:space="0" w:color="auto"/>
              <w:bottom w:val="single" w:sz="4" w:space="0" w:color="auto"/>
              <w:right w:val="single" w:sz="4" w:space="0" w:color="auto"/>
            </w:tcBorders>
            <w:shd w:val="clear" w:color="auto" w:fill="auto"/>
            <w:noWrap/>
            <w:vAlign w:val="bottom"/>
          </w:tcPr>
          <w:p w14:paraId="5B411295" w14:textId="77777777" w:rsidR="001E20E9" w:rsidRPr="00DB170B" w:rsidRDefault="001E20E9" w:rsidP="004D2BAC">
            <w:pPr>
              <w:jc w:val="right"/>
              <w:rPr>
                <w:rFonts w:cs="Calibri"/>
                <w:color w:val="000000"/>
              </w:rPr>
            </w:pPr>
            <w:r>
              <w:rPr>
                <w:rFonts w:cs="Calibri"/>
                <w:color w:val="000000"/>
              </w:rPr>
              <w:t>2</w:t>
            </w:r>
          </w:p>
        </w:tc>
        <w:tc>
          <w:tcPr>
            <w:tcW w:w="338" w:type="pct"/>
            <w:tcBorders>
              <w:top w:val="nil"/>
              <w:left w:val="nil"/>
              <w:bottom w:val="single" w:sz="4" w:space="0" w:color="auto"/>
              <w:right w:val="single" w:sz="4" w:space="0" w:color="auto"/>
            </w:tcBorders>
            <w:shd w:val="clear" w:color="auto" w:fill="auto"/>
            <w:noWrap/>
            <w:vAlign w:val="bottom"/>
          </w:tcPr>
          <w:p w14:paraId="6A72B91F" w14:textId="77777777" w:rsidR="001E20E9" w:rsidRPr="00DB170B" w:rsidRDefault="001E20E9" w:rsidP="004D2BAC">
            <w:pPr>
              <w:rPr>
                <w:rFonts w:cs="Calibri"/>
                <w:color w:val="000000"/>
              </w:rPr>
            </w:pPr>
            <w:r>
              <w:rPr>
                <w:rFonts w:cs="Calibri"/>
                <w:color w:val="000000"/>
              </w:rPr>
              <w:t>RPD</w:t>
            </w:r>
          </w:p>
        </w:tc>
        <w:tc>
          <w:tcPr>
            <w:tcW w:w="506" w:type="pct"/>
            <w:tcBorders>
              <w:top w:val="nil"/>
              <w:left w:val="nil"/>
              <w:bottom w:val="single" w:sz="4" w:space="0" w:color="auto"/>
              <w:right w:val="single" w:sz="4" w:space="0" w:color="auto"/>
            </w:tcBorders>
            <w:shd w:val="clear" w:color="auto" w:fill="auto"/>
            <w:noWrap/>
            <w:vAlign w:val="bottom"/>
          </w:tcPr>
          <w:p w14:paraId="4E34D6CB" w14:textId="114D7605" w:rsidR="001E20E9" w:rsidRPr="00DB170B" w:rsidRDefault="001E20E9" w:rsidP="004D2BAC">
            <w:pPr>
              <w:rPr>
                <w:rFonts w:cs="Calibri"/>
                <w:color w:val="000000"/>
              </w:rPr>
            </w:pPr>
            <w:r>
              <w:rPr>
                <w:rFonts w:cs="Calibri"/>
                <w:color w:val="000000"/>
              </w:rPr>
              <w:t>Logical Table</w:t>
            </w:r>
          </w:p>
        </w:tc>
        <w:tc>
          <w:tcPr>
            <w:tcW w:w="296" w:type="pct"/>
            <w:tcBorders>
              <w:top w:val="nil"/>
              <w:left w:val="nil"/>
              <w:bottom w:val="single" w:sz="4" w:space="0" w:color="auto"/>
              <w:right w:val="single" w:sz="4" w:space="0" w:color="auto"/>
            </w:tcBorders>
            <w:shd w:val="clear" w:color="auto" w:fill="auto"/>
            <w:noWrap/>
          </w:tcPr>
          <w:p w14:paraId="5C20FF3D" w14:textId="65AC4916" w:rsidR="001E20E9" w:rsidRPr="00DB170B" w:rsidRDefault="001E20E9" w:rsidP="004D2BAC">
            <w:pPr>
              <w:rPr>
                <w:rFonts w:cs="Calibri"/>
                <w:color w:val="000000"/>
              </w:rPr>
            </w:pPr>
            <w:r w:rsidRPr="003C4A75">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14:paraId="78ECAAA9" w14:textId="5D0F2189" w:rsidR="001E20E9" w:rsidRPr="00DB170B" w:rsidRDefault="001E20E9" w:rsidP="004D2BAC">
            <w:pPr>
              <w:rPr>
                <w:rFonts w:cs="Calibri"/>
                <w:color w:val="000000"/>
              </w:rPr>
            </w:pPr>
            <w:r w:rsidRPr="001E20E9">
              <w:rPr>
                <w:rFonts w:cs="Calibri"/>
                <w:color w:val="000000"/>
              </w:rPr>
              <w:t>Dim - BI Reconciliation Details</w:t>
            </w:r>
          </w:p>
        </w:tc>
        <w:tc>
          <w:tcPr>
            <w:tcW w:w="633" w:type="pct"/>
            <w:tcBorders>
              <w:top w:val="nil"/>
              <w:left w:val="nil"/>
              <w:bottom w:val="single" w:sz="4" w:space="0" w:color="auto"/>
              <w:right w:val="single" w:sz="4" w:space="0" w:color="auto"/>
            </w:tcBorders>
            <w:shd w:val="clear" w:color="auto" w:fill="auto"/>
            <w:noWrap/>
            <w:vAlign w:val="bottom"/>
          </w:tcPr>
          <w:p w14:paraId="2A5C1DFE" w14:textId="77777777" w:rsidR="001E20E9" w:rsidRPr="00DB170B" w:rsidRDefault="001E20E9" w:rsidP="004D2BAC">
            <w:pPr>
              <w:rPr>
                <w:rFonts w:cs="Calibri"/>
                <w:color w:val="000000"/>
              </w:rPr>
            </w:pPr>
          </w:p>
        </w:tc>
        <w:tc>
          <w:tcPr>
            <w:tcW w:w="1056" w:type="pct"/>
            <w:tcBorders>
              <w:top w:val="nil"/>
              <w:left w:val="nil"/>
              <w:bottom w:val="single" w:sz="4" w:space="0" w:color="auto"/>
              <w:right w:val="single" w:sz="4" w:space="0" w:color="auto"/>
            </w:tcBorders>
            <w:shd w:val="clear" w:color="auto" w:fill="auto"/>
            <w:noWrap/>
            <w:vAlign w:val="bottom"/>
          </w:tcPr>
          <w:p w14:paraId="2AF751D9" w14:textId="707A36AE" w:rsidR="001E20E9" w:rsidRPr="00DB170B" w:rsidRDefault="001E20E9" w:rsidP="004D2BAC">
            <w:pPr>
              <w:rPr>
                <w:rFonts w:cs="Calibri"/>
                <w:color w:val="000000"/>
              </w:rPr>
            </w:pPr>
          </w:p>
        </w:tc>
        <w:tc>
          <w:tcPr>
            <w:tcW w:w="515" w:type="pct"/>
            <w:tcBorders>
              <w:top w:val="nil"/>
              <w:left w:val="nil"/>
              <w:bottom w:val="single" w:sz="4" w:space="0" w:color="auto"/>
              <w:right w:val="single" w:sz="4" w:space="0" w:color="auto"/>
            </w:tcBorders>
            <w:shd w:val="clear" w:color="auto" w:fill="auto"/>
            <w:noWrap/>
          </w:tcPr>
          <w:p w14:paraId="6D0BAAA0" w14:textId="1EDD8DFA" w:rsidR="001E20E9" w:rsidRPr="00DB170B" w:rsidRDefault="001E20E9" w:rsidP="004D2BAC">
            <w:pPr>
              <w:rPr>
                <w:rFonts w:cs="Calibri"/>
                <w:color w:val="000000"/>
              </w:rPr>
            </w:pPr>
            <w:r w:rsidRPr="001E1C08">
              <w:rPr>
                <w:rFonts w:cs="Calibri"/>
                <w:color w:val="000000"/>
              </w:rPr>
              <w:t>DCGIT3_DW</w:t>
            </w:r>
          </w:p>
        </w:tc>
      </w:tr>
      <w:tr w:rsidR="001E20E9" w:rsidRPr="00DB170B" w14:paraId="06E65766" w14:textId="77777777" w:rsidTr="004D2BAC">
        <w:trPr>
          <w:trHeight w:val="300"/>
        </w:trPr>
        <w:tc>
          <w:tcPr>
            <w:tcW w:w="262" w:type="pct"/>
            <w:tcBorders>
              <w:top w:val="nil"/>
              <w:left w:val="single" w:sz="4" w:space="0" w:color="auto"/>
              <w:bottom w:val="single" w:sz="4" w:space="0" w:color="auto"/>
              <w:right w:val="single" w:sz="4" w:space="0" w:color="auto"/>
            </w:tcBorders>
            <w:shd w:val="clear" w:color="auto" w:fill="auto"/>
            <w:noWrap/>
            <w:vAlign w:val="bottom"/>
          </w:tcPr>
          <w:p w14:paraId="037D0938" w14:textId="77777777" w:rsidR="001E20E9" w:rsidRPr="00DB170B" w:rsidRDefault="001E20E9" w:rsidP="004D2BAC">
            <w:pPr>
              <w:jc w:val="right"/>
              <w:rPr>
                <w:rFonts w:cs="Calibri"/>
                <w:color w:val="000000"/>
              </w:rPr>
            </w:pPr>
            <w:r>
              <w:rPr>
                <w:rFonts w:cs="Calibri"/>
                <w:color w:val="000000"/>
              </w:rPr>
              <w:t>3</w:t>
            </w:r>
          </w:p>
        </w:tc>
        <w:tc>
          <w:tcPr>
            <w:tcW w:w="338" w:type="pct"/>
            <w:tcBorders>
              <w:top w:val="nil"/>
              <w:left w:val="nil"/>
              <w:bottom w:val="single" w:sz="4" w:space="0" w:color="auto"/>
              <w:right w:val="single" w:sz="4" w:space="0" w:color="auto"/>
            </w:tcBorders>
            <w:shd w:val="clear" w:color="auto" w:fill="auto"/>
            <w:noWrap/>
            <w:vAlign w:val="bottom"/>
          </w:tcPr>
          <w:p w14:paraId="6ED74C7C" w14:textId="77777777" w:rsidR="001E20E9" w:rsidRPr="00DB170B" w:rsidRDefault="001E20E9" w:rsidP="004D2BAC">
            <w:pPr>
              <w:rPr>
                <w:rFonts w:cs="Calibri"/>
                <w:color w:val="000000"/>
              </w:rPr>
            </w:pPr>
            <w:r>
              <w:rPr>
                <w:rFonts w:cs="Calibri"/>
                <w:color w:val="000000"/>
              </w:rPr>
              <w:t>RPD</w:t>
            </w:r>
          </w:p>
        </w:tc>
        <w:tc>
          <w:tcPr>
            <w:tcW w:w="506" w:type="pct"/>
            <w:tcBorders>
              <w:top w:val="nil"/>
              <w:left w:val="nil"/>
              <w:bottom w:val="single" w:sz="4" w:space="0" w:color="auto"/>
              <w:right w:val="single" w:sz="4" w:space="0" w:color="auto"/>
            </w:tcBorders>
            <w:shd w:val="clear" w:color="auto" w:fill="auto"/>
            <w:noWrap/>
            <w:vAlign w:val="bottom"/>
          </w:tcPr>
          <w:p w14:paraId="549E1227" w14:textId="786D2B29" w:rsidR="001E20E9" w:rsidRPr="00DB170B" w:rsidRDefault="001E20E9" w:rsidP="004D2BAC">
            <w:pPr>
              <w:rPr>
                <w:rFonts w:cs="Calibri"/>
                <w:color w:val="000000"/>
              </w:rPr>
            </w:pPr>
            <w:r>
              <w:rPr>
                <w:rFonts w:cs="Calibri"/>
                <w:color w:val="000000"/>
              </w:rPr>
              <w:t>Logical Table</w:t>
            </w:r>
          </w:p>
        </w:tc>
        <w:tc>
          <w:tcPr>
            <w:tcW w:w="296" w:type="pct"/>
            <w:tcBorders>
              <w:top w:val="nil"/>
              <w:left w:val="nil"/>
              <w:bottom w:val="single" w:sz="4" w:space="0" w:color="auto"/>
              <w:right w:val="single" w:sz="4" w:space="0" w:color="auto"/>
            </w:tcBorders>
            <w:shd w:val="clear" w:color="auto" w:fill="auto"/>
            <w:noWrap/>
          </w:tcPr>
          <w:p w14:paraId="4F2B4B97" w14:textId="1D7CCAFA" w:rsidR="001E20E9" w:rsidRPr="00DB170B" w:rsidRDefault="001E20E9" w:rsidP="004D2BAC">
            <w:pPr>
              <w:rPr>
                <w:rFonts w:cs="Calibri"/>
                <w:color w:val="000000"/>
              </w:rPr>
            </w:pPr>
            <w:r w:rsidRPr="003C4A75">
              <w:rPr>
                <w:rFonts w:cs="Calibri"/>
                <w:color w:val="000000"/>
              </w:rPr>
              <w:t>New</w:t>
            </w:r>
          </w:p>
        </w:tc>
        <w:tc>
          <w:tcPr>
            <w:tcW w:w="1394" w:type="pct"/>
            <w:tcBorders>
              <w:top w:val="nil"/>
              <w:left w:val="nil"/>
              <w:bottom w:val="single" w:sz="4" w:space="0" w:color="auto"/>
              <w:right w:val="single" w:sz="4" w:space="0" w:color="auto"/>
            </w:tcBorders>
            <w:shd w:val="clear" w:color="auto" w:fill="auto"/>
            <w:noWrap/>
            <w:vAlign w:val="bottom"/>
          </w:tcPr>
          <w:p w14:paraId="4AFFCF80" w14:textId="04823334" w:rsidR="001E20E9" w:rsidRPr="00DB170B" w:rsidRDefault="001E20E9" w:rsidP="004D2BAC">
            <w:pPr>
              <w:rPr>
                <w:rFonts w:cs="Calibri"/>
                <w:color w:val="000000"/>
              </w:rPr>
            </w:pPr>
            <w:r w:rsidRPr="001E20E9">
              <w:rPr>
                <w:rFonts w:cs="Calibri"/>
                <w:color w:val="000000"/>
              </w:rPr>
              <w:t>Fact - BI Reconciliation</w:t>
            </w:r>
          </w:p>
        </w:tc>
        <w:tc>
          <w:tcPr>
            <w:tcW w:w="633" w:type="pct"/>
            <w:tcBorders>
              <w:top w:val="nil"/>
              <w:left w:val="nil"/>
              <w:bottom w:val="single" w:sz="4" w:space="0" w:color="auto"/>
              <w:right w:val="single" w:sz="4" w:space="0" w:color="auto"/>
            </w:tcBorders>
            <w:shd w:val="clear" w:color="auto" w:fill="auto"/>
            <w:noWrap/>
            <w:vAlign w:val="bottom"/>
          </w:tcPr>
          <w:p w14:paraId="52C82DB4" w14:textId="77777777" w:rsidR="001E20E9" w:rsidRPr="00DB170B" w:rsidRDefault="001E20E9" w:rsidP="004D2BAC">
            <w:pPr>
              <w:rPr>
                <w:rFonts w:cs="Calibri"/>
                <w:color w:val="000000"/>
              </w:rPr>
            </w:pPr>
          </w:p>
        </w:tc>
        <w:tc>
          <w:tcPr>
            <w:tcW w:w="1056" w:type="pct"/>
            <w:tcBorders>
              <w:top w:val="nil"/>
              <w:left w:val="nil"/>
              <w:bottom w:val="single" w:sz="4" w:space="0" w:color="auto"/>
              <w:right w:val="single" w:sz="4" w:space="0" w:color="auto"/>
            </w:tcBorders>
            <w:shd w:val="clear" w:color="auto" w:fill="auto"/>
            <w:noWrap/>
            <w:vAlign w:val="bottom"/>
          </w:tcPr>
          <w:p w14:paraId="648E21D0" w14:textId="6F6D57BD" w:rsidR="001E20E9" w:rsidRPr="00DB170B" w:rsidRDefault="001E20E9" w:rsidP="004D2BAC">
            <w:pPr>
              <w:rPr>
                <w:rFonts w:cs="Calibri"/>
                <w:color w:val="000000"/>
              </w:rPr>
            </w:pPr>
          </w:p>
        </w:tc>
        <w:tc>
          <w:tcPr>
            <w:tcW w:w="515" w:type="pct"/>
            <w:tcBorders>
              <w:top w:val="nil"/>
              <w:left w:val="nil"/>
              <w:bottom w:val="single" w:sz="4" w:space="0" w:color="auto"/>
              <w:right w:val="single" w:sz="4" w:space="0" w:color="auto"/>
            </w:tcBorders>
            <w:shd w:val="clear" w:color="auto" w:fill="auto"/>
            <w:noWrap/>
          </w:tcPr>
          <w:p w14:paraId="3BB41715" w14:textId="349C6FCF" w:rsidR="001E20E9" w:rsidRPr="00DB170B" w:rsidRDefault="001E20E9" w:rsidP="004D2BAC">
            <w:pPr>
              <w:rPr>
                <w:rFonts w:cs="Calibri"/>
                <w:color w:val="000000"/>
              </w:rPr>
            </w:pPr>
            <w:r w:rsidRPr="001E1C08">
              <w:rPr>
                <w:rFonts w:cs="Calibri"/>
                <w:color w:val="000000"/>
              </w:rPr>
              <w:t>DCGIT3_DW</w:t>
            </w:r>
          </w:p>
        </w:tc>
      </w:tr>
      <w:tr w:rsidR="001E20E9" w:rsidRPr="00DB170B" w14:paraId="6357954A" w14:textId="77777777" w:rsidTr="004D2BAC">
        <w:trPr>
          <w:trHeight w:val="300"/>
        </w:trPr>
        <w:tc>
          <w:tcPr>
            <w:tcW w:w="26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856C7F" w14:textId="47D81CCE" w:rsidR="001E20E9" w:rsidRDefault="001E20E9" w:rsidP="004D2BAC">
            <w:pPr>
              <w:jc w:val="right"/>
              <w:rPr>
                <w:rFonts w:cs="Calibri"/>
                <w:color w:val="000000"/>
              </w:rPr>
            </w:pPr>
            <w:r>
              <w:rPr>
                <w:rFonts w:cs="Calibri"/>
                <w:color w:val="000000"/>
              </w:rPr>
              <w:t>4</w:t>
            </w:r>
          </w:p>
        </w:tc>
        <w:tc>
          <w:tcPr>
            <w:tcW w:w="338" w:type="pct"/>
            <w:tcBorders>
              <w:top w:val="single" w:sz="4" w:space="0" w:color="auto"/>
              <w:left w:val="nil"/>
              <w:bottom w:val="single" w:sz="4" w:space="0" w:color="auto"/>
              <w:right w:val="single" w:sz="4" w:space="0" w:color="auto"/>
            </w:tcBorders>
            <w:shd w:val="clear" w:color="auto" w:fill="auto"/>
            <w:noWrap/>
          </w:tcPr>
          <w:p w14:paraId="21A00E18" w14:textId="1EA8483C" w:rsidR="001E20E9" w:rsidRDefault="001E20E9" w:rsidP="004D2BAC">
            <w:pPr>
              <w:rPr>
                <w:rFonts w:cs="Calibri"/>
                <w:color w:val="000000"/>
              </w:rPr>
            </w:pPr>
            <w:r w:rsidRPr="00876FB9">
              <w:rPr>
                <w:rFonts w:cs="Calibri"/>
                <w:color w:val="000000"/>
              </w:rPr>
              <w:t>RPD</w:t>
            </w:r>
          </w:p>
        </w:tc>
        <w:tc>
          <w:tcPr>
            <w:tcW w:w="506" w:type="pct"/>
            <w:tcBorders>
              <w:top w:val="single" w:sz="4" w:space="0" w:color="auto"/>
              <w:left w:val="nil"/>
              <w:bottom w:val="single" w:sz="4" w:space="0" w:color="auto"/>
              <w:right w:val="single" w:sz="4" w:space="0" w:color="auto"/>
            </w:tcBorders>
            <w:shd w:val="clear" w:color="auto" w:fill="auto"/>
            <w:noWrap/>
            <w:vAlign w:val="bottom"/>
          </w:tcPr>
          <w:p w14:paraId="14496CEA" w14:textId="58BAD94D" w:rsidR="001E20E9" w:rsidRPr="00DB170B" w:rsidRDefault="001E20E9" w:rsidP="004D2BAC">
            <w:pPr>
              <w:rPr>
                <w:rFonts w:cs="Calibri"/>
                <w:color w:val="000000"/>
              </w:rPr>
            </w:pPr>
            <w:r>
              <w:rPr>
                <w:rFonts w:cs="Calibri"/>
                <w:color w:val="000000"/>
              </w:rPr>
              <w:t>Subject Area</w:t>
            </w:r>
          </w:p>
        </w:tc>
        <w:tc>
          <w:tcPr>
            <w:tcW w:w="296" w:type="pct"/>
            <w:tcBorders>
              <w:top w:val="single" w:sz="4" w:space="0" w:color="auto"/>
              <w:left w:val="nil"/>
              <w:bottom w:val="single" w:sz="4" w:space="0" w:color="auto"/>
              <w:right w:val="single" w:sz="4" w:space="0" w:color="auto"/>
            </w:tcBorders>
            <w:shd w:val="clear" w:color="auto" w:fill="auto"/>
            <w:noWrap/>
          </w:tcPr>
          <w:p w14:paraId="5FE3F757" w14:textId="5783A792" w:rsidR="001E20E9" w:rsidRPr="00DB170B" w:rsidRDefault="001E20E9" w:rsidP="004D2BAC">
            <w:pPr>
              <w:rPr>
                <w:rFonts w:cs="Calibri"/>
                <w:color w:val="000000"/>
              </w:rPr>
            </w:pPr>
            <w:r w:rsidRPr="003C4A75">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14:paraId="4794B67F" w14:textId="2862839F" w:rsidR="001E20E9" w:rsidRPr="00DB170B" w:rsidRDefault="001E20E9" w:rsidP="004D2BAC">
            <w:pPr>
              <w:rPr>
                <w:rFonts w:cs="Calibri"/>
                <w:color w:val="000000"/>
              </w:rPr>
            </w:pPr>
            <w:r w:rsidRPr="001E20E9">
              <w:rPr>
                <w:rFonts w:cs="Calibri"/>
                <w:color w:val="000000"/>
              </w:rPr>
              <w:t>Cigna - BI Data Reconciliation</w:t>
            </w:r>
          </w:p>
        </w:tc>
        <w:tc>
          <w:tcPr>
            <w:tcW w:w="633" w:type="pct"/>
            <w:tcBorders>
              <w:top w:val="single" w:sz="4" w:space="0" w:color="auto"/>
              <w:left w:val="nil"/>
              <w:bottom w:val="single" w:sz="4" w:space="0" w:color="auto"/>
              <w:right w:val="single" w:sz="4" w:space="0" w:color="auto"/>
            </w:tcBorders>
            <w:shd w:val="clear" w:color="auto" w:fill="auto"/>
            <w:noWrap/>
            <w:vAlign w:val="bottom"/>
          </w:tcPr>
          <w:p w14:paraId="2F2A0393" w14:textId="77777777" w:rsidR="001E20E9" w:rsidRPr="00DB170B" w:rsidRDefault="001E20E9" w:rsidP="004D2BAC">
            <w:pPr>
              <w:rPr>
                <w:rFonts w:cs="Calibri"/>
                <w:color w:val="000000"/>
              </w:rPr>
            </w:pPr>
          </w:p>
        </w:tc>
        <w:tc>
          <w:tcPr>
            <w:tcW w:w="1056" w:type="pct"/>
            <w:tcBorders>
              <w:top w:val="single" w:sz="4" w:space="0" w:color="auto"/>
              <w:left w:val="nil"/>
              <w:bottom w:val="single" w:sz="4" w:space="0" w:color="auto"/>
              <w:right w:val="single" w:sz="4" w:space="0" w:color="auto"/>
            </w:tcBorders>
            <w:shd w:val="clear" w:color="auto" w:fill="auto"/>
            <w:noWrap/>
            <w:vAlign w:val="bottom"/>
          </w:tcPr>
          <w:p w14:paraId="79D7E548" w14:textId="77777777" w:rsidR="001E20E9" w:rsidRPr="00DB170B" w:rsidRDefault="001E20E9" w:rsidP="004D2BAC">
            <w:pPr>
              <w:rPr>
                <w:rFonts w:cs="Calibri"/>
                <w:color w:val="000000"/>
              </w:rPr>
            </w:pPr>
          </w:p>
        </w:tc>
        <w:tc>
          <w:tcPr>
            <w:tcW w:w="515" w:type="pct"/>
            <w:tcBorders>
              <w:top w:val="single" w:sz="4" w:space="0" w:color="auto"/>
              <w:left w:val="nil"/>
              <w:bottom w:val="single" w:sz="4" w:space="0" w:color="auto"/>
              <w:right w:val="single" w:sz="4" w:space="0" w:color="auto"/>
            </w:tcBorders>
            <w:shd w:val="clear" w:color="auto" w:fill="auto"/>
            <w:noWrap/>
          </w:tcPr>
          <w:p w14:paraId="6A83F4EA" w14:textId="2BE765D4" w:rsidR="001E20E9" w:rsidRPr="001E1C08" w:rsidRDefault="001E20E9" w:rsidP="004D2BAC">
            <w:pPr>
              <w:rPr>
                <w:rFonts w:cs="Calibri"/>
                <w:color w:val="000000"/>
              </w:rPr>
            </w:pPr>
            <w:r w:rsidRPr="00E1760C">
              <w:rPr>
                <w:rFonts w:cs="Calibri"/>
                <w:color w:val="000000"/>
              </w:rPr>
              <w:t>DCGIT3_DW</w:t>
            </w:r>
          </w:p>
        </w:tc>
      </w:tr>
      <w:tr w:rsidR="001E20E9" w:rsidRPr="00DB170B" w14:paraId="313266AE" w14:textId="77777777" w:rsidTr="004D2BAC">
        <w:trPr>
          <w:trHeight w:val="300"/>
        </w:trPr>
        <w:tc>
          <w:tcPr>
            <w:tcW w:w="26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F9F5D42" w14:textId="48D5E0DA" w:rsidR="001E20E9" w:rsidRDefault="001E20E9" w:rsidP="004D2BAC">
            <w:pPr>
              <w:jc w:val="right"/>
              <w:rPr>
                <w:rFonts w:cs="Calibri"/>
                <w:color w:val="000000"/>
              </w:rPr>
            </w:pPr>
            <w:r>
              <w:rPr>
                <w:rFonts w:cs="Calibri"/>
                <w:color w:val="000000"/>
              </w:rPr>
              <w:t>5</w:t>
            </w:r>
          </w:p>
        </w:tc>
        <w:tc>
          <w:tcPr>
            <w:tcW w:w="338" w:type="pct"/>
            <w:tcBorders>
              <w:top w:val="single" w:sz="4" w:space="0" w:color="auto"/>
              <w:left w:val="nil"/>
              <w:bottom w:val="single" w:sz="4" w:space="0" w:color="auto"/>
              <w:right w:val="single" w:sz="4" w:space="0" w:color="auto"/>
            </w:tcBorders>
            <w:shd w:val="clear" w:color="auto" w:fill="auto"/>
            <w:noWrap/>
          </w:tcPr>
          <w:p w14:paraId="2FC99727" w14:textId="38E7F9F1" w:rsidR="001E20E9" w:rsidRDefault="001E20E9" w:rsidP="004D2BAC">
            <w:pPr>
              <w:rPr>
                <w:rFonts w:cs="Calibri"/>
                <w:color w:val="000000"/>
              </w:rPr>
            </w:pPr>
            <w:r w:rsidRPr="00876FB9">
              <w:rPr>
                <w:rFonts w:cs="Calibri"/>
                <w:color w:val="000000"/>
              </w:rPr>
              <w:t>RPD</w:t>
            </w:r>
          </w:p>
        </w:tc>
        <w:tc>
          <w:tcPr>
            <w:tcW w:w="506" w:type="pct"/>
            <w:tcBorders>
              <w:top w:val="single" w:sz="4" w:space="0" w:color="auto"/>
              <w:left w:val="nil"/>
              <w:bottom w:val="single" w:sz="4" w:space="0" w:color="auto"/>
              <w:right w:val="single" w:sz="4" w:space="0" w:color="auto"/>
            </w:tcBorders>
            <w:shd w:val="clear" w:color="auto" w:fill="auto"/>
            <w:noWrap/>
            <w:vAlign w:val="bottom"/>
          </w:tcPr>
          <w:p w14:paraId="63B87567" w14:textId="132F3B23" w:rsidR="001E20E9" w:rsidRPr="00DB170B" w:rsidRDefault="001E20E9" w:rsidP="004D2BAC">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tcPr>
          <w:p w14:paraId="367CE023" w14:textId="70C06234" w:rsidR="001E20E9" w:rsidRPr="00DB170B" w:rsidRDefault="001E20E9" w:rsidP="004D2BAC">
            <w:pPr>
              <w:rPr>
                <w:rFonts w:cs="Calibri"/>
                <w:color w:val="000000"/>
              </w:rPr>
            </w:pPr>
            <w:r w:rsidRPr="003C4A75">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14:paraId="6FAF71E2" w14:textId="65EB31FA" w:rsidR="001E20E9" w:rsidRPr="00DB170B" w:rsidRDefault="001E20E9" w:rsidP="004D2BAC">
            <w:pPr>
              <w:rPr>
                <w:rFonts w:cs="Calibri"/>
                <w:color w:val="000000"/>
              </w:rPr>
            </w:pPr>
            <w:r w:rsidRPr="001E20E9">
              <w:rPr>
                <w:rFonts w:cs="Calibri"/>
                <w:color w:val="000000"/>
              </w:rPr>
              <w:t>BI Reconciliation Details</w:t>
            </w:r>
          </w:p>
        </w:tc>
        <w:tc>
          <w:tcPr>
            <w:tcW w:w="633" w:type="pct"/>
            <w:tcBorders>
              <w:top w:val="single" w:sz="4" w:space="0" w:color="auto"/>
              <w:left w:val="nil"/>
              <w:bottom w:val="single" w:sz="4" w:space="0" w:color="auto"/>
              <w:right w:val="single" w:sz="4" w:space="0" w:color="auto"/>
            </w:tcBorders>
            <w:shd w:val="clear" w:color="auto" w:fill="auto"/>
            <w:noWrap/>
            <w:vAlign w:val="bottom"/>
          </w:tcPr>
          <w:p w14:paraId="38B0DCC5" w14:textId="77777777" w:rsidR="001E20E9" w:rsidRPr="00DB170B" w:rsidRDefault="001E20E9" w:rsidP="004D2BAC">
            <w:pPr>
              <w:rPr>
                <w:rFonts w:cs="Calibri"/>
                <w:color w:val="000000"/>
              </w:rPr>
            </w:pPr>
          </w:p>
        </w:tc>
        <w:tc>
          <w:tcPr>
            <w:tcW w:w="1056" w:type="pct"/>
            <w:tcBorders>
              <w:top w:val="single" w:sz="4" w:space="0" w:color="auto"/>
              <w:left w:val="nil"/>
              <w:bottom w:val="single" w:sz="4" w:space="0" w:color="auto"/>
              <w:right w:val="single" w:sz="4" w:space="0" w:color="auto"/>
            </w:tcBorders>
            <w:shd w:val="clear" w:color="auto" w:fill="auto"/>
            <w:noWrap/>
            <w:vAlign w:val="bottom"/>
          </w:tcPr>
          <w:p w14:paraId="74123A2B" w14:textId="77777777" w:rsidR="001E20E9" w:rsidRPr="00DB170B" w:rsidRDefault="001E20E9" w:rsidP="004D2BAC">
            <w:pPr>
              <w:rPr>
                <w:rFonts w:cs="Calibri"/>
                <w:color w:val="000000"/>
              </w:rPr>
            </w:pPr>
          </w:p>
        </w:tc>
        <w:tc>
          <w:tcPr>
            <w:tcW w:w="515" w:type="pct"/>
            <w:tcBorders>
              <w:top w:val="single" w:sz="4" w:space="0" w:color="auto"/>
              <w:left w:val="nil"/>
              <w:bottom w:val="single" w:sz="4" w:space="0" w:color="auto"/>
              <w:right w:val="single" w:sz="4" w:space="0" w:color="auto"/>
            </w:tcBorders>
            <w:shd w:val="clear" w:color="auto" w:fill="auto"/>
            <w:noWrap/>
          </w:tcPr>
          <w:p w14:paraId="7A4E8432" w14:textId="673A5300" w:rsidR="001E20E9" w:rsidRPr="001E1C08" w:rsidRDefault="001E20E9" w:rsidP="004D2BAC">
            <w:pPr>
              <w:rPr>
                <w:rFonts w:cs="Calibri"/>
                <w:color w:val="000000"/>
              </w:rPr>
            </w:pPr>
            <w:r w:rsidRPr="00E1760C">
              <w:rPr>
                <w:rFonts w:cs="Calibri"/>
                <w:color w:val="000000"/>
              </w:rPr>
              <w:t>DCGIT3_DW</w:t>
            </w:r>
          </w:p>
        </w:tc>
      </w:tr>
      <w:tr w:rsidR="001E20E9" w:rsidRPr="00DB170B" w14:paraId="3EEDE788" w14:textId="77777777" w:rsidTr="004D2BAC">
        <w:trPr>
          <w:trHeight w:val="300"/>
        </w:trPr>
        <w:tc>
          <w:tcPr>
            <w:tcW w:w="26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AC7C8AA" w14:textId="501FF91D" w:rsidR="001E20E9" w:rsidRDefault="001E20E9" w:rsidP="004D2BAC">
            <w:pPr>
              <w:jc w:val="right"/>
              <w:rPr>
                <w:rFonts w:cs="Calibri"/>
                <w:color w:val="000000"/>
              </w:rPr>
            </w:pPr>
            <w:r>
              <w:rPr>
                <w:rFonts w:cs="Calibri"/>
                <w:color w:val="000000"/>
              </w:rPr>
              <w:t>6</w:t>
            </w:r>
          </w:p>
        </w:tc>
        <w:tc>
          <w:tcPr>
            <w:tcW w:w="338" w:type="pct"/>
            <w:tcBorders>
              <w:top w:val="single" w:sz="4" w:space="0" w:color="auto"/>
              <w:left w:val="nil"/>
              <w:bottom w:val="single" w:sz="4" w:space="0" w:color="auto"/>
              <w:right w:val="single" w:sz="4" w:space="0" w:color="auto"/>
            </w:tcBorders>
            <w:shd w:val="clear" w:color="auto" w:fill="auto"/>
            <w:noWrap/>
          </w:tcPr>
          <w:p w14:paraId="5D6A167F" w14:textId="366C6BB7" w:rsidR="001E20E9" w:rsidRDefault="001E20E9" w:rsidP="004D2BAC">
            <w:pPr>
              <w:rPr>
                <w:rFonts w:cs="Calibri"/>
                <w:color w:val="000000"/>
              </w:rPr>
            </w:pPr>
            <w:r w:rsidRPr="00876FB9">
              <w:rPr>
                <w:rFonts w:cs="Calibri"/>
                <w:color w:val="000000"/>
              </w:rPr>
              <w:t>RPD</w:t>
            </w:r>
          </w:p>
        </w:tc>
        <w:tc>
          <w:tcPr>
            <w:tcW w:w="506" w:type="pct"/>
            <w:tcBorders>
              <w:top w:val="single" w:sz="4" w:space="0" w:color="auto"/>
              <w:left w:val="nil"/>
              <w:bottom w:val="single" w:sz="4" w:space="0" w:color="auto"/>
              <w:right w:val="single" w:sz="4" w:space="0" w:color="auto"/>
            </w:tcBorders>
            <w:shd w:val="clear" w:color="auto" w:fill="auto"/>
            <w:noWrap/>
            <w:vAlign w:val="bottom"/>
          </w:tcPr>
          <w:p w14:paraId="49EDDFFA" w14:textId="14298DF4" w:rsidR="001E20E9" w:rsidRPr="00DB170B" w:rsidRDefault="001E20E9" w:rsidP="004D2BAC">
            <w:pPr>
              <w:rPr>
                <w:rFonts w:cs="Calibri"/>
                <w:color w:val="000000"/>
              </w:rPr>
            </w:pPr>
            <w:r>
              <w:rPr>
                <w:rFonts w:cs="Calibri"/>
                <w:color w:val="000000"/>
              </w:rPr>
              <w:t>Presentation Table</w:t>
            </w:r>
          </w:p>
        </w:tc>
        <w:tc>
          <w:tcPr>
            <w:tcW w:w="296" w:type="pct"/>
            <w:tcBorders>
              <w:top w:val="single" w:sz="4" w:space="0" w:color="auto"/>
              <w:left w:val="nil"/>
              <w:bottom w:val="single" w:sz="4" w:space="0" w:color="auto"/>
              <w:right w:val="single" w:sz="4" w:space="0" w:color="auto"/>
            </w:tcBorders>
            <w:shd w:val="clear" w:color="auto" w:fill="auto"/>
            <w:noWrap/>
          </w:tcPr>
          <w:p w14:paraId="45B64B7E" w14:textId="1F8460C0" w:rsidR="001E20E9" w:rsidRPr="00DB170B" w:rsidRDefault="001E20E9" w:rsidP="004D2BAC">
            <w:pPr>
              <w:rPr>
                <w:rFonts w:cs="Calibri"/>
                <w:color w:val="000000"/>
              </w:rPr>
            </w:pPr>
            <w:r w:rsidRPr="003C4A75">
              <w:rPr>
                <w:rFonts w:cs="Calibri"/>
                <w:color w:val="000000"/>
              </w:rPr>
              <w:t>New</w:t>
            </w:r>
          </w:p>
        </w:tc>
        <w:tc>
          <w:tcPr>
            <w:tcW w:w="1394" w:type="pct"/>
            <w:tcBorders>
              <w:top w:val="single" w:sz="4" w:space="0" w:color="auto"/>
              <w:left w:val="nil"/>
              <w:bottom w:val="single" w:sz="4" w:space="0" w:color="auto"/>
              <w:right w:val="single" w:sz="4" w:space="0" w:color="auto"/>
            </w:tcBorders>
            <w:shd w:val="clear" w:color="auto" w:fill="auto"/>
            <w:noWrap/>
            <w:vAlign w:val="bottom"/>
          </w:tcPr>
          <w:p w14:paraId="7D7AFA29" w14:textId="75500D8A" w:rsidR="001E20E9" w:rsidRPr="00DB170B" w:rsidRDefault="001E20E9" w:rsidP="004D2BAC">
            <w:pPr>
              <w:rPr>
                <w:rFonts w:cs="Calibri"/>
                <w:color w:val="000000"/>
              </w:rPr>
            </w:pPr>
            <w:r w:rsidRPr="001E20E9">
              <w:rPr>
                <w:rFonts w:cs="Calibri"/>
                <w:color w:val="000000"/>
              </w:rPr>
              <w:t>Facts - BI Reconciliation</w:t>
            </w:r>
          </w:p>
        </w:tc>
        <w:tc>
          <w:tcPr>
            <w:tcW w:w="633" w:type="pct"/>
            <w:tcBorders>
              <w:top w:val="single" w:sz="4" w:space="0" w:color="auto"/>
              <w:left w:val="nil"/>
              <w:bottom w:val="single" w:sz="4" w:space="0" w:color="auto"/>
              <w:right w:val="single" w:sz="4" w:space="0" w:color="auto"/>
            </w:tcBorders>
            <w:shd w:val="clear" w:color="auto" w:fill="auto"/>
            <w:noWrap/>
            <w:vAlign w:val="bottom"/>
          </w:tcPr>
          <w:p w14:paraId="71DBEB7B" w14:textId="77777777" w:rsidR="001E20E9" w:rsidRPr="00DB170B" w:rsidRDefault="001E20E9" w:rsidP="004D2BAC">
            <w:pPr>
              <w:rPr>
                <w:rFonts w:cs="Calibri"/>
                <w:color w:val="000000"/>
              </w:rPr>
            </w:pPr>
          </w:p>
        </w:tc>
        <w:tc>
          <w:tcPr>
            <w:tcW w:w="1056" w:type="pct"/>
            <w:tcBorders>
              <w:top w:val="single" w:sz="4" w:space="0" w:color="auto"/>
              <w:left w:val="nil"/>
              <w:bottom w:val="single" w:sz="4" w:space="0" w:color="auto"/>
              <w:right w:val="single" w:sz="4" w:space="0" w:color="auto"/>
            </w:tcBorders>
            <w:shd w:val="clear" w:color="auto" w:fill="auto"/>
            <w:noWrap/>
            <w:vAlign w:val="bottom"/>
          </w:tcPr>
          <w:p w14:paraId="1CE5BFCD" w14:textId="77777777" w:rsidR="001E20E9" w:rsidRPr="00DB170B" w:rsidRDefault="001E20E9" w:rsidP="004D2BAC">
            <w:pPr>
              <w:rPr>
                <w:rFonts w:cs="Calibri"/>
                <w:color w:val="000000"/>
              </w:rPr>
            </w:pPr>
          </w:p>
        </w:tc>
        <w:tc>
          <w:tcPr>
            <w:tcW w:w="515" w:type="pct"/>
            <w:tcBorders>
              <w:top w:val="single" w:sz="4" w:space="0" w:color="auto"/>
              <w:left w:val="nil"/>
              <w:bottom w:val="single" w:sz="4" w:space="0" w:color="auto"/>
              <w:right w:val="single" w:sz="4" w:space="0" w:color="auto"/>
            </w:tcBorders>
            <w:shd w:val="clear" w:color="auto" w:fill="auto"/>
            <w:noWrap/>
          </w:tcPr>
          <w:p w14:paraId="34FBE787" w14:textId="438F10CD" w:rsidR="001E20E9" w:rsidRPr="001E1C08" w:rsidRDefault="001E20E9" w:rsidP="004D2BAC">
            <w:pPr>
              <w:rPr>
                <w:rFonts w:cs="Calibri"/>
                <w:color w:val="000000"/>
              </w:rPr>
            </w:pPr>
            <w:r w:rsidRPr="00E1760C">
              <w:rPr>
                <w:rFonts w:cs="Calibri"/>
                <w:color w:val="000000"/>
              </w:rPr>
              <w:t>DCGIT3_DW</w:t>
            </w:r>
          </w:p>
        </w:tc>
      </w:tr>
    </w:tbl>
    <w:p w14:paraId="4B3B7919" w14:textId="77777777" w:rsidR="001E20E9" w:rsidRPr="001E20E9" w:rsidRDefault="001E20E9" w:rsidP="001E20E9">
      <w:pPr>
        <w:rPr>
          <w:lang w:eastAsia="es-ES"/>
        </w:rPr>
      </w:pPr>
    </w:p>
    <w:p w14:paraId="48B7991C" w14:textId="04174D62" w:rsidR="00097AC9" w:rsidRDefault="00AA58D0" w:rsidP="00C3516F">
      <w:pPr>
        <w:pStyle w:val="Heading1"/>
        <w:rPr>
          <w:lang w:val="en-GB"/>
        </w:rPr>
      </w:pPr>
      <w:bookmarkStart w:id="30" w:name="_Toc448972174"/>
      <w:bookmarkStart w:id="31" w:name="_Toc461671228"/>
      <w:r>
        <w:rPr>
          <w:lang w:val="en-GB"/>
        </w:rPr>
        <w:lastRenderedPageBreak/>
        <w:t>5</w:t>
      </w:r>
      <w:r w:rsidR="004B65D1">
        <w:rPr>
          <w:lang w:val="en-GB"/>
        </w:rPr>
        <w:tab/>
      </w:r>
      <w:r w:rsidR="00097AC9" w:rsidRPr="00097AC9">
        <w:rPr>
          <w:lang w:val="en-GB"/>
        </w:rPr>
        <w:t>ELT Overview</w:t>
      </w:r>
      <w:bookmarkEnd w:id="30"/>
      <w:bookmarkEnd w:id="31"/>
    </w:p>
    <w:p w14:paraId="757D674B" w14:textId="123BB41C" w:rsidR="00630E5E" w:rsidRPr="0072363A" w:rsidRDefault="001E20E9" w:rsidP="00630E5E">
      <w:pPr>
        <w:rPr>
          <w:rFonts w:ascii="Arial" w:eastAsia="Times New Roman" w:hAnsi="Arial"/>
          <w:sz w:val="20"/>
          <w:szCs w:val="20"/>
          <w:lang w:eastAsia="es-ES"/>
        </w:rPr>
      </w:pPr>
      <w:r>
        <w:rPr>
          <w:lang w:val="en-GB"/>
        </w:rPr>
        <w:t>All the information related to the ELT flow of this component is covered in the Technical document</w:t>
      </w:r>
    </w:p>
    <w:p w14:paraId="40BE7D4F" w14:textId="619FBF86" w:rsidR="00097AC9" w:rsidRPr="00097AC9" w:rsidRDefault="00AA58D0" w:rsidP="001E20E9">
      <w:pPr>
        <w:pStyle w:val="Heading2"/>
      </w:pPr>
      <w:bookmarkStart w:id="32" w:name="_Toc423403388"/>
      <w:bookmarkStart w:id="33" w:name="_Toc448972175"/>
      <w:bookmarkStart w:id="34" w:name="_Toc461671229"/>
      <w:r>
        <w:t>5</w:t>
      </w:r>
      <w:r w:rsidR="004B65D1">
        <w:t>.1</w:t>
      </w:r>
      <w:r w:rsidR="004B65D1">
        <w:tab/>
      </w:r>
      <w:r w:rsidR="00097AC9" w:rsidRPr="00097AC9">
        <w:t>Data Flow Model</w:t>
      </w:r>
      <w:bookmarkEnd w:id="32"/>
      <w:bookmarkEnd w:id="33"/>
      <w:bookmarkEnd w:id="34"/>
    </w:p>
    <w:p w14:paraId="66DA1484" w14:textId="77777777" w:rsidR="00B52563" w:rsidRDefault="00C26EFA" w:rsidP="00097AC9">
      <w:pPr>
        <w:spacing w:after="0" w:line="240" w:lineRule="auto"/>
        <w:rPr>
          <w:rFonts w:ascii="Arial" w:eastAsia="Times New Roman" w:hAnsi="Arial"/>
          <w:sz w:val="20"/>
          <w:szCs w:val="20"/>
          <w:lang w:eastAsia="es-ES"/>
        </w:rPr>
      </w:pPr>
      <w:r>
        <w:rPr>
          <w:rFonts w:ascii="Arial" w:eastAsia="Times New Roman" w:hAnsi="Arial"/>
          <w:sz w:val="20"/>
          <w:szCs w:val="20"/>
          <w:lang w:eastAsia="es-ES"/>
        </w:rPr>
        <w:t>NA</w:t>
      </w:r>
    </w:p>
    <w:p w14:paraId="5751FD78" w14:textId="71A463EF" w:rsidR="00097AC9" w:rsidRPr="00097AC9" w:rsidRDefault="00AA58D0" w:rsidP="00C3516F">
      <w:pPr>
        <w:pStyle w:val="Heading2"/>
      </w:pPr>
      <w:bookmarkStart w:id="35" w:name="_Toc423403389"/>
      <w:bookmarkStart w:id="36" w:name="_Toc448972176"/>
      <w:bookmarkStart w:id="37" w:name="_Toc461671230"/>
      <w:r>
        <w:t>5</w:t>
      </w:r>
      <w:r w:rsidR="004B65D1">
        <w:t>.2</w:t>
      </w:r>
      <w:r w:rsidR="004B65D1">
        <w:tab/>
      </w:r>
      <w:r w:rsidR="00097AC9" w:rsidRPr="00097AC9">
        <w:t>Source</w:t>
      </w:r>
      <w:bookmarkEnd w:id="35"/>
      <w:r w:rsidR="00097AC9" w:rsidRPr="00097AC9">
        <w:t xml:space="preserve"> System</w:t>
      </w:r>
      <w:bookmarkEnd w:id="36"/>
      <w:bookmarkEnd w:id="37"/>
    </w:p>
    <w:p w14:paraId="7F75C58C" w14:textId="77777777" w:rsidR="00097AC9" w:rsidRPr="00097AC9" w:rsidRDefault="00C26EFA" w:rsidP="00097AC9">
      <w:pPr>
        <w:spacing w:after="0" w:line="240" w:lineRule="auto"/>
        <w:rPr>
          <w:rFonts w:ascii="Arial" w:eastAsia="Times New Roman" w:hAnsi="Arial"/>
          <w:sz w:val="20"/>
          <w:szCs w:val="20"/>
          <w:lang w:eastAsia="es-ES"/>
        </w:rPr>
      </w:pPr>
      <w:r>
        <w:rPr>
          <w:rFonts w:ascii="Arial" w:eastAsia="Times New Roman" w:hAnsi="Arial"/>
          <w:sz w:val="20"/>
          <w:szCs w:val="20"/>
          <w:lang w:eastAsia="es-ES"/>
        </w:rPr>
        <w:t>NA</w:t>
      </w:r>
    </w:p>
    <w:p w14:paraId="64288DB5" w14:textId="2BEAA978" w:rsidR="00097AC9" w:rsidRPr="00097AC9" w:rsidRDefault="00AA58D0" w:rsidP="00C3516F">
      <w:pPr>
        <w:pStyle w:val="Heading2"/>
      </w:pPr>
      <w:bookmarkStart w:id="38" w:name="_Toc423403390"/>
      <w:bookmarkStart w:id="39" w:name="_Toc448972177"/>
      <w:bookmarkStart w:id="40" w:name="_Toc461671231"/>
      <w:r>
        <w:t>5</w:t>
      </w:r>
      <w:r w:rsidR="004B65D1">
        <w:t>.3</w:t>
      </w:r>
      <w:r w:rsidR="004B65D1">
        <w:tab/>
      </w:r>
      <w:r w:rsidR="00097AC9" w:rsidRPr="00097AC9">
        <w:t>Target</w:t>
      </w:r>
      <w:bookmarkEnd w:id="38"/>
      <w:r w:rsidR="00097AC9" w:rsidRPr="00097AC9">
        <w:t xml:space="preserve"> System</w:t>
      </w:r>
      <w:bookmarkEnd w:id="39"/>
      <w:bookmarkEnd w:id="40"/>
    </w:p>
    <w:p w14:paraId="02D150B8" w14:textId="77777777" w:rsidR="00097AC9" w:rsidRPr="00097AC9" w:rsidRDefault="002C1DD8" w:rsidP="00097AC9">
      <w:pPr>
        <w:spacing w:after="0" w:line="240" w:lineRule="auto"/>
        <w:rPr>
          <w:rFonts w:ascii="Arial" w:eastAsia="Times New Roman" w:hAnsi="Arial"/>
          <w:sz w:val="20"/>
          <w:szCs w:val="20"/>
          <w:lang w:eastAsia="es-ES"/>
        </w:rPr>
      </w:pPr>
      <w:r>
        <w:rPr>
          <w:rFonts w:ascii="Arial" w:eastAsia="Times New Roman" w:hAnsi="Arial"/>
          <w:sz w:val="20"/>
          <w:szCs w:val="20"/>
          <w:lang w:eastAsia="es-ES"/>
        </w:rPr>
        <w:t>NA</w:t>
      </w:r>
    </w:p>
    <w:p w14:paraId="33124EE7" w14:textId="77777777" w:rsidR="00097AC9" w:rsidRPr="00097AC9" w:rsidRDefault="00097AC9" w:rsidP="00097AC9">
      <w:pPr>
        <w:spacing w:after="0" w:line="240" w:lineRule="auto"/>
        <w:rPr>
          <w:rFonts w:ascii="Arial" w:eastAsia="Times New Roman" w:hAnsi="Arial"/>
          <w:sz w:val="20"/>
          <w:szCs w:val="20"/>
          <w:lang w:eastAsia="es-ES"/>
        </w:rPr>
      </w:pPr>
    </w:p>
    <w:p w14:paraId="6069C644" w14:textId="566ECE79" w:rsidR="00097AC9" w:rsidRDefault="00AA58D0" w:rsidP="00C3516F">
      <w:pPr>
        <w:pStyle w:val="Heading2"/>
        <w:rPr>
          <w:lang w:eastAsia="hi-IN" w:bidi="hi-IN"/>
        </w:rPr>
      </w:pPr>
      <w:bookmarkStart w:id="41" w:name="_Toc423403392"/>
      <w:bookmarkStart w:id="42" w:name="_Toc448972178"/>
      <w:bookmarkStart w:id="43" w:name="_Toc461671232"/>
      <w:r>
        <w:rPr>
          <w:lang w:eastAsia="hi-IN" w:bidi="hi-IN"/>
        </w:rPr>
        <w:t>5</w:t>
      </w:r>
      <w:r w:rsidR="004B65D1">
        <w:rPr>
          <w:lang w:eastAsia="hi-IN" w:bidi="hi-IN"/>
        </w:rPr>
        <w:t>.4</w:t>
      </w:r>
      <w:r w:rsidR="004B65D1">
        <w:rPr>
          <w:lang w:eastAsia="hi-IN" w:bidi="hi-IN"/>
        </w:rPr>
        <w:tab/>
      </w:r>
      <w:r w:rsidR="00CC0DC5" w:rsidRPr="00CC0DC5">
        <w:rPr>
          <w:lang w:eastAsia="hi-IN" w:bidi="hi-IN"/>
        </w:rPr>
        <w:t>Indexes</w:t>
      </w:r>
      <w:bookmarkEnd w:id="41"/>
      <w:bookmarkEnd w:id="42"/>
      <w:bookmarkEnd w:id="43"/>
    </w:p>
    <w:p w14:paraId="54E80115" w14:textId="77777777" w:rsidR="008516D1" w:rsidRPr="008516D1" w:rsidRDefault="008516D1" w:rsidP="008516D1">
      <w:pPr>
        <w:pStyle w:val="BodyText"/>
        <w:rPr>
          <w:lang w:eastAsia="hi-IN" w:bidi="hi-IN"/>
        </w:rPr>
      </w:pPr>
      <w:r>
        <w:rPr>
          <w:lang w:eastAsia="hi-IN" w:bidi="hi-IN"/>
        </w:rPr>
        <w:t>N/A</w:t>
      </w:r>
    </w:p>
    <w:p w14:paraId="637E6F6C" w14:textId="77777777" w:rsidR="008B57E7" w:rsidRPr="00556944" w:rsidRDefault="008B57E7" w:rsidP="007F11B2">
      <w:pPr>
        <w:pStyle w:val="NoSpacing"/>
        <w:jc w:val="both"/>
        <w:rPr>
          <w:rFonts w:ascii="Arial" w:hAnsi="Arial" w:cs="Arial"/>
          <w:noProof/>
          <w:sz w:val="20"/>
          <w:szCs w:val="20"/>
          <w:lang w:eastAsia="es-ES"/>
        </w:rPr>
      </w:pPr>
      <w:r w:rsidRPr="00556944">
        <w:rPr>
          <w:rFonts w:ascii="Arial" w:hAnsi="Arial" w:cs="Arial"/>
          <w:noProof/>
          <w:sz w:val="20"/>
          <w:szCs w:val="20"/>
          <w:lang w:eastAsia="es-ES"/>
        </w:rPr>
        <w:tab/>
        <w:t xml:space="preserve"> </w:t>
      </w:r>
    </w:p>
    <w:p w14:paraId="0485788D" w14:textId="6F48084D" w:rsidR="00D5475B" w:rsidRDefault="00AA58D0" w:rsidP="00C3516F">
      <w:pPr>
        <w:pStyle w:val="Heading2"/>
        <w:rPr>
          <w:lang w:bidi="hi-IN"/>
        </w:rPr>
      </w:pPr>
      <w:bookmarkStart w:id="44" w:name="_Toc423403393"/>
      <w:bookmarkStart w:id="45" w:name="_Toc448972179"/>
      <w:bookmarkStart w:id="46" w:name="_Toc461671233"/>
      <w:r>
        <w:rPr>
          <w:lang w:bidi="hi-IN"/>
        </w:rPr>
        <w:t>5</w:t>
      </w:r>
      <w:r w:rsidR="004B65D1">
        <w:rPr>
          <w:lang w:bidi="hi-IN"/>
        </w:rPr>
        <w:t>.5</w:t>
      </w:r>
      <w:r w:rsidR="004B65D1">
        <w:rPr>
          <w:lang w:bidi="hi-IN"/>
        </w:rPr>
        <w:tab/>
      </w:r>
      <w:r w:rsidR="00097AC9" w:rsidRPr="00097AC9">
        <w:rPr>
          <w:lang w:bidi="hi-IN"/>
        </w:rPr>
        <w:t>Load plans</w:t>
      </w:r>
      <w:bookmarkEnd w:id="44"/>
      <w:bookmarkEnd w:id="45"/>
      <w:bookmarkEnd w:id="46"/>
    </w:p>
    <w:p w14:paraId="0F6E656F" w14:textId="77777777" w:rsidR="00D5475B" w:rsidRDefault="00C26EFA" w:rsidP="00D5475B">
      <w:pPr>
        <w:pStyle w:val="BodyText"/>
        <w:rPr>
          <w:lang w:eastAsia="hi-IN" w:bidi="hi-IN"/>
        </w:rPr>
      </w:pPr>
      <w:r>
        <w:rPr>
          <w:lang w:eastAsia="hi-IN" w:bidi="hi-IN"/>
        </w:rPr>
        <w:t>NA</w:t>
      </w:r>
    </w:p>
    <w:p w14:paraId="23DFCF6E" w14:textId="33908FD5" w:rsidR="00097AC9" w:rsidRDefault="00D34AF6" w:rsidP="00F90E8A">
      <w:pPr>
        <w:pStyle w:val="Heading1"/>
      </w:pPr>
      <w:bookmarkStart w:id="47" w:name="_Toc423403394"/>
      <w:bookmarkStart w:id="48" w:name="_Toc461671234"/>
      <w:r>
        <w:lastRenderedPageBreak/>
        <w:t>6</w:t>
      </w:r>
      <w:r>
        <w:tab/>
      </w:r>
      <w:r w:rsidR="00097AC9" w:rsidRPr="00097AC9">
        <w:t>RPD Design</w:t>
      </w:r>
      <w:bookmarkEnd w:id="47"/>
      <w:bookmarkEnd w:id="48"/>
    </w:p>
    <w:p w14:paraId="5C25770A" w14:textId="77777777" w:rsidR="00B14B0E" w:rsidRDefault="00B14B0E" w:rsidP="00B14B0E">
      <w:r>
        <w:t xml:space="preserve">This section explains the technical implementation in the RPD  </w:t>
      </w:r>
    </w:p>
    <w:p w14:paraId="2454B0CC" w14:textId="4BEA9D05" w:rsidR="00097AC9" w:rsidRPr="00097AC9" w:rsidRDefault="00D34AF6" w:rsidP="00F90E8A">
      <w:pPr>
        <w:pStyle w:val="Heading2"/>
        <w:rPr>
          <w:lang w:bidi="hi-IN"/>
        </w:rPr>
      </w:pPr>
      <w:bookmarkStart w:id="49" w:name="_Toc423403395"/>
      <w:bookmarkStart w:id="50" w:name="_Toc461671235"/>
      <w:r>
        <w:rPr>
          <w:lang w:bidi="hi-IN"/>
        </w:rPr>
        <w:t>6.1</w:t>
      </w:r>
      <w:r>
        <w:rPr>
          <w:lang w:bidi="hi-IN"/>
        </w:rPr>
        <w:tab/>
      </w:r>
      <w:r w:rsidR="00097AC9" w:rsidRPr="00097AC9">
        <w:rPr>
          <w:lang w:bidi="hi-IN"/>
        </w:rPr>
        <w:t>Physical Layer</w:t>
      </w:r>
      <w:bookmarkEnd w:id="49"/>
      <w:bookmarkEnd w:id="50"/>
    </w:p>
    <w:p w14:paraId="7AA0DB17" w14:textId="77777777" w:rsidR="00D34AF6" w:rsidRDefault="00D34AF6" w:rsidP="00D34AF6">
      <w:pPr>
        <w:pStyle w:val="BodyText"/>
        <w:rPr>
          <w:b/>
          <w:sz w:val="24"/>
          <w:szCs w:val="24"/>
          <w:u w:val="single"/>
          <w:lang w:eastAsia="hi-IN" w:bidi="hi-IN"/>
        </w:rPr>
      </w:pPr>
      <w:bookmarkStart w:id="51" w:name="_Toc423403396"/>
      <w:r w:rsidRPr="00B50C20">
        <w:rPr>
          <w:b/>
          <w:sz w:val="24"/>
          <w:szCs w:val="24"/>
          <w:u w:val="single"/>
          <w:lang w:eastAsia="hi-IN" w:bidi="hi-IN"/>
        </w:rPr>
        <w:t>Connection Pool</w:t>
      </w:r>
    </w:p>
    <w:p w14:paraId="3C2CF9C6" w14:textId="77777777" w:rsidR="00D34AF6" w:rsidRPr="00394E81" w:rsidRDefault="00D34AF6" w:rsidP="00D34AF6">
      <w:pPr>
        <w:pStyle w:val="BodyText"/>
        <w:rPr>
          <w:lang w:eastAsia="hi-IN" w:bidi="hi-IN"/>
        </w:rPr>
      </w:pPr>
      <w:r w:rsidRPr="00394E81">
        <w:rPr>
          <w:lang w:eastAsia="hi-IN" w:bidi="hi-IN"/>
        </w:rPr>
        <w:t>The existing connection pool for DW is used to connect to the OOB as well as custom tables, since they reside on the same schema.</w:t>
      </w:r>
    </w:p>
    <w:tbl>
      <w:tblPr>
        <w:tblW w:w="5000" w:type="pct"/>
        <w:jc w:val="center"/>
        <w:tblLayout w:type="fixed"/>
        <w:tblLook w:val="0000" w:firstRow="0" w:lastRow="0" w:firstColumn="0" w:lastColumn="0" w:noHBand="0" w:noVBand="0"/>
      </w:tblPr>
      <w:tblGrid>
        <w:gridCol w:w="2357"/>
        <w:gridCol w:w="8299"/>
      </w:tblGrid>
      <w:tr w:rsidR="00D34AF6" w:rsidRPr="00662044" w14:paraId="5680D252" w14:textId="77777777" w:rsidTr="00D34AF6">
        <w:trPr>
          <w:trHeight w:val="480"/>
          <w:jc w:val="center"/>
        </w:trPr>
        <w:tc>
          <w:tcPr>
            <w:tcW w:w="1106" w:type="pct"/>
            <w:tcBorders>
              <w:top w:val="single" w:sz="8" w:space="0" w:color="auto"/>
              <w:left w:val="single" w:sz="8" w:space="0" w:color="auto"/>
              <w:bottom w:val="nil"/>
              <w:right w:val="single" w:sz="8" w:space="0" w:color="auto"/>
            </w:tcBorders>
            <w:shd w:val="clear" w:color="auto" w:fill="D9D9D9" w:themeFill="background1" w:themeFillShade="D9"/>
            <w:noWrap/>
            <w:vAlign w:val="bottom"/>
          </w:tcPr>
          <w:p w14:paraId="2476E7BD" w14:textId="77777777" w:rsidR="00D34AF6" w:rsidRPr="00662044" w:rsidRDefault="00D34AF6" w:rsidP="004D2BAC">
            <w:pPr>
              <w:rPr>
                <w:rFonts w:cs="Arial"/>
                <w:b/>
              </w:rPr>
            </w:pPr>
            <w:r w:rsidRPr="00662044">
              <w:rPr>
                <w:rFonts w:cs="Arial"/>
                <w:b/>
              </w:rPr>
              <w:t>Item</w:t>
            </w:r>
          </w:p>
        </w:tc>
        <w:tc>
          <w:tcPr>
            <w:tcW w:w="3894" w:type="pct"/>
            <w:tcBorders>
              <w:top w:val="single" w:sz="8" w:space="0" w:color="auto"/>
              <w:left w:val="nil"/>
              <w:bottom w:val="nil"/>
              <w:right w:val="single" w:sz="8" w:space="0" w:color="000000"/>
            </w:tcBorders>
            <w:shd w:val="clear" w:color="auto" w:fill="D9D9D9" w:themeFill="background1" w:themeFillShade="D9"/>
            <w:noWrap/>
            <w:vAlign w:val="bottom"/>
          </w:tcPr>
          <w:p w14:paraId="00A50A17" w14:textId="77777777" w:rsidR="00D34AF6" w:rsidRPr="007E02A4" w:rsidRDefault="00D34AF6" w:rsidP="004D2BAC">
            <w:pPr>
              <w:rPr>
                <w:rFonts w:cs="Arial"/>
                <w:b/>
              </w:rPr>
            </w:pPr>
            <w:r w:rsidRPr="007E02A4">
              <w:rPr>
                <w:rFonts w:cs="Arial"/>
                <w:b/>
              </w:rPr>
              <w:t>Specification</w:t>
            </w:r>
          </w:p>
        </w:tc>
      </w:tr>
      <w:tr w:rsidR="00D34AF6" w:rsidRPr="007A38D9" w14:paraId="22D2335D" w14:textId="77777777" w:rsidTr="00D34AF6">
        <w:trPr>
          <w:trHeight w:val="233"/>
          <w:jc w:val="center"/>
        </w:trPr>
        <w:tc>
          <w:tcPr>
            <w:tcW w:w="1106" w:type="pct"/>
            <w:tcBorders>
              <w:top w:val="single" w:sz="8" w:space="0" w:color="auto"/>
              <w:left w:val="single" w:sz="8" w:space="0" w:color="auto"/>
              <w:bottom w:val="nil"/>
              <w:right w:val="nil"/>
            </w:tcBorders>
            <w:noWrap/>
            <w:vAlign w:val="bottom"/>
          </w:tcPr>
          <w:p w14:paraId="271175F3" w14:textId="77777777" w:rsidR="00D34AF6" w:rsidRPr="00A553EF" w:rsidRDefault="00D34AF6" w:rsidP="004D2BAC">
            <w:pPr>
              <w:rPr>
                <w:rFonts w:cs="Arial"/>
              </w:rPr>
            </w:pPr>
            <w:r w:rsidRPr="00A553EF">
              <w:rPr>
                <w:rFonts w:cs="Arial"/>
              </w:rPr>
              <w:t>Call Interface</w:t>
            </w:r>
          </w:p>
        </w:tc>
        <w:tc>
          <w:tcPr>
            <w:tcW w:w="3894" w:type="pct"/>
            <w:tcBorders>
              <w:top w:val="single" w:sz="8" w:space="0" w:color="auto"/>
              <w:left w:val="single" w:sz="8" w:space="0" w:color="auto"/>
              <w:bottom w:val="nil"/>
              <w:right w:val="single" w:sz="8" w:space="0" w:color="auto"/>
            </w:tcBorders>
            <w:noWrap/>
            <w:vAlign w:val="bottom"/>
          </w:tcPr>
          <w:p w14:paraId="63E6A844" w14:textId="77777777" w:rsidR="00D34AF6" w:rsidRPr="007E02A4" w:rsidRDefault="00D34AF6" w:rsidP="004D2BAC">
            <w:pPr>
              <w:rPr>
                <w:rFonts w:cs="Arial"/>
                <w:i/>
              </w:rPr>
            </w:pPr>
            <w:r w:rsidRPr="007E02A4">
              <w:rPr>
                <w:rFonts w:cs="Arial"/>
                <w:i/>
              </w:rPr>
              <w:t>OCI 10G/11G</w:t>
            </w:r>
          </w:p>
        </w:tc>
      </w:tr>
      <w:tr w:rsidR="00D34AF6" w:rsidRPr="007A38D9" w14:paraId="13E66934" w14:textId="77777777" w:rsidTr="00D34AF6">
        <w:trPr>
          <w:trHeight w:val="213"/>
          <w:jc w:val="center"/>
        </w:trPr>
        <w:tc>
          <w:tcPr>
            <w:tcW w:w="1106" w:type="pct"/>
            <w:tcBorders>
              <w:top w:val="single" w:sz="4" w:space="0" w:color="auto"/>
              <w:left w:val="single" w:sz="8" w:space="0" w:color="auto"/>
              <w:bottom w:val="single" w:sz="4" w:space="0" w:color="auto"/>
              <w:right w:val="nil"/>
            </w:tcBorders>
            <w:noWrap/>
          </w:tcPr>
          <w:p w14:paraId="75093785" w14:textId="77777777" w:rsidR="00D34AF6" w:rsidRPr="00A553EF" w:rsidRDefault="00D34AF6" w:rsidP="004D2BAC">
            <w:pPr>
              <w:rPr>
                <w:rFonts w:cs="Arial"/>
              </w:rPr>
            </w:pPr>
            <w:r w:rsidRPr="00A553EF">
              <w:rPr>
                <w:rFonts w:cs="Arial"/>
              </w:rPr>
              <w:t>Maximum Connections</w:t>
            </w:r>
          </w:p>
        </w:tc>
        <w:tc>
          <w:tcPr>
            <w:tcW w:w="3894" w:type="pct"/>
            <w:tcBorders>
              <w:top w:val="single" w:sz="4" w:space="0" w:color="auto"/>
              <w:left w:val="single" w:sz="8" w:space="0" w:color="auto"/>
              <w:bottom w:val="single" w:sz="4" w:space="0" w:color="auto"/>
              <w:right w:val="single" w:sz="8" w:space="0" w:color="000000"/>
            </w:tcBorders>
            <w:noWrap/>
            <w:vAlign w:val="bottom"/>
          </w:tcPr>
          <w:p w14:paraId="7DA3E71E" w14:textId="77777777" w:rsidR="00D34AF6" w:rsidRPr="007E02A4" w:rsidRDefault="00D34AF6" w:rsidP="004D2BAC">
            <w:pPr>
              <w:rPr>
                <w:rFonts w:cs="Arial"/>
                <w:i/>
              </w:rPr>
            </w:pPr>
            <w:r w:rsidRPr="007E02A4">
              <w:rPr>
                <w:rFonts w:cs="Arial"/>
                <w:i/>
              </w:rPr>
              <w:t>100</w:t>
            </w:r>
          </w:p>
        </w:tc>
      </w:tr>
      <w:tr w:rsidR="00D34AF6" w:rsidRPr="007A38D9" w14:paraId="2EB24591" w14:textId="77777777" w:rsidTr="00D34AF6">
        <w:trPr>
          <w:trHeight w:val="233"/>
          <w:jc w:val="center"/>
        </w:trPr>
        <w:tc>
          <w:tcPr>
            <w:tcW w:w="1106" w:type="pct"/>
            <w:tcBorders>
              <w:top w:val="nil"/>
              <w:left w:val="single" w:sz="8" w:space="0" w:color="auto"/>
              <w:bottom w:val="single" w:sz="4" w:space="0" w:color="auto"/>
              <w:right w:val="nil"/>
            </w:tcBorders>
            <w:noWrap/>
            <w:vAlign w:val="bottom"/>
          </w:tcPr>
          <w:p w14:paraId="095EBABF" w14:textId="77777777" w:rsidR="00D34AF6" w:rsidRPr="00A553EF" w:rsidRDefault="00D34AF6" w:rsidP="004D2BAC">
            <w:pPr>
              <w:rPr>
                <w:rFonts w:cs="Arial"/>
              </w:rPr>
            </w:pPr>
            <w:r w:rsidRPr="00A553EF">
              <w:rPr>
                <w:rFonts w:cs="Arial"/>
              </w:rPr>
              <w:t>Fully Qualified Table Names</w:t>
            </w:r>
          </w:p>
        </w:tc>
        <w:tc>
          <w:tcPr>
            <w:tcW w:w="3894" w:type="pct"/>
            <w:tcBorders>
              <w:top w:val="single" w:sz="4" w:space="0" w:color="auto"/>
              <w:left w:val="single" w:sz="8" w:space="0" w:color="auto"/>
              <w:bottom w:val="single" w:sz="4" w:space="0" w:color="auto"/>
              <w:right w:val="single" w:sz="8" w:space="0" w:color="000000"/>
            </w:tcBorders>
            <w:noWrap/>
            <w:vAlign w:val="bottom"/>
          </w:tcPr>
          <w:p w14:paraId="122EF679" w14:textId="77777777" w:rsidR="00D34AF6" w:rsidRPr="007E02A4" w:rsidRDefault="00D34AF6" w:rsidP="004D2BAC">
            <w:pPr>
              <w:rPr>
                <w:rFonts w:cs="Arial"/>
                <w:i/>
              </w:rPr>
            </w:pPr>
            <w:r w:rsidRPr="007E02A4">
              <w:rPr>
                <w:rFonts w:cs="Arial"/>
                <w:i/>
              </w:rPr>
              <w:t>YES</w:t>
            </w:r>
          </w:p>
        </w:tc>
      </w:tr>
      <w:tr w:rsidR="00D34AF6" w:rsidRPr="007A38D9" w14:paraId="2E77C5D7" w14:textId="77777777" w:rsidTr="00D34AF6">
        <w:trPr>
          <w:trHeight w:val="935"/>
          <w:jc w:val="center"/>
        </w:trPr>
        <w:tc>
          <w:tcPr>
            <w:tcW w:w="1106" w:type="pct"/>
            <w:tcBorders>
              <w:top w:val="nil"/>
              <w:left w:val="single" w:sz="8" w:space="0" w:color="auto"/>
              <w:bottom w:val="single" w:sz="4" w:space="0" w:color="auto"/>
              <w:right w:val="nil"/>
            </w:tcBorders>
            <w:noWrap/>
          </w:tcPr>
          <w:p w14:paraId="08239BB4" w14:textId="77777777" w:rsidR="00D34AF6" w:rsidRPr="00A553EF" w:rsidRDefault="00D34AF6" w:rsidP="004D2BAC">
            <w:pPr>
              <w:rPr>
                <w:rFonts w:cs="Arial"/>
              </w:rPr>
            </w:pPr>
            <w:r w:rsidRPr="00A553EF">
              <w:rPr>
                <w:rFonts w:cs="Arial"/>
              </w:rPr>
              <w:t>Data Source Name</w:t>
            </w:r>
          </w:p>
        </w:tc>
        <w:tc>
          <w:tcPr>
            <w:tcW w:w="3894" w:type="pct"/>
            <w:tcBorders>
              <w:top w:val="single" w:sz="4" w:space="0" w:color="auto"/>
              <w:left w:val="single" w:sz="8" w:space="0" w:color="auto"/>
              <w:bottom w:val="single" w:sz="4" w:space="0" w:color="auto"/>
              <w:right w:val="single" w:sz="8" w:space="0" w:color="000000"/>
            </w:tcBorders>
            <w:noWrap/>
            <w:vAlign w:val="bottom"/>
          </w:tcPr>
          <w:p w14:paraId="5918FB91" w14:textId="77777777" w:rsidR="00D34AF6" w:rsidRPr="007E02A4" w:rsidRDefault="00D34AF6" w:rsidP="004D2BAC">
            <w:pPr>
              <w:rPr>
                <w:rFonts w:cs="Arial"/>
                <w:i/>
              </w:rPr>
            </w:pPr>
            <w:r w:rsidRPr="007E02A4">
              <w:rPr>
                <w:rFonts w:cs="Arial"/>
                <w:i/>
              </w:rPr>
              <w:t>(DESCRIPTION=(ADDRESS_LIST=(ADDRESS=(PROTOCOL=TCP)(HOST=vmsodcgit001.oracleoutsourcing.com)(PORT=30711)))(CONNECT_DATA=(SERVICE_NAME=DCGIT3))) (</w:t>
            </w:r>
            <w:r>
              <w:rPr>
                <w:rFonts w:cs="Arial"/>
                <w:i/>
              </w:rPr>
              <w:t xml:space="preserve">Connection string </w:t>
            </w:r>
            <w:r w:rsidRPr="007E02A4">
              <w:rPr>
                <w:rFonts w:cs="Arial"/>
                <w:i/>
              </w:rPr>
              <w:t xml:space="preserve"> </w:t>
            </w:r>
            <w:r>
              <w:rPr>
                <w:rFonts w:cs="Arial"/>
                <w:i/>
              </w:rPr>
              <w:t>for</w:t>
            </w:r>
            <w:r w:rsidRPr="007E02A4">
              <w:rPr>
                <w:rFonts w:cs="Arial"/>
                <w:i/>
              </w:rPr>
              <w:t xml:space="preserve"> </w:t>
            </w:r>
            <w:r>
              <w:rPr>
                <w:rFonts w:cs="Arial"/>
                <w:i/>
              </w:rPr>
              <w:t xml:space="preserve">the </w:t>
            </w:r>
            <w:r w:rsidRPr="007E02A4">
              <w:rPr>
                <w:rFonts w:cs="Arial"/>
                <w:i/>
              </w:rPr>
              <w:t xml:space="preserve"> </w:t>
            </w:r>
            <w:r>
              <w:rPr>
                <w:rFonts w:cs="Arial"/>
                <w:i/>
              </w:rPr>
              <w:t>relevant instance</w:t>
            </w:r>
            <w:r w:rsidRPr="007E02A4">
              <w:rPr>
                <w:rFonts w:cs="Arial"/>
                <w:i/>
              </w:rPr>
              <w:t>)</w:t>
            </w:r>
          </w:p>
        </w:tc>
      </w:tr>
      <w:tr w:rsidR="00D34AF6" w:rsidRPr="007A38D9" w14:paraId="0B4CE378" w14:textId="77777777" w:rsidTr="00D34AF6">
        <w:trPr>
          <w:trHeight w:val="260"/>
          <w:jc w:val="center"/>
        </w:trPr>
        <w:tc>
          <w:tcPr>
            <w:tcW w:w="1106" w:type="pct"/>
            <w:tcBorders>
              <w:top w:val="nil"/>
              <w:left w:val="single" w:sz="8" w:space="0" w:color="auto"/>
              <w:bottom w:val="single" w:sz="4" w:space="0" w:color="auto"/>
              <w:right w:val="nil"/>
            </w:tcBorders>
            <w:noWrap/>
          </w:tcPr>
          <w:p w14:paraId="43ED8C9E" w14:textId="77777777" w:rsidR="00D34AF6" w:rsidRPr="00A553EF" w:rsidRDefault="00D34AF6" w:rsidP="004D2BAC">
            <w:pPr>
              <w:rPr>
                <w:rFonts w:cs="Arial"/>
              </w:rPr>
            </w:pPr>
            <w:r w:rsidRPr="00A553EF">
              <w:rPr>
                <w:rFonts w:cs="Arial"/>
              </w:rPr>
              <w:t>Shared Login</w:t>
            </w:r>
          </w:p>
        </w:tc>
        <w:tc>
          <w:tcPr>
            <w:tcW w:w="3894" w:type="pct"/>
            <w:tcBorders>
              <w:top w:val="single" w:sz="4" w:space="0" w:color="auto"/>
              <w:left w:val="single" w:sz="8" w:space="0" w:color="auto"/>
              <w:bottom w:val="single" w:sz="4" w:space="0" w:color="auto"/>
              <w:right w:val="single" w:sz="8" w:space="0" w:color="000000"/>
            </w:tcBorders>
            <w:noWrap/>
            <w:vAlign w:val="bottom"/>
          </w:tcPr>
          <w:p w14:paraId="0B385621" w14:textId="77777777" w:rsidR="00D34AF6" w:rsidRPr="007E02A4" w:rsidRDefault="00D34AF6" w:rsidP="004D2BAC">
            <w:pPr>
              <w:rPr>
                <w:rFonts w:cs="Arial"/>
                <w:i/>
              </w:rPr>
            </w:pPr>
            <w:r w:rsidRPr="007E02A4">
              <w:rPr>
                <w:rFonts w:cs="Arial"/>
                <w:i/>
              </w:rPr>
              <w:t>Yes</w:t>
            </w:r>
          </w:p>
        </w:tc>
      </w:tr>
      <w:tr w:rsidR="00D34AF6" w:rsidRPr="007A38D9" w14:paraId="2F77A4ED" w14:textId="77777777" w:rsidTr="00D34AF6">
        <w:trPr>
          <w:trHeight w:val="233"/>
          <w:jc w:val="center"/>
        </w:trPr>
        <w:tc>
          <w:tcPr>
            <w:tcW w:w="1106" w:type="pct"/>
            <w:tcBorders>
              <w:top w:val="nil"/>
              <w:left w:val="single" w:sz="8" w:space="0" w:color="auto"/>
              <w:bottom w:val="single" w:sz="4" w:space="0" w:color="auto"/>
              <w:right w:val="nil"/>
            </w:tcBorders>
            <w:noWrap/>
          </w:tcPr>
          <w:p w14:paraId="1FBF1DE8" w14:textId="77777777" w:rsidR="00D34AF6" w:rsidRPr="00A553EF" w:rsidRDefault="00D34AF6" w:rsidP="004D2BAC">
            <w:pPr>
              <w:rPr>
                <w:rFonts w:cs="Arial"/>
              </w:rPr>
            </w:pPr>
            <w:r w:rsidRPr="00A553EF">
              <w:rPr>
                <w:rFonts w:cs="Arial"/>
              </w:rPr>
              <w:t>User Name</w:t>
            </w:r>
          </w:p>
        </w:tc>
        <w:tc>
          <w:tcPr>
            <w:tcW w:w="3894" w:type="pct"/>
            <w:tcBorders>
              <w:top w:val="single" w:sz="4" w:space="0" w:color="auto"/>
              <w:left w:val="single" w:sz="8" w:space="0" w:color="auto"/>
              <w:bottom w:val="single" w:sz="4" w:space="0" w:color="auto"/>
              <w:right w:val="single" w:sz="8" w:space="0" w:color="000000"/>
            </w:tcBorders>
            <w:noWrap/>
            <w:vAlign w:val="bottom"/>
          </w:tcPr>
          <w:p w14:paraId="01EB0050" w14:textId="77777777" w:rsidR="00D34AF6" w:rsidRPr="007E02A4" w:rsidRDefault="00D34AF6" w:rsidP="004D2BAC">
            <w:pPr>
              <w:rPr>
                <w:rFonts w:cs="Arial"/>
                <w:i/>
              </w:rPr>
            </w:pPr>
            <w:r w:rsidRPr="007E02A4">
              <w:rPr>
                <w:rFonts w:cs="Arial"/>
                <w:i/>
              </w:rPr>
              <w:t>DCGIT3_DW (D</w:t>
            </w:r>
            <w:r>
              <w:rPr>
                <w:rFonts w:cs="Arial"/>
                <w:i/>
              </w:rPr>
              <w:t>ata warehouse</w:t>
            </w:r>
            <w:r w:rsidRPr="007E02A4">
              <w:rPr>
                <w:rFonts w:cs="Arial"/>
                <w:i/>
              </w:rPr>
              <w:t xml:space="preserve"> S</w:t>
            </w:r>
            <w:r>
              <w:rPr>
                <w:rFonts w:cs="Arial"/>
                <w:i/>
              </w:rPr>
              <w:t>chema</w:t>
            </w:r>
            <w:r w:rsidRPr="007E02A4">
              <w:rPr>
                <w:rFonts w:cs="Arial"/>
                <w:i/>
              </w:rPr>
              <w:t xml:space="preserve"> </w:t>
            </w:r>
            <w:r>
              <w:rPr>
                <w:rFonts w:cs="Arial"/>
                <w:i/>
              </w:rPr>
              <w:t>for</w:t>
            </w:r>
            <w:r w:rsidRPr="007E02A4">
              <w:rPr>
                <w:rFonts w:cs="Arial"/>
                <w:i/>
              </w:rPr>
              <w:t xml:space="preserve"> </w:t>
            </w:r>
            <w:r>
              <w:rPr>
                <w:rFonts w:cs="Arial"/>
                <w:i/>
              </w:rPr>
              <w:t xml:space="preserve">the </w:t>
            </w:r>
            <w:r w:rsidRPr="007E02A4">
              <w:rPr>
                <w:rFonts w:cs="Arial"/>
                <w:i/>
              </w:rPr>
              <w:t xml:space="preserve"> </w:t>
            </w:r>
            <w:r>
              <w:rPr>
                <w:rFonts w:cs="Arial"/>
                <w:i/>
              </w:rPr>
              <w:t>relevant instance</w:t>
            </w:r>
            <w:r w:rsidRPr="007E02A4">
              <w:rPr>
                <w:rFonts w:cs="Arial"/>
                <w:i/>
              </w:rPr>
              <w:t>)</w:t>
            </w:r>
          </w:p>
        </w:tc>
      </w:tr>
      <w:tr w:rsidR="00D34AF6" w:rsidRPr="007A38D9" w14:paraId="436B672A" w14:textId="77777777" w:rsidTr="00D34AF6">
        <w:trPr>
          <w:trHeight w:val="845"/>
          <w:jc w:val="center"/>
        </w:trPr>
        <w:tc>
          <w:tcPr>
            <w:tcW w:w="1106" w:type="pct"/>
            <w:tcBorders>
              <w:top w:val="nil"/>
              <w:left w:val="single" w:sz="8" w:space="0" w:color="auto"/>
              <w:bottom w:val="single" w:sz="4" w:space="0" w:color="auto"/>
              <w:right w:val="nil"/>
            </w:tcBorders>
            <w:noWrap/>
          </w:tcPr>
          <w:p w14:paraId="1BFEE3DB" w14:textId="77777777" w:rsidR="00D34AF6" w:rsidRPr="00A553EF" w:rsidRDefault="00D34AF6" w:rsidP="004D2BAC">
            <w:pPr>
              <w:rPr>
                <w:rFonts w:cs="Arial"/>
              </w:rPr>
            </w:pPr>
            <w:r w:rsidRPr="00A553EF">
              <w:rPr>
                <w:rFonts w:cs="Arial"/>
              </w:rPr>
              <w:t>Enable Connection Pooling</w:t>
            </w:r>
          </w:p>
        </w:tc>
        <w:tc>
          <w:tcPr>
            <w:tcW w:w="3894" w:type="pct"/>
            <w:tcBorders>
              <w:top w:val="single" w:sz="4" w:space="0" w:color="auto"/>
              <w:left w:val="single" w:sz="8" w:space="0" w:color="auto"/>
              <w:bottom w:val="single" w:sz="4" w:space="0" w:color="auto"/>
              <w:right w:val="single" w:sz="8" w:space="0" w:color="000000"/>
            </w:tcBorders>
            <w:noWrap/>
            <w:vAlign w:val="bottom"/>
          </w:tcPr>
          <w:p w14:paraId="1C78052E" w14:textId="77777777" w:rsidR="00D34AF6" w:rsidRPr="007E02A4" w:rsidRDefault="00D34AF6" w:rsidP="004D2BAC">
            <w:pPr>
              <w:rPr>
                <w:rFonts w:cs="Arial"/>
                <w:i/>
              </w:rPr>
            </w:pPr>
            <w:r w:rsidRPr="007E02A4">
              <w:rPr>
                <w:rFonts w:cs="Arial"/>
                <w:i/>
              </w:rPr>
              <w:t>Yes</w:t>
            </w:r>
          </w:p>
        </w:tc>
      </w:tr>
      <w:tr w:rsidR="00D34AF6" w:rsidRPr="007A38D9" w14:paraId="2AF75411" w14:textId="77777777" w:rsidTr="00D34AF6">
        <w:trPr>
          <w:trHeight w:val="233"/>
          <w:jc w:val="center"/>
        </w:trPr>
        <w:tc>
          <w:tcPr>
            <w:tcW w:w="1106" w:type="pct"/>
            <w:tcBorders>
              <w:top w:val="nil"/>
              <w:left w:val="single" w:sz="8" w:space="0" w:color="auto"/>
              <w:bottom w:val="single" w:sz="4" w:space="0" w:color="auto"/>
              <w:right w:val="nil"/>
            </w:tcBorders>
          </w:tcPr>
          <w:p w14:paraId="0A618B9B" w14:textId="77777777" w:rsidR="00D34AF6" w:rsidRPr="00A553EF" w:rsidRDefault="00D34AF6" w:rsidP="004D2BAC">
            <w:pPr>
              <w:rPr>
                <w:rFonts w:cs="Arial"/>
              </w:rPr>
            </w:pPr>
            <w:r w:rsidRPr="00A553EF">
              <w:rPr>
                <w:rFonts w:cs="Arial"/>
              </w:rPr>
              <w:t>Timeout</w:t>
            </w:r>
          </w:p>
        </w:tc>
        <w:tc>
          <w:tcPr>
            <w:tcW w:w="3894" w:type="pct"/>
            <w:tcBorders>
              <w:top w:val="single" w:sz="4" w:space="0" w:color="auto"/>
              <w:left w:val="single" w:sz="8" w:space="0" w:color="auto"/>
              <w:bottom w:val="single" w:sz="4" w:space="0" w:color="auto"/>
              <w:right w:val="single" w:sz="8" w:space="0" w:color="000000"/>
            </w:tcBorders>
            <w:noWrap/>
            <w:vAlign w:val="bottom"/>
          </w:tcPr>
          <w:p w14:paraId="5B356883" w14:textId="77777777" w:rsidR="00D34AF6" w:rsidRPr="007E02A4" w:rsidRDefault="00D34AF6" w:rsidP="004D2BAC">
            <w:pPr>
              <w:rPr>
                <w:rFonts w:cs="Arial"/>
                <w:i/>
              </w:rPr>
            </w:pPr>
            <w:r w:rsidRPr="007E02A4">
              <w:rPr>
                <w:rFonts w:cs="Arial"/>
                <w:i/>
              </w:rPr>
              <w:t>5 min</w:t>
            </w:r>
          </w:p>
        </w:tc>
      </w:tr>
      <w:tr w:rsidR="00D34AF6" w:rsidRPr="007A38D9" w14:paraId="718709D6" w14:textId="77777777" w:rsidTr="00D34AF6">
        <w:trPr>
          <w:trHeight w:val="233"/>
          <w:jc w:val="center"/>
        </w:trPr>
        <w:tc>
          <w:tcPr>
            <w:tcW w:w="1106" w:type="pct"/>
            <w:tcBorders>
              <w:top w:val="nil"/>
              <w:left w:val="single" w:sz="8" w:space="0" w:color="auto"/>
              <w:bottom w:val="single" w:sz="4" w:space="0" w:color="auto"/>
              <w:right w:val="nil"/>
            </w:tcBorders>
          </w:tcPr>
          <w:p w14:paraId="6D60C7EC" w14:textId="77777777" w:rsidR="00D34AF6" w:rsidRPr="00A553EF" w:rsidRDefault="00D34AF6" w:rsidP="004D2BAC">
            <w:pPr>
              <w:rPr>
                <w:rFonts w:cs="Arial"/>
              </w:rPr>
            </w:pPr>
            <w:r w:rsidRPr="00A553EF">
              <w:rPr>
                <w:rFonts w:cs="Arial"/>
              </w:rPr>
              <w:t>Asynchronous Queries</w:t>
            </w:r>
          </w:p>
        </w:tc>
        <w:tc>
          <w:tcPr>
            <w:tcW w:w="3894" w:type="pct"/>
            <w:tcBorders>
              <w:top w:val="single" w:sz="4" w:space="0" w:color="auto"/>
              <w:left w:val="single" w:sz="8" w:space="0" w:color="auto"/>
              <w:bottom w:val="single" w:sz="4" w:space="0" w:color="auto"/>
              <w:right w:val="single" w:sz="8" w:space="0" w:color="000000"/>
            </w:tcBorders>
            <w:noWrap/>
            <w:vAlign w:val="bottom"/>
          </w:tcPr>
          <w:p w14:paraId="34E287F8" w14:textId="77777777" w:rsidR="00D34AF6" w:rsidRPr="007E02A4" w:rsidRDefault="00D34AF6" w:rsidP="004D2BAC">
            <w:pPr>
              <w:rPr>
                <w:rFonts w:cs="Arial"/>
                <w:i/>
              </w:rPr>
            </w:pPr>
            <w:r w:rsidRPr="007E02A4">
              <w:rPr>
                <w:rFonts w:cs="Arial"/>
                <w:i/>
              </w:rPr>
              <w:t>No</w:t>
            </w:r>
          </w:p>
        </w:tc>
      </w:tr>
      <w:tr w:rsidR="00D34AF6" w:rsidRPr="007A38D9" w14:paraId="3438B039" w14:textId="77777777" w:rsidTr="00D34AF6">
        <w:trPr>
          <w:trHeight w:val="233"/>
          <w:jc w:val="center"/>
        </w:trPr>
        <w:tc>
          <w:tcPr>
            <w:tcW w:w="1106" w:type="pct"/>
            <w:tcBorders>
              <w:top w:val="nil"/>
              <w:left w:val="single" w:sz="8" w:space="0" w:color="auto"/>
              <w:bottom w:val="nil"/>
              <w:right w:val="nil"/>
            </w:tcBorders>
            <w:noWrap/>
            <w:vAlign w:val="bottom"/>
          </w:tcPr>
          <w:p w14:paraId="6491414A" w14:textId="77777777" w:rsidR="00D34AF6" w:rsidRPr="00A553EF" w:rsidRDefault="00D34AF6" w:rsidP="004D2BAC">
            <w:pPr>
              <w:rPr>
                <w:rFonts w:cs="Arial"/>
              </w:rPr>
            </w:pPr>
            <w:r w:rsidRPr="00A553EF">
              <w:rPr>
                <w:rFonts w:cs="Arial"/>
              </w:rPr>
              <w:t>Execute on Connect</w:t>
            </w:r>
          </w:p>
        </w:tc>
        <w:tc>
          <w:tcPr>
            <w:tcW w:w="3894" w:type="pct"/>
            <w:tcBorders>
              <w:top w:val="single" w:sz="4" w:space="0" w:color="auto"/>
              <w:left w:val="single" w:sz="8" w:space="0" w:color="auto"/>
              <w:bottom w:val="single" w:sz="4" w:space="0" w:color="auto"/>
              <w:right w:val="single" w:sz="8" w:space="0" w:color="000000"/>
            </w:tcBorders>
            <w:noWrap/>
            <w:vAlign w:val="bottom"/>
          </w:tcPr>
          <w:p w14:paraId="3382991D" w14:textId="77777777" w:rsidR="00D34AF6" w:rsidRPr="007E02A4" w:rsidRDefault="00D34AF6" w:rsidP="004D2BAC">
            <w:pPr>
              <w:rPr>
                <w:rFonts w:cs="Arial"/>
                <w:i/>
              </w:rPr>
            </w:pPr>
            <w:r w:rsidRPr="007E02A4">
              <w:rPr>
                <w:rFonts w:cs="Arial"/>
                <w:i/>
              </w:rPr>
              <w:t>no</w:t>
            </w:r>
          </w:p>
        </w:tc>
      </w:tr>
      <w:tr w:rsidR="00D34AF6" w:rsidRPr="007A38D9" w14:paraId="100F51D3" w14:textId="77777777" w:rsidTr="00D34AF6">
        <w:trPr>
          <w:trHeight w:val="233"/>
          <w:jc w:val="center"/>
        </w:trPr>
        <w:tc>
          <w:tcPr>
            <w:tcW w:w="1106" w:type="pct"/>
            <w:tcBorders>
              <w:top w:val="single" w:sz="4" w:space="0" w:color="auto"/>
              <w:left w:val="single" w:sz="8" w:space="0" w:color="auto"/>
              <w:bottom w:val="single" w:sz="4" w:space="0" w:color="auto"/>
              <w:right w:val="nil"/>
            </w:tcBorders>
          </w:tcPr>
          <w:p w14:paraId="7DCD4781" w14:textId="77777777" w:rsidR="00D34AF6" w:rsidRPr="00A553EF" w:rsidRDefault="00D34AF6" w:rsidP="004D2BAC">
            <w:pPr>
              <w:rPr>
                <w:rFonts w:cs="Arial"/>
              </w:rPr>
            </w:pPr>
            <w:r w:rsidRPr="00A553EF">
              <w:rPr>
                <w:rFonts w:cs="Arial"/>
              </w:rPr>
              <w:t>Parameters Supported</w:t>
            </w:r>
          </w:p>
        </w:tc>
        <w:tc>
          <w:tcPr>
            <w:tcW w:w="3894" w:type="pct"/>
            <w:tcBorders>
              <w:top w:val="single" w:sz="4" w:space="0" w:color="auto"/>
              <w:left w:val="single" w:sz="8" w:space="0" w:color="auto"/>
              <w:bottom w:val="single" w:sz="4" w:space="0" w:color="auto"/>
              <w:right w:val="single" w:sz="8" w:space="0" w:color="000000"/>
            </w:tcBorders>
            <w:noWrap/>
            <w:vAlign w:val="bottom"/>
          </w:tcPr>
          <w:p w14:paraId="473D2709" w14:textId="77777777" w:rsidR="00D34AF6" w:rsidRPr="007E02A4" w:rsidRDefault="00D34AF6" w:rsidP="004D2BAC">
            <w:pPr>
              <w:rPr>
                <w:rFonts w:cs="Arial"/>
                <w:i/>
              </w:rPr>
            </w:pPr>
            <w:r w:rsidRPr="007E02A4">
              <w:rPr>
                <w:rFonts w:cs="Arial"/>
                <w:i/>
              </w:rPr>
              <w:t>yes</w:t>
            </w:r>
          </w:p>
        </w:tc>
      </w:tr>
      <w:tr w:rsidR="00D34AF6" w:rsidRPr="007A38D9" w14:paraId="6C3090E4" w14:textId="77777777" w:rsidTr="00D34AF6">
        <w:trPr>
          <w:trHeight w:val="72"/>
          <w:jc w:val="center"/>
        </w:trPr>
        <w:tc>
          <w:tcPr>
            <w:tcW w:w="1106" w:type="pct"/>
            <w:tcBorders>
              <w:top w:val="nil"/>
              <w:left w:val="single" w:sz="8" w:space="0" w:color="auto"/>
              <w:bottom w:val="single" w:sz="8" w:space="0" w:color="auto"/>
              <w:right w:val="nil"/>
            </w:tcBorders>
          </w:tcPr>
          <w:p w14:paraId="36C2BF0E" w14:textId="77777777" w:rsidR="00D34AF6" w:rsidRPr="00A553EF" w:rsidRDefault="00D34AF6" w:rsidP="004D2BAC">
            <w:pPr>
              <w:rPr>
                <w:rFonts w:cs="Arial"/>
              </w:rPr>
            </w:pPr>
            <w:r w:rsidRPr="00A553EF">
              <w:rPr>
                <w:rFonts w:cs="Arial"/>
              </w:rPr>
              <w:t>Isolation Level</w:t>
            </w:r>
          </w:p>
        </w:tc>
        <w:tc>
          <w:tcPr>
            <w:tcW w:w="3894" w:type="pct"/>
            <w:tcBorders>
              <w:top w:val="nil"/>
              <w:left w:val="single" w:sz="8" w:space="0" w:color="auto"/>
              <w:bottom w:val="single" w:sz="8" w:space="0" w:color="auto"/>
              <w:right w:val="single" w:sz="8" w:space="0" w:color="auto"/>
            </w:tcBorders>
            <w:noWrap/>
            <w:vAlign w:val="bottom"/>
          </w:tcPr>
          <w:p w14:paraId="682846CA" w14:textId="77777777" w:rsidR="00D34AF6" w:rsidRPr="007E02A4" w:rsidRDefault="00D34AF6" w:rsidP="004D2BAC">
            <w:pPr>
              <w:rPr>
                <w:rFonts w:cs="Arial"/>
                <w:i/>
              </w:rPr>
            </w:pPr>
            <w:r w:rsidRPr="007E02A4">
              <w:rPr>
                <w:rFonts w:cs="Arial"/>
                <w:i/>
              </w:rPr>
              <w:t>Dirty read</w:t>
            </w:r>
          </w:p>
        </w:tc>
      </w:tr>
    </w:tbl>
    <w:p w14:paraId="129D6B60" w14:textId="77777777" w:rsidR="00D34AF6" w:rsidRDefault="00D34AF6" w:rsidP="00D34AF6">
      <w:pPr>
        <w:pStyle w:val="BodyText"/>
        <w:rPr>
          <w:b/>
          <w:sz w:val="24"/>
          <w:szCs w:val="24"/>
          <w:u w:val="single"/>
          <w:lang w:eastAsia="hi-IN" w:bidi="hi-IN"/>
        </w:rPr>
      </w:pPr>
    </w:p>
    <w:p w14:paraId="0268E142" w14:textId="1E336F0B" w:rsidR="00097AC9" w:rsidRPr="00097AC9" w:rsidRDefault="00D34AF6" w:rsidP="00F90E8A">
      <w:pPr>
        <w:pStyle w:val="Heading2"/>
        <w:rPr>
          <w:lang w:bidi="hi-IN"/>
        </w:rPr>
      </w:pPr>
      <w:bookmarkStart w:id="52" w:name="_Toc461671236"/>
      <w:r>
        <w:rPr>
          <w:lang w:bidi="hi-IN"/>
        </w:rPr>
        <w:lastRenderedPageBreak/>
        <w:t>6.2</w:t>
      </w:r>
      <w:r>
        <w:rPr>
          <w:lang w:bidi="hi-IN"/>
        </w:rPr>
        <w:tab/>
      </w:r>
      <w:r w:rsidR="00097AC9" w:rsidRPr="00097AC9">
        <w:rPr>
          <w:lang w:bidi="hi-IN"/>
        </w:rPr>
        <w:t>Physical diagram</w:t>
      </w:r>
      <w:bookmarkEnd w:id="51"/>
      <w:bookmarkEnd w:id="52"/>
    </w:p>
    <w:p w14:paraId="420646B4" w14:textId="6EA3F3D0" w:rsidR="00B14B0E" w:rsidRDefault="00D34AF6" w:rsidP="00D34AF6">
      <w:pPr>
        <w:suppressAutoHyphens/>
        <w:spacing w:after="120" w:line="240" w:lineRule="auto"/>
        <w:rPr>
          <w:noProof/>
        </w:rPr>
      </w:pPr>
      <w:r>
        <w:rPr>
          <w:noProof/>
        </w:rPr>
        <w:t xml:space="preserve">Imported the table  </w:t>
      </w:r>
      <w:r w:rsidRPr="00D34AF6">
        <w:rPr>
          <w:b/>
          <w:noProof/>
        </w:rPr>
        <w:t>“WC_CONTROL_TABLE_F”</w:t>
      </w:r>
      <w:r>
        <w:rPr>
          <w:b/>
          <w:noProof/>
        </w:rPr>
        <w:t xml:space="preserve"> </w:t>
      </w:r>
      <w:r w:rsidRPr="00D34AF6">
        <w:rPr>
          <w:noProof/>
        </w:rPr>
        <w:t>in to physical layer .Created the alias</w:t>
      </w:r>
      <w:r>
        <w:rPr>
          <w:b/>
          <w:noProof/>
        </w:rPr>
        <w:t xml:space="preserve"> </w:t>
      </w:r>
      <w:r w:rsidRPr="00D34AF6">
        <w:rPr>
          <w:noProof/>
        </w:rPr>
        <w:t>table</w:t>
      </w:r>
      <w:r>
        <w:rPr>
          <w:b/>
          <w:noProof/>
        </w:rPr>
        <w:t xml:space="preserve"> “F</w:t>
      </w:r>
      <w:r w:rsidRPr="00D34AF6">
        <w:rPr>
          <w:b/>
          <w:noProof/>
        </w:rPr>
        <w:t>act_WC_CONTROL_TABLE_F</w:t>
      </w:r>
      <w:r>
        <w:rPr>
          <w:b/>
          <w:noProof/>
        </w:rPr>
        <w:t>”</w:t>
      </w:r>
    </w:p>
    <w:p w14:paraId="05D345E1" w14:textId="77777777" w:rsidR="00B14B0E" w:rsidRDefault="00B14B0E" w:rsidP="00097AC9">
      <w:pPr>
        <w:suppressAutoHyphens/>
        <w:spacing w:after="120" w:line="240" w:lineRule="auto"/>
        <w:ind w:right="1440"/>
        <w:rPr>
          <w:noProof/>
        </w:rPr>
      </w:pPr>
    </w:p>
    <w:p w14:paraId="152C7E17" w14:textId="22CD5A31" w:rsidR="00097AC9" w:rsidRDefault="00D34AF6" w:rsidP="006229E3">
      <w:pPr>
        <w:pStyle w:val="Heading2"/>
        <w:rPr>
          <w:lang w:val="en-GB"/>
        </w:rPr>
      </w:pPr>
      <w:bookmarkStart w:id="53" w:name="_Toc267325927"/>
      <w:bookmarkStart w:id="54" w:name="_Toc298518301"/>
      <w:bookmarkStart w:id="55" w:name="_Toc423403397"/>
      <w:bookmarkStart w:id="56" w:name="_Toc461671237"/>
      <w:r>
        <w:rPr>
          <w:lang w:val="en-GB"/>
        </w:rPr>
        <w:t>6.3</w:t>
      </w:r>
      <w:r>
        <w:rPr>
          <w:lang w:val="en-GB"/>
        </w:rPr>
        <w:tab/>
      </w:r>
      <w:r w:rsidR="00097AC9" w:rsidRPr="00097AC9">
        <w:rPr>
          <w:lang w:val="en-GB"/>
        </w:rPr>
        <w:t xml:space="preserve">Database </w:t>
      </w:r>
      <w:bookmarkEnd w:id="53"/>
      <w:bookmarkEnd w:id="54"/>
      <w:r w:rsidR="00097AC9" w:rsidRPr="00097AC9">
        <w:rPr>
          <w:lang w:val="en-GB"/>
        </w:rPr>
        <w:t>Objects</w:t>
      </w:r>
      <w:bookmarkEnd w:id="55"/>
      <w:bookmarkEnd w:id="56"/>
    </w:p>
    <w:p w14:paraId="22ED2E94" w14:textId="0020A09D" w:rsidR="00D34AF6" w:rsidRDefault="00D34AF6" w:rsidP="00D34AF6">
      <w:pPr>
        <w:pStyle w:val="Heading2"/>
        <w:rPr>
          <w:lang w:val="en-GB"/>
        </w:rPr>
      </w:pPr>
      <w:bookmarkStart w:id="57" w:name="_Toc461671238"/>
      <w:r>
        <w:rPr>
          <w:lang w:val="en-GB"/>
        </w:rPr>
        <w:t>6.3.1</w:t>
      </w:r>
      <w:r>
        <w:rPr>
          <w:lang w:val="en-GB"/>
        </w:rPr>
        <w:tab/>
      </w:r>
      <w:r w:rsidRPr="00097AC9">
        <w:rPr>
          <w:lang w:val="en-GB"/>
        </w:rPr>
        <w:t>Database Objects</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3330"/>
        <w:gridCol w:w="2790"/>
      </w:tblGrid>
      <w:tr w:rsidR="00D34AF6" w:rsidRPr="00A6586B" w14:paraId="104D020F" w14:textId="77777777" w:rsidTr="00D34AF6">
        <w:tc>
          <w:tcPr>
            <w:tcW w:w="3258" w:type="dxa"/>
            <w:shd w:val="clear" w:color="auto" w:fill="D9D9D9" w:themeFill="background1" w:themeFillShade="D9"/>
          </w:tcPr>
          <w:p w14:paraId="3C09F661" w14:textId="77777777" w:rsidR="00D34AF6" w:rsidRPr="00A6586B" w:rsidRDefault="00D34AF6" w:rsidP="004D2BAC">
            <w:pPr>
              <w:rPr>
                <w:rFonts w:cs="Arial"/>
                <w:b/>
              </w:rPr>
            </w:pPr>
            <w:r>
              <w:rPr>
                <w:rFonts w:cs="Arial"/>
                <w:b/>
              </w:rPr>
              <w:t>RPD Object Name</w:t>
            </w:r>
          </w:p>
        </w:tc>
        <w:tc>
          <w:tcPr>
            <w:tcW w:w="3330" w:type="dxa"/>
            <w:shd w:val="clear" w:color="auto" w:fill="D9D9D9" w:themeFill="background1" w:themeFillShade="D9"/>
          </w:tcPr>
          <w:p w14:paraId="653DB46A" w14:textId="77777777" w:rsidR="00D34AF6" w:rsidRPr="00A6586B" w:rsidRDefault="00D34AF6" w:rsidP="004D2BAC">
            <w:pPr>
              <w:rPr>
                <w:rFonts w:cs="Arial"/>
                <w:b/>
              </w:rPr>
            </w:pPr>
            <w:r>
              <w:rPr>
                <w:rFonts w:cs="Arial"/>
                <w:b/>
              </w:rPr>
              <w:t>WH Object Name</w:t>
            </w:r>
          </w:p>
        </w:tc>
        <w:tc>
          <w:tcPr>
            <w:tcW w:w="2790" w:type="dxa"/>
            <w:shd w:val="clear" w:color="auto" w:fill="D9D9D9" w:themeFill="background1" w:themeFillShade="D9"/>
          </w:tcPr>
          <w:p w14:paraId="0B3F23CC" w14:textId="77777777" w:rsidR="00D34AF6" w:rsidRPr="00A6586B" w:rsidRDefault="00D34AF6" w:rsidP="004D2BAC">
            <w:pPr>
              <w:rPr>
                <w:rFonts w:cs="Arial"/>
                <w:b/>
              </w:rPr>
            </w:pPr>
            <w:r w:rsidRPr="00A6586B">
              <w:rPr>
                <w:rFonts w:cs="Arial"/>
                <w:b/>
              </w:rPr>
              <w:t>Description</w:t>
            </w:r>
          </w:p>
        </w:tc>
      </w:tr>
      <w:tr w:rsidR="00D34AF6" w:rsidRPr="00D01F00" w14:paraId="3A7208D6" w14:textId="77777777" w:rsidTr="00D34AF6">
        <w:tc>
          <w:tcPr>
            <w:tcW w:w="3258" w:type="dxa"/>
            <w:shd w:val="clear" w:color="auto" w:fill="auto"/>
          </w:tcPr>
          <w:p w14:paraId="7554AEB8" w14:textId="47B937AB" w:rsidR="00D34AF6" w:rsidRPr="00D01F00" w:rsidRDefault="00D34AF6" w:rsidP="004D2BAC">
            <w:pPr>
              <w:rPr>
                <w:rFonts w:cs="Arial"/>
                <w:lang w:eastAsia="hi-IN" w:bidi="hi-IN"/>
              </w:rPr>
            </w:pPr>
            <w:r w:rsidRPr="00D34AF6">
              <w:rPr>
                <w:rFonts w:cs="Arial"/>
                <w:lang w:eastAsia="hi-IN" w:bidi="hi-IN"/>
              </w:rPr>
              <w:t>Fact_WC_CONTROL_TABLE_F</w:t>
            </w:r>
          </w:p>
        </w:tc>
        <w:tc>
          <w:tcPr>
            <w:tcW w:w="3330" w:type="dxa"/>
            <w:shd w:val="clear" w:color="auto" w:fill="auto"/>
          </w:tcPr>
          <w:p w14:paraId="4CBFCEAA" w14:textId="30252B04" w:rsidR="00D34AF6" w:rsidRPr="00D01F00" w:rsidRDefault="00D34AF6" w:rsidP="004D2BAC">
            <w:pPr>
              <w:rPr>
                <w:rFonts w:cs="Arial"/>
                <w:lang w:eastAsia="hi-IN" w:bidi="hi-IN"/>
              </w:rPr>
            </w:pPr>
            <w:r w:rsidRPr="00D34AF6">
              <w:rPr>
                <w:rFonts w:cs="Arial"/>
                <w:lang w:eastAsia="hi-IN" w:bidi="hi-IN"/>
              </w:rPr>
              <w:t>WC_CONTROL_TABLE_F</w:t>
            </w:r>
          </w:p>
        </w:tc>
        <w:tc>
          <w:tcPr>
            <w:tcW w:w="2790" w:type="dxa"/>
            <w:shd w:val="clear" w:color="auto" w:fill="auto"/>
          </w:tcPr>
          <w:p w14:paraId="7568397B" w14:textId="43C9DBF9" w:rsidR="00D34AF6" w:rsidRPr="00D01F00" w:rsidRDefault="00D34AF6" w:rsidP="004D2BAC">
            <w:pPr>
              <w:rPr>
                <w:rFonts w:cs="Arial"/>
                <w:lang w:eastAsia="hi-IN" w:bidi="hi-IN"/>
              </w:rPr>
            </w:pPr>
          </w:p>
        </w:tc>
      </w:tr>
    </w:tbl>
    <w:p w14:paraId="7543FFB8" w14:textId="4CB624AA" w:rsidR="005533B0" w:rsidRDefault="005533B0" w:rsidP="005533B0">
      <w:pPr>
        <w:pStyle w:val="Heading1"/>
        <w:rPr>
          <w:rFonts w:cs="Arial"/>
          <w:lang w:val="en-GB" w:eastAsia="ar-SA"/>
        </w:rPr>
      </w:pPr>
      <w:bookmarkStart w:id="58" w:name="_Toc435799620"/>
      <w:bookmarkStart w:id="59" w:name="_Toc461671239"/>
      <w:r>
        <w:lastRenderedPageBreak/>
        <w:t>7</w:t>
      </w:r>
      <w:r>
        <w:tab/>
        <w:t>BMM Layer</w:t>
      </w:r>
      <w:bookmarkEnd w:id="58"/>
      <w:bookmarkEnd w:id="59"/>
    </w:p>
    <w:p w14:paraId="338C1E75" w14:textId="77777777" w:rsidR="00D34AF6" w:rsidRDefault="00D34AF6" w:rsidP="00D34AF6">
      <w:pPr>
        <w:suppressAutoHyphens/>
        <w:spacing w:after="120" w:line="240" w:lineRule="auto"/>
        <w:ind w:right="1440"/>
        <w:rPr>
          <w:noProof/>
        </w:rPr>
      </w:pPr>
      <w:r w:rsidRPr="00D93E2D">
        <w:rPr>
          <w:lang w:eastAsia="hi-IN" w:bidi="hi-IN"/>
        </w:rPr>
        <w:t xml:space="preserve"> </w:t>
      </w:r>
    </w:p>
    <w:p w14:paraId="21794D71" w14:textId="742D61CD" w:rsidR="00D34AF6" w:rsidRDefault="00D34AF6" w:rsidP="00D34AF6">
      <w:pPr>
        <w:pStyle w:val="Heading2"/>
        <w:rPr>
          <w:lang w:val="en-GB"/>
        </w:rPr>
      </w:pPr>
      <w:bookmarkStart w:id="60" w:name="_Toc461671240"/>
      <w:r>
        <w:rPr>
          <w:lang w:val="en-GB"/>
        </w:rPr>
        <w:t>7.1</w:t>
      </w:r>
      <w:r>
        <w:rPr>
          <w:lang w:val="en-GB"/>
        </w:rPr>
        <w:tab/>
        <w:t>Logical Layer</w:t>
      </w:r>
      <w:bookmarkEnd w:id="60"/>
    </w:p>
    <w:p w14:paraId="6BFFC404" w14:textId="27662BA2" w:rsidR="004C57AC" w:rsidRDefault="005533B0" w:rsidP="00B14B0E">
      <w:pPr>
        <w:pStyle w:val="Bodycopy"/>
      </w:pPr>
      <w:r>
        <w:t>In BMM layer logical tables are created.</w:t>
      </w:r>
    </w:p>
    <w:p w14:paraId="02A95A1D" w14:textId="77777777" w:rsidR="005533B0" w:rsidRDefault="005533B0" w:rsidP="00B14B0E">
      <w:pPr>
        <w:pStyle w:val="Bodycopy"/>
      </w:pPr>
    </w:p>
    <w:tbl>
      <w:tblPr>
        <w:tblStyle w:val="TableGrid"/>
        <w:tblW w:w="0" w:type="auto"/>
        <w:tblLook w:val="04A0" w:firstRow="1" w:lastRow="0" w:firstColumn="1" w:lastColumn="0" w:noHBand="0" w:noVBand="1"/>
      </w:tblPr>
      <w:tblGrid>
        <w:gridCol w:w="2664"/>
      </w:tblGrid>
      <w:tr w:rsidR="005533B0" w14:paraId="3D404DA6" w14:textId="77777777" w:rsidTr="005533B0">
        <w:tc>
          <w:tcPr>
            <w:tcW w:w="2664" w:type="dxa"/>
          </w:tcPr>
          <w:p w14:paraId="25E68642" w14:textId="7E874B71" w:rsidR="005533B0" w:rsidRPr="005533B0" w:rsidRDefault="005533B0" w:rsidP="005533B0">
            <w:pPr>
              <w:pStyle w:val="Bodycopy"/>
              <w:jc w:val="center"/>
              <w:rPr>
                <w:b/>
                <w:u w:val="single"/>
              </w:rPr>
            </w:pPr>
            <w:r w:rsidRPr="005533B0">
              <w:rPr>
                <w:b/>
                <w:u w:val="single"/>
              </w:rPr>
              <w:t>Logical Table</w:t>
            </w:r>
            <w:r>
              <w:rPr>
                <w:b/>
                <w:u w:val="single"/>
              </w:rPr>
              <w:t xml:space="preserve"> 2</w:t>
            </w:r>
          </w:p>
        </w:tc>
      </w:tr>
      <w:tr w:rsidR="005533B0" w14:paraId="18CD83DA" w14:textId="77777777" w:rsidTr="005533B0">
        <w:tc>
          <w:tcPr>
            <w:tcW w:w="2664" w:type="dxa"/>
          </w:tcPr>
          <w:p w14:paraId="66EFC054" w14:textId="3879C79F" w:rsidR="005533B0" w:rsidRDefault="005533B0" w:rsidP="00B14B0E">
            <w:pPr>
              <w:pStyle w:val="Bodycopy"/>
            </w:pPr>
            <w:r w:rsidRPr="005533B0">
              <w:t>Dim - BI Reconciliation Details</w:t>
            </w:r>
          </w:p>
        </w:tc>
      </w:tr>
      <w:tr w:rsidR="005533B0" w14:paraId="58B4B76C" w14:textId="77777777" w:rsidTr="005533B0">
        <w:tc>
          <w:tcPr>
            <w:tcW w:w="2664" w:type="dxa"/>
          </w:tcPr>
          <w:p w14:paraId="750EE50A" w14:textId="063FB907" w:rsidR="005533B0" w:rsidRPr="005533B0" w:rsidRDefault="005533B0" w:rsidP="00B14B0E">
            <w:pPr>
              <w:pStyle w:val="Bodycopy"/>
            </w:pPr>
            <w:r w:rsidRPr="005533B0">
              <w:t>Fact - BI Reconciliation</w:t>
            </w:r>
          </w:p>
        </w:tc>
      </w:tr>
    </w:tbl>
    <w:p w14:paraId="473C8A87" w14:textId="77777777" w:rsidR="005533B0" w:rsidRDefault="005533B0" w:rsidP="00B14B0E">
      <w:pPr>
        <w:pStyle w:val="Bodycopy"/>
      </w:pPr>
    </w:p>
    <w:p w14:paraId="73C0C2DA" w14:textId="56B3D2B6" w:rsidR="005533B0" w:rsidRDefault="005533B0" w:rsidP="005533B0">
      <w:pPr>
        <w:pStyle w:val="Heading2"/>
        <w:rPr>
          <w:lang w:val="en-GB"/>
        </w:rPr>
      </w:pPr>
      <w:bookmarkStart w:id="61" w:name="_Toc461671241"/>
      <w:r>
        <w:rPr>
          <w:lang w:val="en-GB"/>
        </w:rPr>
        <w:t>7.2</w:t>
      </w:r>
      <w:r>
        <w:rPr>
          <w:lang w:val="en-GB"/>
        </w:rPr>
        <w:tab/>
        <w:t>Logical Diagram</w:t>
      </w:r>
      <w:bookmarkEnd w:id="61"/>
    </w:p>
    <w:p w14:paraId="4A881BCF" w14:textId="77777777" w:rsidR="005533B0" w:rsidRPr="005533B0" w:rsidRDefault="005533B0" w:rsidP="005533B0">
      <w:pPr>
        <w:pStyle w:val="BodyText"/>
        <w:rPr>
          <w:lang w:val="en-GB"/>
        </w:rPr>
      </w:pPr>
    </w:p>
    <w:p w14:paraId="789B2AAA" w14:textId="4A8BBF78" w:rsidR="005533B0" w:rsidRPr="005533B0" w:rsidRDefault="005533B0" w:rsidP="00B14B0E">
      <w:pPr>
        <w:pStyle w:val="Bodycopy"/>
        <w:rPr>
          <w:b/>
        </w:rPr>
      </w:pPr>
      <w:r>
        <w:rPr>
          <w:noProof/>
          <w:lang w:val="en-US"/>
        </w:rPr>
        <w:drawing>
          <wp:inline distT="0" distB="0" distL="0" distR="0" wp14:anchorId="6E3D3D60" wp14:editId="3E688376">
            <wp:extent cx="5943600" cy="1662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662430"/>
                    </a:xfrm>
                    <a:prstGeom prst="rect">
                      <a:avLst/>
                    </a:prstGeom>
                  </pic:spPr>
                </pic:pic>
              </a:graphicData>
            </a:graphic>
          </wp:inline>
        </w:drawing>
      </w:r>
    </w:p>
    <w:p w14:paraId="2772F3C6" w14:textId="7FFEC6D9" w:rsidR="005533B0" w:rsidRDefault="005533B0" w:rsidP="005533B0">
      <w:pPr>
        <w:pStyle w:val="Heading1"/>
      </w:pPr>
      <w:bookmarkStart w:id="62" w:name="_Toc423403403"/>
      <w:bookmarkStart w:id="63" w:name="_Toc435799622"/>
      <w:bookmarkStart w:id="64" w:name="_Toc461671242"/>
      <w:r>
        <w:lastRenderedPageBreak/>
        <w:t>8</w:t>
      </w:r>
      <w:r>
        <w:tab/>
        <w:t>Presentation layer</w:t>
      </w:r>
      <w:bookmarkEnd w:id="62"/>
      <w:bookmarkEnd w:id="63"/>
      <w:bookmarkEnd w:id="64"/>
    </w:p>
    <w:p w14:paraId="3780C32B" w14:textId="0EC30D58" w:rsidR="002C309A" w:rsidRDefault="004D2BAC" w:rsidP="00B14B0E">
      <w:pPr>
        <w:pStyle w:val="Bodycopy"/>
        <w:rPr>
          <w:ins w:id="65" w:author="Sarkar, Siddhartha  (CTR)      A8SUW" w:date="2016-10-07T13:19:00Z"/>
          <w:rFonts w:cs="Arial"/>
          <w:color w:val="0F243E"/>
        </w:rPr>
      </w:pPr>
      <w:ins w:id="66" w:author="Sarkar, Siddhartha  (CTR)      A8SUW" w:date="2016-10-07T11:40:00Z">
        <w:r>
          <w:rPr>
            <w:rFonts w:cs="Arial"/>
            <w:color w:val="0F243E"/>
          </w:rPr>
          <w:t xml:space="preserve">In the presentation layer a new subject area </w:t>
        </w:r>
      </w:ins>
      <w:ins w:id="67" w:author="Sarkar, Siddhartha  (CTR)      A8SUW" w:date="2016-10-07T11:41:00Z">
        <w:r w:rsidRPr="004D2BAC">
          <w:rPr>
            <w:rFonts w:cs="Arial"/>
            <w:b/>
            <w:color w:val="0F243E"/>
            <w:rPrChange w:id="68" w:author="Sarkar, Siddhartha  (CTR)      A8SUW" w:date="2016-10-07T11:41:00Z">
              <w:rPr>
                <w:rFonts w:cs="Arial"/>
                <w:color w:val="0F243E"/>
              </w:rPr>
            </w:rPrChange>
          </w:rPr>
          <w:t>Cigna - BI Data Reconciliation</w:t>
        </w:r>
        <w:r>
          <w:rPr>
            <w:rFonts w:cs="Arial"/>
            <w:color w:val="0F243E"/>
          </w:rPr>
          <w:t xml:space="preserve"> </w:t>
        </w:r>
      </w:ins>
      <w:ins w:id="69" w:author="Sarkar, Siddhartha  (CTR)      A8SUW" w:date="2016-10-07T11:40:00Z">
        <w:r>
          <w:rPr>
            <w:rFonts w:cs="Arial"/>
            <w:color w:val="0F243E"/>
          </w:rPr>
          <w:t xml:space="preserve">has been added. </w:t>
        </w:r>
      </w:ins>
    </w:p>
    <w:p w14:paraId="38C1D693" w14:textId="77777777" w:rsidR="00BF17AF" w:rsidRDefault="00BF17AF" w:rsidP="00B14B0E">
      <w:pPr>
        <w:pStyle w:val="Bodycopy"/>
        <w:rPr>
          <w:ins w:id="70" w:author="Sarkar, Siddhartha  (CTR)      A8SUW" w:date="2016-10-07T13:19:00Z"/>
        </w:rPr>
      </w:pPr>
      <w:ins w:id="71" w:author="Sarkar, Siddhartha  (CTR)      A8SUW" w:date="2016-10-07T13:20:00Z">
        <w:r>
          <w:object w:dxaOrig="1531" w:dyaOrig="1002" w14:anchorId="5F635C93">
            <v:shape id="_x0000_i1026" type="#_x0000_t75" style="width:76.5pt;height:50.25pt" o:ole="">
              <v:imagedata r:id="rId18" o:title=""/>
            </v:shape>
            <o:OLEObject Type="Embed" ProgID="Excel.Sheet.12" ShapeID="_x0000_i1026" DrawAspect="Icon" ObjectID="_1537351706" r:id="rId19"/>
          </w:object>
        </w:r>
      </w:ins>
    </w:p>
    <w:p w14:paraId="240D9961" w14:textId="2B36CC08" w:rsidR="00BF17AF" w:rsidRDefault="00BF17AF" w:rsidP="00B14B0E">
      <w:pPr>
        <w:pStyle w:val="Bodycopy"/>
        <w:rPr>
          <w:rFonts w:ascii="Calibri" w:eastAsia="Calibri" w:hAnsi="Calibri"/>
          <w:color w:val="auto"/>
          <w:lang w:val="en-US"/>
        </w:rPr>
      </w:pPr>
      <w:ins w:id="72" w:author="Sarkar, Siddhartha  (CTR)      A8SUW" w:date="2016-10-07T13:19:00Z">
        <w:r>
          <w:fldChar w:fldCharType="begin"/>
        </w:r>
        <w:r>
          <w:instrText xml:space="preserve"> LINK </w:instrText>
        </w:r>
      </w:ins>
      <w:r w:rsidR="0012268A">
        <w:instrText xml:space="preserve">Excel.SheetBinaryMacroEnabled.12 "C:\\Users\\m81737\\Desktop\\Repository Documentation.csv" Sheet1!R1C1:R11C3 </w:instrText>
      </w:r>
      <w:ins w:id="73" w:author="Sarkar, Siddhartha  (CTR)      A8SUW" w:date="2016-10-07T13:19:00Z">
        <w:r>
          <w:instrText xml:space="preserve">\a \f 4 \h </w:instrText>
        </w:r>
        <w:r>
          <w:fldChar w:fldCharType="separate"/>
        </w:r>
      </w:ins>
    </w:p>
    <w:tbl>
      <w:tblPr>
        <w:tblW w:w="7340" w:type="dxa"/>
        <w:tblInd w:w="108" w:type="dxa"/>
        <w:tblLook w:val="04A0" w:firstRow="1" w:lastRow="0" w:firstColumn="1" w:lastColumn="0" w:noHBand="0" w:noVBand="1"/>
      </w:tblPr>
      <w:tblGrid>
        <w:gridCol w:w="2860"/>
        <w:gridCol w:w="2380"/>
        <w:gridCol w:w="2100"/>
        <w:tblGridChange w:id="74">
          <w:tblGrid>
            <w:gridCol w:w="2860"/>
            <w:gridCol w:w="2380"/>
            <w:gridCol w:w="2100"/>
          </w:tblGrid>
        </w:tblGridChange>
      </w:tblGrid>
      <w:tr w:rsidR="00BF17AF" w:rsidRPr="00BF17AF" w14:paraId="2A8F21D1" w14:textId="77777777" w:rsidTr="00BF17AF">
        <w:trPr>
          <w:trHeight w:val="300"/>
          <w:ins w:id="75" w:author="Sarkar, Siddhartha  (CTR)      A8SUW" w:date="2016-10-07T13:19:00Z"/>
        </w:trPr>
        <w:tc>
          <w:tcPr>
            <w:tcW w:w="28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3FEE9AB8" w14:textId="77777777" w:rsidR="00BF17AF" w:rsidRPr="00BF17AF" w:rsidRDefault="00BF17AF">
            <w:pPr>
              <w:spacing w:after="0" w:line="240" w:lineRule="auto"/>
              <w:rPr>
                <w:ins w:id="76" w:author="Sarkar, Siddhartha  (CTR)      A8SUW" w:date="2016-10-07T13:19:00Z"/>
                <w:rFonts w:eastAsia="Times New Roman"/>
                <w:color w:val="FFFFFF"/>
                <w:rPrChange w:id="77" w:author="Sarkar, Siddhartha  (CTR)      A8SUW" w:date="2016-10-07T13:19:00Z">
                  <w:rPr>
                    <w:ins w:id="78" w:author="Sarkar, Siddhartha  (CTR)      A8SUW" w:date="2016-10-07T13:19:00Z"/>
                    <w:color w:val="FFFFFF"/>
                  </w:rPr>
                </w:rPrChange>
              </w:rPr>
              <w:pPrChange w:id="79" w:author="Sarkar, Siddhartha  (CTR)      A8SUW" w:date="2016-10-07T13:19:00Z">
                <w:pPr/>
              </w:pPrChange>
            </w:pPr>
            <w:ins w:id="80" w:author="Sarkar, Siddhartha  (CTR)      A8SUW" w:date="2016-10-07T13:19:00Z">
              <w:r w:rsidRPr="00BF17AF">
                <w:rPr>
                  <w:rFonts w:eastAsia="Times New Roman"/>
                  <w:color w:val="FFFFFF"/>
                  <w:rPrChange w:id="81" w:author="Sarkar, Siddhartha  (CTR)      A8SUW" w:date="2016-10-07T13:19:00Z">
                    <w:rPr>
                      <w:color w:val="FFFFFF"/>
                    </w:rPr>
                  </w:rPrChange>
                </w:rPr>
                <w:t>Subject Area</w:t>
              </w:r>
            </w:ins>
          </w:p>
        </w:tc>
        <w:tc>
          <w:tcPr>
            <w:tcW w:w="2380" w:type="dxa"/>
            <w:tcBorders>
              <w:top w:val="single" w:sz="4" w:space="0" w:color="auto"/>
              <w:left w:val="nil"/>
              <w:bottom w:val="single" w:sz="4" w:space="0" w:color="auto"/>
              <w:right w:val="single" w:sz="4" w:space="0" w:color="auto"/>
            </w:tcBorders>
            <w:shd w:val="clear" w:color="000000" w:fill="002060"/>
            <w:noWrap/>
            <w:vAlign w:val="bottom"/>
            <w:hideMark/>
          </w:tcPr>
          <w:p w14:paraId="3FB24B20" w14:textId="77777777" w:rsidR="00BF17AF" w:rsidRPr="00BF17AF" w:rsidRDefault="00BF17AF">
            <w:pPr>
              <w:spacing w:after="0" w:line="240" w:lineRule="auto"/>
              <w:rPr>
                <w:ins w:id="82" w:author="Sarkar, Siddhartha  (CTR)      A8SUW" w:date="2016-10-07T13:19:00Z"/>
                <w:rFonts w:eastAsia="Times New Roman"/>
                <w:color w:val="FFFFFF"/>
                <w:rPrChange w:id="83" w:author="Sarkar, Siddhartha  (CTR)      A8SUW" w:date="2016-10-07T13:19:00Z">
                  <w:rPr>
                    <w:ins w:id="84" w:author="Sarkar, Siddhartha  (CTR)      A8SUW" w:date="2016-10-07T13:19:00Z"/>
                  </w:rPr>
                </w:rPrChange>
              </w:rPr>
              <w:pPrChange w:id="85" w:author="Sarkar, Siddhartha  (CTR)      A8SUW" w:date="2016-10-07T13:19:00Z">
                <w:pPr/>
              </w:pPrChange>
            </w:pPr>
            <w:ins w:id="86" w:author="Sarkar, Siddhartha  (CTR)      A8SUW" w:date="2016-10-07T13:19:00Z">
              <w:r w:rsidRPr="00BF17AF">
                <w:rPr>
                  <w:rFonts w:eastAsia="Times New Roman"/>
                  <w:color w:val="FFFFFF"/>
                  <w:rPrChange w:id="87" w:author="Sarkar, Siddhartha  (CTR)      A8SUW" w:date="2016-10-07T13:19:00Z">
                    <w:rPr/>
                  </w:rPrChange>
                </w:rPr>
                <w:t>Presentation Table</w:t>
              </w:r>
            </w:ins>
          </w:p>
        </w:tc>
        <w:tc>
          <w:tcPr>
            <w:tcW w:w="2100" w:type="dxa"/>
            <w:tcBorders>
              <w:top w:val="single" w:sz="4" w:space="0" w:color="auto"/>
              <w:left w:val="nil"/>
              <w:bottom w:val="single" w:sz="4" w:space="0" w:color="auto"/>
              <w:right w:val="single" w:sz="4" w:space="0" w:color="auto"/>
            </w:tcBorders>
            <w:shd w:val="clear" w:color="000000" w:fill="002060"/>
            <w:noWrap/>
            <w:vAlign w:val="bottom"/>
            <w:hideMark/>
          </w:tcPr>
          <w:p w14:paraId="35F8F300" w14:textId="77777777" w:rsidR="00BF17AF" w:rsidRPr="00BF17AF" w:rsidRDefault="00BF17AF">
            <w:pPr>
              <w:spacing w:after="0" w:line="240" w:lineRule="auto"/>
              <w:rPr>
                <w:ins w:id="88" w:author="Sarkar, Siddhartha  (CTR)      A8SUW" w:date="2016-10-07T13:19:00Z"/>
                <w:rFonts w:eastAsia="Times New Roman"/>
                <w:color w:val="FFFFFF"/>
                <w:rPrChange w:id="89" w:author="Sarkar, Siddhartha  (CTR)      A8SUW" w:date="2016-10-07T13:19:00Z">
                  <w:rPr>
                    <w:ins w:id="90" w:author="Sarkar, Siddhartha  (CTR)      A8SUW" w:date="2016-10-07T13:19:00Z"/>
                  </w:rPr>
                </w:rPrChange>
              </w:rPr>
              <w:pPrChange w:id="91" w:author="Sarkar, Siddhartha  (CTR)      A8SUW" w:date="2016-10-07T13:19:00Z">
                <w:pPr/>
              </w:pPrChange>
            </w:pPr>
            <w:ins w:id="92" w:author="Sarkar, Siddhartha  (CTR)      A8SUW" w:date="2016-10-07T13:19:00Z">
              <w:r w:rsidRPr="00BF17AF">
                <w:rPr>
                  <w:rFonts w:eastAsia="Times New Roman"/>
                  <w:color w:val="FFFFFF"/>
                  <w:rPrChange w:id="93" w:author="Sarkar, Siddhartha  (CTR)      A8SUW" w:date="2016-10-07T13:19:00Z">
                    <w:rPr/>
                  </w:rPrChange>
                </w:rPr>
                <w:t>Presentation Column</w:t>
              </w:r>
            </w:ins>
          </w:p>
        </w:tc>
      </w:tr>
      <w:tr w:rsidR="00BF17AF" w:rsidRPr="00BF17AF" w14:paraId="79EF8F05" w14:textId="77777777" w:rsidTr="00BF17AF">
        <w:tblPrEx>
          <w:tblW w:w="7340" w:type="dxa"/>
          <w:tblInd w:w="108" w:type="dxa"/>
          <w:tblPrExChange w:id="94" w:author="Sarkar, Siddhartha  (CTR)      A8SUW" w:date="2016-10-07T13:19:00Z">
            <w:tblPrEx>
              <w:tblW w:w="7340" w:type="dxa"/>
              <w:tblInd w:w="108" w:type="dxa"/>
              <w:tblCellMar>
                <w:left w:w="0" w:type="dxa"/>
                <w:right w:w="0" w:type="dxa"/>
              </w:tblCellMar>
            </w:tblPrEx>
          </w:tblPrExChange>
        </w:tblPrEx>
        <w:trPr>
          <w:trHeight w:val="300"/>
          <w:ins w:id="95" w:author="Sarkar, Siddhartha  (CTR)      A8SUW" w:date="2016-10-07T13:19:00Z"/>
          <w:trPrChange w:id="96" w:author="Sarkar, Siddhartha  (CTR)      A8SUW" w:date="2016-10-07T13:19:00Z">
            <w:trPr>
              <w:trHeight w:val="300"/>
            </w:trPr>
          </w:trPrChange>
        </w:trPr>
        <w:tc>
          <w:tcPr>
            <w:tcW w:w="2860" w:type="dxa"/>
            <w:tcBorders>
              <w:top w:val="nil"/>
              <w:left w:val="single" w:sz="4" w:space="0" w:color="auto"/>
              <w:bottom w:val="single" w:sz="4" w:space="0" w:color="auto"/>
              <w:right w:val="single" w:sz="4" w:space="0" w:color="auto"/>
            </w:tcBorders>
            <w:shd w:val="clear" w:color="auto" w:fill="auto"/>
            <w:noWrap/>
            <w:vAlign w:val="bottom"/>
            <w:hideMark/>
            <w:tcPrChange w:id="97" w:author="Sarkar, Siddhartha  (CTR)      A8SUW" w:date="2016-10-07T13:19:00Z">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50110818" w14:textId="77777777" w:rsidR="00BF17AF" w:rsidRPr="00BF17AF" w:rsidRDefault="00BF17AF">
            <w:pPr>
              <w:spacing w:after="0" w:line="240" w:lineRule="auto"/>
              <w:rPr>
                <w:ins w:id="98" w:author="Sarkar, Siddhartha  (CTR)      A8SUW" w:date="2016-10-07T13:19:00Z"/>
                <w:rFonts w:eastAsia="Times New Roman"/>
                <w:color w:val="000000"/>
                <w:rPrChange w:id="99" w:author="Sarkar, Siddhartha  (CTR)      A8SUW" w:date="2016-10-07T13:19:00Z">
                  <w:rPr>
                    <w:ins w:id="100" w:author="Sarkar, Siddhartha  (CTR)      A8SUW" w:date="2016-10-07T13:19:00Z"/>
                  </w:rPr>
                </w:rPrChange>
              </w:rPr>
              <w:pPrChange w:id="101" w:author="Sarkar, Siddhartha  (CTR)      A8SUW" w:date="2016-10-07T13:19:00Z">
                <w:pPr/>
              </w:pPrChange>
            </w:pPr>
            <w:ins w:id="102" w:author="Sarkar, Siddhartha  (CTR)      A8SUW" w:date="2016-10-07T13:19:00Z">
              <w:r w:rsidRPr="00BF17AF">
                <w:rPr>
                  <w:rFonts w:eastAsia="Times New Roman"/>
                  <w:color w:val="000000"/>
                  <w:rPrChange w:id="103" w:author="Sarkar, Siddhartha  (CTR)      A8SUW" w:date="2016-10-07T13:19:00Z">
                    <w:rPr/>
                  </w:rPrChange>
                </w:rPr>
                <w:t>Cigna - BI Data Reconciliation</w:t>
              </w:r>
            </w:ins>
          </w:p>
        </w:tc>
        <w:tc>
          <w:tcPr>
            <w:tcW w:w="2380" w:type="dxa"/>
            <w:tcBorders>
              <w:top w:val="nil"/>
              <w:left w:val="nil"/>
              <w:bottom w:val="single" w:sz="4" w:space="0" w:color="auto"/>
              <w:right w:val="single" w:sz="4" w:space="0" w:color="auto"/>
            </w:tcBorders>
            <w:shd w:val="clear" w:color="auto" w:fill="auto"/>
            <w:noWrap/>
            <w:vAlign w:val="bottom"/>
            <w:hideMark/>
            <w:tcPrChange w:id="104"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38707143" w14:textId="77777777" w:rsidR="00BF17AF" w:rsidRPr="00BF17AF" w:rsidRDefault="00BF17AF">
            <w:pPr>
              <w:spacing w:after="0" w:line="240" w:lineRule="auto"/>
              <w:rPr>
                <w:ins w:id="105" w:author="Sarkar, Siddhartha  (CTR)      A8SUW" w:date="2016-10-07T13:19:00Z"/>
                <w:rFonts w:eastAsia="Times New Roman"/>
                <w:color w:val="000000"/>
                <w:rPrChange w:id="106" w:author="Sarkar, Siddhartha  (CTR)      A8SUW" w:date="2016-10-07T13:19:00Z">
                  <w:rPr>
                    <w:ins w:id="107" w:author="Sarkar, Siddhartha  (CTR)      A8SUW" w:date="2016-10-07T13:19:00Z"/>
                  </w:rPr>
                </w:rPrChange>
              </w:rPr>
              <w:pPrChange w:id="108" w:author="Sarkar, Siddhartha  (CTR)      A8SUW" w:date="2016-10-07T13:19:00Z">
                <w:pPr/>
              </w:pPrChange>
            </w:pPr>
            <w:ins w:id="109" w:author="Sarkar, Siddhartha  (CTR)      A8SUW" w:date="2016-10-07T13:19:00Z">
              <w:r w:rsidRPr="00BF17AF">
                <w:rPr>
                  <w:rFonts w:eastAsia="Times New Roman"/>
                  <w:color w:val="000000"/>
                  <w:rPrChange w:id="110" w:author="Sarkar, Siddhartha  (CTR)      A8SUW" w:date="2016-10-07T13:19:00Z">
                    <w:rPr/>
                  </w:rPrChange>
                </w:rPr>
                <w:t>BI Reconciliation Details</w:t>
              </w:r>
            </w:ins>
          </w:p>
        </w:tc>
        <w:tc>
          <w:tcPr>
            <w:tcW w:w="2100" w:type="dxa"/>
            <w:tcBorders>
              <w:top w:val="nil"/>
              <w:left w:val="nil"/>
              <w:bottom w:val="single" w:sz="4" w:space="0" w:color="auto"/>
              <w:right w:val="single" w:sz="4" w:space="0" w:color="auto"/>
            </w:tcBorders>
            <w:shd w:val="clear" w:color="auto" w:fill="auto"/>
            <w:noWrap/>
            <w:vAlign w:val="bottom"/>
            <w:hideMark/>
            <w:tcPrChange w:id="111"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4CB5EA6F" w14:textId="77777777" w:rsidR="00BF17AF" w:rsidRPr="00BF17AF" w:rsidRDefault="00BF17AF">
            <w:pPr>
              <w:spacing w:after="0" w:line="240" w:lineRule="auto"/>
              <w:rPr>
                <w:ins w:id="112" w:author="Sarkar, Siddhartha  (CTR)      A8SUW" w:date="2016-10-07T13:19:00Z"/>
                <w:rFonts w:eastAsia="Times New Roman"/>
                <w:color w:val="000000"/>
                <w:rPrChange w:id="113" w:author="Sarkar, Siddhartha  (CTR)      A8SUW" w:date="2016-10-07T13:19:00Z">
                  <w:rPr>
                    <w:ins w:id="114" w:author="Sarkar, Siddhartha  (CTR)      A8SUW" w:date="2016-10-07T13:19:00Z"/>
                  </w:rPr>
                </w:rPrChange>
              </w:rPr>
              <w:pPrChange w:id="115" w:author="Sarkar, Siddhartha  (CTR)      A8SUW" w:date="2016-10-07T13:19:00Z">
                <w:pPr/>
              </w:pPrChange>
            </w:pPr>
            <w:ins w:id="116" w:author="Sarkar, Siddhartha  (CTR)      A8SUW" w:date="2016-10-07T13:19:00Z">
              <w:r w:rsidRPr="00BF17AF">
                <w:rPr>
                  <w:rFonts w:eastAsia="Times New Roman"/>
                  <w:color w:val="000000"/>
                  <w:rPrChange w:id="117" w:author="Sarkar, Siddhartha  (CTR)      A8SUW" w:date="2016-10-07T13:19:00Z">
                    <w:rPr/>
                  </w:rPrChange>
                </w:rPr>
                <w:t>ETL Run ID</w:t>
              </w:r>
            </w:ins>
          </w:p>
        </w:tc>
      </w:tr>
      <w:tr w:rsidR="00BF17AF" w:rsidRPr="00BF17AF" w14:paraId="1483C8C6" w14:textId="77777777" w:rsidTr="00BF17AF">
        <w:tblPrEx>
          <w:tblW w:w="7340" w:type="dxa"/>
          <w:tblInd w:w="108" w:type="dxa"/>
          <w:tblPrExChange w:id="118" w:author="Sarkar, Siddhartha  (CTR)      A8SUW" w:date="2016-10-07T13:19:00Z">
            <w:tblPrEx>
              <w:tblW w:w="7340" w:type="dxa"/>
              <w:tblInd w:w="108" w:type="dxa"/>
              <w:tblCellMar>
                <w:left w:w="0" w:type="dxa"/>
                <w:right w:w="0" w:type="dxa"/>
              </w:tblCellMar>
            </w:tblPrEx>
          </w:tblPrExChange>
        </w:tblPrEx>
        <w:trPr>
          <w:trHeight w:val="300"/>
          <w:ins w:id="119" w:author="Sarkar, Siddhartha  (CTR)      A8SUW" w:date="2016-10-07T13:19:00Z"/>
          <w:trPrChange w:id="120" w:author="Sarkar, Siddhartha  (CTR)      A8SUW" w:date="2016-10-07T13:19:00Z">
            <w:trPr>
              <w:trHeight w:val="300"/>
            </w:trPr>
          </w:trPrChange>
        </w:trPr>
        <w:tc>
          <w:tcPr>
            <w:tcW w:w="2860" w:type="dxa"/>
            <w:tcBorders>
              <w:top w:val="nil"/>
              <w:left w:val="single" w:sz="4" w:space="0" w:color="auto"/>
              <w:bottom w:val="single" w:sz="4" w:space="0" w:color="auto"/>
              <w:right w:val="single" w:sz="4" w:space="0" w:color="auto"/>
            </w:tcBorders>
            <w:shd w:val="clear" w:color="auto" w:fill="auto"/>
            <w:noWrap/>
            <w:vAlign w:val="bottom"/>
            <w:hideMark/>
            <w:tcPrChange w:id="121" w:author="Sarkar, Siddhartha  (CTR)      A8SUW" w:date="2016-10-07T13:19:00Z">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764EA5D4" w14:textId="77777777" w:rsidR="00BF17AF" w:rsidRPr="00BF17AF" w:rsidRDefault="00BF17AF">
            <w:pPr>
              <w:spacing w:after="0" w:line="240" w:lineRule="auto"/>
              <w:rPr>
                <w:ins w:id="122" w:author="Sarkar, Siddhartha  (CTR)      A8SUW" w:date="2016-10-07T13:19:00Z"/>
                <w:rFonts w:eastAsia="Times New Roman"/>
                <w:color w:val="000000"/>
                <w:rPrChange w:id="123" w:author="Sarkar, Siddhartha  (CTR)      A8SUW" w:date="2016-10-07T13:19:00Z">
                  <w:rPr>
                    <w:ins w:id="124" w:author="Sarkar, Siddhartha  (CTR)      A8SUW" w:date="2016-10-07T13:19:00Z"/>
                  </w:rPr>
                </w:rPrChange>
              </w:rPr>
              <w:pPrChange w:id="125" w:author="Sarkar, Siddhartha  (CTR)      A8SUW" w:date="2016-10-07T13:19:00Z">
                <w:pPr/>
              </w:pPrChange>
            </w:pPr>
            <w:ins w:id="126" w:author="Sarkar, Siddhartha  (CTR)      A8SUW" w:date="2016-10-07T13:19:00Z">
              <w:r w:rsidRPr="00BF17AF">
                <w:rPr>
                  <w:rFonts w:eastAsia="Times New Roman"/>
                  <w:color w:val="000000"/>
                  <w:rPrChange w:id="127" w:author="Sarkar, Siddhartha  (CTR)      A8SUW" w:date="2016-10-07T13:19:00Z">
                    <w:rPr/>
                  </w:rPrChange>
                </w:rPr>
                <w:t>Cigna - BI Data Reconciliation</w:t>
              </w:r>
            </w:ins>
          </w:p>
        </w:tc>
        <w:tc>
          <w:tcPr>
            <w:tcW w:w="2380" w:type="dxa"/>
            <w:tcBorders>
              <w:top w:val="nil"/>
              <w:left w:val="nil"/>
              <w:bottom w:val="single" w:sz="4" w:space="0" w:color="auto"/>
              <w:right w:val="single" w:sz="4" w:space="0" w:color="auto"/>
            </w:tcBorders>
            <w:shd w:val="clear" w:color="auto" w:fill="auto"/>
            <w:noWrap/>
            <w:vAlign w:val="bottom"/>
            <w:hideMark/>
            <w:tcPrChange w:id="128"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423CAF53" w14:textId="77777777" w:rsidR="00BF17AF" w:rsidRPr="00BF17AF" w:rsidRDefault="00BF17AF">
            <w:pPr>
              <w:spacing w:after="0" w:line="240" w:lineRule="auto"/>
              <w:rPr>
                <w:ins w:id="129" w:author="Sarkar, Siddhartha  (CTR)      A8SUW" w:date="2016-10-07T13:19:00Z"/>
                <w:rFonts w:eastAsia="Times New Roman"/>
                <w:color w:val="000000"/>
                <w:rPrChange w:id="130" w:author="Sarkar, Siddhartha  (CTR)      A8SUW" w:date="2016-10-07T13:19:00Z">
                  <w:rPr>
                    <w:ins w:id="131" w:author="Sarkar, Siddhartha  (CTR)      A8SUW" w:date="2016-10-07T13:19:00Z"/>
                  </w:rPr>
                </w:rPrChange>
              </w:rPr>
              <w:pPrChange w:id="132" w:author="Sarkar, Siddhartha  (CTR)      A8SUW" w:date="2016-10-07T13:19:00Z">
                <w:pPr/>
              </w:pPrChange>
            </w:pPr>
            <w:ins w:id="133" w:author="Sarkar, Siddhartha  (CTR)      A8SUW" w:date="2016-10-07T13:19:00Z">
              <w:r w:rsidRPr="00BF17AF">
                <w:rPr>
                  <w:rFonts w:eastAsia="Times New Roman"/>
                  <w:color w:val="000000"/>
                  <w:rPrChange w:id="134" w:author="Sarkar, Siddhartha  (CTR)      A8SUW" w:date="2016-10-07T13:19:00Z">
                    <w:rPr/>
                  </w:rPrChange>
                </w:rPr>
                <w:t>BI Reconciliation Details</w:t>
              </w:r>
            </w:ins>
          </w:p>
        </w:tc>
        <w:tc>
          <w:tcPr>
            <w:tcW w:w="2100" w:type="dxa"/>
            <w:tcBorders>
              <w:top w:val="nil"/>
              <w:left w:val="nil"/>
              <w:bottom w:val="single" w:sz="4" w:space="0" w:color="auto"/>
              <w:right w:val="single" w:sz="4" w:space="0" w:color="auto"/>
            </w:tcBorders>
            <w:shd w:val="clear" w:color="auto" w:fill="auto"/>
            <w:noWrap/>
            <w:vAlign w:val="bottom"/>
            <w:hideMark/>
            <w:tcPrChange w:id="135"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2D1EDFFD" w14:textId="77777777" w:rsidR="00BF17AF" w:rsidRPr="00BF17AF" w:rsidRDefault="00BF17AF">
            <w:pPr>
              <w:spacing w:after="0" w:line="240" w:lineRule="auto"/>
              <w:rPr>
                <w:ins w:id="136" w:author="Sarkar, Siddhartha  (CTR)      A8SUW" w:date="2016-10-07T13:19:00Z"/>
                <w:rFonts w:eastAsia="Times New Roman"/>
                <w:color w:val="000000"/>
                <w:rPrChange w:id="137" w:author="Sarkar, Siddhartha  (CTR)      A8SUW" w:date="2016-10-07T13:19:00Z">
                  <w:rPr>
                    <w:ins w:id="138" w:author="Sarkar, Siddhartha  (CTR)      A8SUW" w:date="2016-10-07T13:19:00Z"/>
                  </w:rPr>
                </w:rPrChange>
              </w:rPr>
              <w:pPrChange w:id="139" w:author="Sarkar, Siddhartha  (CTR)      A8SUW" w:date="2016-10-07T13:19:00Z">
                <w:pPr/>
              </w:pPrChange>
            </w:pPr>
            <w:ins w:id="140" w:author="Sarkar, Siddhartha  (CTR)      A8SUW" w:date="2016-10-07T13:19:00Z">
              <w:r w:rsidRPr="00BF17AF">
                <w:rPr>
                  <w:rFonts w:eastAsia="Times New Roman"/>
                  <w:color w:val="000000"/>
                  <w:rPrChange w:id="141" w:author="Sarkar, Siddhartha  (CTR)      A8SUW" w:date="2016-10-07T13:19:00Z">
                    <w:rPr/>
                  </w:rPrChange>
                </w:rPr>
                <w:t>ETL Start Date</w:t>
              </w:r>
            </w:ins>
          </w:p>
        </w:tc>
      </w:tr>
      <w:tr w:rsidR="00BF17AF" w:rsidRPr="00BF17AF" w14:paraId="4FD78869" w14:textId="77777777" w:rsidTr="00BF17AF">
        <w:tblPrEx>
          <w:tblW w:w="7340" w:type="dxa"/>
          <w:tblInd w:w="108" w:type="dxa"/>
          <w:tblPrExChange w:id="142" w:author="Sarkar, Siddhartha  (CTR)      A8SUW" w:date="2016-10-07T13:19:00Z">
            <w:tblPrEx>
              <w:tblW w:w="7340" w:type="dxa"/>
              <w:tblInd w:w="108" w:type="dxa"/>
              <w:tblCellMar>
                <w:left w:w="0" w:type="dxa"/>
                <w:right w:w="0" w:type="dxa"/>
              </w:tblCellMar>
            </w:tblPrEx>
          </w:tblPrExChange>
        </w:tblPrEx>
        <w:trPr>
          <w:trHeight w:val="300"/>
          <w:ins w:id="143" w:author="Sarkar, Siddhartha  (CTR)      A8SUW" w:date="2016-10-07T13:19:00Z"/>
          <w:trPrChange w:id="144" w:author="Sarkar, Siddhartha  (CTR)      A8SUW" w:date="2016-10-07T13:19:00Z">
            <w:trPr>
              <w:trHeight w:val="300"/>
            </w:trPr>
          </w:trPrChange>
        </w:trPr>
        <w:tc>
          <w:tcPr>
            <w:tcW w:w="2860" w:type="dxa"/>
            <w:tcBorders>
              <w:top w:val="nil"/>
              <w:left w:val="single" w:sz="4" w:space="0" w:color="auto"/>
              <w:bottom w:val="single" w:sz="4" w:space="0" w:color="auto"/>
              <w:right w:val="single" w:sz="4" w:space="0" w:color="auto"/>
            </w:tcBorders>
            <w:shd w:val="clear" w:color="auto" w:fill="auto"/>
            <w:noWrap/>
            <w:vAlign w:val="bottom"/>
            <w:hideMark/>
            <w:tcPrChange w:id="145" w:author="Sarkar, Siddhartha  (CTR)      A8SUW" w:date="2016-10-07T13:19:00Z">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1EBA21EF" w14:textId="77777777" w:rsidR="00BF17AF" w:rsidRPr="00BF17AF" w:rsidRDefault="00BF17AF">
            <w:pPr>
              <w:spacing w:after="0" w:line="240" w:lineRule="auto"/>
              <w:rPr>
                <w:ins w:id="146" w:author="Sarkar, Siddhartha  (CTR)      A8SUW" w:date="2016-10-07T13:19:00Z"/>
                <w:rFonts w:eastAsia="Times New Roman"/>
                <w:color w:val="000000"/>
                <w:rPrChange w:id="147" w:author="Sarkar, Siddhartha  (CTR)      A8SUW" w:date="2016-10-07T13:19:00Z">
                  <w:rPr>
                    <w:ins w:id="148" w:author="Sarkar, Siddhartha  (CTR)      A8SUW" w:date="2016-10-07T13:19:00Z"/>
                  </w:rPr>
                </w:rPrChange>
              </w:rPr>
              <w:pPrChange w:id="149" w:author="Sarkar, Siddhartha  (CTR)      A8SUW" w:date="2016-10-07T13:19:00Z">
                <w:pPr/>
              </w:pPrChange>
            </w:pPr>
            <w:ins w:id="150" w:author="Sarkar, Siddhartha  (CTR)      A8SUW" w:date="2016-10-07T13:19:00Z">
              <w:r w:rsidRPr="00BF17AF">
                <w:rPr>
                  <w:rFonts w:eastAsia="Times New Roman"/>
                  <w:color w:val="000000"/>
                  <w:rPrChange w:id="151" w:author="Sarkar, Siddhartha  (CTR)      A8SUW" w:date="2016-10-07T13:19:00Z">
                    <w:rPr/>
                  </w:rPrChange>
                </w:rPr>
                <w:t>Cigna - BI Data Reconciliation</w:t>
              </w:r>
            </w:ins>
          </w:p>
        </w:tc>
        <w:tc>
          <w:tcPr>
            <w:tcW w:w="2380" w:type="dxa"/>
            <w:tcBorders>
              <w:top w:val="nil"/>
              <w:left w:val="nil"/>
              <w:bottom w:val="single" w:sz="4" w:space="0" w:color="auto"/>
              <w:right w:val="single" w:sz="4" w:space="0" w:color="auto"/>
            </w:tcBorders>
            <w:shd w:val="clear" w:color="auto" w:fill="auto"/>
            <w:noWrap/>
            <w:vAlign w:val="bottom"/>
            <w:hideMark/>
            <w:tcPrChange w:id="152"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65B484AB" w14:textId="77777777" w:rsidR="00BF17AF" w:rsidRPr="00BF17AF" w:rsidRDefault="00BF17AF">
            <w:pPr>
              <w:spacing w:after="0" w:line="240" w:lineRule="auto"/>
              <w:rPr>
                <w:ins w:id="153" w:author="Sarkar, Siddhartha  (CTR)      A8SUW" w:date="2016-10-07T13:19:00Z"/>
                <w:rFonts w:eastAsia="Times New Roman"/>
                <w:color w:val="000000"/>
                <w:rPrChange w:id="154" w:author="Sarkar, Siddhartha  (CTR)      A8SUW" w:date="2016-10-07T13:19:00Z">
                  <w:rPr>
                    <w:ins w:id="155" w:author="Sarkar, Siddhartha  (CTR)      A8SUW" w:date="2016-10-07T13:19:00Z"/>
                  </w:rPr>
                </w:rPrChange>
              </w:rPr>
              <w:pPrChange w:id="156" w:author="Sarkar, Siddhartha  (CTR)      A8SUW" w:date="2016-10-07T13:19:00Z">
                <w:pPr/>
              </w:pPrChange>
            </w:pPr>
            <w:ins w:id="157" w:author="Sarkar, Siddhartha  (CTR)      A8SUW" w:date="2016-10-07T13:19:00Z">
              <w:r w:rsidRPr="00BF17AF">
                <w:rPr>
                  <w:rFonts w:eastAsia="Times New Roman"/>
                  <w:color w:val="000000"/>
                  <w:rPrChange w:id="158" w:author="Sarkar, Siddhartha  (CTR)      A8SUW" w:date="2016-10-07T13:19:00Z">
                    <w:rPr/>
                  </w:rPrChange>
                </w:rPr>
                <w:t>BI Reconciliation Details</w:t>
              </w:r>
            </w:ins>
          </w:p>
        </w:tc>
        <w:tc>
          <w:tcPr>
            <w:tcW w:w="2100" w:type="dxa"/>
            <w:tcBorders>
              <w:top w:val="nil"/>
              <w:left w:val="nil"/>
              <w:bottom w:val="single" w:sz="4" w:space="0" w:color="auto"/>
              <w:right w:val="single" w:sz="4" w:space="0" w:color="auto"/>
            </w:tcBorders>
            <w:shd w:val="clear" w:color="auto" w:fill="auto"/>
            <w:noWrap/>
            <w:vAlign w:val="bottom"/>
            <w:hideMark/>
            <w:tcPrChange w:id="159"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595292D3" w14:textId="77777777" w:rsidR="00BF17AF" w:rsidRPr="00BF17AF" w:rsidRDefault="00BF17AF">
            <w:pPr>
              <w:spacing w:after="0" w:line="240" w:lineRule="auto"/>
              <w:rPr>
                <w:ins w:id="160" w:author="Sarkar, Siddhartha  (CTR)      A8SUW" w:date="2016-10-07T13:19:00Z"/>
                <w:rFonts w:eastAsia="Times New Roman"/>
                <w:color w:val="000000"/>
                <w:rPrChange w:id="161" w:author="Sarkar, Siddhartha  (CTR)      A8SUW" w:date="2016-10-07T13:19:00Z">
                  <w:rPr>
                    <w:ins w:id="162" w:author="Sarkar, Siddhartha  (CTR)      A8SUW" w:date="2016-10-07T13:19:00Z"/>
                  </w:rPr>
                </w:rPrChange>
              </w:rPr>
              <w:pPrChange w:id="163" w:author="Sarkar, Siddhartha  (CTR)      A8SUW" w:date="2016-10-07T13:19:00Z">
                <w:pPr/>
              </w:pPrChange>
            </w:pPr>
            <w:ins w:id="164" w:author="Sarkar, Siddhartha  (CTR)      A8SUW" w:date="2016-10-07T13:19:00Z">
              <w:r w:rsidRPr="00BF17AF">
                <w:rPr>
                  <w:rFonts w:eastAsia="Times New Roman"/>
                  <w:color w:val="000000"/>
                  <w:rPrChange w:id="165" w:author="Sarkar, Siddhartha  (CTR)      A8SUW" w:date="2016-10-07T13:19:00Z">
                    <w:rPr/>
                  </w:rPrChange>
                </w:rPr>
                <w:t>ETL Start Date Time</w:t>
              </w:r>
            </w:ins>
          </w:p>
        </w:tc>
      </w:tr>
      <w:tr w:rsidR="00BF17AF" w:rsidRPr="00BF17AF" w14:paraId="6F28FFCA" w14:textId="77777777" w:rsidTr="00BF17AF">
        <w:tblPrEx>
          <w:tblW w:w="7340" w:type="dxa"/>
          <w:tblInd w:w="108" w:type="dxa"/>
          <w:tblPrExChange w:id="166" w:author="Sarkar, Siddhartha  (CTR)      A8SUW" w:date="2016-10-07T13:19:00Z">
            <w:tblPrEx>
              <w:tblW w:w="7340" w:type="dxa"/>
              <w:tblInd w:w="108" w:type="dxa"/>
              <w:tblCellMar>
                <w:left w:w="0" w:type="dxa"/>
                <w:right w:w="0" w:type="dxa"/>
              </w:tblCellMar>
            </w:tblPrEx>
          </w:tblPrExChange>
        </w:tblPrEx>
        <w:trPr>
          <w:trHeight w:val="300"/>
          <w:ins w:id="167" w:author="Sarkar, Siddhartha  (CTR)      A8SUW" w:date="2016-10-07T13:19:00Z"/>
          <w:trPrChange w:id="168" w:author="Sarkar, Siddhartha  (CTR)      A8SUW" w:date="2016-10-07T13:19:00Z">
            <w:trPr>
              <w:trHeight w:val="300"/>
            </w:trPr>
          </w:trPrChange>
        </w:trPr>
        <w:tc>
          <w:tcPr>
            <w:tcW w:w="2860" w:type="dxa"/>
            <w:tcBorders>
              <w:top w:val="nil"/>
              <w:left w:val="single" w:sz="4" w:space="0" w:color="auto"/>
              <w:bottom w:val="single" w:sz="4" w:space="0" w:color="auto"/>
              <w:right w:val="single" w:sz="4" w:space="0" w:color="auto"/>
            </w:tcBorders>
            <w:shd w:val="clear" w:color="auto" w:fill="auto"/>
            <w:noWrap/>
            <w:vAlign w:val="bottom"/>
            <w:hideMark/>
            <w:tcPrChange w:id="169" w:author="Sarkar, Siddhartha  (CTR)      A8SUW" w:date="2016-10-07T13:19:00Z">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1A99033B" w14:textId="77777777" w:rsidR="00BF17AF" w:rsidRPr="00BF17AF" w:rsidRDefault="00BF17AF">
            <w:pPr>
              <w:spacing w:after="0" w:line="240" w:lineRule="auto"/>
              <w:rPr>
                <w:ins w:id="170" w:author="Sarkar, Siddhartha  (CTR)      A8SUW" w:date="2016-10-07T13:19:00Z"/>
                <w:rFonts w:eastAsia="Times New Roman"/>
                <w:color w:val="000000"/>
                <w:rPrChange w:id="171" w:author="Sarkar, Siddhartha  (CTR)      A8SUW" w:date="2016-10-07T13:19:00Z">
                  <w:rPr>
                    <w:ins w:id="172" w:author="Sarkar, Siddhartha  (CTR)      A8SUW" w:date="2016-10-07T13:19:00Z"/>
                  </w:rPr>
                </w:rPrChange>
              </w:rPr>
              <w:pPrChange w:id="173" w:author="Sarkar, Siddhartha  (CTR)      A8SUW" w:date="2016-10-07T13:19:00Z">
                <w:pPr/>
              </w:pPrChange>
            </w:pPr>
            <w:ins w:id="174" w:author="Sarkar, Siddhartha  (CTR)      A8SUW" w:date="2016-10-07T13:19:00Z">
              <w:r w:rsidRPr="00BF17AF">
                <w:rPr>
                  <w:rFonts w:eastAsia="Times New Roman"/>
                  <w:color w:val="000000"/>
                  <w:rPrChange w:id="175" w:author="Sarkar, Siddhartha  (CTR)      A8SUW" w:date="2016-10-07T13:19:00Z">
                    <w:rPr/>
                  </w:rPrChange>
                </w:rPr>
                <w:t>Cigna - BI Data Reconciliation</w:t>
              </w:r>
            </w:ins>
          </w:p>
        </w:tc>
        <w:tc>
          <w:tcPr>
            <w:tcW w:w="2380" w:type="dxa"/>
            <w:tcBorders>
              <w:top w:val="nil"/>
              <w:left w:val="nil"/>
              <w:bottom w:val="single" w:sz="4" w:space="0" w:color="auto"/>
              <w:right w:val="single" w:sz="4" w:space="0" w:color="auto"/>
            </w:tcBorders>
            <w:shd w:val="clear" w:color="auto" w:fill="auto"/>
            <w:noWrap/>
            <w:vAlign w:val="bottom"/>
            <w:hideMark/>
            <w:tcPrChange w:id="176"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7B1DB52A" w14:textId="77777777" w:rsidR="00BF17AF" w:rsidRPr="00BF17AF" w:rsidRDefault="00BF17AF">
            <w:pPr>
              <w:spacing w:after="0" w:line="240" w:lineRule="auto"/>
              <w:rPr>
                <w:ins w:id="177" w:author="Sarkar, Siddhartha  (CTR)      A8SUW" w:date="2016-10-07T13:19:00Z"/>
                <w:rFonts w:eastAsia="Times New Roman"/>
                <w:color w:val="000000"/>
                <w:rPrChange w:id="178" w:author="Sarkar, Siddhartha  (CTR)      A8SUW" w:date="2016-10-07T13:19:00Z">
                  <w:rPr>
                    <w:ins w:id="179" w:author="Sarkar, Siddhartha  (CTR)      A8SUW" w:date="2016-10-07T13:19:00Z"/>
                  </w:rPr>
                </w:rPrChange>
              </w:rPr>
              <w:pPrChange w:id="180" w:author="Sarkar, Siddhartha  (CTR)      A8SUW" w:date="2016-10-07T13:19:00Z">
                <w:pPr/>
              </w:pPrChange>
            </w:pPr>
            <w:ins w:id="181" w:author="Sarkar, Siddhartha  (CTR)      A8SUW" w:date="2016-10-07T13:19:00Z">
              <w:r w:rsidRPr="00BF17AF">
                <w:rPr>
                  <w:rFonts w:eastAsia="Times New Roman"/>
                  <w:color w:val="000000"/>
                  <w:rPrChange w:id="182" w:author="Sarkar, Siddhartha  (CTR)      A8SUW" w:date="2016-10-07T13:19:00Z">
                    <w:rPr/>
                  </w:rPrChange>
                </w:rPr>
                <w:t>BI Reconciliation Details</w:t>
              </w:r>
            </w:ins>
          </w:p>
        </w:tc>
        <w:tc>
          <w:tcPr>
            <w:tcW w:w="2100" w:type="dxa"/>
            <w:tcBorders>
              <w:top w:val="nil"/>
              <w:left w:val="nil"/>
              <w:bottom w:val="single" w:sz="4" w:space="0" w:color="auto"/>
              <w:right w:val="single" w:sz="4" w:space="0" w:color="auto"/>
            </w:tcBorders>
            <w:shd w:val="clear" w:color="auto" w:fill="auto"/>
            <w:noWrap/>
            <w:vAlign w:val="bottom"/>
            <w:hideMark/>
            <w:tcPrChange w:id="183"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3DBBF815" w14:textId="77777777" w:rsidR="00BF17AF" w:rsidRPr="00BF17AF" w:rsidRDefault="00BF17AF">
            <w:pPr>
              <w:spacing w:after="0" w:line="240" w:lineRule="auto"/>
              <w:rPr>
                <w:ins w:id="184" w:author="Sarkar, Siddhartha  (CTR)      A8SUW" w:date="2016-10-07T13:19:00Z"/>
                <w:rFonts w:eastAsia="Times New Roman"/>
                <w:color w:val="000000"/>
                <w:rPrChange w:id="185" w:author="Sarkar, Siddhartha  (CTR)      A8SUW" w:date="2016-10-07T13:19:00Z">
                  <w:rPr>
                    <w:ins w:id="186" w:author="Sarkar, Siddhartha  (CTR)      A8SUW" w:date="2016-10-07T13:19:00Z"/>
                  </w:rPr>
                </w:rPrChange>
              </w:rPr>
              <w:pPrChange w:id="187" w:author="Sarkar, Siddhartha  (CTR)      A8SUW" w:date="2016-10-07T13:19:00Z">
                <w:pPr/>
              </w:pPrChange>
            </w:pPr>
            <w:ins w:id="188" w:author="Sarkar, Siddhartha  (CTR)      A8SUW" w:date="2016-10-07T13:19:00Z">
              <w:r w:rsidRPr="00BF17AF">
                <w:rPr>
                  <w:rFonts w:eastAsia="Times New Roman"/>
                  <w:color w:val="000000"/>
                  <w:rPrChange w:id="189" w:author="Sarkar, Siddhartha  (CTR)      A8SUW" w:date="2016-10-07T13:19:00Z">
                    <w:rPr/>
                  </w:rPrChange>
                </w:rPr>
                <w:t>Period</w:t>
              </w:r>
            </w:ins>
          </w:p>
        </w:tc>
      </w:tr>
      <w:tr w:rsidR="00BF17AF" w:rsidRPr="00BF17AF" w14:paraId="25C7E711" w14:textId="77777777" w:rsidTr="00BF17AF">
        <w:tblPrEx>
          <w:tblW w:w="7340" w:type="dxa"/>
          <w:tblInd w:w="108" w:type="dxa"/>
          <w:tblPrExChange w:id="190" w:author="Sarkar, Siddhartha  (CTR)      A8SUW" w:date="2016-10-07T13:19:00Z">
            <w:tblPrEx>
              <w:tblW w:w="7340" w:type="dxa"/>
              <w:tblInd w:w="108" w:type="dxa"/>
              <w:tblCellMar>
                <w:left w:w="0" w:type="dxa"/>
                <w:right w:w="0" w:type="dxa"/>
              </w:tblCellMar>
            </w:tblPrEx>
          </w:tblPrExChange>
        </w:tblPrEx>
        <w:trPr>
          <w:trHeight w:val="300"/>
          <w:ins w:id="191" w:author="Sarkar, Siddhartha  (CTR)      A8SUW" w:date="2016-10-07T13:19:00Z"/>
          <w:trPrChange w:id="192" w:author="Sarkar, Siddhartha  (CTR)      A8SUW" w:date="2016-10-07T13:19:00Z">
            <w:trPr>
              <w:trHeight w:val="300"/>
            </w:trPr>
          </w:trPrChange>
        </w:trPr>
        <w:tc>
          <w:tcPr>
            <w:tcW w:w="2860" w:type="dxa"/>
            <w:tcBorders>
              <w:top w:val="nil"/>
              <w:left w:val="single" w:sz="4" w:space="0" w:color="auto"/>
              <w:bottom w:val="single" w:sz="4" w:space="0" w:color="auto"/>
              <w:right w:val="single" w:sz="4" w:space="0" w:color="auto"/>
            </w:tcBorders>
            <w:shd w:val="clear" w:color="auto" w:fill="auto"/>
            <w:noWrap/>
            <w:vAlign w:val="bottom"/>
            <w:hideMark/>
            <w:tcPrChange w:id="193" w:author="Sarkar, Siddhartha  (CTR)      A8SUW" w:date="2016-10-07T13:19:00Z">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12E9D123" w14:textId="77777777" w:rsidR="00BF17AF" w:rsidRPr="00BF17AF" w:rsidRDefault="00BF17AF">
            <w:pPr>
              <w:spacing w:after="0" w:line="240" w:lineRule="auto"/>
              <w:rPr>
                <w:ins w:id="194" w:author="Sarkar, Siddhartha  (CTR)      A8SUW" w:date="2016-10-07T13:19:00Z"/>
                <w:rFonts w:eastAsia="Times New Roman"/>
                <w:color w:val="000000"/>
                <w:rPrChange w:id="195" w:author="Sarkar, Siddhartha  (CTR)      A8SUW" w:date="2016-10-07T13:19:00Z">
                  <w:rPr>
                    <w:ins w:id="196" w:author="Sarkar, Siddhartha  (CTR)      A8SUW" w:date="2016-10-07T13:19:00Z"/>
                  </w:rPr>
                </w:rPrChange>
              </w:rPr>
              <w:pPrChange w:id="197" w:author="Sarkar, Siddhartha  (CTR)      A8SUW" w:date="2016-10-07T13:19:00Z">
                <w:pPr/>
              </w:pPrChange>
            </w:pPr>
            <w:ins w:id="198" w:author="Sarkar, Siddhartha  (CTR)      A8SUW" w:date="2016-10-07T13:19:00Z">
              <w:r w:rsidRPr="00BF17AF">
                <w:rPr>
                  <w:rFonts w:eastAsia="Times New Roman"/>
                  <w:color w:val="000000"/>
                  <w:rPrChange w:id="199" w:author="Sarkar, Siddhartha  (CTR)      A8SUW" w:date="2016-10-07T13:19:00Z">
                    <w:rPr/>
                  </w:rPrChange>
                </w:rPr>
                <w:t>Cigna - BI Data Reconciliation</w:t>
              </w:r>
            </w:ins>
          </w:p>
        </w:tc>
        <w:tc>
          <w:tcPr>
            <w:tcW w:w="2380" w:type="dxa"/>
            <w:tcBorders>
              <w:top w:val="nil"/>
              <w:left w:val="nil"/>
              <w:bottom w:val="single" w:sz="4" w:space="0" w:color="auto"/>
              <w:right w:val="single" w:sz="4" w:space="0" w:color="auto"/>
            </w:tcBorders>
            <w:shd w:val="clear" w:color="auto" w:fill="auto"/>
            <w:noWrap/>
            <w:vAlign w:val="bottom"/>
            <w:hideMark/>
            <w:tcPrChange w:id="200"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2F08DCA5" w14:textId="77777777" w:rsidR="00BF17AF" w:rsidRPr="00BF17AF" w:rsidRDefault="00BF17AF">
            <w:pPr>
              <w:spacing w:after="0" w:line="240" w:lineRule="auto"/>
              <w:rPr>
                <w:ins w:id="201" w:author="Sarkar, Siddhartha  (CTR)      A8SUW" w:date="2016-10-07T13:19:00Z"/>
                <w:rFonts w:eastAsia="Times New Roman"/>
                <w:color w:val="000000"/>
                <w:rPrChange w:id="202" w:author="Sarkar, Siddhartha  (CTR)      A8SUW" w:date="2016-10-07T13:19:00Z">
                  <w:rPr>
                    <w:ins w:id="203" w:author="Sarkar, Siddhartha  (CTR)      A8SUW" w:date="2016-10-07T13:19:00Z"/>
                  </w:rPr>
                </w:rPrChange>
              </w:rPr>
              <w:pPrChange w:id="204" w:author="Sarkar, Siddhartha  (CTR)      A8SUW" w:date="2016-10-07T13:19:00Z">
                <w:pPr/>
              </w:pPrChange>
            </w:pPr>
            <w:ins w:id="205" w:author="Sarkar, Siddhartha  (CTR)      A8SUW" w:date="2016-10-07T13:19:00Z">
              <w:r w:rsidRPr="00BF17AF">
                <w:rPr>
                  <w:rFonts w:eastAsia="Times New Roman"/>
                  <w:color w:val="000000"/>
                  <w:rPrChange w:id="206" w:author="Sarkar, Siddhartha  (CTR)      A8SUW" w:date="2016-10-07T13:19:00Z">
                    <w:rPr/>
                  </w:rPrChange>
                </w:rPr>
                <w:t>BI Reconciliation Details</w:t>
              </w:r>
            </w:ins>
          </w:p>
        </w:tc>
        <w:tc>
          <w:tcPr>
            <w:tcW w:w="2100" w:type="dxa"/>
            <w:tcBorders>
              <w:top w:val="nil"/>
              <w:left w:val="nil"/>
              <w:bottom w:val="single" w:sz="4" w:space="0" w:color="auto"/>
              <w:right w:val="single" w:sz="4" w:space="0" w:color="auto"/>
            </w:tcBorders>
            <w:shd w:val="clear" w:color="auto" w:fill="auto"/>
            <w:noWrap/>
            <w:vAlign w:val="bottom"/>
            <w:hideMark/>
            <w:tcPrChange w:id="207"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020570E0" w14:textId="77777777" w:rsidR="00BF17AF" w:rsidRPr="00BF17AF" w:rsidRDefault="00BF17AF">
            <w:pPr>
              <w:spacing w:after="0" w:line="240" w:lineRule="auto"/>
              <w:rPr>
                <w:ins w:id="208" w:author="Sarkar, Siddhartha  (CTR)      A8SUW" w:date="2016-10-07T13:19:00Z"/>
                <w:rFonts w:eastAsia="Times New Roman"/>
                <w:color w:val="000000"/>
                <w:rPrChange w:id="209" w:author="Sarkar, Siddhartha  (CTR)      A8SUW" w:date="2016-10-07T13:19:00Z">
                  <w:rPr>
                    <w:ins w:id="210" w:author="Sarkar, Siddhartha  (CTR)      A8SUW" w:date="2016-10-07T13:19:00Z"/>
                  </w:rPr>
                </w:rPrChange>
              </w:rPr>
              <w:pPrChange w:id="211" w:author="Sarkar, Siddhartha  (CTR)      A8SUW" w:date="2016-10-07T13:19:00Z">
                <w:pPr/>
              </w:pPrChange>
            </w:pPr>
            <w:ins w:id="212" w:author="Sarkar, Siddhartha  (CTR)      A8SUW" w:date="2016-10-07T13:19:00Z">
              <w:r w:rsidRPr="00BF17AF">
                <w:rPr>
                  <w:rFonts w:eastAsia="Times New Roman"/>
                  <w:color w:val="000000"/>
                  <w:rPrChange w:id="213" w:author="Sarkar, Siddhartha  (CTR)      A8SUW" w:date="2016-10-07T13:19:00Z">
                    <w:rPr/>
                  </w:rPrChange>
                </w:rPr>
                <w:t>Type</w:t>
              </w:r>
            </w:ins>
          </w:p>
        </w:tc>
      </w:tr>
      <w:tr w:rsidR="00BF17AF" w:rsidRPr="00BF17AF" w14:paraId="5F2D26AD" w14:textId="77777777" w:rsidTr="00BF17AF">
        <w:tblPrEx>
          <w:tblW w:w="7340" w:type="dxa"/>
          <w:tblInd w:w="108" w:type="dxa"/>
          <w:tblPrExChange w:id="214" w:author="Sarkar, Siddhartha  (CTR)      A8SUW" w:date="2016-10-07T13:19:00Z">
            <w:tblPrEx>
              <w:tblW w:w="7340" w:type="dxa"/>
              <w:tblInd w:w="108" w:type="dxa"/>
              <w:tblCellMar>
                <w:left w:w="0" w:type="dxa"/>
                <w:right w:w="0" w:type="dxa"/>
              </w:tblCellMar>
            </w:tblPrEx>
          </w:tblPrExChange>
        </w:tblPrEx>
        <w:trPr>
          <w:trHeight w:val="300"/>
          <w:ins w:id="215" w:author="Sarkar, Siddhartha  (CTR)      A8SUW" w:date="2016-10-07T13:19:00Z"/>
          <w:trPrChange w:id="216" w:author="Sarkar, Siddhartha  (CTR)      A8SUW" w:date="2016-10-07T13:19:00Z">
            <w:trPr>
              <w:trHeight w:val="300"/>
            </w:trPr>
          </w:trPrChange>
        </w:trPr>
        <w:tc>
          <w:tcPr>
            <w:tcW w:w="2860" w:type="dxa"/>
            <w:tcBorders>
              <w:top w:val="nil"/>
              <w:left w:val="single" w:sz="4" w:space="0" w:color="auto"/>
              <w:bottom w:val="single" w:sz="4" w:space="0" w:color="auto"/>
              <w:right w:val="single" w:sz="4" w:space="0" w:color="auto"/>
            </w:tcBorders>
            <w:shd w:val="clear" w:color="auto" w:fill="auto"/>
            <w:noWrap/>
            <w:vAlign w:val="bottom"/>
            <w:hideMark/>
            <w:tcPrChange w:id="217" w:author="Sarkar, Siddhartha  (CTR)      A8SUW" w:date="2016-10-07T13:19:00Z">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00F838AB" w14:textId="77777777" w:rsidR="00BF17AF" w:rsidRPr="00BF17AF" w:rsidRDefault="00BF17AF">
            <w:pPr>
              <w:spacing w:after="0" w:line="240" w:lineRule="auto"/>
              <w:rPr>
                <w:ins w:id="218" w:author="Sarkar, Siddhartha  (CTR)      A8SUW" w:date="2016-10-07T13:19:00Z"/>
                <w:rFonts w:eastAsia="Times New Roman"/>
                <w:color w:val="000000"/>
                <w:rPrChange w:id="219" w:author="Sarkar, Siddhartha  (CTR)      A8SUW" w:date="2016-10-07T13:19:00Z">
                  <w:rPr>
                    <w:ins w:id="220" w:author="Sarkar, Siddhartha  (CTR)      A8SUW" w:date="2016-10-07T13:19:00Z"/>
                  </w:rPr>
                </w:rPrChange>
              </w:rPr>
              <w:pPrChange w:id="221" w:author="Sarkar, Siddhartha  (CTR)      A8SUW" w:date="2016-10-07T13:19:00Z">
                <w:pPr/>
              </w:pPrChange>
            </w:pPr>
            <w:ins w:id="222" w:author="Sarkar, Siddhartha  (CTR)      A8SUW" w:date="2016-10-07T13:19:00Z">
              <w:r w:rsidRPr="00BF17AF">
                <w:rPr>
                  <w:rFonts w:eastAsia="Times New Roman"/>
                  <w:color w:val="000000"/>
                  <w:rPrChange w:id="223" w:author="Sarkar, Siddhartha  (CTR)      A8SUW" w:date="2016-10-07T13:19:00Z">
                    <w:rPr/>
                  </w:rPrChange>
                </w:rPr>
                <w:t>Cigna - BI Data Reconciliation</w:t>
              </w:r>
            </w:ins>
          </w:p>
        </w:tc>
        <w:tc>
          <w:tcPr>
            <w:tcW w:w="2380" w:type="dxa"/>
            <w:tcBorders>
              <w:top w:val="nil"/>
              <w:left w:val="nil"/>
              <w:bottom w:val="single" w:sz="4" w:space="0" w:color="auto"/>
              <w:right w:val="single" w:sz="4" w:space="0" w:color="auto"/>
            </w:tcBorders>
            <w:shd w:val="clear" w:color="auto" w:fill="auto"/>
            <w:noWrap/>
            <w:vAlign w:val="bottom"/>
            <w:hideMark/>
            <w:tcPrChange w:id="224"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4DA2B929" w14:textId="77777777" w:rsidR="00BF17AF" w:rsidRPr="00BF17AF" w:rsidRDefault="00BF17AF">
            <w:pPr>
              <w:spacing w:after="0" w:line="240" w:lineRule="auto"/>
              <w:rPr>
                <w:ins w:id="225" w:author="Sarkar, Siddhartha  (CTR)      A8SUW" w:date="2016-10-07T13:19:00Z"/>
                <w:rFonts w:eastAsia="Times New Roman"/>
                <w:color w:val="000000"/>
                <w:rPrChange w:id="226" w:author="Sarkar, Siddhartha  (CTR)      A8SUW" w:date="2016-10-07T13:19:00Z">
                  <w:rPr>
                    <w:ins w:id="227" w:author="Sarkar, Siddhartha  (CTR)      A8SUW" w:date="2016-10-07T13:19:00Z"/>
                  </w:rPr>
                </w:rPrChange>
              </w:rPr>
              <w:pPrChange w:id="228" w:author="Sarkar, Siddhartha  (CTR)      A8SUW" w:date="2016-10-07T13:19:00Z">
                <w:pPr/>
              </w:pPrChange>
            </w:pPr>
            <w:ins w:id="229" w:author="Sarkar, Siddhartha  (CTR)      A8SUW" w:date="2016-10-07T13:19:00Z">
              <w:r w:rsidRPr="00BF17AF">
                <w:rPr>
                  <w:rFonts w:eastAsia="Times New Roman"/>
                  <w:color w:val="000000"/>
                  <w:rPrChange w:id="230" w:author="Sarkar, Siddhartha  (CTR)      A8SUW" w:date="2016-10-07T13:19:00Z">
                    <w:rPr/>
                  </w:rPrChange>
                </w:rPr>
                <w:t>BI Reconciliation Details</w:t>
              </w:r>
            </w:ins>
          </w:p>
        </w:tc>
        <w:tc>
          <w:tcPr>
            <w:tcW w:w="2100" w:type="dxa"/>
            <w:tcBorders>
              <w:top w:val="nil"/>
              <w:left w:val="nil"/>
              <w:bottom w:val="single" w:sz="4" w:space="0" w:color="auto"/>
              <w:right w:val="single" w:sz="4" w:space="0" w:color="auto"/>
            </w:tcBorders>
            <w:shd w:val="clear" w:color="auto" w:fill="auto"/>
            <w:noWrap/>
            <w:vAlign w:val="bottom"/>
            <w:hideMark/>
            <w:tcPrChange w:id="231"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76A626D8" w14:textId="77777777" w:rsidR="00BF17AF" w:rsidRPr="00BF17AF" w:rsidRDefault="00BF17AF">
            <w:pPr>
              <w:spacing w:after="0" w:line="240" w:lineRule="auto"/>
              <w:rPr>
                <w:ins w:id="232" w:author="Sarkar, Siddhartha  (CTR)      A8SUW" w:date="2016-10-07T13:19:00Z"/>
                <w:rFonts w:eastAsia="Times New Roman"/>
                <w:color w:val="000000"/>
                <w:rPrChange w:id="233" w:author="Sarkar, Siddhartha  (CTR)      A8SUW" w:date="2016-10-07T13:19:00Z">
                  <w:rPr>
                    <w:ins w:id="234" w:author="Sarkar, Siddhartha  (CTR)      A8SUW" w:date="2016-10-07T13:19:00Z"/>
                  </w:rPr>
                </w:rPrChange>
              </w:rPr>
              <w:pPrChange w:id="235" w:author="Sarkar, Siddhartha  (CTR)      A8SUW" w:date="2016-10-07T13:19:00Z">
                <w:pPr/>
              </w:pPrChange>
            </w:pPr>
            <w:ins w:id="236" w:author="Sarkar, Siddhartha  (CTR)      A8SUW" w:date="2016-10-07T13:19:00Z">
              <w:r w:rsidRPr="00BF17AF">
                <w:rPr>
                  <w:rFonts w:eastAsia="Times New Roman"/>
                  <w:color w:val="000000"/>
                  <w:rPrChange w:id="237" w:author="Sarkar, Siddhartha  (CTR)      A8SUW" w:date="2016-10-07T13:19:00Z">
                    <w:rPr/>
                  </w:rPrChange>
                </w:rPr>
                <w:t>System</w:t>
              </w:r>
            </w:ins>
          </w:p>
        </w:tc>
      </w:tr>
      <w:tr w:rsidR="00BF17AF" w:rsidRPr="00BF17AF" w14:paraId="7DB7FDCD" w14:textId="77777777" w:rsidTr="00BF17AF">
        <w:tblPrEx>
          <w:tblW w:w="7340" w:type="dxa"/>
          <w:tblInd w:w="108" w:type="dxa"/>
          <w:tblPrExChange w:id="238" w:author="Sarkar, Siddhartha  (CTR)      A8SUW" w:date="2016-10-07T13:19:00Z">
            <w:tblPrEx>
              <w:tblW w:w="7340" w:type="dxa"/>
              <w:tblInd w:w="108" w:type="dxa"/>
              <w:tblCellMar>
                <w:left w:w="0" w:type="dxa"/>
                <w:right w:w="0" w:type="dxa"/>
              </w:tblCellMar>
            </w:tblPrEx>
          </w:tblPrExChange>
        </w:tblPrEx>
        <w:trPr>
          <w:trHeight w:val="300"/>
          <w:ins w:id="239" w:author="Sarkar, Siddhartha  (CTR)      A8SUW" w:date="2016-10-07T13:19:00Z"/>
          <w:trPrChange w:id="240" w:author="Sarkar, Siddhartha  (CTR)      A8SUW" w:date="2016-10-07T13:19:00Z">
            <w:trPr>
              <w:trHeight w:val="300"/>
            </w:trPr>
          </w:trPrChange>
        </w:trPr>
        <w:tc>
          <w:tcPr>
            <w:tcW w:w="2860" w:type="dxa"/>
            <w:tcBorders>
              <w:top w:val="nil"/>
              <w:left w:val="single" w:sz="4" w:space="0" w:color="auto"/>
              <w:bottom w:val="single" w:sz="4" w:space="0" w:color="auto"/>
              <w:right w:val="single" w:sz="4" w:space="0" w:color="auto"/>
            </w:tcBorders>
            <w:shd w:val="clear" w:color="auto" w:fill="auto"/>
            <w:noWrap/>
            <w:vAlign w:val="bottom"/>
            <w:hideMark/>
            <w:tcPrChange w:id="241" w:author="Sarkar, Siddhartha  (CTR)      A8SUW" w:date="2016-10-07T13:19:00Z">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62319E93" w14:textId="77777777" w:rsidR="00BF17AF" w:rsidRPr="00BF17AF" w:rsidRDefault="00BF17AF">
            <w:pPr>
              <w:spacing w:after="0" w:line="240" w:lineRule="auto"/>
              <w:rPr>
                <w:ins w:id="242" w:author="Sarkar, Siddhartha  (CTR)      A8SUW" w:date="2016-10-07T13:19:00Z"/>
                <w:rFonts w:eastAsia="Times New Roman"/>
                <w:color w:val="000000"/>
                <w:rPrChange w:id="243" w:author="Sarkar, Siddhartha  (CTR)      A8SUW" w:date="2016-10-07T13:19:00Z">
                  <w:rPr>
                    <w:ins w:id="244" w:author="Sarkar, Siddhartha  (CTR)      A8SUW" w:date="2016-10-07T13:19:00Z"/>
                  </w:rPr>
                </w:rPrChange>
              </w:rPr>
              <w:pPrChange w:id="245" w:author="Sarkar, Siddhartha  (CTR)      A8SUW" w:date="2016-10-07T13:19:00Z">
                <w:pPr/>
              </w:pPrChange>
            </w:pPr>
            <w:ins w:id="246" w:author="Sarkar, Siddhartha  (CTR)      A8SUW" w:date="2016-10-07T13:19:00Z">
              <w:r w:rsidRPr="00BF17AF">
                <w:rPr>
                  <w:rFonts w:eastAsia="Times New Roman"/>
                  <w:color w:val="000000"/>
                  <w:rPrChange w:id="247" w:author="Sarkar, Siddhartha  (CTR)      A8SUW" w:date="2016-10-07T13:19:00Z">
                    <w:rPr/>
                  </w:rPrChange>
                </w:rPr>
                <w:t>Cigna - BI Data Reconciliation</w:t>
              </w:r>
            </w:ins>
          </w:p>
        </w:tc>
        <w:tc>
          <w:tcPr>
            <w:tcW w:w="2380" w:type="dxa"/>
            <w:tcBorders>
              <w:top w:val="nil"/>
              <w:left w:val="nil"/>
              <w:bottom w:val="single" w:sz="4" w:space="0" w:color="auto"/>
              <w:right w:val="single" w:sz="4" w:space="0" w:color="auto"/>
            </w:tcBorders>
            <w:shd w:val="clear" w:color="auto" w:fill="auto"/>
            <w:noWrap/>
            <w:vAlign w:val="bottom"/>
            <w:hideMark/>
            <w:tcPrChange w:id="248"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249D648A" w14:textId="77777777" w:rsidR="00BF17AF" w:rsidRPr="00BF17AF" w:rsidRDefault="00BF17AF">
            <w:pPr>
              <w:spacing w:after="0" w:line="240" w:lineRule="auto"/>
              <w:rPr>
                <w:ins w:id="249" w:author="Sarkar, Siddhartha  (CTR)      A8SUW" w:date="2016-10-07T13:19:00Z"/>
                <w:rFonts w:eastAsia="Times New Roman"/>
                <w:color w:val="000000"/>
                <w:rPrChange w:id="250" w:author="Sarkar, Siddhartha  (CTR)      A8SUW" w:date="2016-10-07T13:19:00Z">
                  <w:rPr>
                    <w:ins w:id="251" w:author="Sarkar, Siddhartha  (CTR)      A8SUW" w:date="2016-10-07T13:19:00Z"/>
                  </w:rPr>
                </w:rPrChange>
              </w:rPr>
              <w:pPrChange w:id="252" w:author="Sarkar, Siddhartha  (CTR)      A8SUW" w:date="2016-10-07T13:19:00Z">
                <w:pPr/>
              </w:pPrChange>
            </w:pPr>
            <w:ins w:id="253" w:author="Sarkar, Siddhartha  (CTR)      A8SUW" w:date="2016-10-07T13:19:00Z">
              <w:r w:rsidRPr="00BF17AF">
                <w:rPr>
                  <w:rFonts w:eastAsia="Times New Roman"/>
                  <w:color w:val="000000"/>
                  <w:rPrChange w:id="254" w:author="Sarkar, Siddhartha  (CTR)      A8SUW" w:date="2016-10-07T13:19:00Z">
                    <w:rPr/>
                  </w:rPrChange>
                </w:rPr>
                <w:t>BI Reconciliation Details</w:t>
              </w:r>
            </w:ins>
          </w:p>
        </w:tc>
        <w:tc>
          <w:tcPr>
            <w:tcW w:w="2100" w:type="dxa"/>
            <w:tcBorders>
              <w:top w:val="nil"/>
              <w:left w:val="nil"/>
              <w:bottom w:val="single" w:sz="4" w:space="0" w:color="auto"/>
              <w:right w:val="single" w:sz="4" w:space="0" w:color="auto"/>
            </w:tcBorders>
            <w:shd w:val="clear" w:color="auto" w:fill="auto"/>
            <w:noWrap/>
            <w:vAlign w:val="bottom"/>
            <w:hideMark/>
            <w:tcPrChange w:id="255"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4526D4A1" w14:textId="77777777" w:rsidR="00BF17AF" w:rsidRPr="00BF17AF" w:rsidRDefault="00BF17AF">
            <w:pPr>
              <w:spacing w:after="0" w:line="240" w:lineRule="auto"/>
              <w:rPr>
                <w:ins w:id="256" w:author="Sarkar, Siddhartha  (CTR)      A8SUW" w:date="2016-10-07T13:19:00Z"/>
                <w:rFonts w:eastAsia="Times New Roman"/>
                <w:color w:val="000000"/>
                <w:rPrChange w:id="257" w:author="Sarkar, Siddhartha  (CTR)      A8SUW" w:date="2016-10-07T13:19:00Z">
                  <w:rPr>
                    <w:ins w:id="258" w:author="Sarkar, Siddhartha  (CTR)      A8SUW" w:date="2016-10-07T13:19:00Z"/>
                  </w:rPr>
                </w:rPrChange>
              </w:rPr>
              <w:pPrChange w:id="259" w:author="Sarkar, Siddhartha  (CTR)      A8SUW" w:date="2016-10-07T13:19:00Z">
                <w:pPr/>
              </w:pPrChange>
            </w:pPr>
            <w:ins w:id="260" w:author="Sarkar, Siddhartha  (CTR)      A8SUW" w:date="2016-10-07T13:19:00Z">
              <w:r w:rsidRPr="00BF17AF">
                <w:rPr>
                  <w:rFonts w:eastAsia="Times New Roman"/>
                  <w:color w:val="000000"/>
                  <w:rPrChange w:id="261" w:author="Sarkar, Siddhartha  (CTR)      A8SUW" w:date="2016-10-07T13:19:00Z">
                    <w:rPr/>
                  </w:rPrChange>
                </w:rPr>
                <w:t>Source</w:t>
              </w:r>
            </w:ins>
          </w:p>
        </w:tc>
      </w:tr>
      <w:tr w:rsidR="00BF17AF" w:rsidRPr="00BF17AF" w14:paraId="5F3F4395" w14:textId="77777777" w:rsidTr="00BF17AF">
        <w:tblPrEx>
          <w:tblW w:w="7340" w:type="dxa"/>
          <w:tblInd w:w="108" w:type="dxa"/>
          <w:tblPrExChange w:id="262" w:author="Sarkar, Siddhartha  (CTR)      A8SUW" w:date="2016-10-07T13:19:00Z">
            <w:tblPrEx>
              <w:tblW w:w="7340" w:type="dxa"/>
              <w:tblInd w:w="108" w:type="dxa"/>
              <w:tblCellMar>
                <w:left w:w="0" w:type="dxa"/>
                <w:right w:w="0" w:type="dxa"/>
              </w:tblCellMar>
            </w:tblPrEx>
          </w:tblPrExChange>
        </w:tblPrEx>
        <w:trPr>
          <w:trHeight w:val="300"/>
          <w:ins w:id="263" w:author="Sarkar, Siddhartha  (CTR)      A8SUW" w:date="2016-10-07T13:19:00Z"/>
          <w:trPrChange w:id="264" w:author="Sarkar, Siddhartha  (CTR)      A8SUW" w:date="2016-10-07T13:19:00Z">
            <w:trPr>
              <w:trHeight w:val="300"/>
            </w:trPr>
          </w:trPrChange>
        </w:trPr>
        <w:tc>
          <w:tcPr>
            <w:tcW w:w="2860" w:type="dxa"/>
            <w:tcBorders>
              <w:top w:val="nil"/>
              <w:left w:val="single" w:sz="4" w:space="0" w:color="auto"/>
              <w:bottom w:val="single" w:sz="4" w:space="0" w:color="auto"/>
              <w:right w:val="single" w:sz="4" w:space="0" w:color="auto"/>
            </w:tcBorders>
            <w:shd w:val="clear" w:color="auto" w:fill="auto"/>
            <w:noWrap/>
            <w:vAlign w:val="bottom"/>
            <w:hideMark/>
            <w:tcPrChange w:id="265" w:author="Sarkar, Siddhartha  (CTR)      A8SUW" w:date="2016-10-07T13:19:00Z">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16908F18" w14:textId="77777777" w:rsidR="00BF17AF" w:rsidRPr="00BF17AF" w:rsidRDefault="00BF17AF">
            <w:pPr>
              <w:spacing w:after="0" w:line="240" w:lineRule="auto"/>
              <w:rPr>
                <w:ins w:id="266" w:author="Sarkar, Siddhartha  (CTR)      A8SUW" w:date="2016-10-07T13:19:00Z"/>
                <w:rFonts w:eastAsia="Times New Roman"/>
                <w:color w:val="000000"/>
                <w:rPrChange w:id="267" w:author="Sarkar, Siddhartha  (CTR)      A8SUW" w:date="2016-10-07T13:19:00Z">
                  <w:rPr>
                    <w:ins w:id="268" w:author="Sarkar, Siddhartha  (CTR)      A8SUW" w:date="2016-10-07T13:19:00Z"/>
                  </w:rPr>
                </w:rPrChange>
              </w:rPr>
              <w:pPrChange w:id="269" w:author="Sarkar, Siddhartha  (CTR)      A8SUW" w:date="2016-10-07T13:19:00Z">
                <w:pPr/>
              </w:pPrChange>
            </w:pPr>
            <w:ins w:id="270" w:author="Sarkar, Siddhartha  (CTR)      A8SUW" w:date="2016-10-07T13:19:00Z">
              <w:r w:rsidRPr="00BF17AF">
                <w:rPr>
                  <w:rFonts w:eastAsia="Times New Roman"/>
                  <w:color w:val="000000"/>
                  <w:rPrChange w:id="271" w:author="Sarkar, Siddhartha  (CTR)      A8SUW" w:date="2016-10-07T13:19:00Z">
                    <w:rPr/>
                  </w:rPrChange>
                </w:rPr>
                <w:t>Cigna - BI Data Reconciliation</w:t>
              </w:r>
            </w:ins>
          </w:p>
        </w:tc>
        <w:tc>
          <w:tcPr>
            <w:tcW w:w="2380" w:type="dxa"/>
            <w:tcBorders>
              <w:top w:val="nil"/>
              <w:left w:val="nil"/>
              <w:bottom w:val="single" w:sz="4" w:space="0" w:color="auto"/>
              <w:right w:val="single" w:sz="4" w:space="0" w:color="auto"/>
            </w:tcBorders>
            <w:shd w:val="clear" w:color="auto" w:fill="auto"/>
            <w:noWrap/>
            <w:vAlign w:val="bottom"/>
            <w:hideMark/>
            <w:tcPrChange w:id="272"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42CE5BAB" w14:textId="77777777" w:rsidR="00BF17AF" w:rsidRPr="00BF17AF" w:rsidRDefault="00BF17AF">
            <w:pPr>
              <w:spacing w:after="0" w:line="240" w:lineRule="auto"/>
              <w:rPr>
                <w:ins w:id="273" w:author="Sarkar, Siddhartha  (CTR)      A8SUW" w:date="2016-10-07T13:19:00Z"/>
                <w:rFonts w:eastAsia="Times New Roman"/>
                <w:color w:val="000000"/>
                <w:rPrChange w:id="274" w:author="Sarkar, Siddhartha  (CTR)      A8SUW" w:date="2016-10-07T13:19:00Z">
                  <w:rPr>
                    <w:ins w:id="275" w:author="Sarkar, Siddhartha  (CTR)      A8SUW" w:date="2016-10-07T13:19:00Z"/>
                  </w:rPr>
                </w:rPrChange>
              </w:rPr>
              <w:pPrChange w:id="276" w:author="Sarkar, Siddhartha  (CTR)      A8SUW" w:date="2016-10-07T13:19:00Z">
                <w:pPr/>
              </w:pPrChange>
            </w:pPr>
            <w:ins w:id="277" w:author="Sarkar, Siddhartha  (CTR)      A8SUW" w:date="2016-10-07T13:19:00Z">
              <w:r w:rsidRPr="00BF17AF">
                <w:rPr>
                  <w:rFonts w:eastAsia="Times New Roman"/>
                  <w:color w:val="000000"/>
                  <w:rPrChange w:id="278" w:author="Sarkar, Siddhartha  (CTR)      A8SUW" w:date="2016-10-07T13:19:00Z">
                    <w:rPr/>
                  </w:rPrChange>
                </w:rPr>
                <w:t>Facts - BI Reconciliation</w:t>
              </w:r>
            </w:ins>
          </w:p>
        </w:tc>
        <w:tc>
          <w:tcPr>
            <w:tcW w:w="2100" w:type="dxa"/>
            <w:tcBorders>
              <w:top w:val="nil"/>
              <w:left w:val="nil"/>
              <w:bottom w:val="single" w:sz="4" w:space="0" w:color="auto"/>
              <w:right w:val="single" w:sz="4" w:space="0" w:color="auto"/>
            </w:tcBorders>
            <w:shd w:val="clear" w:color="auto" w:fill="auto"/>
            <w:noWrap/>
            <w:vAlign w:val="bottom"/>
            <w:hideMark/>
            <w:tcPrChange w:id="279"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019F81B2" w14:textId="77777777" w:rsidR="00BF17AF" w:rsidRPr="00BF17AF" w:rsidRDefault="00BF17AF">
            <w:pPr>
              <w:spacing w:after="0" w:line="240" w:lineRule="auto"/>
              <w:rPr>
                <w:ins w:id="280" w:author="Sarkar, Siddhartha  (CTR)      A8SUW" w:date="2016-10-07T13:19:00Z"/>
                <w:rFonts w:eastAsia="Times New Roman"/>
                <w:color w:val="000000"/>
                <w:rPrChange w:id="281" w:author="Sarkar, Siddhartha  (CTR)      A8SUW" w:date="2016-10-07T13:19:00Z">
                  <w:rPr>
                    <w:ins w:id="282" w:author="Sarkar, Siddhartha  (CTR)      A8SUW" w:date="2016-10-07T13:19:00Z"/>
                  </w:rPr>
                </w:rPrChange>
              </w:rPr>
              <w:pPrChange w:id="283" w:author="Sarkar, Siddhartha  (CTR)      A8SUW" w:date="2016-10-07T13:19:00Z">
                <w:pPr/>
              </w:pPrChange>
            </w:pPr>
            <w:ins w:id="284" w:author="Sarkar, Siddhartha  (CTR)      A8SUW" w:date="2016-10-07T13:19:00Z">
              <w:r w:rsidRPr="00BF17AF">
                <w:rPr>
                  <w:rFonts w:eastAsia="Times New Roman"/>
                  <w:color w:val="000000"/>
                  <w:rPrChange w:id="285" w:author="Sarkar, Siddhartha  (CTR)      A8SUW" w:date="2016-10-07T13:19:00Z">
                    <w:rPr/>
                  </w:rPrChange>
                </w:rPr>
                <w:t>Number of Records</w:t>
              </w:r>
            </w:ins>
          </w:p>
        </w:tc>
      </w:tr>
      <w:tr w:rsidR="00BF17AF" w:rsidRPr="00BF17AF" w14:paraId="0D2C5819" w14:textId="77777777" w:rsidTr="00BF17AF">
        <w:tblPrEx>
          <w:tblW w:w="7340" w:type="dxa"/>
          <w:tblInd w:w="108" w:type="dxa"/>
          <w:tblPrExChange w:id="286" w:author="Sarkar, Siddhartha  (CTR)      A8SUW" w:date="2016-10-07T13:19:00Z">
            <w:tblPrEx>
              <w:tblW w:w="7340" w:type="dxa"/>
              <w:tblInd w:w="108" w:type="dxa"/>
              <w:tblCellMar>
                <w:left w:w="0" w:type="dxa"/>
                <w:right w:w="0" w:type="dxa"/>
              </w:tblCellMar>
            </w:tblPrEx>
          </w:tblPrExChange>
        </w:tblPrEx>
        <w:trPr>
          <w:trHeight w:val="300"/>
          <w:ins w:id="287" w:author="Sarkar, Siddhartha  (CTR)      A8SUW" w:date="2016-10-07T13:19:00Z"/>
          <w:trPrChange w:id="288" w:author="Sarkar, Siddhartha  (CTR)      A8SUW" w:date="2016-10-07T13:19:00Z">
            <w:trPr>
              <w:trHeight w:val="300"/>
            </w:trPr>
          </w:trPrChange>
        </w:trPr>
        <w:tc>
          <w:tcPr>
            <w:tcW w:w="2860" w:type="dxa"/>
            <w:tcBorders>
              <w:top w:val="nil"/>
              <w:left w:val="single" w:sz="4" w:space="0" w:color="auto"/>
              <w:bottom w:val="single" w:sz="4" w:space="0" w:color="auto"/>
              <w:right w:val="single" w:sz="4" w:space="0" w:color="auto"/>
            </w:tcBorders>
            <w:shd w:val="clear" w:color="auto" w:fill="auto"/>
            <w:noWrap/>
            <w:vAlign w:val="bottom"/>
            <w:hideMark/>
            <w:tcPrChange w:id="289" w:author="Sarkar, Siddhartha  (CTR)      A8SUW" w:date="2016-10-07T13:19:00Z">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191094A2" w14:textId="77777777" w:rsidR="00BF17AF" w:rsidRPr="00BF17AF" w:rsidRDefault="00BF17AF">
            <w:pPr>
              <w:spacing w:after="0" w:line="240" w:lineRule="auto"/>
              <w:rPr>
                <w:ins w:id="290" w:author="Sarkar, Siddhartha  (CTR)      A8SUW" w:date="2016-10-07T13:19:00Z"/>
                <w:rFonts w:eastAsia="Times New Roman"/>
                <w:color w:val="000000"/>
                <w:rPrChange w:id="291" w:author="Sarkar, Siddhartha  (CTR)      A8SUW" w:date="2016-10-07T13:19:00Z">
                  <w:rPr>
                    <w:ins w:id="292" w:author="Sarkar, Siddhartha  (CTR)      A8SUW" w:date="2016-10-07T13:19:00Z"/>
                  </w:rPr>
                </w:rPrChange>
              </w:rPr>
              <w:pPrChange w:id="293" w:author="Sarkar, Siddhartha  (CTR)      A8SUW" w:date="2016-10-07T13:19:00Z">
                <w:pPr/>
              </w:pPrChange>
            </w:pPr>
            <w:ins w:id="294" w:author="Sarkar, Siddhartha  (CTR)      A8SUW" w:date="2016-10-07T13:19:00Z">
              <w:r w:rsidRPr="00BF17AF">
                <w:rPr>
                  <w:rFonts w:eastAsia="Times New Roman"/>
                  <w:color w:val="000000"/>
                  <w:rPrChange w:id="295" w:author="Sarkar, Siddhartha  (CTR)      A8SUW" w:date="2016-10-07T13:19:00Z">
                    <w:rPr/>
                  </w:rPrChange>
                </w:rPr>
                <w:t>Cigna - BI Data Reconciliation</w:t>
              </w:r>
            </w:ins>
          </w:p>
        </w:tc>
        <w:tc>
          <w:tcPr>
            <w:tcW w:w="2380" w:type="dxa"/>
            <w:tcBorders>
              <w:top w:val="nil"/>
              <w:left w:val="nil"/>
              <w:bottom w:val="single" w:sz="4" w:space="0" w:color="auto"/>
              <w:right w:val="single" w:sz="4" w:space="0" w:color="auto"/>
            </w:tcBorders>
            <w:shd w:val="clear" w:color="auto" w:fill="auto"/>
            <w:noWrap/>
            <w:vAlign w:val="bottom"/>
            <w:hideMark/>
            <w:tcPrChange w:id="296"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2C22C034" w14:textId="77777777" w:rsidR="00BF17AF" w:rsidRPr="00BF17AF" w:rsidRDefault="00BF17AF">
            <w:pPr>
              <w:spacing w:after="0" w:line="240" w:lineRule="auto"/>
              <w:rPr>
                <w:ins w:id="297" w:author="Sarkar, Siddhartha  (CTR)      A8SUW" w:date="2016-10-07T13:19:00Z"/>
                <w:rFonts w:eastAsia="Times New Roman"/>
                <w:color w:val="000000"/>
                <w:rPrChange w:id="298" w:author="Sarkar, Siddhartha  (CTR)      A8SUW" w:date="2016-10-07T13:19:00Z">
                  <w:rPr>
                    <w:ins w:id="299" w:author="Sarkar, Siddhartha  (CTR)      A8SUW" w:date="2016-10-07T13:19:00Z"/>
                  </w:rPr>
                </w:rPrChange>
              </w:rPr>
              <w:pPrChange w:id="300" w:author="Sarkar, Siddhartha  (CTR)      A8SUW" w:date="2016-10-07T13:19:00Z">
                <w:pPr/>
              </w:pPrChange>
            </w:pPr>
            <w:ins w:id="301" w:author="Sarkar, Siddhartha  (CTR)      A8SUW" w:date="2016-10-07T13:19:00Z">
              <w:r w:rsidRPr="00BF17AF">
                <w:rPr>
                  <w:rFonts w:eastAsia="Times New Roman"/>
                  <w:color w:val="000000"/>
                  <w:rPrChange w:id="302" w:author="Sarkar, Siddhartha  (CTR)      A8SUW" w:date="2016-10-07T13:19:00Z">
                    <w:rPr/>
                  </w:rPrChange>
                </w:rPr>
                <w:t>Facts - BI Reconciliation</w:t>
              </w:r>
            </w:ins>
          </w:p>
        </w:tc>
        <w:tc>
          <w:tcPr>
            <w:tcW w:w="2100" w:type="dxa"/>
            <w:tcBorders>
              <w:top w:val="nil"/>
              <w:left w:val="nil"/>
              <w:bottom w:val="single" w:sz="4" w:space="0" w:color="auto"/>
              <w:right w:val="single" w:sz="4" w:space="0" w:color="auto"/>
            </w:tcBorders>
            <w:shd w:val="clear" w:color="auto" w:fill="auto"/>
            <w:noWrap/>
            <w:vAlign w:val="bottom"/>
            <w:hideMark/>
            <w:tcPrChange w:id="303"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4C344AF4" w14:textId="77777777" w:rsidR="00BF17AF" w:rsidRPr="00BF17AF" w:rsidRDefault="00BF17AF">
            <w:pPr>
              <w:spacing w:after="0" w:line="240" w:lineRule="auto"/>
              <w:rPr>
                <w:ins w:id="304" w:author="Sarkar, Siddhartha  (CTR)      A8SUW" w:date="2016-10-07T13:19:00Z"/>
                <w:rFonts w:eastAsia="Times New Roman"/>
                <w:color w:val="000000"/>
                <w:rPrChange w:id="305" w:author="Sarkar, Siddhartha  (CTR)      A8SUW" w:date="2016-10-07T13:19:00Z">
                  <w:rPr>
                    <w:ins w:id="306" w:author="Sarkar, Siddhartha  (CTR)      A8SUW" w:date="2016-10-07T13:19:00Z"/>
                  </w:rPr>
                </w:rPrChange>
              </w:rPr>
              <w:pPrChange w:id="307" w:author="Sarkar, Siddhartha  (CTR)      A8SUW" w:date="2016-10-07T13:19:00Z">
                <w:pPr/>
              </w:pPrChange>
            </w:pPr>
            <w:ins w:id="308" w:author="Sarkar, Siddhartha  (CTR)      A8SUW" w:date="2016-10-07T13:19:00Z">
              <w:r w:rsidRPr="00BF17AF">
                <w:rPr>
                  <w:rFonts w:eastAsia="Times New Roman"/>
                  <w:color w:val="000000"/>
                  <w:rPrChange w:id="309" w:author="Sarkar, Siddhartha  (CTR)      A8SUW" w:date="2016-10-07T13:19:00Z">
                    <w:rPr/>
                  </w:rPrChange>
                </w:rPr>
                <w:t>Debits</w:t>
              </w:r>
            </w:ins>
          </w:p>
        </w:tc>
      </w:tr>
      <w:tr w:rsidR="00BF17AF" w:rsidRPr="00BF17AF" w14:paraId="0C86A250" w14:textId="77777777" w:rsidTr="00BF17AF">
        <w:tblPrEx>
          <w:tblW w:w="7340" w:type="dxa"/>
          <w:tblInd w:w="108" w:type="dxa"/>
          <w:tblPrExChange w:id="310" w:author="Sarkar, Siddhartha  (CTR)      A8SUW" w:date="2016-10-07T13:19:00Z">
            <w:tblPrEx>
              <w:tblW w:w="7340" w:type="dxa"/>
              <w:tblInd w:w="108" w:type="dxa"/>
              <w:tblCellMar>
                <w:left w:w="0" w:type="dxa"/>
                <w:right w:w="0" w:type="dxa"/>
              </w:tblCellMar>
            </w:tblPrEx>
          </w:tblPrExChange>
        </w:tblPrEx>
        <w:trPr>
          <w:trHeight w:val="300"/>
          <w:ins w:id="311" w:author="Sarkar, Siddhartha  (CTR)      A8SUW" w:date="2016-10-07T13:19:00Z"/>
          <w:trPrChange w:id="312" w:author="Sarkar, Siddhartha  (CTR)      A8SUW" w:date="2016-10-07T13:19:00Z">
            <w:trPr>
              <w:trHeight w:val="300"/>
            </w:trPr>
          </w:trPrChange>
        </w:trPr>
        <w:tc>
          <w:tcPr>
            <w:tcW w:w="2860" w:type="dxa"/>
            <w:tcBorders>
              <w:top w:val="nil"/>
              <w:left w:val="single" w:sz="4" w:space="0" w:color="auto"/>
              <w:bottom w:val="single" w:sz="4" w:space="0" w:color="auto"/>
              <w:right w:val="single" w:sz="4" w:space="0" w:color="auto"/>
            </w:tcBorders>
            <w:shd w:val="clear" w:color="auto" w:fill="auto"/>
            <w:noWrap/>
            <w:vAlign w:val="bottom"/>
            <w:hideMark/>
            <w:tcPrChange w:id="313" w:author="Sarkar, Siddhartha  (CTR)      A8SUW" w:date="2016-10-07T13:19:00Z">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793C684F" w14:textId="77777777" w:rsidR="00BF17AF" w:rsidRPr="00BF17AF" w:rsidRDefault="00BF17AF">
            <w:pPr>
              <w:spacing w:after="0" w:line="240" w:lineRule="auto"/>
              <w:rPr>
                <w:ins w:id="314" w:author="Sarkar, Siddhartha  (CTR)      A8SUW" w:date="2016-10-07T13:19:00Z"/>
                <w:rFonts w:eastAsia="Times New Roman"/>
                <w:color w:val="000000"/>
                <w:rPrChange w:id="315" w:author="Sarkar, Siddhartha  (CTR)      A8SUW" w:date="2016-10-07T13:19:00Z">
                  <w:rPr>
                    <w:ins w:id="316" w:author="Sarkar, Siddhartha  (CTR)      A8SUW" w:date="2016-10-07T13:19:00Z"/>
                  </w:rPr>
                </w:rPrChange>
              </w:rPr>
              <w:pPrChange w:id="317" w:author="Sarkar, Siddhartha  (CTR)      A8SUW" w:date="2016-10-07T13:19:00Z">
                <w:pPr/>
              </w:pPrChange>
            </w:pPr>
            <w:ins w:id="318" w:author="Sarkar, Siddhartha  (CTR)      A8SUW" w:date="2016-10-07T13:19:00Z">
              <w:r w:rsidRPr="00BF17AF">
                <w:rPr>
                  <w:rFonts w:eastAsia="Times New Roman"/>
                  <w:color w:val="000000"/>
                  <w:rPrChange w:id="319" w:author="Sarkar, Siddhartha  (CTR)      A8SUW" w:date="2016-10-07T13:19:00Z">
                    <w:rPr/>
                  </w:rPrChange>
                </w:rPr>
                <w:t>Cigna - BI Data Reconciliation</w:t>
              </w:r>
            </w:ins>
          </w:p>
        </w:tc>
        <w:tc>
          <w:tcPr>
            <w:tcW w:w="2380" w:type="dxa"/>
            <w:tcBorders>
              <w:top w:val="nil"/>
              <w:left w:val="nil"/>
              <w:bottom w:val="single" w:sz="4" w:space="0" w:color="auto"/>
              <w:right w:val="single" w:sz="4" w:space="0" w:color="auto"/>
            </w:tcBorders>
            <w:shd w:val="clear" w:color="auto" w:fill="auto"/>
            <w:noWrap/>
            <w:vAlign w:val="bottom"/>
            <w:hideMark/>
            <w:tcPrChange w:id="320"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1D7A8581" w14:textId="77777777" w:rsidR="00BF17AF" w:rsidRPr="00BF17AF" w:rsidRDefault="00BF17AF">
            <w:pPr>
              <w:spacing w:after="0" w:line="240" w:lineRule="auto"/>
              <w:rPr>
                <w:ins w:id="321" w:author="Sarkar, Siddhartha  (CTR)      A8SUW" w:date="2016-10-07T13:19:00Z"/>
                <w:rFonts w:eastAsia="Times New Roman"/>
                <w:color w:val="000000"/>
                <w:rPrChange w:id="322" w:author="Sarkar, Siddhartha  (CTR)      A8SUW" w:date="2016-10-07T13:19:00Z">
                  <w:rPr>
                    <w:ins w:id="323" w:author="Sarkar, Siddhartha  (CTR)      A8SUW" w:date="2016-10-07T13:19:00Z"/>
                  </w:rPr>
                </w:rPrChange>
              </w:rPr>
              <w:pPrChange w:id="324" w:author="Sarkar, Siddhartha  (CTR)      A8SUW" w:date="2016-10-07T13:19:00Z">
                <w:pPr/>
              </w:pPrChange>
            </w:pPr>
            <w:ins w:id="325" w:author="Sarkar, Siddhartha  (CTR)      A8SUW" w:date="2016-10-07T13:19:00Z">
              <w:r w:rsidRPr="00BF17AF">
                <w:rPr>
                  <w:rFonts w:eastAsia="Times New Roman"/>
                  <w:color w:val="000000"/>
                  <w:rPrChange w:id="326" w:author="Sarkar, Siddhartha  (CTR)      A8SUW" w:date="2016-10-07T13:19:00Z">
                    <w:rPr/>
                  </w:rPrChange>
                </w:rPr>
                <w:t>Facts - BI Reconciliation</w:t>
              </w:r>
            </w:ins>
          </w:p>
        </w:tc>
        <w:tc>
          <w:tcPr>
            <w:tcW w:w="2100" w:type="dxa"/>
            <w:tcBorders>
              <w:top w:val="nil"/>
              <w:left w:val="nil"/>
              <w:bottom w:val="single" w:sz="4" w:space="0" w:color="auto"/>
              <w:right w:val="single" w:sz="4" w:space="0" w:color="auto"/>
            </w:tcBorders>
            <w:shd w:val="clear" w:color="auto" w:fill="auto"/>
            <w:noWrap/>
            <w:vAlign w:val="bottom"/>
            <w:hideMark/>
            <w:tcPrChange w:id="327" w:author="Sarkar, Siddhartha  (CTR)      A8SUW" w:date="2016-10-07T13:19:00Z">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tcPrChange>
          </w:tcPr>
          <w:p w14:paraId="0060616F" w14:textId="77777777" w:rsidR="00BF17AF" w:rsidRPr="00BF17AF" w:rsidRDefault="00BF17AF">
            <w:pPr>
              <w:spacing w:after="0" w:line="240" w:lineRule="auto"/>
              <w:rPr>
                <w:ins w:id="328" w:author="Sarkar, Siddhartha  (CTR)      A8SUW" w:date="2016-10-07T13:19:00Z"/>
                <w:rFonts w:eastAsia="Times New Roman"/>
                <w:color w:val="000000"/>
                <w:rPrChange w:id="329" w:author="Sarkar, Siddhartha  (CTR)      A8SUW" w:date="2016-10-07T13:19:00Z">
                  <w:rPr>
                    <w:ins w:id="330" w:author="Sarkar, Siddhartha  (CTR)      A8SUW" w:date="2016-10-07T13:19:00Z"/>
                  </w:rPr>
                </w:rPrChange>
              </w:rPr>
              <w:pPrChange w:id="331" w:author="Sarkar, Siddhartha  (CTR)      A8SUW" w:date="2016-10-07T13:19:00Z">
                <w:pPr/>
              </w:pPrChange>
            </w:pPr>
            <w:ins w:id="332" w:author="Sarkar, Siddhartha  (CTR)      A8SUW" w:date="2016-10-07T13:19:00Z">
              <w:r w:rsidRPr="00BF17AF">
                <w:rPr>
                  <w:rFonts w:eastAsia="Times New Roman"/>
                  <w:color w:val="000000"/>
                  <w:rPrChange w:id="333" w:author="Sarkar, Siddhartha  (CTR)      A8SUW" w:date="2016-10-07T13:19:00Z">
                    <w:rPr/>
                  </w:rPrChange>
                </w:rPr>
                <w:t>Credits</w:t>
              </w:r>
            </w:ins>
          </w:p>
        </w:tc>
      </w:tr>
    </w:tbl>
    <w:p w14:paraId="57FC8D3C" w14:textId="1304C89D" w:rsidR="00BF17AF" w:rsidRDefault="00BF17AF" w:rsidP="00B14B0E">
      <w:pPr>
        <w:pStyle w:val="Bodycopy"/>
        <w:rPr>
          <w:rFonts w:cs="Arial"/>
          <w:color w:val="0F243E"/>
        </w:rPr>
      </w:pPr>
      <w:ins w:id="334" w:author="Sarkar, Siddhartha  (CTR)      A8SUW" w:date="2016-10-07T13:19:00Z">
        <w:r>
          <w:rPr>
            <w:rFonts w:cs="Arial"/>
            <w:color w:val="0F243E"/>
          </w:rPr>
          <w:fldChar w:fldCharType="end"/>
        </w:r>
      </w:ins>
    </w:p>
    <w:p w14:paraId="51ADC725" w14:textId="2CD49F4F" w:rsidR="00097AC9" w:rsidRDefault="00324913" w:rsidP="00877301">
      <w:pPr>
        <w:pStyle w:val="Heading1"/>
      </w:pPr>
      <w:bookmarkStart w:id="335" w:name="_Toc365550645"/>
      <w:bookmarkStart w:id="336" w:name="_Toc370294239"/>
      <w:bookmarkStart w:id="337" w:name="_Toc423403404"/>
      <w:bookmarkStart w:id="338" w:name="_Toc448972186"/>
      <w:bookmarkStart w:id="339" w:name="_Toc461671243"/>
      <w:r>
        <w:lastRenderedPageBreak/>
        <w:t>9</w:t>
      </w:r>
      <w:r>
        <w:tab/>
      </w:r>
      <w:r w:rsidR="00097AC9" w:rsidRPr="00097AC9">
        <w:t>Report Design</w:t>
      </w:r>
      <w:bookmarkEnd w:id="335"/>
      <w:bookmarkEnd w:id="336"/>
      <w:bookmarkEnd w:id="337"/>
      <w:bookmarkEnd w:id="338"/>
      <w:bookmarkEnd w:id="339"/>
    </w:p>
    <w:p w14:paraId="12BDA5B8" w14:textId="73F05231" w:rsidR="00097AC9" w:rsidRDefault="00324913" w:rsidP="006229E3">
      <w:pPr>
        <w:pStyle w:val="Heading2"/>
      </w:pPr>
      <w:bookmarkStart w:id="340" w:name="_Toc448972187"/>
      <w:bookmarkStart w:id="341" w:name="_Toc461671244"/>
      <w:r>
        <w:t>9.1</w:t>
      </w:r>
      <w:r>
        <w:tab/>
      </w:r>
      <w:r w:rsidR="00097AC9" w:rsidRPr="00097AC9">
        <w:t>Report Details</w:t>
      </w:r>
      <w:bookmarkEnd w:id="340"/>
      <w:bookmarkEnd w:id="341"/>
    </w:p>
    <w:p w14:paraId="108B3E11" w14:textId="77777777" w:rsidR="00430C57" w:rsidRPr="00430C57" w:rsidRDefault="00430C57" w:rsidP="00430C57">
      <w:pPr>
        <w:pStyle w:val="BodyText"/>
      </w:pPr>
      <w:r>
        <w:t>NA</w:t>
      </w:r>
    </w:p>
    <w:p w14:paraId="48D8CAD2" w14:textId="658E205A" w:rsidR="00097AC9" w:rsidRDefault="00324913" w:rsidP="006229E3">
      <w:pPr>
        <w:pStyle w:val="Heading2"/>
        <w:rPr>
          <w:lang w:bidi="hi-IN"/>
        </w:rPr>
      </w:pPr>
      <w:bookmarkStart w:id="342" w:name="_Toc370294240"/>
      <w:bookmarkStart w:id="343" w:name="_Toc423403405"/>
      <w:bookmarkStart w:id="344" w:name="_Toc448972188"/>
      <w:bookmarkStart w:id="345" w:name="_Toc461671245"/>
      <w:r>
        <w:rPr>
          <w:lang w:bidi="hi-IN"/>
        </w:rPr>
        <w:t>9.2</w:t>
      </w:r>
      <w:r>
        <w:rPr>
          <w:lang w:bidi="hi-IN"/>
        </w:rPr>
        <w:tab/>
      </w:r>
      <w:r w:rsidR="00097AC9" w:rsidRPr="00097AC9">
        <w:rPr>
          <w:lang w:bidi="hi-IN"/>
        </w:rPr>
        <w:t>User Prompts</w:t>
      </w:r>
      <w:bookmarkEnd w:id="342"/>
      <w:bookmarkEnd w:id="343"/>
      <w:bookmarkEnd w:id="344"/>
      <w:bookmarkEnd w:id="345"/>
    </w:p>
    <w:p w14:paraId="3FE9C06B" w14:textId="77777777" w:rsidR="00430C57" w:rsidRPr="00430C57" w:rsidRDefault="00430C57" w:rsidP="00430C57">
      <w:pPr>
        <w:pStyle w:val="BodyText"/>
        <w:rPr>
          <w:lang w:bidi="hi-IN"/>
        </w:rPr>
      </w:pPr>
      <w:r>
        <w:rPr>
          <w:lang w:bidi="hi-IN"/>
        </w:rPr>
        <w:t>NA</w:t>
      </w:r>
    </w:p>
    <w:p w14:paraId="05879274" w14:textId="187C14F5" w:rsidR="00097AC9" w:rsidRPr="00097AC9" w:rsidRDefault="00324913" w:rsidP="006229E3">
      <w:pPr>
        <w:pStyle w:val="Heading2"/>
        <w:rPr>
          <w:lang w:bidi="hi-IN"/>
        </w:rPr>
      </w:pPr>
      <w:bookmarkStart w:id="346" w:name="_Toc365550646"/>
      <w:bookmarkStart w:id="347" w:name="_Toc370294241"/>
      <w:bookmarkStart w:id="348" w:name="_Toc423403406"/>
      <w:bookmarkStart w:id="349" w:name="_Toc448972189"/>
      <w:bookmarkStart w:id="350" w:name="_Toc461671246"/>
      <w:r>
        <w:rPr>
          <w:lang w:bidi="hi-IN"/>
        </w:rPr>
        <w:t>9.3</w:t>
      </w:r>
      <w:r>
        <w:rPr>
          <w:lang w:bidi="hi-IN"/>
        </w:rPr>
        <w:tab/>
      </w:r>
      <w:r w:rsidR="00097AC9" w:rsidRPr="00097AC9">
        <w:rPr>
          <w:lang w:bidi="hi-IN"/>
        </w:rPr>
        <w:t>Head</w:t>
      </w:r>
      <w:bookmarkEnd w:id="346"/>
      <w:bookmarkEnd w:id="347"/>
      <w:r w:rsidR="00097AC9" w:rsidRPr="00097AC9">
        <w:rPr>
          <w:lang w:bidi="hi-IN"/>
        </w:rPr>
        <w:t>er</w:t>
      </w:r>
      <w:bookmarkEnd w:id="348"/>
      <w:bookmarkEnd w:id="349"/>
      <w:bookmarkEnd w:id="350"/>
    </w:p>
    <w:p w14:paraId="3D0A2DDA" w14:textId="77777777" w:rsidR="00097AC9" w:rsidRPr="00097AC9" w:rsidRDefault="00430C57" w:rsidP="00097AC9">
      <w:pPr>
        <w:suppressAutoHyphens/>
        <w:spacing w:before="120" w:after="120" w:line="240" w:lineRule="auto"/>
        <w:rPr>
          <w:rFonts w:ascii="Arial" w:eastAsia="Times New Roman" w:hAnsi="Arial" w:cs="Arial"/>
          <w:kern w:val="1"/>
          <w:sz w:val="20"/>
          <w:szCs w:val="20"/>
          <w:lang w:eastAsia="hi-IN" w:bidi="hi-IN"/>
        </w:rPr>
      </w:pPr>
      <w:r>
        <w:rPr>
          <w:rFonts w:ascii="Arial" w:eastAsia="Times New Roman" w:hAnsi="Arial" w:cs="Arial"/>
          <w:kern w:val="1"/>
          <w:sz w:val="20"/>
          <w:szCs w:val="20"/>
          <w:lang w:eastAsia="hi-IN" w:bidi="hi-IN"/>
        </w:rPr>
        <w:t>NA</w:t>
      </w:r>
    </w:p>
    <w:p w14:paraId="4A8DE97F" w14:textId="6B3CC2EF" w:rsidR="00097AC9" w:rsidRPr="00097AC9" w:rsidRDefault="00324913" w:rsidP="000858C2">
      <w:pPr>
        <w:pStyle w:val="Heading2"/>
        <w:rPr>
          <w:lang w:bidi="hi-IN"/>
        </w:rPr>
      </w:pPr>
      <w:bookmarkStart w:id="351" w:name="__RefHeading__59_1165727718"/>
      <w:bookmarkStart w:id="352" w:name="_Toc365550647"/>
      <w:bookmarkStart w:id="353" w:name="_Toc370294242"/>
      <w:bookmarkStart w:id="354" w:name="_Toc423403407"/>
      <w:bookmarkStart w:id="355" w:name="_Toc448972190"/>
      <w:bookmarkStart w:id="356" w:name="_Toc461671247"/>
      <w:bookmarkEnd w:id="351"/>
      <w:r>
        <w:rPr>
          <w:lang w:bidi="hi-IN"/>
        </w:rPr>
        <w:t>9.4</w:t>
      </w:r>
      <w:r>
        <w:rPr>
          <w:lang w:bidi="hi-IN"/>
        </w:rPr>
        <w:tab/>
      </w:r>
      <w:r w:rsidR="00097AC9" w:rsidRPr="00097AC9">
        <w:rPr>
          <w:lang w:bidi="hi-IN"/>
        </w:rPr>
        <w:t xml:space="preserve">Data </w:t>
      </w:r>
      <w:bookmarkEnd w:id="352"/>
      <w:bookmarkEnd w:id="353"/>
      <w:r w:rsidR="00097AC9" w:rsidRPr="00097AC9">
        <w:rPr>
          <w:lang w:bidi="hi-IN"/>
        </w:rPr>
        <w:t>Fields</w:t>
      </w:r>
      <w:bookmarkEnd w:id="354"/>
      <w:bookmarkEnd w:id="355"/>
      <w:bookmarkEnd w:id="356"/>
    </w:p>
    <w:p w14:paraId="41439D28" w14:textId="53201B04" w:rsidR="00097AC9" w:rsidRPr="00097AC9" w:rsidRDefault="00440B7A" w:rsidP="00440B7A">
      <w:pPr>
        <w:suppressAutoHyphens/>
        <w:spacing w:before="120" w:after="120" w:line="240" w:lineRule="auto"/>
        <w:rPr>
          <w:rFonts w:ascii="Book Antiqua" w:eastAsia="Times New Roman" w:hAnsi="Book Antiqua"/>
          <w:kern w:val="1"/>
          <w:sz w:val="20"/>
          <w:szCs w:val="20"/>
          <w:lang w:eastAsia="hi-IN" w:bidi="hi-IN"/>
        </w:rPr>
      </w:pPr>
      <w:r>
        <w:rPr>
          <w:rFonts w:ascii="Book Antiqua" w:eastAsia="Times New Roman" w:hAnsi="Book Antiqua"/>
          <w:kern w:val="1"/>
          <w:sz w:val="20"/>
          <w:szCs w:val="20"/>
          <w:lang w:eastAsia="hi-IN" w:bidi="hi-IN"/>
        </w:rPr>
        <w:t>NA</w:t>
      </w:r>
    </w:p>
    <w:p w14:paraId="59F0D036" w14:textId="150F330D" w:rsidR="00097AC9" w:rsidRDefault="00324913" w:rsidP="007C62FA">
      <w:pPr>
        <w:pStyle w:val="Heading2"/>
        <w:rPr>
          <w:lang w:bidi="hi-IN"/>
        </w:rPr>
      </w:pPr>
      <w:bookmarkStart w:id="357" w:name="_Toc365550649"/>
      <w:bookmarkStart w:id="358" w:name="_Toc370294243"/>
      <w:bookmarkStart w:id="359" w:name="_Toc423403408"/>
      <w:bookmarkStart w:id="360" w:name="_Toc448972191"/>
      <w:bookmarkStart w:id="361" w:name="_Toc461671248"/>
      <w:r>
        <w:rPr>
          <w:lang w:bidi="hi-IN"/>
        </w:rPr>
        <w:t>9.5</w:t>
      </w:r>
      <w:r>
        <w:rPr>
          <w:lang w:bidi="hi-IN"/>
        </w:rPr>
        <w:tab/>
      </w:r>
      <w:r w:rsidR="00097AC9" w:rsidRPr="00097AC9">
        <w:rPr>
          <w:lang w:bidi="hi-IN"/>
        </w:rPr>
        <w:t>Report Filters</w:t>
      </w:r>
      <w:bookmarkEnd w:id="357"/>
      <w:bookmarkEnd w:id="358"/>
      <w:bookmarkEnd w:id="359"/>
      <w:bookmarkEnd w:id="360"/>
      <w:bookmarkEnd w:id="361"/>
    </w:p>
    <w:p w14:paraId="067088CE" w14:textId="77777777" w:rsidR="00430C57" w:rsidRPr="00430C57" w:rsidRDefault="00430C57" w:rsidP="00430C57">
      <w:pPr>
        <w:pStyle w:val="BodyText"/>
        <w:rPr>
          <w:lang w:bidi="hi-IN"/>
        </w:rPr>
      </w:pPr>
      <w:r>
        <w:rPr>
          <w:lang w:bidi="hi-IN"/>
        </w:rPr>
        <w:t>NA</w:t>
      </w:r>
    </w:p>
    <w:p w14:paraId="263CEA81" w14:textId="032646AE" w:rsidR="00097AC9" w:rsidRDefault="00324913" w:rsidP="00A01DB1">
      <w:pPr>
        <w:pStyle w:val="Heading2"/>
        <w:rPr>
          <w:lang w:bidi="hi-IN"/>
        </w:rPr>
      </w:pPr>
      <w:bookmarkStart w:id="362" w:name="_Toc423403409"/>
      <w:bookmarkStart w:id="363" w:name="_Toc448972192"/>
      <w:bookmarkStart w:id="364" w:name="_Toc461671249"/>
      <w:r>
        <w:rPr>
          <w:lang w:bidi="hi-IN"/>
        </w:rPr>
        <w:t>9.6</w:t>
      </w:r>
      <w:r>
        <w:rPr>
          <w:lang w:bidi="hi-IN"/>
        </w:rPr>
        <w:tab/>
      </w:r>
      <w:r w:rsidR="00097AC9" w:rsidRPr="00097AC9">
        <w:rPr>
          <w:lang w:bidi="hi-IN"/>
        </w:rPr>
        <w:t>Interfaces- External</w:t>
      </w:r>
      <w:bookmarkEnd w:id="362"/>
      <w:bookmarkEnd w:id="363"/>
      <w:bookmarkEnd w:id="364"/>
    </w:p>
    <w:p w14:paraId="09FD1C07" w14:textId="77777777" w:rsidR="00097AC9" w:rsidRDefault="00E3267B" w:rsidP="00097AC9">
      <w:pPr>
        <w:suppressAutoHyphens/>
        <w:spacing w:after="120" w:line="240" w:lineRule="auto"/>
        <w:ind w:right="1440"/>
        <w:rPr>
          <w:rFonts w:ascii="Arial" w:eastAsia="Times New Roman" w:hAnsi="Arial" w:cs="Arial"/>
          <w:sz w:val="20"/>
          <w:szCs w:val="20"/>
          <w:lang w:val="en-GB" w:eastAsia="ar-SA"/>
        </w:rPr>
      </w:pPr>
      <w:bookmarkStart w:id="365" w:name="__RefHeading__69_1165727718"/>
      <w:bookmarkEnd w:id="365"/>
      <w:r>
        <w:rPr>
          <w:rFonts w:ascii="Arial" w:eastAsia="Times New Roman" w:hAnsi="Arial" w:cs="Arial"/>
          <w:sz w:val="20"/>
          <w:szCs w:val="20"/>
          <w:lang w:val="en-GB" w:eastAsia="ar-SA"/>
        </w:rPr>
        <w:t>N</w:t>
      </w:r>
      <w:r w:rsidR="00430C57">
        <w:rPr>
          <w:rFonts w:ascii="Arial" w:eastAsia="Times New Roman" w:hAnsi="Arial" w:cs="Arial"/>
          <w:sz w:val="20"/>
          <w:szCs w:val="20"/>
          <w:lang w:val="en-GB" w:eastAsia="ar-SA"/>
        </w:rPr>
        <w:t>A</w:t>
      </w:r>
    </w:p>
    <w:p w14:paraId="10F68462" w14:textId="6E72233A" w:rsidR="00097AC9" w:rsidRPr="00097AC9" w:rsidRDefault="00324913" w:rsidP="006F3692">
      <w:pPr>
        <w:pStyle w:val="Heading2"/>
        <w:rPr>
          <w:lang w:bidi="hi-IN"/>
        </w:rPr>
      </w:pPr>
      <w:bookmarkStart w:id="366" w:name="_Toc365550654"/>
      <w:bookmarkStart w:id="367" w:name="_Toc370294248"/>
      <w:bookmarkStart w:id="368" w:name="_Toc423403410"/>
      <w:bookmarkStart w:id="369" w:name="_Toc448972193"/>
      <w:bookmarkStart w:id="370" w:name="_Toc461671250"/>
      <w:r>
        <w:rPr>
          <w:lang w:bidi="hi-IN"/>
        </w:rPr>
        <w:t>9.7</w:t>
      </w:r>
      <w:r>
        <w:rPr>
          <w:lang w:bidi="hi-IN"/>
        </w:rPr>
        <w:tab/>
      </w:r>
      <w:r w:rsidR="00097AC9" w:rsidRPr="00097AC9">
        <w:rPr>
          <w:lang w:bidi="hi-IN"/>
        </w:rPr>
        <w:t>Security</w:t>
      </w:r>
      <w:bookmarkEnd w:id="366"/>
      <w:bookmarkEnd w:id="367"/>
      <w:bookmarkEnd w:id="368"/>
      <w:bookmarkEnd w:id="369"/>
      <w:bookmarkEnd w:id="370"/>
    </w:p>
    <w:p w14:paraId="5C415727" w14:textId="0B71086F" w:rsidR="000D2813" w:rsidRDefault="00C90B46" w:rsidP="00173245">
      <w:pPr>
        <w:suppressAutoHyphens/>
        <w:spacing w:after="120" w:line="240" w:lineRule="auto"/>
        <w:ind w:right="1440"/>
        <w:jc w:val="both"/>
        <w:rPr>
          <w:rFonts w:ascii="Arial" w:eastAsia="Times New Roman" w:hAnsi="Arial" w:cs="Arial"/>
          <w:sz w:val="20"/>
          <w:szCs w:val="20"/>
          <w:lang w:val="en-GB" w:eastAsia="ar-SA"/>
        </w:rPr>
      </w:pPr>
      <w:r>
        <w:rPr>
          <w:rFonts w:ascii="Arial" w:eastAsia="Times New Roman" w:hAnsi="Arial" w:cs="Arial"/>
          <w:sz w:val="20"/>
          <w:szCs w:val="20"/>
          <w:lang w:val="en-GB" w:eastAsia="ar-SA"/>
        </w:rPr>
        <w:t>Role based security is implemented in the RPD i.e. only the below provided roles are allowed to perform adhoc reporting.</w:t>
      </w:r>
    </w:p>
    <w:p w14:paraId="51B94BCF" w14:textId="6D9CDDBF" w:rsidR="0027073A" w:rsidRDefault="00C90B46" w:rsidP="00173245">
      <w:pPr>
        <w:suppressAutoHyphens/>
        <w:spacing w:after="120" w:line="240" w:lineRule="auto"/>
        <w:ind w:right="1440"/>
        <w:jc w:val="both"/>
        <w:rPr>
          <w:rFonts w:ascii="Arial" w:eastAsia="Times New Roman" w:hAnsi="Arial" w:cs="Arial"/>
          <w:sz w:val="20"/>
          <w:szCs w:val="20"/>
          <w:lang w:val="en-GB" w:eastAsia="ar-SA"/>
        </w:rPr>
      </w:pPr>
      <w:r>
        <w:t>BI Administrators, Developers, and  Cigna Business Development users</w:t>
      </w:r>
    </w:p>
    <w:p w14:paraId="4C9E1978" w14:textId="1401DC48" w:rsidR="0027073A" w:rsidRDefault="00C90B46" w:rsidP="00173245">
      <w:pPr>
        <w:suppressAutoHyphens/>
        <w:spacing w:after="120" w:line="240" w:lineRule="auto"/>
        <w:ind w:right="1440"/>
        <w:jc w:val="both"/>
        <w:rPr>
          <w:rFonts w:ascii="Arial" w:eastAsia="Times New Roman" w:hAnsi="Arial" w:cs="Arial"/>
          <w:sz w:val="20"/>
          <w:szCs w:val="20"/>
          <w:lang w:val="en-GB" w:eastAsia="ar-SA"/>
        </w:rPr>
      </w:pPr>
      <w:r>
        <w:rPr>
          <w:noProof/>
        </w:rPr>
        <w:drawing>
          <wp:inline distT="0" distB="0" distL="0" distR="0" wp14:anchorId="266C7B64" wp14:editId="3785C2B9">
            <wp:extent cx="2876550" cy="2120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81577" cy="2124665"/>
                    </a:xfrm>
                    <a:prstGeom prst="rect">
                      <a:avLst/>
                    </a:prstGeom>
                  </pic:spPr>
                </pic:pic>
              </a:graphicData>
            </a:graphic>
          </wp:inline>
        </w:drawing>
      </w:r>
    </w:p>
    <w:p w14:paraId="297D7CD5" w14:textId="2BBE53BF" w:rsidR="00097AC9" w:rsidRPr="00097AC9" w:rsidRDefault="00324913" w:rsidP="00112DF2">
      <w:pPr>
        <w:pStyle w:val="Heading1"/>
        <w:rPr>
          <w:lang w:eastAsia="hi-IN" w:bidi="hi-IN"/>
        </w:rPr>
      </w:pPr>
      <w:bookmarkStart w:id="371" w:name="_Toc423403411"/>
      <w:bookmarkStart w:id="372" w:name="_Toc448972194"/>
      <w:bookmarkStart w:id="373" w:name="_Toc461671251"/>
      <w:bookmarkStart w:id="374" w:name="_Toc421205966"/>
      <w:r>
        <w:lastRenderedPageBreak/>
        <w:t>10</w:t>
      </w:r>
      <w:r>
        <w:tab/>
      </w:r>
      <w:r w:rsidR="00097AC9" w:rsidRPr="00097AC9">
        <w:t>Performance</w:t>
      </w:r>
      <w:bookmarkEnd w:id="371"/>
      <w:bookmarkEnd w:id="372"/>
      <w:bookmarkEnd w:id="373"/>
      <w:r w:rsidR="00097AC9" w:rsidRPr="00097AC9">
        <w:t xml:space="preserve"> </w:t>
      </w:r>
      <w:bookmarkStart w:id="375" w:name="_Toc369549694"/>
      <w:bookmarkStart w:id="376" w:name="_Toc421205968"/>
      <w:bookmarkEnd w:id="374"/>
    </w:p>
    <w:p w14:paraId="4E2AAEC0" w14:textId="3F9F918A" w:rsidR="00097AC9" w:rsidRDefault="00324913" w:rsidP="00167AC0">
      <w:pPr>
        <w:pStyle w:val="Heading2"/>
      </w:pPr>
      <w:bookmarkStart w:id="377" w:name="_Toc423403412"/>
      <w:bookmarkStart w:id="378" w:name="_Toc448972195"/>
      <w:bookmarkStart w:id="379" w:name="_Toc461671252"/>
      <w:r>
        <w:rPr>
          <w:lang w:bidi="hi-IN"/>
        </w:rPr>
        <w:t>10.1</w:t>
      </w:r>
      <w:r>
        <w:rPr>
          <w:lang w:bidi="hi-IN"/>
        </w:rPr>
        <w:tab/>
      </w:r>
      <w:r w:rsidR="00097AC9" w:rsidRPr="00097AC9">
        <w:rPr>
          <w:lang w:bidi="hi-IN"/>
        </w:rPr>
        <w:t>Performance Considerations/</w:t>
      </w:r>
      <w:r w:rsidR="00097AC9" w:rsidRPr="00097AC9">
        <w:t>Requirements</w:t>
      </w:r>
      <w:bookmarkEnd w:id="375"/>
      <w:bookmarkEnd w:id="376"/>
      <w:bookmarkEnd w:id="377"/>
      <w:bookmarkEnd w:id="378"/>
      <w:bookmarkEnd w:id="379"/>
    </w:p>
    <w:p w14:paraId="567EDE81" w14:textId="77777777" w:rsidR="00167AC0" w:rsidRDefault="00440B7A" w:rsidP="00167AC0">
      <w:pPr>
        <w:pStyle w:val="BodyText"/>
        <w:rPr>
          <w:rFonts w:cs="Arial"/>
          <w:lang w:val="en-GB" w:eastAsia="ar-SA"/>
        </w:rPr>
      </w:pPr>
      <w:r>
        <w:rPr>
          <w:rFonts w:cs="Arial"/>
          <w:lang w:val="en-GB" w:eastAsia="ar-SA"/>
        </w:rPr>
        <w:t>NA</w:t>
      </w:r>
    </w:p>
    <w:p w14:paraId="5C2AE423" w14:textId="679F3C17" w:rsidR="00097AC9" w:rsidRPr="00097AC9" w:rsidRDefault="00324913" w:rsidP="00112DF2">
      <w:pPr>
        <w:pStyle w:val="Heading2"/>
        <w:rPr>
          <w:lang w:bidi="hi-IN"/>
        </w:rPr>
      </w:pPr>
      <w:bookmarkStart w:id="380" w:name="_Toc369549695"/>
      <w:bookmarkStart w:id="381" w:name="_Toc421205969"/>
      <w:bookmarkStart w:id="382" w:name="_Toc423403413"/>
      <w:bookmarkStart w:id="383" w:name="_Toc448972196"/>
      <w:bookmarkStart w:id="384" w:name="_Toc461671253"/>
      <w:r>
        <w:rPr>
          <w:lang w:bidi="hi-IN"/>
        </w:rPr>
        <w:t>10.2</w:t>
      </w:r>
      <w:r>
        <w:rPr>
          <w:lang w:bidi="hi-IN"/>
        </w:rPr>
        <w:tab/>
      </w:r>
      <w:r w:rsidR="00097AC9" w:rsidRPr="00097AC9">
        <w:rPr>
          <w:lang w:bidi="hi-IN"/>
        </w:rPr>
        <w:t>Stress Test</w:t>
      </w:r>
      <w:bookmarkEnd w:id="380"/>
      <w:bookmarkEnd w:id="381"/>
      <w:bookmarkEnd w:id="382"/>
      <w:bookmarkEnd w:id="383"/>
      <w:bookmarkEnd w:id="384"/>
    </w:p>
    <w:p w14:paraId="747EF46B" w14:textId="77777777" w:rsidR="00097AC9" w:rsidRPr="00097AC9" w:rsidRDefault="00440B7A" w:rsidP="00440B7A">
      <w:pPr>
        <w:suppressAutoHyphens/>
        <w:spacing w:after="0" w:line="240" w:lineRule="auto"/>
        <w:rPr>
          <w:rFonts w:ascii="Century Gothic" w:eastAsia="SimSun" w:hAnsi="Century Gothic" w:cs="Arial"/>
          <w:kern w:val="1"/>
          <w:sz w:val="21"/>
          <w:szCs w:val="21"/>
          <w:lang w:eastAsia="hi-IN" w:bidi="hi-IN"/>
        </w:rPr>
      </w:pPr>
      <w:r>
        <w:rPr>
          <w:rFonts w:ascii="Century Gothic" w:eastAsia="SimSun" w:hAnsi="Century Gothic" w:cs="Arial"/>
          <w:kern w:val="1"/>
          <w:sz w:val="21"/>
          <w:szCs w:val="21"/>
          <w:lang w:eastAsia="hi-IN" w:bidi="hi-IN"/>
        </w:rPr>
        <w:t>NA</w:t>
      </w:r>
    </w:p>
    <w:p w14:paraId="4573A7AE" w14:textId="62D119D7" w:rsidR="00097AC9" w:rsidRPr="00097AC9" w:rsidRDefault="00324913" w:rsidP="00112DF2">
      <w:pPr>
        <w:pStyle w:val="Heading2"/>
        <w:rPr>
          <w:lang w:bidi="hi-IN"/>
        </w:rPr>
      </w:pPr>
      <w:bookmarkStart w:id="385" w:name="_Toc461671254"/>
      <w:bookmarkStart w:id="386" w:name="_Toc369549696"/>
      <w:r>
        <w:rPr>
          <w:lang w:bidi="hi-IN"/>
        </w:rPr>
        <w:t>10.3</w:t>
      </w:r>
      <w:r>
        <w:rPr>
          <w:lang w:bidi="hi-IN"/>
        </w:rPr>
        <w:tab/>
      </w:r>
      <w:r w:rsidR="00097AC9" w:rsidRPr="00097AC9">
        <w:rPr>
          <w:lang w:bidi="hi-IN"/>
        </w:rPr>
        <w:t xml:space="preserve"> </w:t>
      </w:r>
      <w:bookmarkStart w:id="387" w:name="_Toc421205970"/>
      <w:bookmarkStart w:id="388" w:name="_Toc423403414"/>
      <w:bookmarkStart w:id="389" w:name="_Toc448972197"/>
      <w:r w:rsidR="00097AC9" w:rsidRPr="00097AC9">
        <w:rPr>
          <w:lang w:bidi="hi-IN"/>
        </w:rPr>
        <w:t>Loading Timing/</w:t>
      </w:r>
      <w:r w:rsidR="00097AC9" w:rsidRPr="00097AC9">
        <w:t>Benchmarking</w:t>
      </w:r>
      <w:bookmarkEnd w:id="385"/>
      <w:bookmarkEnd w:id="387"/>
      <w:bookmarkEnd w:id="388"/>
      <w:bookmarkEnd w:id="389"/>
      <w:r w:rsidR="00097AC9" w:rsidRPr="00097AC9">
        <w:rPr>
          <w:lang w:bidi="hi-IN"/>
        </w:rPr>
        <w:t xml:space="preserve"> </w:t>
      </w:r>
      <w:bookmarkEnd w:id="386"/>
    </w:p>
    <w:p w14:paraId="00F48CF7" w14:textId="77777777" w:rsidR="00097AC9" w:rsidRPr="00097AC9" w:rsidRDefault="00440B7A" w:rsidP="00097AC9">
      <w:pPr>
        <w:spacing w:after="0" w:line="240" w:lineRule="auto"/>
        <w:rPr>
          <w:rFonts w:ascii="Arial" w:eastAsia="Times New Roman" w:hAnsi="Arial"/>
          <w:noProof/>
          <w:sz w:val="20"/>
          <w:szCs w:val="20"/>
          <w:lang w:eastAsia="es-ES"/>
        </w:rPr>
      </w:pPr>
      <w:bookmarkStart w:id="390" w:name="_Toc365550656"/>
      <w:bookmarkStart w:id="391" w:name="_Toc370294250"/>
      <w:r>
        <w:rPr>
          <w:rFonts w:ascii="Arial" w:eastAsia="Times New Roman" w:hAnsi="Arial"/>
          <w:noProof/>
          <w:sz w:val="20"/>
          <w:szCs w:val="20"/>
          <w:lang w:eastAsia="es-ES"/>
        </w:rPr>
        <w:t xml:space="preserve"> NA</w:t>
      </w:r>
    </w:p>
    <w:p w14:paraId="40D08F89" w14:textId="0AD944FF" w:rsidR="00097AC9" w:rsidRPr="00097AC9" w:rsidRDefault="00324913" w:rsidP="00112DF2">
      <w:pPr>
        <w:pStyle w:val="Heading1"/>
      </w:pPr>
      <w:bookmarkStart w:id="392" w:name="__RefHeading__77_1165727718"/>
      <w:bookmarkStart w:id="393" w:name="_Toc137016362"/>
      <w:bookmarkStart w:id="394" w:name="_Toc422312738"/>
      <w:bookmarkStart w:id="395" w:name="_Toc423403416"/>
      <w:bookmarkStart w:id="396" w:name="_Toc448972198"/>
      <w:bookmarkStart w:id="397" w:name="_Toc461671255"/>
      <w:bookmarkEnd w:id="390"/>
      <w:bookmarkEnd w:id="391"/>
      <w:bookmarkEnd w:id="392"/>
      <w:r>
        <w:lastRenderedPageBreak/>
        <w:t>11</w:t>
      </w:r>
      <w:r>
        <w:tab/>
      </w:r>
      <w:r w:rsidR="00097AC9" w:rsidRPr="00097AC9">
        <w:t>Open and Closed Issues</w:t>
      </w:r>
      <w:bookmarkEnd w:id="393"/>
      <w:bookmarkEnd w:id="394"/>
      <w:bookmarkEnd w:id="395"/>
      <w:bookmarkEnd w:id="396"/>
      <w:bookmarkEnd w:id="397"/>
    </w:p>
    <w:p w14:paraId="1C1F5044" w14:textId="77777777" w:rsidR="00097AC9" w:rsidRPr="00097AC9" w:rsidRDefault="00097AC9" w:rsidP="00E95C13">
      <w:pPr>
        <w:numPr>
          <w:ilvl w:val="0"/>
          <w:numId w:val="4"/>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right="5040"/>
        <w:rPr>
          <w:rFonts w:ascii="Arial" w:eastAsia="Times New Roman" w:hAnsi="Arial"/>
          <w:vanish/>
          <w:sz w:val="20"/>
          <w:szCs w:val="20"/>
          <w:lang w:eastAsia="es-ES"/>
        </w:rPr>
      </w:pPr>
      <w:r w:rsidRPr="00097AC9">
        <w:rPr>
          <w:rFonts w:ascii="Arial" w:eastAsia="Times New Roman" w:hAnsi="Arial"/>
          <w:vanish/>
          <w:sz w:val="20"/>
          <w:szCs w:val="20"/>
          <w:lang w:eastAsia="es-ES"/>
        </w:rPr>
        <w:t>Add open issues that you identify while writing or reviewing this document to the open issues section.  As you resolve issues, move them to the closed issues section and keep the issue ID the same.  Include an explanation of the resolution.</w:t>
      </w:r>
      <w:r w:rsidRPr="00097AC9">
        <w:rPr>
          <w:rFonts w:ascii="Arial" w:eastAsia="Times New Roman" w:hAnsi="Arial"/>
          <w:vanish/>
          <w:sz w:val="20"/>
          <w:szCs w:val="20"/>
          <w:lang w:eastAsia="es-ES"/>
        </w:rPr>
        <w:br/>
      </w:r>
      <w:r w:rsidRPr="00097AC9">
        <w:rPr>
          <w:rFonts w:ascii="Arial" w:eastAsia="Times New Roman" w:hAnsi="Arial"/>
          <w:vanish/>
          <w:sz w:val="20"/>
          <w:szCs w:val="20"/>
          <w:lang w:eastAsia="es-ES"/>
        </w:rP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7857094E" w14:textId="4C388FBA" w:rsidR="00097AC9" w:rsidRPr="00097AC9" w:rsidRDefault="00324913" w:rsidP="00112DF2">
      <w:pPr>
        <w:pStyle w:val="Heading2"/>
        <w:rPr>
          <w:lang w:bidi="hi-IN"/>
        </w:rPr>
      </w:pPr>
      <w:bookmarkStart w:id="398" w:name="_Toc137016363"/>
      <w:bookmarkStart w:id="399" w:name="_Toc422312739"/>
      <w:bookmarkStart w:id="400" w:name="_Toc423403417"/>
      <w:bookmarkStart w:id="401" w:name="_Toc448972199"/>
      <w:bookmarkStart w:id="402" w:name="_Toc461671256"/>
      <w:r>
        <w:rPr>
          <w:lang w:bidi="hi-IN"/>
        </w:rPr>
        <w:t>11.1</w:t>
      </w:r>
      <w:r>
        <w:rPr>
          <w:lang w:bidi="hi-IN"/>
        </w:rPr>
        <w:tab/>
      </w:r>
      <w:r w:rsidR="00097AC9" w:rsidRPr="00097AC9">
        <w:rPr>
          <w:lang w:bidi="hi-IN"/>
        </w:rPr>
        <w:t>Open Issues</w:t>
      </w:r>
      <w:bookmarkEnd w:id="398"/>
      <w:bookmarkEnd w:id="399"/>
      <w:bookmarkEnd w:id="400"/>
      <w:bookmarkEnd w:id="401"/>
      <w:bookmarkEnd w:id="402"/>
    </w:p>
    <w:p w14:paraId="3E0CF5EA"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898"/>
        <w:gridCol w:w="2176"/>
        <w:gridCol w:w="2870"/>
        <w:gridCol w:w="1668"/>
        <w:gridCol w:w="1291"/>
        <w:gridCol w:w="1681"/>
      </w:tblGrid>
      <w:tr w:rsidR="00097AC9" w:rsidRPr="00097AC9" w14:paraId="47144857" w14:textId="77777777" w:rsidTr="0066103B">
        <w:trPr>
          <w:tblHeader/>
        </w:trPr>
        <w:tc>
          <w:tcPr>
            <w:tcW w:w="424" w:type="pct"/>
            <w:shd w:val="clear" w:color="auto" w:fill="D9D9D9"/>
          </w:tcPr>
          <w:p w14:paraId="1242E029"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ID</w:t>
            </w:r>
          </w:p>
        </w:tc>
        <w:tc>
          <w:tcPr>
            <w:tcW w:w="1028" w:type="pct"/>
            <w:shd w:val="clear" w:color="auto" w:fill="D9D9D9"/>
          </w:tcPr>
          <w:p w14:paraId="2A9E49AE"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Issue</w:t>
            </w:r>
          </w:p>
        </w:tc>
        <w:tc>
          <w:tcPr>
            <w:tcW w:w="1356" w:type="pct"/>
            <w:shd w:val="clear" w:color="auto" w:fill="D9D9D9"/>
          </w:tcPr>
          <w:p w14:paraId="157D6850"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Resolution</w:t>
            </w:r>
          </w:p>
        </w:tc>
        <w:tc>
          <w:tcPr>
            <w:tcW w:w="788" w:type="pct"/>
            <w:shd w:val="clear" w:color="auto" w:fill="D9D9D9"/>
          </w:tcPr>
          <w:p w14:paraId="07177F36"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Responsibility</w:t>
            </w:r>
          </w:p>
        </w:tc>
        <w:tc>
          <w:tcPr>
            <w:tcW w:w="610" w:type="pct"/>
            <w:shd w:val="clear" w:color="auto" w:fill="D9D9D9"/>
          </w:tcPr>
          <w:p w14:paraId="2B77EC4C"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Target Date</w:t>
            </w:r>
          </w:p>
        </w:tc>
        <w:tc>
          <w:tcPr>
            <w:tcW w:w="794" w:type="pct"/>
            <w:shd w:val="clear" w:color="auto" w:fill="D9D9D9"/>
          </w:tcPr>
          <w:p w14:paraId="32B0E37F"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Impact Date</w:t>
            </w:r>
          </w:p>
        </w:tc>
      </w:tr>
      <w:tr w:rsidR="00097AC9" w:rsidRPr="00097AC9" w14:paraId="6C19825A" w14:textId="77777777" w:rsidTr="0066103B">
        <w:tc>
          <w:tcPr>
            <w:tcW w:w="424" w:type="pct"/>
            <w:shd w:val="clear" w:color="000000" w:fill="FFFFFF"/>
          </w:tcPr>
          <w:p w14:paraId="70281D33" w14:textId="77777777" w:rsidR="00097AC9" w:rsidRPr="00097AC9" w:rsidRDefault="00B625CC" w:rsidP="00097AC9">
            <w:pPr>
              <w:keepLines/>
              <w:spacing w:after="0" w:line="240" w:lineRule="auto"/>
              <w:rPr>
                <w:rFonts w:ascii="Arial" w:eastAsia="Times New Roman" w:hAnsi="Arial"/>
                <w:color w:val="000000"/>
                <w:sz w:val="16"/>
                <w:szCs w:val="20"/>
                <w:lang w:eastAsia="es-ES"/>
              </w:rPr>
            </w:pPr>
            <w:r>
              <w:rPr>
                <w:rFonts w:ascii="Arial" w:eastAsia="Times New Roman" w:hAnsi="Arial"/>
                <w:color w:val="000000"/>
                <w:sz w:val="16"/>
                <w:szCs w:val="20"/>
                <w:lang w:eastAsia="es-ES"/>
              </w:rPr>
              <w:t>1</w:t>
            </w:r>
          </w:p>
        </w:tc>
        <w:tc>
          <w:tcPr>
            <w:tcW w:w="1028" w:type="pct"/>
            <w:shd w:val="clear" w:color="000000" w:fill="FFFFFF"/>
          </w:tcPr>
          <w:p w14:paraId="4DF5276F" w14:textId="77777777" w:rsidR="00097AC9" w:rsidRPr="006F147D" w:rsidRDefault="00097AC9" w:rsidP="00097AC9">
            <w:pPr>
              <w:keepLines/>
              <w:spacing w:after="0" w:line="240" w:lineRule="auto"/>
              <w:rPr>
                <w:rFonts w:ascii="Arial" w:eastAsia="Times New Roman" w:hAnsi="Arial"/>
                <w:color w:val="000000"/>
                <w:sz w:val="20"/>
                <w:szCs w:val="20"/>
                <w:lang w:eastAsia="es-ES"/>
              </w:rPr>
            </w:pPr>
          </w:p>
        </w:tc>
        <w:tc>
          <w:tcPr>
            <w:tcW w:w="1356" w:type="pct"/>
            <w:shd w:val="clear" w:color="000000" w:fill="FFFFFF"/>
          </w:tcPr>
          <w:p w14:paraId="50F6BB8B" w14:textId="77777777" w:rsidR="00097AC9" w:rsidRPr="006F147D" w:rsidRDefault="00097AC9" w:rsidP="00097AC9">
            <w:pPr>
              <w:keepLines/>
              <w:spacing w:after="0" w:line="240" w:lineRule="auto"/>
              <w:rPr>
                <w:rFonts w:ascii="Arial" w:eastAsia="Times New Roman" w:hAnsi="Arial"/>
                <w:color w:val="000000"/>
                <w:sz w:val="20"/>
                <w:szCs w:val="20"/>
                <w:lang w:eastAsia="es-ES"/>
              </w:rPr>
            </w:pPr>
          </w:p>
        </w:tc>
        <w:tc>
          <w:tcPr>
            <w:tcW w:w="788" w:type="pct"/>
            <w:shd w:val="clear" w:color="000000" w:fill="FFFFFF"/>
          </w:tcPr>
          <w:p w14:paraId="2485A4C1"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610" w:type="pct"/>
            <w:shd w:val="clear" w:color="000000" w:fill="FFFFFF"/>
          </w:tcPr>
          <w:p w14:paraId="360E511D"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94" w:type="pct"/>
            <w:shd w:val="clear" w:color="000000" w:fill="FFFFFF"/>
          </w:tcPr>
          <w:p w14:paraId="5E4A8692"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r>
      <w:tr w:rsidR="00097AC9" w:rsidRPr="00097AC9" w14:paraId="4A816688" w14:textId="77777777" w:rsidTr="0066103B">
        <w:tc>
          <w:tcPr>
            <w:tcW w:w="424" w:type="pct"/>
            <w:shd w:val="clear" w:color="000000" w:fill="FFFFFF"/>
          </w:tcPr>
          <w:p w14:paraId="29AAA571" w14:textId="77777777" w:rsidR="00097AC9" w:rsidRPr="00097AC9" w:rsidRDefault="00B625CC" w:rsidP="00097AC9">
            <w:pPr>
              <w:keepLines/>
              <w:spacing w:after="0" w:line="240" w:lineRule="auto"/>
              <w:rPr>
                <w:rFonts w:ascii="Arial" w:eastAsia="Times New Roman" w:hAnsi="Arial"/>
                <w:color w:val="000000"/>
                <w:sz w:val="16"/>
                <w:szCs w:val="20"/>
                <w:lang w:eastAsia="es-ES"/>
              </w:rPr>
            </w:pPr>
            <w:r>
              <w:rPr>
                <w:rFonts w:ascii="Arial" w:eastAsia="Times New Roman" w:hAnsi="Arial"/>
                <w:color w:val="000000"/>
                <w:sz w:val="16"/>
                <w:szCs w:val="20"/>
                <w:lang w:eastAsia="es-ES"/>
              </w:rPr>
              <w:t>2</w:t>
            </w:r>
          </w:p>
        </w:tc>
        <w:tc>
          <w:tcPr>
            <w:tcW w:w="1028" w:type="pct"/>
            <w:shd w:val="clear" w:color="000000" w:fill="FFFFFF"/>
          </w:tcPr>
          <w:p w14:paraId="1299A583" w14:textId="77777777" w:rsidR="00097AC9" w:rsidRPr="006F147D" w:rsidRDefault="00097AC9" w:rsidP="00097AC9">
            <w:pPr>
              <w:keepLines/>
              <w:spacing w:after="0" w:line="240" w:lineRule="auto"/>
              <w:rPr>
                <w:rFonts w:ascii="Arial" w:eastAsia="Times New Roman" w:hAnsi="Arial"/>
                <w:color w:val="000000"/>
                <w:sz w:val="20"/>
                <w:szCs w:val="20"/>
                <w:lang w:eastAsia="es-ES"/>
              </w:rPr>
            </w:pPr>
          </w:p>
        </w:tc>
        <w:tc>
          <w:tcPr>
            <w:tcW w:w="1356" w:type="pct"/>
            <w:shd w:val="clear" w:color="000000" w:fill="FFFFFF"/>
          </w:tcPr>
          <w:p w14:paraId="2B6F54AE" w14:textId="77777777" w:rsidR="00097AC9" w:rsidRPr="006F147D" w:rsidRDefault="00097AC9" w:rsidP="00097AC9">
            <w:pPr>
              <w:keepLines/>
              <w:spacing w:after="0" w:line="240" w:lineRule="auto"/>
              <w:rPr>
                <w:rFonts w:ascii="Arial" w:eastAsia="Times New Roman" w:hAnsi="Arial"/>
                <w:color w:val="000000"/>
                <w:sz w:val="20"/>
                <w:szCs w:val="20"/>
                <w:lang w:eastAsia="es-ES"/>
              </w:rPr>
            </w:pPr>
          </w:p>
        </w:tc>
        <w:tc>
          <w:tcPr>
            <w:tcW w:w="788" w:type="pct"/>
            <w:shd w:val="clear" w:color="000000" w:fill="FFFFFF"/>
          </w:tcPr>
          <w:p w14:paraId="691052A0"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610" w:type="pct"/>
            <w:shd w:val="clear" w:color="000000" w:fill="FFFFFF"/>
          </w:tcPr>
          <w:p w14:paraId="323EC5E7"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94" w:type="pct"/>
            <w:shd w:val="clear" w:color="000000" w:fill="FFFFFF"/>
          </w:tcPr>
          <w:p w14:paraId="2D3AF979"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r>
      <w:tr w:rsidR="00097AC9" w:rsidRPr="00097AC9" w14:paraId="4EF9D7AD" w14:textId="77777777" w:rsidTr="0066103B">
        <w:tc>
          <w:tcPr>
            <w:tcW w:w="424" w:type="pct"/>
            <w:shd w:val="clear" w:color="000000" w:fill="FFFFFF"/>
          </w:tcPr>
          <w:p w14:paraId="6147457F" w14:textId="77777777" w:rsidR="00097AC9" w:rsidRPr="00097AC9" w:rsidRDefault="00B625CC" w:rsidP="00097AC9">
            <w:pPr>
              <w:keepLines/>
              <w:spacing w:after="0" w:line="240" w:lineRule="auto"/>
              <w:rPr>
                <w:rFonts w:ascii="Arial" w:eastAsia="Times New Roman" w:hAnsi="Arial"/>
                <w:color w:val="000000"/>
                <w:sz w:val="16"/>
                <w:szCs w:val="20"/>
                <w:lang w:eastAsia="es-ES"/>
              </w:rPr>
            </w:pPr>
            <w:r>
              <w:rPr>
                <w:rFonts w:ascii="Arial" w:eastAsia="Times New Roman" w:hAnsi="Arial"/>
                <w:color w:val="000000"/>
                <w:sz w:val="16"/>
                <w:szCs w:val="20"/>
                <w:lang w:eastAsia="es-ES"/>
              </w:rPr>
              <w:t>3</w:t>
            </w:r>
          </w:p>
        </w:tc>
        <w:tc>
          <w:tcPr>
            <w:tcW w:w="1028" w:type="pct"/>
            <w:shd w:val="clear" w:color="000000" w:fill="FFFFFF"/>
          </w:tcPr>
          <w:p w14:paraId="06420E07" w14:textId="77777777" w:rsidR="00097AC9" w:rsidRPr="006F147D" w:rsidRDefault="00097AC9" w:rsidP="00097AC9">
            <w:pPr>
              <w:keepLines/>
              <w:spacing w:after="0" w:line="240" w:lineRule="auto"/>
              <w:rPr>
                <w:rFonts w:ascii="Arial" w:eastAsia="Times New Roman" w:hAnsi="Arial"/>
                <w:color w:val="000000"/>
                <w:sz w:val="20"/>
                <w:szCs w:val="20"/>
                <w:lang w:eastAsia="es-ES"/>
              </w:rPr>
            </w:pPr>
          </w:p>
        </w:tc>
        <w:tc>
          <w:tcPr>
            <w:tcW w:w="1356" w:type="pct"/>
            <w:shd w:val="clear" w:color="000000" w:fill="FFFFFF"/>
          </w:tcPr>
          <w:p w14:paraId="2F20E3CF" w14:textId="77777777" w:rsidR="00097AC9" w:rsidRPr="006F147D" w:rsidRDefault="00097AC9" w:rsidP="00097AC9">
            <w:pPr>
              <w:keepLines/>
              <w:spacing w:after="0" w:line="240" w:lineRule="auto"/>
              <w:rPr>
                <w:rFonts w:ascii="Arial" w:eastAsia="Times New Roman" w:hAnsi="Arial"/>
                <w:color w:val="000000"/>
                <w:sz w:val="20"/>
                <w:szCs w:val="20"/>
                <w:lang w:eastAsia="es-ES"/>
              </w:rPr>
            </w:pPr>
          </w:p>
        </w:tc>
        <w:tc>
          <w:tcPr>
            <w:tcW w:w="788" w:type="pct"/>
            <w:shd w:val="clear" w:color="000000" w:fill="FFFFFF"/>
          </w:tcPr>
          <w:p w14:paraId="1BD037B2"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610" w:type="pct"/>
            <w:shd w:val="clear" w:color="000000" w:fill="FFFFFF"/>
          </w:tcPr>
          <w:p w14:paraId="1DF563AF"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94" w:type="pct"/>
            <w:shd w:val="clear" w:color="000000" w:fill="FFFFFF"/>
          </w:tcPr>
          <w:p w14:paraId="69FDF701"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r>
      <w:tr w:rsidR="009F164C" w:rsidRPr="00097AC9" w14:paraId="3E764373" w14:textId="77777777" w:rsidTr="0066103B">
        <w:tc>
          <w:tcPr>
            <w:tcW w:w="424" w:type="pct"/>
            <w:shd w:val="clear" w:color="000000" w:fill="FFFFFF"/>
          </w:tcPr>
          <w:p w14:paraId="61D3DA6B" w14:textId="77777777" w:rsidR="009F164C" w:rsidRDefault="009F164C" w:rsidP="00097AC9">
            <w:pPr>
              <w:keepLines/>
              <w:spacing w:after="0" w:line="240" w:lineRule="auto"/>
              <w:rPr>
                <w:rFonts w:ascii="Arial" w:eastAsia="Times New Roman" w:hAnsi="Arial"/>
                <w:color w:val="000000"/>
                <w:sz w:val="16"/>
                <w:szCs w:val="20"/>
                <w:lang w:eastAsia="es-ES"/>
              </w:rPr>
            </w:pPr>
            <w:r>
              <w:rPr>
                <w:rFonts w:ascii="Arial" w:eastAsia="Times New Roman" w:hAnsi="Arial"/>
                <w:color w:val="000000"/>
                <w:sz w:val="16"/>
                <w:szCs w:val="20"/>
                <w:lang w:eastAsia="es-ES"/>
              </w:rPr>
              <w:t>4</w:t>
            </w:r>
          </w:p>
        </w:tc>
        <w:tc>
          <w:tcPr>
            <w:tcW w:w="1028" w:type="pct"/>
            <w:shd w:val="clear" w:color="000000" w:fill="FFFFFF"/>
          </w:tcPr>
          <w:p w14:paraId="176F1B28" w14:textId="77777777" w:rsidR="009E63FA" w:rsidRPr="006F147D" w:rsidRDefault="009E63FA" w:rsidP="009E63FA">
            <w:pPr>
              <w:keepLines/>
              <w:spacing w:after="0" w:line="240" w:lineRule="auto"/>
              <w:rPr>
                <w:rFonts w:ascii="Arial" w:eastAsia="Times New Roman" w:hAnsi="Arial"/>
                <w:color w:val="000000"/>
                <w:sz w:val="20"/>
                <w:szCs w:val="20"/>
                <w:lang w:eastAsia="es-ES"/>
              </w:rPr>
            </w:pPr>
          </w:p>
        </w:tc>
        <w:tc>
          <w:tcPr>
            <w:tcW w:w="1356" w:type="pct"/>
            <w:shd w:val="clear" w:color="000000" w:fill="FFFFFF"/>
          </w:tcPr>
          <w:p w14:paraId="1C7190AB" w14:textId="77777777" w:rsidR="009F164C" w:rsidRPr="006F147D" w:rsidRDefault="009F164C" w:rsidP="00097AC9">
            <w:pPr>
              <w:keepLines/>
              <w:spacing w:after="0" w:line="240" w:lineRule="auto"/>
              <w:rPr>
                <w:rFonts w:ascii="Arial" w:eastAsia="Times New Roman" w:hAnsi="Arial" w:cs="Arial"/>
                <w:color w:val="000000"/>
                <w:sz w:val="20"/>
                <w:szCs w:val="20"/>
                <w:lang w:eastAsia="es-ES"/>
              </w:rPr>
            </w:pPr>
          </w:p>
        </w:tc>
        <w:tc>
          <w:tcPr>
            <w:tcW w:w="788" w:type="pct"/>
            <w:shd w:val="clear" w:color="000000" w:fill="FFFFFF"/>
          </w:tcPr>
          <w:p w14:paraId="4BC7C05E" w14:textId="77777777" w:rsidR="009F164C" w:rsidRPr="00097AC9" w:rsidRDefault="009F164C" w:rsidP="00097AC9">
            <w:pPr>
              <w:keepLines/>
              <w:spacing w:after="0" w:line="240" w:lineRule="auto"/>
              <w:rPr>
                <w:rFonts w:ascii="Arial" w:eastAsia="Times New Roman" w:hAnsi="Arial"/>
                <w:color w:val="000000"/>
                <w:sz w:val="16"/>
                <w:szCs w:val="20"/>
                <w:lang w:eastAsia="es-ES"/>
              </w:rPr>
            </w:pPr>
          </w:p>
        </w:tc>
        <w:tc>
          <w:tcPr>
            <w:tcW w:w="610" w:type="pct"/>
            <w:shd w:val="clear" w:color="000000" w:fill="FFFFFF"/>
          </w:tcPr>
          <w:p w14:paraId="492BC498" w14:textId="77777777" w:rsidR="009F164C" w:rsidRPr="00097AC9" w:rsidRDefault="009F164C" w:rsidP="00097AC9">
            <w:pPr>
              <w:keepLines/>
              <w:spacing w:after="0" w:line="240" w:lineRule="auto"/>
              <w:rPr>
                <w:rFonts w:ascii="Arial" w:eastAsia="Times New Roman" w:hAnsi="Arial"/>
                <w:color w:val="000000"/>
                <w:sz w:val="16"/>
                <w:szCs w:val="20"/>
                <w:lang w:eastAsia="es-ES"/>
              </w:rPr>
            </w:pPr>
          </w:p>
        </w:tc>
        <w:tc>
          <w:tcPr>
            <w:tcW w:w="794" w:type="pct"/>
            <w:shd w:val="clear" w:color="000000" w:fill="FFFFFF"/>
          </w:tcPr>
          <w:p w14:paraId="2F21CB05" w14:textId="77777777" w:rsidR="009F164C" w:rsidRPr="00097AC9" w:rsidRDefault="009F164C" w:rsidP="00097AC9">
            <w:pPr>
              <w:keepLines/>
              <w:spacing w:after="0" w:line="240" w:lineRule="auto"/>
              <w:rPr>
                <w:rFonts w:ascii="Arial" w:eastAsia="Times New Roman" w:hAnsi="Arial"/>
                <w:color w:val="000000"/>
                <w:sz w:val="16"/>
                <w:szCs w:val="20"/>
                <w:lang w:eastAsia="es-ES"/>
              </w:rPr>
            </w:pPr>
          </w:p>
        </w:tc>
      </w:tr>
    </w:tbl>
    <w:p w14:paraId="5A067B4D"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45B521B9" w14:textId="30EEA90A" w:rsidR="00097AC9" w:rsidRPr="00097AC9" w:rsidRDefault="00324913" w:rsidP="00112DF2">
      <w:pPr>
        <w:pStyle w:val="Heading2"/>
        <w:rPr>
          <w:lang w:bidi="hi-IN"/>
        </w:rPr>
      </w:pPr>
      <w:bookmarkStart w:id="403" w:name="_Toc137016364"/>
      <w:bookmarkStart w:id="404" w:name="_Toc422312740"/>
      <w:bookmarkStart w:id="405" w:name="_Toc423403418"/>
      <w:bookmarkStart w:id="406" w:name="_Toc448972200"/>
      <w:bookmarkStart w:id="407" w:name="_Toc461671257"/>
      <w:r>
        <w:rPr>
          <w:lang w:bidi="hi-IN"/>
        </w:rPr>
        <w:t>11.2</w:t>
      </w:r>
      <w:r>
        <w:rPr>
          <w:lang w:bidi="hi-IN"/>
        </w:rPr>
        <w:tab/>
      </w:r>
      <w:r w:rsidR="00097AC9" w:rsidRPr="00097AC9">
        <w:rPr>
          <w:lang w:bidi="hi-IN"/>
        </w:rPr>
        <w:t>Closed Issues</w:t>
      </w:r>
      <w:bookmarkEnd w:id="403"/>
      <w:bookmarkEnd w:id="404"/>
      <w:bookmarkEnd w:id="405"/>
      <w:bookmarkEnd w:id="406"/>
      <w:bookmarkEnd w:id="407"/>
    </w:p>
    <w:p w14:paraId="50DB8D7F" w14:textId="77777777" w:rsidR="0003267A" w:rsidRDefault="0003267A" w:rsidP="00097AC9">
      <w:pPr>
        <w:tabs>
          <w:tab w:val="left" w:pos="4320"/>
        </w:tabs>
        <w:spacing w:before="120" w:after="120" w:line="240" w:lineRule="auto"/>
        <w:rPr>
          <w:rFonts w:ascii="Arial" w:eastAsia="Times New Roman" w:hAnsi="Arial"/>
          <w:sz w:val="20"/>
          <w:szCs w:val="20"/>
          <w:lang w:eastAsia="es-ES"/>
        </w:rPr>
      </w:pPr>
      <w:r>
        <w:rPr>
          <w:rFonts w:ascii="Arial" w:eastAsia="Times New Roman" w:hAnsi="Arial"/>
          <w:sz w:val="20"/>
          <w:szCs w:val="20"/>
          <w:lang w:eastAsia="es-ES"/>
        </w:rPr>
        <w:t>N/A</w:t>
      </w:r>
    </w:p>
    <w:p w14:paraId="11D0326E" w14:textId="77777777" w:rsidR="009637DA" w:rsidRPr="00097AC9" w:rsidRDefault="009637DA" w:rsidP="00097AC9">
      <w:pPr>
        <w:tabs>
          <w:tab w:val="left" w:pos="4320"/>
        </w:tabs>
        <w:spacing w:before="120" w:after="120" w:line="240" w:lineRule="auto"/>
        <w:rPr>
          <w:rFonts w:ascii="Arial" w:eastAsia="Times New Roman" w:hAnsi="Arial"/>
          <w:sz w:val="20"/>
          <w:szCs w:val="20"/>
          <w:lang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898"/>
        <w:gridCol w:w="2176"/>
        <w:gridCol w:w="2870"/>
        <w:gridCol w:w="1668"/>
        <w:gridCol w:w="1291"/>
        <w:gridCol w:w="1681"/>
      </w:tblGrid>
      <w:tr w:rsidR="00097AC9" w:rsidRPr="00097AC9" w14:paraId="62C1A595" w14:textId="77777777" w:rsidTr="0066103B">
        <w:trPr>
          <w:tblHeader/>
        </w:trPr>
        <w:tc>
          <w:tcPr>
            <w:tcW w:w="424" w:type="pct"/>
            <w:shd w:val="clear" w:color="auto" w:fill="D9D9D9"/>
          </w:tcPr>
          <w:p w14:paraId="7B2B7203"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ID</w:t>
            </w:r>
          </w:p>
        </w:tc>
        <w:tc>
          <w:tcPr>
            <w:tcW w:w="1028" w:type="pct"/>
            <w:shd w:val="clear" w:color="auto" w:fill="D9D9D9"/>
          </w:tcPr>
          <w:p w14:paraId="4CC1C4F1"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Issue</w:t>
            </w:r>
          </w:p>
        </w:tc>
        <w:tc>
          <w:tcPr>
            <w:tcW w:w="1356" w:type="pct"/>
            <w:shd w:val="clear" w:color="auto" w:fill="D9D9D9"/>
          </w:tcPr>
          <w:p w14:paraId="40AD2219"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Resolution</w:t>
            </w:r>
          </w:p>
        </w:tc>
        <w:tc>
          <w:tcPr>
            <w:tcW w:w="788" w:type="pct"/>
            <w:shd w:val="clear" w:color="auto" w:fill="D9D9D9"/>
          </w:tcPr>
          <w:p w14:paraId="4D01FD09"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Responsibility</w:t>
            </w:r>
          </w:p>
        </w:tc>
        <w:tc>
          <w:tcPr>
            <w:tcW w:w="610" w:type="pct"/>
            <w:shd w:val="clear" w:color="auto" w:fill="D9D9D9"/>
          </w:tcPr>
          <w:p w14:paraId="605527F2"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Target Date</w:t>
            </w:r>
          </w:p>
        </w:tc>
        <w:tc>
          <w:tcPr>
            <w:tcW w:w="794" w:type="pct"/>
            <w:shd w:val="clear" w:color="auto" w:fill="D9D9D9"/>
          </w:tcPr>
          <w:p w14:paraId="3DEA5B69"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Impact Date</w:t>
            </w:r>
          </w:p>
        </w:tc>
      </w:tr>
      <w:tr w:rsidR="00097AC9" w:rsidRPr="00097AC9" w14:paraId="56804B5A" w14:textId="77777777" w:rsidTr="0066103B">
        <w:tc>
          <w:tcPr>
            <w:tcW w:w="424" w:type="pct"/>
            <w:shd w:val="clear" w:color="000000" w:fill="FFFFFF"/>
          </w:tcPr>
          <w:p w14:paraId="39FA282F"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1028" w:type="pct"/>
            <w:shd w:val="clear" w:color="000000" w:fill="FFFFFF"/>
          </w:tcPr>
          <w:p w14:paraId="4CE471DC"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1356" w:type="pct"/>
            <w:shd w:val="clear" w:color="000000" w:fill="FFFFFF"/>
          </w:tcPr>
          <w:p w14:paraId="72F0D624"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88" w:type="pct"/>
            <w:shd w:val="clear" w:color="000000" w:fill="FFFFFF"/>
          </w:tcPr>
          <w:p w14:paraId="1C541F63"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610" w:type="pct"/>
            <w:shd w:val="clear" w:color="000000" w:fill="FFFFFF"/>
          </w:tcPr>
          <w:p w14:paraId="6244D9A0"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94" w:type="pct"/>
            <w:shd w:val="clear" w:color="000000" w:fill="FFFFFF"/>
          </w:tcPr>
          <w:p w14:paraId="065DC5F7"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r>
      <w:tr w:rsidR="00097AC9" w:rsidRPr="00097AC9" w14:paraId="776973ED" w14:textId="77777777" w:rsidTr="0066103B">
        <w:tc>
          <w:tcPr>
            <w:tcW w:w="424" w:type="pct"/>
            <w:shd w:val="clear" w:color="000000" w:fill="FFFFFF"/>
          </w:tcPr>
          <w:p w14:paraId="12D7A57F"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1028" w:type="pct"/>
            <w:shd w:val="clear" w:color="000000" w:fill="FFFFFF"/>
          </w:tcPr>
          <w:p w14:paraId="75F4BEE4"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1356" w:type="pct"/>
            <w:shd w:val="clear" w:color="000000" w:fill="FFFFFF"/>
          </w:tcPr>
          <w:p w14:paraId="494C3527"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88" w:type="pct"/>
            <w:shd w:val="clear" w:color="000000" w:fill="FFFFFF"/>
          </w:tcPr>
          <w:p w14:paraId="0B9FEA9E"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610" w:type="pct"/>
            <w:shd w:val="clear" w:color="000000" w:fill="FFFFFF"/>
          </w:tcPr>
          <w:p w14:paraId="10F873E3"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94" w:type="pct"/>
            <w:shd w:val="clear" w:color="000000" w:fill="FFFFFF"/>
          </w:tcPr>
          <w:p w14:paraId="26827FB1"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r>
      <w:tr w:rsidR="00097AC9" w:rsidRPr="00097AC9" w14:paraId="4E082EE0" w14:textId="77777777" w:rsidTr="0066103B">
        <w:tc>
          <w:tcPr>
            <w:tcW w:w="424" w:type="pct"/>
            <w:shd w:val="clear" w:color="000000" w:fill="FFFFFF"/>
          </w:tcPr>
          <w:p w14:paraId="23914801"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1028" w:type="pct"/>
            <w:shd w:val="clear" w:color="000000" w:fill="FFFFFF"/>
          </w:tcPr>
          <w:p w14:paraId="1784206A"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1356" w:type="pct"/>
            <w:shd w:val="clear" w:color="000000" w:fill="FFFFFF"/>
          </w:tcPr>
          <w:p w14:paraId="42DC3203"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88" w:type="pct"/>
            <w:shd w:val="clear" w:color="000000" w:fill="FFFFFF"/>
          </w:tcPr>
          <w:p w14:paraId="14777D13"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610" w:type="pct"/>
            <w:shd w:val="clear" w:color="000000" w:fill="FFFFFF"/>
          </w:tcPr>
          <w:p w14:paraId="47060F87"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94" w:type="pct"/>
            <w:shd w:val="clear" w:color="000000" w:fill="FFFFFF"/>
          </w:tcPr>
          <w:p w14:paraId="4E8E8EC6"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r>
      <w:tr w:rsidR="00097AC9" w:rsidRPr="00097AC9" w14:paraId="7895CF28" w14:textId="77777777" w:rsidTr="0066103B">
        <w:tc>
          <w:tcPr>
            <w:tcW w:w="424" w:type="pct"/>
            <w:shd w:val="clear" w:color="000000" w:fill="FFFFFF"/>
          </w:tcPr>
          <w:p w14:paraId="2AFB2543"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1028" w:type="pct"/>
            <w:shd w:val="clear" w:color="000000" w:fill="FFFFFF"/>
          </w:tcPr>
          <w:p w14:paraId="7FD145AA"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1356" w:type="pct"/>
            <w:shd w:val="clear" w:color="000000" w:fill="FFFFFF"/>
          </w:tcPr>
          <w:p w14:paraId="1A6A9228"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88" w:type="pct"/>
            <w:shd w:val="clear" w:color="000000" w:fill="FFFFFF"/>
          </w:tcPr>
          <w:p w14:paraId="0575C4B4"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610" w:type="pct"/>
            <w:shd w:val="clear" w:color="000000" w:fill="FFFFFF"/>
          </w:tcPr>
          <w:p w14:paraId="1207DB66"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94" w:type="pct"/>
            <w:shd w:val="clear" w:color="000000" w:fill="FFFFFF"/>
          </w:tcPr>
          <w:p w14:paraId="52789FC3"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r>
    </w:tbl>
    <w:p w14:paraId="26393123"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bookmarkEnd w:id="0"/>
    <w:p w14:paraId="7B1ECC13" w14:textId="77777777" w:rsidR="00097AC9" w:rsidRPr="00097AC9" w:rsidRDefault="00097AC9" w:rsidP="00097AC9">
      <w:pPr>
        <w:spacing w:after="0" w:line="240" w:lineRule="auto"/>
        <w:rPr>
          <w:rFonts w:ascii="Arial" w:eastAsia="Times New Roman" w:hAnsi="Arial" w:cs="Arial"/>
          <w:sz w:val="20"/>
          <w:szCs w:val="20"/>
          <w:lang w:eastAsia="es-ES"/>
        </w:rPr>
      </w:pPr>
    </w:p>
    <w:p w14:paraId="6787F63A" w14:textId="77777777" w:rsidR="00A42671" w:rsidRDefault="00A42671"/>
    <w:sectPr w:rsidR="00A42671" w:rsidSect="00794B35">
      <w:headerReference w:type="default" r:id="rId21"/>
      <w:footerReference w:type="even" r:id="rId22"/>
      <w:footerReference w:type="first" r:id="rId23"/>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AD5F9" w14:textId="77777777" w:rsidR="004D2BAC" w:rsidRDefault="004D2BAC">
      <w:pPr>
        <w:spacing w:after="0" w:line="240" w:lineRule="auto"/>
      </w:pPr>
      <w:r>
        <w:separator/>
      </w:r>
    </w:p>
  </w:endnote>
  <w:endnote w:type="continuationSeparator" w:id="0">
    <w:p w14:paraId="47F3B86B" w14:textId="77777777" w:rsidR="004D2BAC" w:rsidRDefault="004D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0D31F" w14:textId="77777777" w:rsidR="004D2BAC" w:rsidRDefault="004D2B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203E4D" w14:textId="77777777" w:rsidR="004D2BAC" w:rsidRDefault="004D2BA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1440D" w14:textId="77777777" w:rsidR="004D2BAC" w:rsidRDefault="004D2BAC">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C8829" w14:textId="77777777" w:rsidR="004D2BAC" w:rsidRDefault="004D2BAC">
      <w:pPr>
        <w:spacing w:after="0" w:line="240" w:lineRule="auto"/>
      </w:pPr>
      <w:r>
        <w:separator/>
      </w:r>
    </w:p>
  </w:footnote>
  <w:footnote w:type="continuationSeparator" w:id="0">
    <w:p w14:paraId="496A90A0" w14:textId="77777777" w:rsidR="004D2BAC" w:rsidRDefault="004D2B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76A8B" w14:textId="77777777" w:rsidR="004D2BAC" w:rsidRDefault="004D2BAC">
    <w:pPr>
      <w:pStyle w:val="Header"/>
    </w:pPr>
    <w:r>
      <w:rPr>
        <w:noProof/>
        <w:lang w:eastAsia="en-US"/>
      </w:rPr>
      <w:drawing>
        <wp:anchor distT="0" distB="0" distL="114300" distR="114300" simplePos="0" relativeHeight="251657728" behindDoc="0" locked="0" layoutInCell="1" allowOverlap="1" wp14:anchorId="49190E0F" wp14:editId="613D2A0B">
          <wp:simplePos x="0" y="0"/>
          <wp:positionH relativeFrom="column">
            <wp:posOffset>6096000</wp:posOffset>
          </wp:positionH>
          <wp:positionV relativeFrom="paragraph">
            <wp:posOffset>69215</wp:posOffset>
          </wp:positionV>
          <wp:extent cx="533400" cy="581025"/>
          <wp:effectExtent l="0" t="0" r="0" b="9525"/>
          <wp:wrapSquare wrapText="bothSides"/>
          <wp:docPr id="2" name="Picture 17" descr="Description: Cigna - 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Cigna - New Logo"/>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inline distT="0" distB="0" distL="0" distR="0" wp14:anchorId="0282C49D" wp14:editId="6DBD5BA0">
          <wp:extent cx="1095375" cy="771525"/>
          <wp:effectExtent l="0" t="0" r="9525" b="952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5375"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1">
    <w:nsid w:val="1807792B"/>
    <w:multiLevelType w:val="singleLevel"/>
    <w:tmpl w:val="1E506A76"/>
    <w:lvl w:ilvl="0">
      <w:start w:val="1"/>
      <w:numFmt w:val="none"/>
      <w:lvlText w:val="Note:"/>
      <w:legacy w:legacy="1" w:legacySpace="0" w:legacyIndent="720"/>
      <w:lvlJc w:val="left"/>
      <w:pPr>
        <w:ind w:left="720" w:hanging="720"/>
      </w:pPr>
      <w:rPr>
        <w:rFonts w:cs="Times New Roman"/>
        <w:b/>
        <w:i w:val="0"/>
      </w:rPr>
    </w:lvl>
  </w:abstractNum>
  <w:abstractNum w:abstractNumId="2">
    <w:nsid w:val="1F8A2841"/>
    <w:multiLevelType w:val="hybridMultilevel"/>
    <w:tmpl w:val="1B9CB89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8D7F95"/>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5">
    <w:nsid w:val="6D56568D"/>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6">
    <w:nsid w:val="799A60BE"/>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num w:numId="1">
    <w:abstractNumId w:val="4"/>
  </w:num>
  <w:num w:numId="2">
    <w:abstractNumId w:val="5"/>
  </w:num>
  <w:num w:numId="3">
    <w:abstractNumId w:val="6"/>
  </w:num>
  <w:num w:numId="4">
    <w:abstractNumId w:val="1"/>
  </w:num>
  <w:num w:numId="5">
    <w:abstractNumId w:val="2"/>
  </w:num>
  <w:num w:numId="6">
    <w:abstractNumId w:val="0"/>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AC9"/>
    <w:rsid w:val="0000015F"/>
    <w:rsid w:val="00000B69"/>
    <w:rsid w:val="00003249"/>
    <w:rsid w:val="000039FF"/>
    <w:rsid w:val="00003D1A"/>
    <w:rsid w:val="00005783"/>
    <w:rsid w:val="00005A75"/>
    <w:rsid w:val="000061AE"/>
    <w:rsid w:val="000069CD"/>
    <w:rsid w:val="00006D22"/>
    <w:rsid w:val="00006FBE"/>
    <w:rsid w:val="00013BD3"/>
    <w:rsid w:val="000147E4"/>
    <w:rsid w:val="00014E98"/>
    <w:rsid w:val="00016625"/>
    <w:rsid w:val="00020285"/>
    <w:rsid w:val="00020BEA"/>
    <w:rsid w:val="00020F90"/>
    <w:rsid w:val="00022398"/>
    <w:rsid w:val="00023B06"/>
    <w:rsid w:val="00023C64"/>
    <w:rsid w:val="00024558"/>
    <w:rsid w:val="000259B7"/>
    <w:rsid w:val="000272E5"/>
    <w:rsid w:val="00027B74"/>
    <w:rsid w:val="00027B89"/>
    <w:rsid w:val="0003267A"/>
    <w:rsid w:val="00032838"/>
    <w:rsid w:val="000341A3"/>
    <w:rsid w:val="00034A3C"/>
    <w:rsid w:val="00036B0F"/>
    <w:rsid w:val="00036DA7"/>
    <w:rsid w:val="00037286"/>
    <w:rsid w:val="00037B02"/>
    <w:rsid w:val="00037DEF"/>
    <w:rsid w:val="0004085B"/>
    <w:rsid w:val="00042301"/>
    <w:rsid w:val="0004240A"/>
    <w:rsid w:val="0004314F"/>
    <w:rsid w:val="00043721"/>
    <w:rsid w:val="00046D03"/>
    <w:rsid w:val="00051804"/>
    <w:rsid w:val="00052131"/>
    <w:rsid w:val="00052A7D"/>
    <w:rsid w:val="000536C5"/>
    <w:rsid w:val="00054D6A"/>
    <w:rsid w:val="00055C22"/>
    <w:rsid w:val="00055E87"/>
    <w:rsid w:val="00062D88"/>
    <w:rsid w:val="00062E43"/>
    <w:rsid w:val="00065D8B"/>
    <w:rsid w:val="000668F1"/>
    <w:rsid w:val="0006751A"/>
    <w:rsid w:val="0007122F"/>
    <w:rsid w:val="000717D1"/>
    <w:rsid w:val="00071E84"/>
    <w:rsid w:val="00071FB3"/>
    <w:rsid w:val="00072284"/>
    <w:rsid w:val="00072F6F"/>
    <w:rsid w:val="00073265"/>
    <w:rsid w:val="00074805"/>
    <w:rsid w:val="00080003"/>
    <w:rsid w:val="00080AB4"/>
    <w:rsid w:val="00081483"/>
    <w:rsid w:val="000838EC"/>
    <w:rsid w:val="0008559E"/>
    <w:rsid w:val="000858C2"/>
    <w:rsid w:val="000861A7"/>
    <w:rsid w:val="00087E20"/>
    <w:rsid w:val="00093087"/>
    <w:rsid w:val="0009339E"/>
    <w:rsid w:val="00094791"/>
    <w:rsid w:val="00096BA4"/>
    <w:rsid w:val="0009725E"/>
    <w:rsid w:val="000978E8"/>
    <w:rsid w:val="00097AC9"/>
    <w:rsid w:val="000A13DA"/>
    <w:rsid w:val="000A232B"/>
    <w:rsid w:val="000A29E6"/>
    <w:rsid w:val="000A31E0"/>
    <w:rsid w:val="000A438B"/>
    <w:rsid w:val="000A474D"/>
    <w:rsid w:val="000A48AF"/>
    <w:rsid w:val="000A4B6B"/>
    <w:rsid w:val="000A588E"/>
    <w:rsid w:val="000A6501"/>
    <w:rsid w:val="000A6535"/>
    <w:rsid w:val="000A7E55"/>
    <w:rsid w:val="000B08E1"/>
    <w:rsid w:val="000B14A6"/>
    <w:rsid w:val="000B1AA0"/>
    <w:rsid w:val="000B2D36"/>
    <w:rsid w:val="000B3147"/>
    <w:rsid w:val="000B4386"/>
    <w:rsid w:val="000B4599"/>
    <w:rsid w:val="000B4696"/>
    <w:rsid w:val="000B46E3"/>
    <w:rsid w:val="000B4AB9"/>
    <w:rsid w:val="000B57EB"/>
    <w:rsid w:val="000C054B"/>
    <w:rsid w:val="000C1894"/>
    <w:rsid w:val="000C2A78"/>
    <w:rsid w:val="000C2DA4"/>
    <w:rsid w:val="000C3429"/>
    <w:rsid w:val="000C3C66"/>
    <w:rsid w:val="000C3DEA"/>
    <w:rsid w:val="000C5037"/>
    <w:rsid w:val="000C57B7"/>
    <w:rsid w:val="000C5D3E"/>
    <w:rsid w:val="000C5FD7"/>
    <w:rsid w:val="000C7272"/>
    <w:rsid w:val="000D1F23"/>
    <w:rsid w:val="000D2813"/>
    <w:rsid w:val="000D3208"/>
    <w:rsid w:val="000D3338"/>
    <w:rsid w:val="000D347A"/>
    <w:rsid w:val="000D3F6C"/>
    <w:rsid w:val="000D40E4"/>
    <w:rsid w:val="000D6544"/>
    <w:rsid w:val="000D6B2B"/>
    <w:rsid w:val="000D6BC1"/>
    <w:rsid w:val="000E0D1E"/>
    <w:rsid w:val="000E1889"/>
    <w:rsid w:val="000E1ABF"/>
    <w:rsid w:val="000E2B19"/>
    <w:rsid w:val="000E4B75"/>
    <w:rsid w:val="000E722A"/>
    <w:rsid w:val="000F07A6"/>
    <w:rsid w:val="000F1F46"/>
    <w:rsid w:val="000F2D79"/>
    <w:rsid w:val="000F3725"/>
    <w:rsid w:val="000F4B11"/>
    <w:rsid w:val="000F5575"/>
    <w:rsid w:val="000F5943"/>
    <w:rsid w:val="000F6C2E"/>
    <w:rsid w:val="000F7375"/>
    <w:rsid w:val="000F7EEE"/>
    <w:rsid w:val="00100DBB"/>
    <w:rsid w:val="001012AE"/>
    <w:rsid w:val="00101793"/>
    <w:rsid w:val="00102313"/>
    <w:rsid w:val="0010248E"/>
    <w:rsid w:val="001038C0"/>
    <w:rsid w:val="001042E8"/>
    <w:rsid w:val="00106C81"/>
    <w:rsid w:val="00106EF8"/>
    <w:rsid w:val="00110D2F"/>
    <w:rsid w:val="00111220"/>
    <w:rsid w:val="001116FB"/>
    <w:rsid w:val="00111D5E"/>
    <w:rsid w:val="00112DF2"/>
    <w:rsid w:val="001139DC"/>
    <w:rsid w:val="001141A3"/>
    <w:rsid w:val="001152A4"/>
    <w:rsid w:val="00115630"/>
    <w:rsid w:val="001161B5"/>
    <w:rsid w:val="00116A10"/>
    <w:rsid w:val="00117007"/>
    <w:rsid w:val="001170C1"/>
    <w:rsid w:val="00117CEB"/>
    <w:rsid w:val="001209F7"/>
    <w:rsid w:val="00121244"/>
    <w:rsid w:val="0012268A"/>
    <w:rsid w:val="00122FCE"/>
    <w:rsid w:val="001231DB"/>
    <w:rsid w:val="001269AF"/>
    <w:rsid w:val="00130058"/>
    <w:rsid w:val="00130316"/>
    <w:rsid w:val="0013082F"/>
    <w:rsid w:val="00132B3F"/>
    <w:rsid w:val="00132E47"/>
    <w:rsid w:val="0013670A"/>
    <w:rsid w:val="00136A79"/>
    <w:rsid w:val="00137001"/>
    <w:rsid w:val="00137124"/>
    <w:rsid w:val="00140F28"/>
    <w:rsid w:val="001422F4"/>
    <w:rsid w:val="00143DA7"/>
    <w:rsid w:val="00144AC9"/>
    <w:rsid w:val="00145B2D"/>
    <w:rsid w:val="00146625"/>
    <w:rsid w:val="00147E38"/>
    <w:rsid w:val="00151BE0"/>
    <w:rsid w:val="00151E23"/>
    <w:rsid w:val="001523C5"/>
    <w:rsid w:val="001540C1"/>
    <w:rsid w:val="00154CA8"/>
    <w:rsid w:val="0015670A"/>
    <w:rsid w:val="00160B5E"/>
    <w:rsid w:val="0016191E"/>
    <w:rsid w:val="00162837"/>
    <w:rsid w:val="00162D6A"/>
    <w:rsid w:val="00164FF2"/>
    <w:rsid w:val="00167AC0"/>
    <w:rsid w:val="00170C50"/>
    <w:rsid w:val="00170FC2"/>
    <w:rsid w:val="001717E9"/>
    <w:rsid w:val="00171B00"/>
    <w:rsid w:val="00172EDB"/>
    <w:rsid w:val="00173245"/>
    <w:rsid w:val="00173479"/>
    <w:rsid w:val="00173ABD"/>
    <w:rsid w:val="00176248"/>
    <w:rsid w:val="00176CEE"/>
    <w:rsid w:val="00177215"/>
    <w:rsid w:val="00177A81"/>
    <w:rsid w:val="00180770"/>
    <w:rsid w:val="00182D4B"/>
    <w:rsid w:val="001849FE"/>
    <w:rsid w:val="0018516A"/>
    <w:rsid w:val="00185EAB"/>
    <w:rsid w:val="001860EE"/>
    <w:rsid w:val="0018653A"/>
    <w:rsid w:val="00187420"/>
    <w:rsid w:val="001879CA"/>
    <w:rsid w:val="00190972"/>
    <w:rsid w:val="0019142A"/>
    <w:rsid w:val="001920B1"/>
    <w:rsid w:val="00192BB3"/>
    <w:rsid w:val="001932AD"/>
    <w:rsid w:val="001935E9"/>
    <w:rsid w:val="00193F1A"/>
    <w:rsid w:val="00195F5D"/>
    <w:rsid w:val="001965F6"/>
    <w:rsid w:val="00197229"/>
    <w:rsid w:val="0019777E"/>
    <w:rsid w:val="001A085B"/>
    <w:rsid w:val="001A0891"/>
    <w:rsid w:val="001A1A8A"/>
    <w:rsid w:val="001A2452"/>
    <w:rsid w:val="001A3746"/>
    <w:rsid w:val="001A3FD1"/>
    <w:rsid w:val="001A44F7"/>
    <w:rsid w:val="001A6226"/>
    <w:rsid w:val="001A665A"/>
    <w:rsid w:val="001A7352"/>
    <w:rsid w:val="001B0FC1"/>
    <w:rsid w:val="001B4BD5"/>
    <w:rsid w:val="001B4DCB"/>
    <w:rsid w:val="001B60EB"/>
    <w:rsid w:val="001B6EE6"/>
    <w:rsid w:val="001C33BC"/>
    <w:rsid w:val="001C35D7"/>
    <w:rsid w:val="001C450E"/>
    <w:rsid w:val="001C6053"/>
    <w:rsid w:val="001C640B"/>
    <w:rsid w:val="001C73F2"/>
    <w:rsid w:val="001D11F6"/>
    <w:rsid w:val="001D154D"/>
    <w:rsid w:val="001D1AE3"/>
    <w:rsid w:val="001D2C80"/>
    <w:rsid w:val="001D346B"/>
    <w:rsid w:val="001D41E2"/>
    <w:rsid w:val="001D550D"/>
    <w:rsid w:val="001D67B8"/>
    <w:rsid w:val="001D6A3A"/>
    <w:rsid w:val="001D7A78"/>
    <w:rsid w:val="001D7FB2"/>
    <w:rsid w:val="001E1907"/>
    <w:rsid w:val="001E20E9"/>
    <w:rsid w:val="001E2518"/>
    <w:rsid w:val="001E303D"/>
    <w:rsid w:val="001E49E5"/>
    <w:rsid w:val="001E4FD5"/>
    <w:rsid w:val="001E5987"/>
    <w:rsid w:val="001E6225"/>
    <w:rsid w:val="001E6C8C"/>
    <w:rsid w:val="001E7D44"/>
    <w:rsid w:val="001F02E6"/>
    <w:rsid w:val="001F149F"/>
    <w:rsid w:val="001F2FEC"/>
    <w:rsid w:val="001F4622"/>
    <w:rsid w:val="001F51D8"/>
    <w:rsid w:val="001F6670"/>
    <w:rsid w:val="001F671F"/>
    <w:rsid w:val="001F7979"/>
    <w:rsid w:val="002005A2"/>
    <w:rsid w:val="00200F0F"/>
    <w:rsid w:val="00203246"/>
    <w:rsid w:val="00203603"/>
    <w:rsid w:val="00203976"/>
    <w:rsid w:val="00206DED"/>
    <w:rsid w:val="0020799F"/>
    <w:rsid w:val="00207C68"/>
    <w:rsid w:val="00210581"/>
    <w:rsid w:val="0021176A"/>
    <w:rsid w:val="00213627"/>
    <w:rsid w:val="00213BA6"/>
    <w:rsid w:val="00216374"/>
    <w:rsid w:val="002164D9"/>
    <w:rsid w:val="00216786"/>
    <w:rsid w:val="00216834"/>
    <w:rsid w:val="00216DAE"/>
    <w:rsid w:val="00217580"/>
    <w:rsid w:val="00220ADA"/>
    <w:rsid w:val="00221B01"/>
    <w:rsid w:val="0022258C"/>
    <w:rsid w:val="00224D7B"/>
    <w:rsid w:val="00224EC0"/>
    <w:rsid w:val="002254A8"/>
    <w:rsid w:val="00225E30"/>
    <w:rsid w:val="00226F57"/>
    <w:rsid w:val="0022717C"/>
    <w:rsid w:val="00227F3A"/>
    <w:rsid w:val="00231260"/>
    <w:rsid w:val="002313F0"/>
    <w:rsid w:val="0023150F"/>
    <w:rsid w:val="00232733"/>
    <w:rsid w:val="00233024"/>
    <w:rsid w:val="002332C5"/>
    <w:rsid w:val="00234AB8"/>
    <w:rsid w:val="00234BA4"/>
    <w:rsid w:val="00234C28"/>
    <w:rsid w:val="00237D90"/>
    <w:rsid w:val="00240486"/>
    <w:rsid w:val="0024093B"/>
    <w:rsid w:val="00240F0D"/>
    <w:rsid w:val="002414CF"/>
    <w:rsid w:val="00241B58"/>
    <w:rsid w:val="00242791"/>
    <w:rsid w:val="00244412"/>
    <w:rsid w:val="00244569"/>
    <w:rsid w:val="00245777"/>
    <w:rsid w:val="00246335"/>
    <w:rsid w:val="0025035A"/>
    <w:rsid w:val="00250FAD"/>
    <w:rsid w:val="0025185D"/>
    <w:rsid w:val="00251E42"/>
    <w:rsid w:val="00256124"/>
    <w:rsid w:val="0025685A"/>
    <w:rsid w:val="0025709C"/>
    <w:rsid w:val="00257CA2"/>
    <w:rsid w:val="00257F49"/>
    <w:rsid w:val="00260083"/>
    <w:rsid w:val="00260650"/>
    <w:rsid w:val="00260E5B"/>
    <w:rsid w:val="002613C8"/>
    <w:rsid w:val="0026219A"/>
    <w:rsid w:val="002639DD"/>
    <w:rsid w:val="00263F69"/>
    <w:rsid w:val="0026552F"/>
    <w:rsid w:val="0026621E"/>
    <w:rsid w:val="00266373"/>
    <w:rsid w:val="00267250"/>
    <w:rsid w:val="0027073A"/>
    <w:rsid w:val="00270B98"/>
    <w:rsid w:val="00271D2B"/>
    <w:rsid w:val="002730B8"/>
    <w:rsid w:val="00273A12"/>
    <w:rsid w:val="002743D7"/>
    <w:rsid w:val="00274A1C"/>
    <w:rsid w:val="00276D91"/>
    <w:rsid w:val="00277351"/>
    <w:rsid w:val="00277A90"/>
    <w:rsid w:val="00277ACF"/>
    <w:rsid w:val="0028125C"/>
    <w:rsid w:val="0028239B"/>
    <w:rsid w:val="002828F3"/>
    <w:rsid w:val="00282F2E"/>
    <w:rsid w:val="00283704"/>
    <w:rsid w:val="002838BF"/>
    <w:rsid w:val="00284025"/>
    <w:rsid w:val="002848E9"/>
    <w:rsid w:val="0029163D"/>
    <w:rsid w:val="00293356"/>
    <w:rsid w:val="002948B7"/>
    <w:rsid w:val="0029559D"/>
    <w:rsid w:val="00295BE3"/>
    <w:rsid w:val="002A066E"/>
    <w:rsid w:val="002A1D93"/>
    <w:rsid w:val="002A4592"/>
    <w:rsid w:val="002A4CDF"/>
    <w:rsid w:val="002A4EA7"/>
    <w:rsid w:val="002A4ECF"/>
    <w:rsid w:val="002A545D"/>
    <w:rsid w:val="002B02C7"/>
    <w:rsid w:val="002B094B"/>
    <w:rsid w:val="002B1077"/>
    <w:rsid w:val="002B128F"/>
    <w:rsid w:val="002B1403"/>
    <w:rsid w:val="002B1529"/>
    <w:rsid w:val="002B1ED6"/>
    <w:rsid w:val="002B2A91"/>
    <w:rsid w:val="002B3183"/>
    <w:rsid w:val="002B6F42"/>
    <w:rsid w:val="002B738B"/>
    <w:rsid w:val="002B7825"/>
    <w:rsid w:val="002B7CC5"/>
    <w:rsid w:val="002C07DB"/>
    <w:rsid w:val="002C1142"/>
    <w:rsid w:val="002C1DD8"/>
    <w:rsid w:val="002C1EA8"/>
    <w:rsid w:val="002C229F"/>
    <w:rsid w:val="002C309A"/>
    <w:rsid w:val="002C3FD1"/>
    <w:rsid w:val="002C7878"/>
    <w:rsid w:val="002D5E17"/>
    <w:rsid w:val="002D6713"/>
    <w:rsid w:val="002D6870"/>
    <w:rsid w:val="002D69E3"/>
    <w:rsid w:val="002D7F9B"/>
    <w:rsid w:val="002E1200"/>
    <w:rsid w:val="002E2164"/>
    <w:rsid w:val="002E319F"/>
    <w:rsid w:val="002E459D"/>
    <w:rsid w:val="002E4EBF"/>
    <w:rsid w:val="002E502C"/>
    <w:rsid w:val="002E6312"/>
    <w:rsid w:val="002E7310"/>
    <w:rsid w:val="002F0717"/>
    <w:rsid w:val="002F0977"/>
    <w:rsid w:val="002F1932"/>
    <w:rsid w:val="002F2A60"/>
    <w:rsid w:val="002F3600"/>
    <w:rsid w:val="002F56C7"/>
    <w:rsid w:val="002F5A4B"/>
    <w:rsid w:val="002F5B85"/>
    <w:rsid w:val="002F5D28"/>
    <w:rsid w:val="002F698D"/>
    <w:rsid w:val="002F7196"/>
    <w:rsid w:val="002F7888"/>
    <w:rsid w:val="00302AFC"/>
    <w:rsid w:val="00303B44"/>
    <w:rsid w:val="00304C09"/>
    <w:rsid w:val="0030519C"/>
    <w:rsid w:val="003056DC"/>
    <w:rsid w:val="00310201"/>
    <w:rsid w:val="00310DFA"/>
    <w:rsid w:val="003128A2"/>
    <w:rsid w:val="00312EB7"/>
    <w:rsid w:val="00316680"/>
    <w:rsid w:val="00316F83"/>
    <w:rsid w:val="00317074"/>
    <w:rsid w:val="00317A28"/>
    <w:rsid w:val="0032073A"/>
    <w:rsid w:val="003215A2"/>
    <w:rsid w:val="00321D55"/>
    <w:rsid w:val="00322AD1"/>
    <w:rsid w:val="00322D9F"/>
    <w:rsid w:val="003235B7"/>
    <w:rsid w:val="0032379F"/>
    <w:rsid w:val="00324913"/>
    <w:rsid w:val="00324EEC"/>
    <w:rsid w:val="00325559"/>
    <w:rsid w:val="003305D6"/>
    <w:rsid w:val="003316AE"/>
    <w:rsid w:val="00332685"/>
    <w:rsid w:val="003340D4"/>
    <w:rsid w:val="00334B0D"/>
    <w:rsid w:val="00335277"/>
    <w:rsid w:val="00335935"/>
    <w:rsid w:val="00336DAB"/>
    <w:rsid w:val="0034036C"/>
    <w:rsid w:val="00342725"/>
    <w:rsid w:val="00344BBD"/>
    <w:rsid w:val="00345294"/>
    <w:rsid w:val="00345808"/>
    <w:rsid w:val="0034685C"/>
    <w:rsid w:val="00350BAC"/>
    <w:rsid w:val="003510AF"/>
    <w:rsid w:val="00351129"/>
    <w:rsid w:val="00351B79"/>
    <w:rsid w:val="003539F9"/>
    <w:rsid w:val="00355BB1"/>
    <w:rsid w:val="003571B0"/>
    <w:rsid w:val="00357FC6"/>
    <w:rsid w:val="0036287A"/>
    <w:rsid w:val="00364483"/>
    <w:rsid w:val="0036553E"/>
    <w:rsid w:val="003658C3"/>
    <w:rsid w:val="00366C0C"/>
    <w:rsid w:val="00367140"/>
    <w:rsid w:val="003707F6"/>
    <w:rsid w:val="00370C0B"/>
    <w:rsid w:val="0037382D"/>
    <w:rsid w:val="003742A4"/>
    <w:rsid w:val="003759BE"/>
    <w:rsid w:val="00375B17"/>
    <w:rsid w:val="003779B8"/>
    <w:rsid w:val="0038229A"/>
    <w:rsid w:val="00382594"/>
    <w:rsid w:val="00384EF0"/>
    <w:rsid w:val="00384F09"/>
    <w:rsid w:val="003851F3"/>
    <w:rsid w:val="00386AF6"/>
    <w:rsid w:val="00386D55"/>
    <w:rsid w:val="00387A79"/>
    <w:rsid w:val="00390847"/>
    <w:rsid w:val="00391451"/>
    <w:rsid w:val="0039321B"/>
    <w:rsid w:val="00393921"/>
    <w:rsid w:val="0039424F"/>
    <w:rsid w:val="003943F0"/>
    <w:rsid w:val="00395083"/>
    <w:rsid w:val="0039570D"/>
    <w:rsid w:val="00396A92"/>
    <w:rsid w:val="00397DF7"/>
    <w:rsid w:val="003A042C"/>
    <w:rsid w:val="003A0AC7"/>
    <w:rsid w:val="003A261D"/>
    <w:rsid w:val="003A3213"/>
    <w:rsid w:val="003A535C"/>
    <w:rsid w:val="003A6843"/>
    <w:rsid w:val="003A6C9B"/>
    <w:rsid w:val="003B0824"/>
    <w:rsid w:val="003B1F30"/>
    <w:rsid w:val="003B5A4B"/>
    <w:rsid w:val="003C170C"/>
    <w:rsid w:val="003C1AD0"/>
    <w:rsid w:val="003C2645"/>
    <w:rsid w:val="003C2B47"/>
    <w:rsid w:val="003C2B81"/>
    <w:rsid w:val="003C34D0"/>
    <w:rsid w:val="003C4415"/>
    <w:rsid w:val="003C4FE4"/>
    <w:rsid w:val="003C6DBA"/>
    <w:rsid w:val="003D25FC"/>
    <w:rsid w:val="003D2F68"/>
    <w:rsid w:val="003D4219"/>
    <w:rsid w:val="003D4662"/>
    <w:rsid w:val="003D5103"/>
    <w:rsid w:val="003D5D76"/>
    <w:rsid w:val="003D65CD"/>
    <w:rsid w:val="003E0C91"/>
    <w:rsid w:val="003E1E7E"/>
    <w:rsid w:val="003E302E"/>
    <w:rsid w:val="003E3123"/>
    <w:rsid w:val="003E3B49"/>
    <w:rsid w:val="003E45DE"/>
    <w:rsid w:val="003E4934"/>
    <w:rsid w:val="003E6AFD"/>
    <w:rsid w:val="003E7B71"/>
    <w:rsid w:val="003F0049"/>
    <w:rsid w:val="003F00ED"/>
    <w:rsid w:val="003F14E8"/>
    <w:rsid w:val="003F1C57"/>
    <w:rsid w:val="003F4941"/>
    <w:rsid w:val="003F4C3A"/>
    <w:rsid w:val="003F4FBC"/>
    <w:rsid w:val="003F69AB"/>
    <w:rsid w:val="003F6F09"/>
    <w:rsid w:val="003F7905"/>
    <w:rsid w:val="003F7BF5"/>
    <w:rsid w:val="004009D1"/>
    <w:rsid w:val="00400F48"/>
    <w:rsid w:val="004010BB"/>
    <w:rsid w:val="0040110F"/>
    <w:rsid w:val="00401D6A"/>
    <w:rsid w:val="00402A57"/>
    <w:rsid w:val="00402BFB"/>
    <w:rsid w:val="00402FCD"/>
    <w:rsid w:val="0040320A"/>
    <w:rsid w:val="00407B58"/>
    <w:rsid w:val="00410E12"/>
    <w:rsid w:val="00412001"/>
    <w:rsid w:val="0041231D"/>
    <w:rsid w:val="00412872"/>
    <w:rsid w:val="00413BCC"/>
    <w:rsid w:val="00415458"/>
    <w:rsid w:val="0041622C"/>
    <w:rsid w:val="0041641F"/>
    <w:rsid w:val="004201D5"/>
    <w:rsid w:val="0042040C"/>
    <w:rsid w:val="004210AB"/>
    <w:rsid w:val="004214C4"/>
    <w:rsid w:val="00421BDF"/>
    <w:rsid w:val="00421C36"/>
    <w:rsid w:val="00421F3F"/>
    <w:rsid w:val="00422657"/>
    <w:rsid w:val="0042427C"/>
    <w:rsid w:val="004251AF"/>
    <w:rsid w:val="0042533A"/>
    <w:rsid w:val="00426D10"/>
    <w:rsid w:val="00430C57"/>
    <w:rsid w:val="004323E6"/>
    <w:rsid w:val="004339B3"/>
    <w:rsid w:val="00433BC0"/>
    <w:rsid w:val="0043415F"/>
    <w:rsid w:val="00434336"/>
    <w:rsid w:val="00434C41"/>
    <w:rsid w:val="00435EE5"/>
    <w:rsid w:val="00436F4B"/>
    <w:rsid w:val="00440B7A"/>
    <w:rsid w:val="0044197E"/>
    <w:rsid w:val="00445831"/>
    <w:rsid w:val="004467EA"/>
    <w:rsid w:val="00446D93"/>
    <w:rsid w:val="004477E1"/>
    <w:rsid w:val="0045111E"/>
    <w:rsid w:val="004530C0"/>
    <w:rsid w:val="00455081"/>
    <w:rsid w:val="00455E0E"/>
    <w:rsid w:val="00461129"/>
    <w:rsid w:val="0046281E"/>
    <w:rsid w:val="00465C3B"/>
    <w:rsid w:val="00465E7A"/>
    <w:rsid w:val="004669F8"/>
    <w:rsid w:val="00470BC2"/>
    <w:rsid w:val="004710B8"/>
    <w:rsid w:val="0047159D"/>
    <w:rsid w:val="00471D43"/>
    <w:rsid w:val="00471E87"/>
    <w:rsid w:val="00472E60"/>
    <w:rsid w:val="00472F74"/>
    <w:rsid w:val="00474471"/>
    <w:rsid w:val="00474893"/>
    <w:rsid w:val="0047712A"/>
    <w:rsid w:val="00477BCE"/>
    <w:rsid w:val="004808F7"/>
    <w:rsid w:val="00480FCB"/>
    <w:rsid w:val="00482405"/>
    <w:rsid w:val="00484463"/>
    <w:rsid w:val="00484AFE"/>
    <w:rsid w:val="00484BCE"/>
    <w:rsid w:val="0048613E"/>
    <w:rsid w:val="0048776A"/>
    <w:rsid w:val="004964BB"/>
    <w:rsid w:val="00496F63"/>
    <w:rsid w:val="004A0CC0"/>
    <w:rsid w:val="004A1CD8"/>
    <w:rsid w:val="004A2F35"/>
    <w:rsid w:val="004A33AB"/>
    <w:rsid w:val="004A4A39"/>
    <w:rsid w:val="004A5E65"/>
    <w:rsid w:val="004A685A"/>
    <w:rsid w:val="004A6B2F"/>
    <w:rsid w:val="004B0B3D"/>
    <w:rsid w:val="004B1959"/>
    <w:rsid w:val="004B2AED"/>
    <w:rsid w:val="004B2ECD"/>
    <w:rsid w:val="004B3B09"/>
    <w:rsid w:val="004B3F60"/>
    <w:rsid w:val="004B4A70"/>
    <w:rsid w:val="004B65D1"/>
    <w:rsid w:val="004B6609"/>
    <w:rsid w:val="004B69AE"/>
    <w:rsid w:val="004C00CF"/>
    <w:rsid w:val="004C0446"/>
    <w:rsid w:val="004C2099"/>
    <w:rsid w:val="004C38CF"/>
    <w:rsid w:val="004C3B51"/>
    <w:rsid w:val="004C4D95"/>
    <w:rsid w:val="004C5328"/>
    <w:rsid w:val="004C57AC"/>
    <w:rsid w:val="004C6819"/>
    <w:rsid w:val="004C68D1"/>
    <w:rsid w:val="004D2A37"/>
    <w:rsid w:val="004D2BAC"/>
    <w:rsid w:val="004D3754"/>
    <w:rsid w:val="004D4893"/>
    <w:rsid w:val="004D4B15"/>
    <w:rsid w:val="004D5AF8"/>
    <w:rsid w:val="004D6672"/>
    <w:rsid w:val="004D68E2"/>
    <w:rsid w:val="004D734F"/>
    <w:rsid w:val="004D73B9"/>
    <w:rsid w:val="004E3888"/>
    <w:rsid w:val="004E3E3B"/>
    <w:rsid w:val="004E41D6"/>
    <w:rsid w:val="004E55A1"/>
    <w:rsid w:val="004E6161"/>
    <w:rsid w:val="004E7695"/>
    <w:rsid w:val="004F03EF"/>
    <w:rsid w:val="004F151D"/>
    <w:rsid w:val="004F52D3"/>
    <w:rsid w:val="004F5404"/>
    <w:rsid w:val="004F6478"/>
    <w:rsid w:val="004F72B5"/>
    <w:rsid w:val="00502942"/>
    <w:rsid w:val="005043F9"/>
    <w:rsid w:val="00504FFE"/>
    <w:rsid w:val="00505261"/>
    <w:rsid w:val="00505B02"/>
    <w:rsid w:val="00506F3B"/>
    <w:rsid w:val="0050738D"/>
    <w:rsid w:val="00511C53"/>
    <w:rsid w:val="00511D33"/>
    <w:rsid w:val="005137EF"/>
    <w:rsid w:val="0051443F"/>
    <w:rsid w:val="0051521C"/>
    <w:rsid w:val="005175CC"/>
    <w:rsid w:val="00517733"/>
    <w:rsid w:val="005211FA"/>
    <w:rsid w:val="005225C9"/>
    <w:rsid w:val="005241C3"/>
    <w:rsid w:val="00524428"/>
    <w:rsid w:val="00524C21"/>
    <w:rsid w:val="0052605C"/>
    <w:rsid w:val="005272BC"/>
    <w:rsid w:val="005308E8"/>
    <w:rsid w:val="005309EB"/>
    <w:rsid w:val="005336E7"/>
    <w:rsid w:val="005351C5"/>
    <w:rsid w:val="0053753B"/>
    <w:rsid w:val="005375C3"/>
    <w:rsid w:val="0054015C"/>
    <w:rsid w:val="005404FB"/>
    <w:rsid w:val="005407B7"/>
    <w:rsid w:val="00542DDA"/>
    <w:rsid w:val="00542EAE"/>
    <w:rsid w:val="005434D0"/>
    <w:rsid w:val="005459DF"/>
    <w:rsid w:val="0054618D"/>
    <w:rsid w:val="00546B06"/>
    <w:rsid w:val="00546E1E"/>
    <w:rsid w:val="00550435"/>
    <w:rsid w:val="00550AD7"/>
    <w:rsid w:val="00552937"/>
    <w:rsid w:val="00552C59"/>
    <w:rsid w:val="00553075"/>
    <w:rsid w:val="0055328F"/>
    <w:rsid w:val="005533B0"/>
    <w:rsid w:val="0055365F"/>
    <w:rsid w:val="00554FA9"/>
    <w:rsid w:val="00556944"/>
    <w:rsid w:val="00556CB1"/>
    <w:rsid w:val="0055779B"/>
    <w:rsid w:val="00561314"/>
    <w:rsid w:val="005614A0"/>
    <w:rsid w:val="005618DC"/>
    <w:rsid w:val="00562134"/>
    <w:rsid w:val="005640D1"/>
    <w:rsid w:val="00564B98"/>
    <w:rsid w:val="00566050"/>
    <w:rsid w:val="0056636F"/>
    <w:rsid w:val="00566BC1"/>
    <w:rsid w:val="005701DC"/>
    <w:rsid w:val="005702AD"/>
    <w:rsid w:val="005705FA"/>
    <w:rsid w:val="00570A46"/>
    <w:rsid w:val="00571D3E"/>
    <w:rsid w:val="0057378D"/>
    <w:rsid w:val="005737C4"/>
    <w:rsid w:val="00573D91"/>
    <w:rsid w:val="00574068"/>
    <w:rsid w:val="005743EF"/>
    <w:rsid w:val="00574C4A"/>
    <w:rsid w:val="00576095"/>
    <w:rsid w:val="0057690F"/>
    <w:rsid w:val="005778AA"/>
    <w:rsid w:val="00580111"/>
    <w:rsid w:val="00580CBB"/>
    <w:rsid w:val="005810F0"/>
    <w:rsid w:val="00581C59"/>
    <w:rsid w:val="00586849"/>
    <w:rsid w:val="00586CEB"/>
    <w:rsid w:val="0059059F"/>
    <w:rsid w:val="005905E5"/>
    <w:rsid w:val="0059098D"/>
    <w:rsid w:val="0059193F"/>
    <w:rsid w:val="0059221F"/>
    <w:rsid w:val="0059266C"/>
    <w:rsid w:val="00594388"/>
    <w:rsid w:val="005A0746"/>
    <w:rsid w:val="005A0C92"/>
    <w:rsid w:val="005A0D4F"/>
    <w:rsid w:val="005A100F"/>
    <w:rsid w:val="005A3A73"/>
    <w:rsid w:val="005A3BDE"/>
    <w:rsid w:val="005B19A4"/>
    <w:rsid w:val="005B4D1B"/>
    <w:rsid w:val="005B4F06"/>
    <w:rsid w:val="005C35F0"/>
    <w:rsid w:val="005C4301"/>
    <w:rsid w:val="005C5021"/>
    <w:rsid w:val="005C6729"/>
    <w:rsid w:val="005D03E1"/>
    <w:rsid w:val="005D0F29"/>
    <w:rsid w:val="005D1A23"/>
    <w:rsid w:val="005D1CC7"/>
    <w:rsid w:val="005D49C8"/>
    <w:rsid w:val="005D50E9"/>
    <w:rsid w:val="005D57AC"/>
    <w:rsid w:val="005E06EC"/>
    <w:rsid w:val="005E0DC7"/>
    <w:rsid w:val="005E0E44"/>
    <w:rsid w:val="005E0FA5"/>
    <w:rsid w:val="005E235D"/>
    <w:rsid w:val="005E258D"/>
    <w:rsid w:val="005E3175"/>
    <w:rsid w:val="005E45AA"/>
    <w:rsid w:val="005E725D"/>
    <w:rsid w:val="005E78EA"/>
    <w:rsid w:val="005F1E62"/>
    <w:rsid w:val="005F47F1"/>
    <w:rsid w:val="005F613A"/>
    <w:rsid w:val="005F70D9"/>
    <w:rsid w:val="005F7E48"/>
    <w:rsid w:val="006003E3"/>
    <w:rsid w:val="00606100"/>
    <w:rsid w:val="00606927"/>
    <w:rsid w:val="00606B88"/>
    <w:rsid w:val="00610164"/>
    <w:rsid w:val="00610900"/>
    <w:rsid w:val="0061101B"/>
    <w:rsid w:val="00612691"/>
    <w:rsid w:val="00612B76"/>
    <w:rsid w:val="00613E04"/>
    <w:rsid w:val="006143A7"/>
    <w:rsid w:val="00614B7F"/>
    <w:rsid w:val="006156FC"/>
    <w:rsid w:val="00616234"/>
    <w:rsid w:val="006201A8"/>
    <w:rsid w:val="006203C8"/>
    <w:rsid w:val="00620A39"/>
    <w:rsid w:val="00621558"/>
    <w:rsid w:val="0062203C"/>
    <w:rsid w:val="006229E3"/>
    <w:rsid w:val="00623914"/>
    <w:rsid w:val="0062550B"/>
    <w:rsid w:val="00625B7A"/>
    <w:rsid w:val="006265FB"/>
    <w:rsid w:val="00626BA8"/>
    <w:rsid w:val="006274AB"/>
    <w:rsid w:val="00627813"/>
    <w:rsid w:val="00627BBC"/>
    <w:rsid w:val="00630E5E"/>
    <w:rsid w:val="00631614"/>
    <w:rsid w:val="00632511"/>
    <w:rsid w:val="00632FA1"/>
    <w:rsid w:val="00633B71"/>
    <w:rsid w:val="00634422"/>
    <w:rsid w:val="00635F74"/>
    <w:rsid w:val="00643C07"/>
    <w:rsid w:val="00646507"/>
    <w:rsid w:val="00647B65"/>
    <w:rsid w:val="00647C2E"/>
    <w:rsid w:val="00647CBE"/>
    <w:rsid w:val="006500D6"/>
    <w:rsid w:val="006509DF"/>
    <w:rsid w:val="00651E4C"/>
    <w:rsid w:val="00653D98"/>
    <w:rsid w:val="00653EB4"/>
    <w:rsid w:val="006545F6"/>
    <w:rsid w:val="00656A5F"/>
    <w:rsid w:val="00656EA5"/>
    <w:rsid w:val="00660134"/>
    <w:rsid w:val="0066103B"/>
    <w:rsid w:val="00662FEF"/>
    <w:rsid w:val="0066383F"/>
    <w:rsid w:val="00664575"/>
    <w:rsid w:val="00664A86"/>
    <w:rsid w:val="00665267"/>
    <w:rsid w:val="006656BD"/>
    <w:rsid w:val="00665917"/>
    <w:rsid w:val="00665D3E"/>
    <w:rsid w:val="0066626B"/>
    <w:rsid w:val="006667AF"/>
    <w:rsid w:val="00670171"/>
    <w:rsid w:val="006704F2"/>
    <w:rsid w:val="00671F1C"/>
    <w:rsid w:val="00672259"/>
    <w:rsid w:val="00674CF3"/>
    <w:rsid w:val="0067790F"/>
    <w:rsid w:val="00677DBC"/>
    <w:rsid w:val="006829D7"/>
    <w:rsid w:val="006829ED"/>
    <w:rsid w:val="00682FA1"/>
    <w:rsid w:val="00683269"/>
    <w:rsid w:val="00683580"/>
    <w:rsid w:val="00683B8E"/>
    <w:rsid w:val="006846B4"/>
    <w:rsid w:val="00687046"/>
    <w:rsid w:val="006872D0"/>
    <w:rsid w:val="006910F2"/>
    <w:rsid w:val="00691162"/>
    <w:rsid w:val="00691734"/>
    <w:rsid w:val="00693229"/>
    <w:rsid w:val="006934D0"/>
    <w:rsid w:val="00694115"/>
    <w:rsid w:val="00695D18"/>
    <w:rsid w:val="00697756"/>
    <w:rsid w:val="0069790C"/>
    <w:rsid w:val="00697D1D"/>
    <w:rsid w:val="006A0254"/>
    <w:rsid w:val="006A0319"/>
    <w:rsid w:val="006A175F"/>
    <w:rsid w:val="006A2F59"/>
    <w:rsid w:val="006A360F"/>
    <w:rsid w:val="006A3F4A"/>
    <w:rsid w:val="006A499F"/>
    <w:rsid w:val="006A4CE8"/>
    <w:rsid w:val="006A54F8"/>
    <w:rsid w:val="006A6FCA"/>
    <w:rsid w:val="006A75CE"/>
    <w:rsid w:val="006A7E25"/>
    <w:rsid w:val="006B1204"/>
    <w:rsid w:val="006B1F9E"/>
    <w:rsid w:val="006B2158"/>
    <w:rsid w:val="006B36F2"/>
    <w:rsid w:val="006B4586"/>
    <w:rsid w:val="006B484F"/>
    <w:rsid w:val="006B549A"/>
    <w:rsid w:val="006B5750"/>
    <w:rsid w:val="006B5D8B"/>
    <w:rsid w:val="006B6B6F"/>
    <w:rsid w:val="006B7B9F"/>
    <w:rsid w:val="006C0610"/>
    <w:rsid w:val="006C0F0A"/>
    <w:rsid w:val="006C186D"/>
    <w:rsid w:val="006C191A"/>
    <w:rsid w:val="006C2A70"/>
    <w:rsid w:val="006C32DD"/>
    <w:rsid w:val="006C76E3"/>
    <w:rsid w:val="006C76FB"/>
    <w:rsid w:val="006D4314"/>
    <w:rsid w:val="006D45B5"/>
    <w:rsid w:val="006D5399"/>
    <w:rsid w:val="006D55CB"/>
    <w:rsid w:val="006D5B78"/>
    <w:rsid w:val="006D6AD4"/>
    <w:rsid w:val="006E1FD2"/>
    <w:rsid w:val="006E297C"/>
    <w:rsid w:val="006E40D9"/>
    <w:rsid w:val="006E5FB2"/>
    <w:rsid w:val="006E6D8A"/>
    <w:rsid w:val="006E797C"/>
    <w:rsid w:val="006F147D"/>
    <w:rsid w:val="006F2F36"/>
    <w:rsid w:val="006F3692"/>
    <w:rsid w:val="006F4934"/>
    <w:rsid w:val="006F4D41"/>
    <w:rsid w:val="006F4E29"/>
    <w:rsid w:val="006F7DAD"/>
    <w:rsid w:val="00706B09"/>
    <w:rsid w:val="0071079C"/>
    <w:rsid w:val="007108AB"/>
    <w:rsid w:val="007118BE"/>
    <w:rsid w:val="00711F67"/>
    <w:rsid w:val="00712622"/>
    <w:rsid w:val="00712A4F"/>
    <w:rsid w:val="00713024"/>
    <w:rsid w:val="00714197"/>
    <w:rsid w:val="007147BE"/>
    <w:rsid w:val="00715A17"/>
    <w:rsid w:val="0071614D"/>
    <w:rsid w:val="00716256"/>
    <w:rsid w:val="00716392"/>
    <w:rsid w:val="00716C8A"/>
    <w:rsid w:val="007174A3"/>
    <w:rsid w:val="00717B55"/>
    <w:rsid w:val="00722193"/>
    <w:rsid w:val="00722218"/>
    <w:rsid w:val="0072363A"/>
    <w:rsid w:val="00724C12"/>
    <w:rsid w:val="00725B0F"/>
    <w:rsid w:val="00725FCC"/>
    <w:rsid w:val="007310E3"/>
    <w:rsid w:val="007311A7"/>
    <w:rsid w:val="0073161B"/>
    <w:rsid w:val="00732535"/>
    <w:rsid w:val="007328BF"/>
    <w:rsid w:val="007332B2"/>
    <w:rsid w:val="00733683"/>
    <w:rsid w:val="00733D33"/>
    <w:rsid w:val="007350C0"/>
    <w:rsid w:val="00736731"/>
    <w:rsid w:val="00736F3B"/>
    <w:rsid w:val="00737A06"/>
    <w:rsid w:val="00740302"/>
    <w:rsid w:val="00741E4A"/>
    <w:rsid w:val="00742583"/>
    <w:rsid w:val="007427D5"/>
    <w:rsid w:val="00743F0D"/>
    <w:rsid w:val="00752352"/>
    <w:rsid w:val="0075336C"/>
    <w:rsid w:val="00754907"/>
    <w:rsid w:val="00754957"/>
    <w:rsid w:val="0075532B"/>
    <w:rsid w:val="0075612F"/>
    <w:rsid w:val="007601BF"/>
    <w:rsid w:val="00761287"/>
    <w:rsid w:val="007625E6"/>
    <w:rsid w:val="00763292"/>
    <w:rsid w:val="00763677"/>
    <w:rsid w:val="00763D32"/>
    <w:rsid w:val="00763E84"/>
    <w:rsid w:val="00767E05"/>
    <w:rsid w:val="00767E9D"/>
    <w:rsid w:val="00770A47"/>
    <w:rsid w:val="0077424B"/>
    <w:rsid w:val="00774441"/>
    <w:rsid w:val="00775F88"/>
    <w:rsid w:val="00777BA3"/>
    <w:rsid w:val="00780AA0"/>
    <w:rsid w:val="00780B44"/>
    <w:rsid w:val="00782065"/>
    <w:rsid w:val="007842B6"/>
    <w:rsid w:val="0078493A"/>
    <w:rsid w:val="007872E6"/>
    <w:rsid w:val="00790648"/>
    <w:rsid w:val="00790897"/>
    <w:rsid w:val="007913B0"/>
    <w:rsid w:val="00793F82"/>
    <w:rsid w:val="00794282"/>
    <w:rsid w:val="00794B35"/>
    <w:rsid w:val="00795A6B"/>
    <w:rsid w:val="007971ED"/>
    <w:rsid w:val="00797A6A"/>
    <w:rsid w:val="007A07B3"/>
    <w:rsid w:val="007A3006"/>
    <w:rsid w:val="007A367A"/>
    <w:rsid w:val="007A382D"/>
    <w:rsid w:val="007A4532"/>
    <w:rsid w:val="007B0FB9"/>
    <w:rsid w:val="007B13BA"/>
    <w:rsid w:val="007B3A93"/>
    <w:rsid w:val="007B3BE5"/>
    <w:rsid w:val="007B4588"/>
    <w:rsid w:val="007B7A9B"/>
    <w:rsid w:val="007C091D"/>
    <w:rsid w:val="007C19DE"/>
    <w:rsid w:val="007C1AEB"/>
    <w:rsid w:val="007C259C"/>
    <w:rsid w:val="007C5675"/>
    <w:rsid w:val="007C62FA"/>
    <w:rsid w:val="007C675C"/>
    <w:rsid w:val="007C7293"/>
    <w:rsid w:val="007C7664"/>
    <w:rsid w:val="007C7D66"/>
    <w:rsid w:val="007D062D"/>
    <w:rsid w:val="007D1335"/>
    <w:rsid w:val="007D2045"/>
    <w:rsid w:val="007D4970"/>
    <w:rsid w:val="007D531D"/>
    <w:rsid w:val="007D5416"/>
    <w:rsid w:val="007D64E4"/>
    <w:rsid w:val="007D749B"/>
    <w:rsid w:val="007D7884"/>
    <w:rsid w:val="007E2161"/>
    <w:rsid w:val="007E2976"/>
    <w:rsid w:val="007E404C"/>
    <w:rsid w:val="007E4150"/>
    <w:rsid w:val="007E48A5"/>
    <w:rsid w:val="007E4F8E"/>
    <w:rsid w:val="007E51C4"/>
    <w:rsid w:val="007E52C7"/>
    <w:rsid w:val="007E5386"/>
    <w:rsid w:val="007E75E6"/>
    <w:rsid w:val="007E7749"/>
    <w:rsid w:val="007E7F60"/>
    <w:rsid w:val="007F11B2"/>
    <w:rsid w:val="007F1EF0"/>
    <w:rsid w:val="007F2DBC"/>
    <w:rsid w:val="007F471D"/>
    <w:rsid w:val="007F4FB8"/>
    <w:rsid w:val="007F6496"/>
    <w:rsid w:val="007F709D"/>
    <w:rsid w:val="007F7578"/>
    <w:rsid w:val="007F7C2E"/>
    <w:rsid w:val="00800941"/>
    <w:rsid w:val="00800A34"/>
    <w:rsid w:val="00802034"/>
    <w:rsid w:val="008033AD"/>
    <w:rsid w:val="00807041"/>
    <w:rsid w:val="00807045"/>
    <w:rsid w:val="008136BD"/>
    <w:rsid w:val="00813E92"/>
    <w:rsid w:val="00816FA3"/>
    <w:rsid w:val="00817D64"/>
    <w:rsid w:val="00821E9C"/>
    <w:rsid w:val="00822C28"/>
    <w:rsid w:val="0082303F"/>
    <w:rsid w:val="008252C2"/>
    <w:rsid w:val="008255C6"/>
    <w:rsid w:val="00826BD3"/>
    <w:rsid w:val="00827374"/>
    <w:rsid w:val="00830FE9"/>
    <w:rsid w:val="00834050"/>
    <w:rsid w:val="008354BF"/>
    <w:rsid w:val="0083666E"/>
    <w:rsid w:val="00840151"/>
    <w:rsid w:val="00840387"/>
    <w:rsid w:val="008416E5"/>
    <w:rsid w:val="00842884"/>
    <w:rsid w:val="00842889"/>
    <w:rsid w:val="008441D7"/>
    <w:rsid w:val="00844B75"/>
    <w:rsid w:val="008458D2"/>
    <w:rsid w:val="00846A73"/>
    <w:rsid w:val="008472C0"/>
    <w:rsid w:val="008479D6"/>
    <w:rsid w:val="008516D1"/>
    <w:rsid w:val="00852052"/>
    <w:rsid w:val="00852D92"/>
    <w:rsid w:val="008536CC"/>
    <w:rsid w:val="00854671"/>
    <w:rsid w:val="008548FB"/>
    <w:rsid w:val="008549CB"/>
    <w:rsid w:val="00854A6F"/>
    <w:rsid w:val="00854F92"/>
    <w:rsid w:val="008552B7"/>
    <w:rsid w:val="0085614B"/>
    <w:rsid w:val="00856C56"/>
    <w:rsid w:val="008600DC"/>
    <w:rsid w:val="008602C2"/>
    <w:rsid w:val="00861B2A"/>
    <w:rsid w:val="00861DBD"/>
    <w:rsid w:val="00861E19"/>
    <w:rsid w:val="00861FFB"/>
    <w:rsid w:val="008629E0"/>
    <w:rsid w:val="00863A69"/>
    <w:rsid w:val="00863B4F"/>
    <w:rsid w:val="00871433"/>
    <w:rsid w:val="00871CD7"/>
    <w:rsid w:val="00872304"/>
    <w:rsid w:val="0087309A"/>
    <w:rsid w:val="00873900"/>
    <w:rsid w:val="00876076"/>
    <w:rsid w:val="00877301"/>
    <w:rsid w:val="00877FC5"/>
    <w:rsid w:val="0088182C"/>
    <w:rsid w:val="008819F2"/>
    <w:rsid w:val="00881BE3"/>
    <w:rsid w:val="00883A59"/>
    <w:rsid w:val="0088472A"/>
    <w:rsid w:val="00884B13"/>
    <w:rsid w:val="008871A9"/>
    <w:rsid w:val="0088767D"/>
    <w:rsid w:val="008876E1"/>
    <w:rsid w:val="008901DC"/>
    <w:rsid w:val="00892B90"/>
    <w:rsid w:val="00892E8D"/>
    <w:rsid w:val="00896581"/>
    <w:rsid w:val="00897B8E"/>
    <w:rsid w:val="00897D51"/>
    <w:rsid w:val="008A05CC"/>
    <w:rsid w:val="008A24BB"/>
    <w:rsid w:val="008A2821"/>
    <w:rsid w:val="008A2C4C"/>
    <w:rsid w:val="008A4080"/>
    <w:rsid w:val="008A4BF7"/>
    <w:rsid w:val="008A514E"/>
    <w:rsid w:val="008A5454"/>
    <w:rsid w:val="008A5D62"/>
    <w:rsid w:val="008A6215"/>
    <w:rsid w:val="008B15EF"/>
    <w:rsid w:val="008B2095"/>
    <w:rsid w:val="008B289F"/>
    <w:rsid w:val="008B3556"/>
    <w:rsid w:val="008B3B97"/>
    <w:rsid w:val="008B57E7"/>
    <w:rsid w:val="008B5B0D"/>
    <w:rsid w:val="008B62A7"/>
    <w:rsid w:val="008B70CE"/>
    <w:rsid w:val="008B73C9"/>
    <w:rsid w:val="008B7AFC"/>
    <w:rsid w:val="008C0F91"/>
    <w:rsid w:val="008C1EA9"/>
    <w:rsid w:val="008C3764"/>
    <w:rsid w:val="008C399E"/>
    <w:rsid w:val="008C3E4B"/>
    <w:rsid w:val="008C6617"/>
    <w:rsid w:val="008C6B3A"/>
    <w:rsid w:val="008C7DFC"/>
    <w:rsid w:val="008D140D"/>
    <w:rsid w:val="008D1EC7"/>
    <w:rsid w:val="008D2BEF"/>
    <w:rsid w:val="008D334C"/>
    <w:rsid w:val="008D402D"/>
    <w:rsid w:val="008D4ACF"/>
    <w:rsid w:val="008D5301"/>
    <w:rsid w:val="008E232C"/>
    <w:rsid w:val="008E5606"/>
    <w:rsid w:val="008E720E"/>
    <w:rsid w:val="008F0F62"/>
    <w:rsid w:val="008F1BD5"/>
    <w:rsid w:val="008F23D8"/>
    <w:rsid w:val="008F2FE9"/>
    <w:rsid w:val="008F457E"/>
    <w:rsid w:val="008F51DF"/>
    <w:rsid w:val="008F58F2"/>
    <w:rsid w:val="008F5A24"/>
    <w:rsid w:val="008F5C62"/>
    <w:rsid w:val="008F5EE0"/>
    <w:rsid w:val="008F616E"/>
    <w:rsid w:val="008F67AF"/>
    <w:rsid w:val="008F6E64"/>
    <w:rsid w:val="008F7CF6"/>
    <w:rsid w:val="008F7E78"/>
    <w:rsid w:val="0090015F"/>
    <w:rsid w:val="00901919"/>
    <w:rsid w:val="00901EEA"/>
    <w:rsid w:val="009052D7"/>
    <w:rsid w:val="009056AF"/>
    <w:rsid w:val="00906674"/>
    <w:rsid w:val="00906773"/>
    <w:rsid w:val="009071F5"/>
    <w:rsid w:val="009078E3"/>
    <w:rsid w:val="00911A13"/>
    <w:rsid w:val="00911A7B"/>
    <w:rsid w:val="00912480"/>
    <w:rsid w:val="00912A98"/>
    <w:rsid w:val="00912FF9"/>
    <w:rsid w:val="0091482A"/>
    <w:rsid w:val="009149E7"/>
    <w:rsid w:val="00914BFD"/>
    <w:rsid w:val="009152EC"/>
    <w:rsid w:val="00916DC0"/>
    <w:rsid w:val="00917417"/>
    <w:rsid w:val="00917A29"/>
    <w:rsid w:val="009207BE"/>
    <w:rsid w:val="00921708"/>
    <w:rsid w:val="00922502"/>
    <w:rsid w:val="00922769"/>
    <w:rsid w:val="009236F6"/>
    <w:rsid w:val="00923EE2"/>
    <w:rsid w:val="00927939"/>
    <w:rsid w:val="00931988"/>
    <w:rsid w:val="009332FE"/>
    <w:rsid w:val="009358EA"/>
    <w:rsid w:val="00936158"/>
    <w:rsid w:val="009366EB"/>
    <w:rsid w:val="00936C4D"/>
    <w:rsid w:val="0093741D"/>
    <w:rsid w:val="009412EC"/>
    <w:rsid w:val="0094194F"/>
    <w:rsid w:val="00941F0F"/>
    <w:rsid w:val="00942718"/>
    <w:rsid w:val="00943887"/>
    <w:rsid w:val="0094487C"/>
    <w:rsid w:val="00944EA9"/>
    <w:rsid w:val="00945882"/>
    <w:rsid w:val="0094619E"/>
    <w:rsid w:val="0094663E"/>
    <w:rsid w:val="009473CE"/>
    <w:rsid w:val="00947762"/>
    <w:rsid w:val="009504E0"/>
    <w:rsid w:val="00951460"/>
    <w:rsid w:val="00955484"/>
    <w:rsid w:val="00957310"/>
    <w:rsid w:val="00957E7A"/>
    <w:rsid w:val="00960042"/>
    <w:rsid w:val="009623A6"/>
    <w:rsid w:val="0096324E"/>
    <w:rsid w:val="009637DA"/>
    <w:rsid w:val="00964668"/>
    <w:rsid w:val="00965E57"/>
    <w:rsid w:val="00965FA6"/>
    <w:rsid w:val="00971E88"/>
    <w:rsid w:val="0097247E"/>
    <w:rsid w:val="00973354"/>
    <w:rsid w:val="0097462E"/>
    <w:rsid w:val="0097494B"/>
    <w:rsid w:val="00974F39"/>
    <w:rsid w:val="00975704"/>
    <w:rsid w:val="009774BF"/>
    <w:rsid w:val="00977958"/>
    <w:rsid w:val="00977D56"/>
    <w:rsid w:val="0098019B"/>
    <w:rsid w:val="0098093B"/>
    <w:rsid w:val="00980B42"/>
    <w:rsid w:val="00980EF0"/>
    <w:rsid w:val="0098188B"/>
    <w:rsid w:val="00982A36"/>
    <w:rsid w:val="009836B8"/>
    <w:rsid w:val="00984084"/>
    <w:rsid w:val="00985445"/>
    <w:rsid w:val="00985E42"/>
    <w:rsid w:val="00986C26"/>
    <w:rsid w:val="00986CB0"/>
    <w:rsid w:val="009878A8"/>
    <w:rsid w:val="0099088F"/>
    <w:rsid w:val="00991310"/>
    <w:rsid w:val="00991348"/>
    <w:rsid w:val="009918F6"/>
    <w:rsid w:val="00991DC5"/>
    <w:rsid w:val="00995EDB"/>
    <w:rsid w:val="009976A3"/>
    <w:rsid w:val="009A0641"/>
    <w:rsid w:val="009A0C1F"/>
    <w:rsid w:val="009A2567"/>
    <w:rsid w:val="009A2FD2"/>
    <w:rsid w:val="009A3269"/>
    <w:rsid w:val="009A3505"/>
    <w:rsid w:val="009A3EAA"/>
    <w:rsid w:val="009A5FFA"/>
    <w:rsid w:val="009B1995"/>
    <w:rsid w:val="009B26BE"/>
    <w:rsid w:val="009B41CD"/>
    <w:rsid w:val="009B468B"/>
    <w:rsid w:val="009B47F3"/>
    <w:rsid w:val="009B59CF"/>
    <w:rsid w:val="009B7963"/>
    <w:rsid w:val="009C032D"/>
    <w:rsid w:val="009C0E70"/>
    <w:rsid w:val="009C362E"/>
    <w:rsid w:val="009C3AA5"/>
    <w:rsid w:val="009C3DA9"/>
    <w:rsid w:val="009C45C5"/>
    <w:rsid w:val="009C55C6"/>
    <w:rsid w:val="009C5A00"/>
    <w:rsid w:val="009C7494"/>
    <w:rsid w:val="009C7FD1"/>
    <w:rsid w:val="009D15A4"/>
    <w:rsid w:val="009D242B"/>
    <w:rsid w:val="009D5A7C"/>
    <w:rsid w:val="009D5D27"/>
    <w:rsid w:val="009D70B5"/>
    <w:rsid w:val="009D7503"/>
    <w:rsid w:val="009D76F5"/>
    <w:rsid w:val="009D7EAE"/>
    <w:rsid w:val="009E163D"/>
    <w:rsid w:val="009E1C6F"/>
    <w:rsid w:val="009E1CBB"/>
    <w:rsid w:val="009E201C"/>
    <w:rsid w:val="009E529C"/>
    <w:rsid w:val="009E5535"/>
    <w:rsid w:val="009E5A52"/>
    <w:rsid w:val="009E63FA"/>
    <w:rsid w:val="009F0F94"/>
    <w:rsid w:val="009F164C"/>
    <w:rsid w:val="009F1723"/>
    <w:rsid w:val="009F34CE"/>
    <w:rsid w:val="009F3653"/>
    <w:rsid w:val="009F5D81"/>
    <w:rsid w:val="009F5E7F"/>
    <w:rsid w:val="009F78B4"/>
    <w:rsid w:val="009F79B9"/>
    <w:rsid w:val="009F7A02"/>
    <w:rsid w:val="009F7BE0"/>
    <w:rsid w:val="00A00807"/>
    <w:rsid w:val="00A01DB1"/>
    <w:rsid w:val="00A01EB5"/>
    <w:rsid w:val="00A022C1"/>
    <w:rsid w:val="00A026C2"/>
    <w:rsid w:val="00A06EB4"/>
    <w:rsid w:val="00A07648"/>
    <w:rsid w:val="00A14514"/>
    <w:rsid w:val="00A1602B"/>
    <w:rsid w:val="00A1611B"/>
    <w:rsid w:val="00A17270"/>
    <w:rsid w:val="00A20DF2"/>
    <w:rsid w:val="00A20EA3"/>
    <w:rsid w:val="00A221DA"/>
    <w:rsid w:val="00A24E47"/>
    <w:rsid w:val="00A2551A"/>
    <w:rsid w:val="00A25B60"/>
    <w:rsid w:val="00A26A9A"/>
    <w:rsid w:val="00A26CB9"/>
    <w:rsid w:val="00A2714D"/>
    <w:rsid w:val="00A275E9"/>
    <w:rsid w:val="00A317BF"/>
    <w:rsid w:val="00A347AA"/>
    <w:rsid w:val="00A353AC"/>
    <w:rsid w:val="00A35D35"/>
    <w:rsid w:val="00A35F8A"/>
    <w:rsid w:val="00A36F17"/>
    <w:rsid w:val="00A42350"/>
    <w:rsid w:val="00A42671"/>
    <w:rsid w:val="00A43121"/>
    <w:rsid w:val="00A4409B"/>
    <w:rsid w:val="00A44C63"/>
    <w:rsid w:val="00A50F32"/>
    <w:rsid w:val="00A52B4F"/>
    <w:rsid w:val="00A52EA4"/>
    <w:rsid w:val="00A53AED"/>
    <w:rsid w:val="00A53C9D"/>
    <w:rsid w:val="00A53EB6"/>
    <w:rsid w:val="00A546F6"/>
    <w:rsid w:val="00A54D36"/>
    <w:rsid w:val="00A567C7"/>
    <w:rsid w:val="00A5770B"/>
    <w:rsid w:val="00A615AD"/>
    <w:rsid w:val="00A62BEA"/>
    <w:rsid w:val="00A64B07"/>
    <w:rsid w:val="00A66E85"/>
    <w:rsid w:val="00A67537"/>
    <w:rsid w:val="00A70FA4"/>
    <w:rsid w:val="00A72411"/>
    <w:rsid w:val="00A7253C"/>
    <w:rsid w:val="00A734FB"/>
    <w:rsid w:val="00A74925"/>
    <w:rsid w:val="00A75BDE"/>
    <w:rsid w:val="00A77DE6"/>
    <w:rsid w:val="00A80277"/>
    <w:rsid w:val="00A81193"/>
    <w:rsid w:val="00A81C7B"/>
    <w:rsid w:val="00A81EE8"/>
    <w:rsid w:val="00A8228F"/>
    <w:rsid w:val="00A84D52"/>
    <w:rsid w:val="00A84DD8"/>
    <w:rsid w:val="00A8579C"/>
    <w:rsid w:val="00A8623C"/>
    <w:rsid w:val="00A916C1"/>
    <w:rsid w:val="00A922A2"/>
    <w:rsid w:val="00A92BA7"/>
    <w:rsid w:val="00A9430A"/>
    <w:rsid w:val="00A97D2A"/>
    <w:rsid w:val="00AA0061"/>
    <w:rsid w:val="00AA05F6"/>
    <w:rsid w:val="00AA120F"/>
    <w:rsid w:val="00AA2331"/>
    <w:rsid w:val="00AA24D1"/>
    <w:rsid w:val="00AA30F4"/>
    <w:rsid w:val="00AA51C0"/>
    <w:rsid w:val="00AA52DE"/>
    <w:rsid w:val="00AA5593"/>
    <w:rsid w:val="00AA5793"/>
    <w:rsid w:val="00AA58D0"/>
    <w:rsid w:val="00AB05B3"/>
    <w:rsid w:val="00AB1530"/>
    <w:rsid w:val="00AB1543"/>
    <w:rsid w:val="00AB1BBC"/>
    <w:rsid w:val="00AB2288"/>
    <w:rsid w:val="00AB392D"/>
    <w:rsid w:val="00AB399B"/>
    <w:rsid w:val="00AB4FC0"/>
    <w:rsid w:val="00AB51A5"/>
    <w:rsid w:val="00AB7A78"/>
    <w:rsid w:val="00AC014C"/>
    <w:rsid w:val="00AC0A10"/>
    <w:rsid w:val="00AC3E6E"/>
    <w:rsid w:val="00AC50EA"/>
    <w:rsid w:val="00AC791B"/>
    <w:rsid w:val="00AC7992"/>
    <w:rsid w:val="00AD0E6C"/>
    <w:rsid w:val="00AD194D"/>
    <w:rsid w:val="00AD1955"/>
    <w:rsid w:val="00AD1A7C"/>
    <w:rsid w:val="00AD1D10"/>
    <w:rsid w:val="00AD291E"/>
    <w:rsid w:val="00AD3658"/>
    <w:rsid w:val="00AD4E0C"/>
    <w:rsid w:val="00AD56C8"/>
    <w:rsid w:val="00AD56F0"/>
    <w:rsid w:val="00AD5939"/>
    <w:rsid w:val="00AE0F1B"/>
    <w:rsid w:val="00AE12E4"/>
    <w:rsid w:val="00AE1D00"/>
    <w:rsid w:val="00AE2801"/>
    <w:rsid w:val="00AE521D"/>
    <w:rsid w:val="00AE63E1"/>
    <w:rsid w:val="00AF19C3"/>
    <w:rsid w:val="00AF21EB"/>
    <w:rsid w:val="00AF2252"/>
    <w:rsid w:val="00AF4F0F"/>
    <w:rsid w:val="00AF698A"/>
    <w:rsid w:val="00AF7B54"/>
    <w:rsid w:val="00B00BFD"/>
    <w:rsid w:val="00B02379"/>
    <w:rsid w:val="00B0251C"/>
    <w:rsid w:val="00B02A69"/>
    <w:rsid w:val="00B03A56"/>
    <w:rsid w:val="00B04196"/>
    <w:rsid w:val="00B0495F"/>
    <w:rsid w:val="00B04D25"/>
    <w:rsid w:val="00B05B8E"/>
    <w:rsid w:val="00B05D66"/>
    <w:rsid w:val="00B05E28"/>
    <w:rsid w:val="00B06F18"/>
    <w:rsid w:val="00B10445"/>
    <w:rsid w:val="00B10D7B"/>
    <w:rsid w:val="00B11065"/>
    <w:rsid w:val="00B112C3"/>
    <w:rsid w:val="00B11BDC"/>
    <w:rsid w:val="00B13123"/>
    <w:rsid w:val="00B13912"/>
    <w:rsid w:val="00B14B0E"/>
    <w:rsid w:val="00B14E99"/>
    <w:rsid w:val="00B16B44"/>
    <w:rsid w:val="00B17A5F"/>
    <w:rsid w:val="00B17E6C"/>
    <w:rsid w:val="00B17E7E"/>
    <w:rsid w:val="00B263C9"/>
    <w:rsid w:val="00B26C19"/>
    <w:rsid w:val="00B2702D"/>
    <w:rsid w:val="00B27856"/>
    <w:rsid w:val="00B30466"/>
    <w:rsid w:val="00B306CD"/>
    <w:rsid w:val="00B3131C"/>
    <w:rsid w:val="00B32B44"/>
    <w:rsid w:val="00B33680"/>
    <w:rsid w:val="00B33EC9"/>
    <w:rsid w:val="00B36120"/>
    <w:rsid w:val="00B4246C"/>
    <w:rsid w:val="00B42474"/>
    <w:rsid w:val="00B44931"/>
    <w:rsid w:val="00B45096"/>
    <w:rsid w:val="00B45714"/>
    <w:rsid w:val="00B5067C"/>
    <w:rsid w:val="00B50C07"/>
    <w:rsid w:val="00B51E3C"/>
    <w:rsid w:val="00B52563"/>
    <w:rsid w:val="00B54B94"/>
    <w:rsid w:val="00B560A4"/>
    <w:rsid w:val="00B562E1"/>
    <w:rsid w:val="00B56B9A"/>
    <w:rsid w:val="00B570F5"/>
    <w:rsid w:val="00B60697"/>
    <w:rsid w:val="00B6141C"/>
    <w:rsid w:val="00B625CC"/>
    <w:rsid w:val="00B6277D"/>
    <w:rsid w:val="00B631EF"/>
    <w:rsid w:val="00B636CC"/>
    <w:rsid w:val="00B642F9"/>
    <w:rsid w:val="00B64517"/>
    <w:rsid w:val="00B6596C"/>
    <w:rsid w:val="00B66D5D"/>
    <w:rsid w:val="00B66F6A"/>
    <w:rsid w:val="00B66FBD"/>
    <w:rsid w:val="00B670A0"/>
    <w:rsid w:val="00B67A87"/>
    <w:rsid w:val="00B67DCD"/>
    <w:rsid w:val="00B67EDC"/>
    <w:rsid w:val="00B713B2"/>
    <w:rsid w:val="00B71CBC"/>
    <w:rsid w:val="00B731B3"/>
    <w:rsid w:val="00B7385E"/>
    <w:rsid w:val="00B767C5"/>
    <w:rsid w:val="00B77547"/>
    <w:rsid w:val="00B77E74"/>
    <w:rsid w:val="00B817EB"/>
    <w:rsid w:val="00B819C6"/>
    <w:rsid w:val="00B82EFF"/>
    <w:rsid w:val="00B83172"/>
    <w:rsid w:val="00B84820"/>
    <w:rsid w:val="00B84E3C"/>
    <w:rsid w:val="00B85EC7"/>
    <w:rsid w:val="00B8636E"/>
    <w:rsid w:val="00B87989"/>
    <w:rsid w:val="00B87E91"/>
    <w:rsid w:val="00B9054F"/>
    <w:rsid w:val="00B91D2C"/>
    <w:rsid w:val="00B9295E"/>
    <w:rsid w:val="00B92C1B"/>
    <w:rsid w:val="00B93830"/>
    <w:rsid w:val="00B93D5B"/>
    <w:rsid w:val="00B9413F"/>
    <w:rsid w:val="00B95DFD"/>
    <w:rsid w:val="00BA0528"/>
    <w:rsid w:val="00BA1987"/>
    <w:rsid w:val="00BA5EA3"/>
    <w:rsid w:val="00BA6174"/>
    <w:rsid w:val="00BA6B8D"/>
    <w:rsid w:val="00BA734B"/>
    <w:rsid w:val="00BA75D4"/>
    <w:rsid w:val="00BA76DB"/>
    <w:rsid w:val="00BB0F28"/>
    <w:rsid w:val="00BB1C86"/>
    <w:rsid w:val="00BB33B5"/>
    <w:rsid w:val="00BB3BBF"/>
    <w:rsid w:val="00BB4804"/>
    <w:rsid w:val="00BB4B9F"/>
    <w:rsid w:val="00BB4E61"/>
    <w:rsid w:val="00BB5983"/>
    <w:rsid w:val="00BB643E"/>
    <w:rsid w:val="00BB7B64"/>
    <w:rsid w:val="00BC09A8"/>
    <w:rsid w:val="00BC0DE2"/>
    <w:rsid w:val="00BC3599"/>
    <w:rsid w:val="00BC35C0"/>
    <w:rsid w:val="00BC7977"/>
    <w:rsid w:val="00BD2BB2"/>
    <w:rsid w:val="00BD2E27"/>
    <w:rsid w:val="00BD3F47"/>
    <w:rsid w:val="00BD4197"/>
    <w:rsid w:val="00BD4E8B"/>
    <w:rsid w:val="00BD6D26"/>
    <w:rsid w:val="00BD717D"/>
    <w:rsid w:val="00BD7E32"/>
    <w:rsid w:val="00BE0A6A"/>
    <w:rsid w:val="00BE2321"/>
    <w:rsid w:val="00BE2A6F"/>
    <w:rsid w:val="00BE41EB"/>
    <w:rsid w:val="00BE44F0"/>
    <w:rsid w:val="00BE4AB1"/>
    <w:rsid w:val="00BE5B3E"/>
    <w:rsid w:val="00BE5ED8"/>
    <w:rsid w:val="00BE61BC"/>
    <w:rsid w:val="00BE734A"/>
    <w:rsid w:val="00BE73D3"/>
    <w:rsid w:val="00BE7C09"/>
    <w:rsid w:val="00BF084B"/>
    <w:rsid w:val="00BF17AF"/>
    <w:rsid w:val="00BF26EE"/>
    <w:rsid w:val="00BF2721"/>
    <w:rsid w:val="00BF3375"/>
    <w:rsid w:val="00BF39AE"/>
    <w:rsid w:val="00BF3E7A"/>
    <w:rsid w:val="00BF5121"/>
    <w:rsid w:val="00BF59B3"/>
    <w:rsid w:val="00BF5DB1"/>
    <w:rsid w:val="00BF6F75"/>
    <w:rsid w:val="00BF7335"/>
    <w:rsid w:val="00C03E38"/>
    <w:rsid w:val="00C056BF"/>
    <w:rsid w:val="00C0733B"/>
    <w:rsid w:val="00C1077A"/>
    <w:rsid w:val="00C11299"/>
    <w:rsid w:val="00C1233A"/>
    <w:rsid w:val="00C13137"/>
    <w:rsid w:val="00C160A6"/>
    <w:rsid w:val="00C20D91"/>
    <w:rsid w:val="00C21103"/>
    <w:rsid w:val="00C22BDF"/>
    <w:rsid w:val="00C24343"/>
    <w:rsid w:val="00C24754"/>
    <w:rsid w:val="00C25524"/>
    <w:rsid w:val="00C26411"/>
    <w:rsid w:val="00C26B6C"/>
    <w:rsid w:val="00C26EFA"/>
    <w:rsid w:val="00C32A35"/>
    <w:rsid w:val="00C32D70"/>
    <w:rsid w:val="00C34463"/>
    <w:rsid w:val="00C3516F"/>
    <w:rsid w:val="00C35F03"/>
    <w:rsid w:val="00C367E8"/>
    <w:rsid w:val="00C36FDD"/>
    <w:rsid w:val="00C410AE"/>
    <w:rsid w:val="00C42230"/>
    <w:rsid w:val="00C429FE"/>
    <w:rsid w:val="00C450CD"/>
    <w:rsid w:val="00C453B8"/>
    <w:rsid w:val="00C46164"/>
    <w:rsid w:val="00C46A21"/>
    <w:rsid w:val="00C47F81"/>
    <w:rsid w:val="00C50156"/>
    <w:rsid w:val="00C515FF"/>
    <w:rsid w:val="00C54EFA"/>
    <w:rsid w:val="00C55AE9"/>
    <w:rsid w:val="00C60E0A"/>
    <w:rsid w:val="00C61721"/>
    <w:rsid w:val="00C6254C"/>
    <w:rsid w:val="00C64513"/>
    <w:rsid w:val="00C66538"/>
    <w:rsid w:val="00C66DDE"/>
    <w:rsid w:val="00C66FFC"/>
    <w:rsid w:val="00C6741A"/>
    <w:rsid w:val="00C72141"/>
    <w:rsid w:val="00C73B9F"/>
    <w:rsid w:val="00C7564C"/>
    <w:rsid w:val="00C75A2C"/>
    <w:rsid w:val="00C75C48"/>
    <w:rsid w:val="00C7758B"/>
    <w:rsid w:val="00C777E8"/>
    <w:rsid w:val="00C800D5"/>
    <w:rsid w:val="00C80D17"/>
    <w:rsid w:val="00C8102E"/>
    <w:rsid w:val="00C81CDF"/>
    <w:rsid w:val="00C83327"/>
    <w:rsid w:val="00C86415"/>
    <w:rsid w:val="00C9052B"/>
    <w:rsid w:val="00C90B46"/>
    <w:rsid w:val="00C90D14"/>
    <w:rsid w:val="00C94812"/>
    <w:rsid w:val="00C950CC"/>
    <w:rsid w:val="00C95328"/>
    <w:rsid w:val="00C964BF"/>
    <w:rsid w:val="00C967B0"/>
    <w:rsid w:val="00C9731C"/>
    <w:rsid w:val="00C97920"/>
    <w:rsid w:val="00CA049B"/>
    <w:rsid w:val="00CA130F"/>
    <w:rsid w:val="00CA1F4F"/>
    <w:rsid w:val="00CA381C"/>
    <w:rsid w:val="00CA63BE"/>
    <w:rsid w:val="00CA68C3"/>
    <w:rsid w:val="00CB0036"/>
    <w:rsid w:val="00CB1104"/>
    <w:rsid w:val="00CB1731"/>
    <w:rsid w:val="00CB1807"/>
    <w:rsid w:val="00CB197F"/>
    <w:rsid w:val="00CB1CAF"/>
    <w:rsid w:val="00CB2187"/>
    <w:rsid w:val="00CB2892"/>
    <w:rsid w:val="00CB2975"/>
    <w:rsid w:val="00CB2EFF"/>
    <w:rsid w:val="00CB3800"/>
    <w:rsid w:val="00CB52F6"/>
    <w:rsid w:val="00CB7A64"/>
    <w:rsid w:val="00CC0910"/>
    <w:rsid w:val="00CC0DC5"/>
    <w:rsid w:val="00CC1FE2"/>
    <w:rsid w:val="00CC2124"/>
    <w:rsid w:val="00CC304F"/>
    <w:rsid w:val="00CC5D1C"/>
    <w:rsid w:val="00CC6324"/>
    <w:rsid w:val="00CC742B"/>
    <w:rsid w:val="00CC7B69"/>
    <w:rsid w:val="00CD0842"/>
    <w:rsid w:val="00CD49BB"/>
    <w:rsid w:val="00CD65AC"/>
    <w:rsid w:val="00CE1E2A"/>
    <w:rsid w:val="00CE20F9"/>
    <w:rsid w:val="00CE298F"/>
    <w:rsid w:val="00CE4302"/>
    <w:rsid w:val="00CE52EB"/>
    <w:rsid w:val="00CE5825"/>
    <w:rsid w:val="00CE6EF7"/>
    <w:rsid w:val="00CE71A9"/>
    <w:rsid w:val="00CE784A"/>
    <w:rsid w:val="00CE78A0"/>
    <w:rsid w:val="00CF0EC7"/>
    <w:rsid w:val="00CF0F93"/>
    <w:rsid w:val="00CF12DB"/>
    <w:rsid w:val="00CF2681"/>
    <w:rsid w:val="00CF5900"/>
    <w:rsid w:val="00D0041C"/>
    <w:rsid w:val="00D01B69"/>
    <w:rsid w:val="00D01BE9"/>
    <w:rsid w:val="00D04834"/>
    <w:rsid w:val="00D04DBD"/>
    <w:rsid w:val="00D070FA"/>
    <w:rsid w:val="00D07805"/>
    <w:rsid w:val="00D13565"/>
    <w:rsid w:val="00D13CD6"/>
    <w:rsid w:val="00D152DB"/>
    <w:rsid w:val="00D201F5"/>
    <w:rsid w:val="00D20CD9"/>
    <w:rsid w:val="00D20F5C"/>
    <w:rsid w:val="00D2255A"/>
    <w:rsid w:val="00D23EFB"/>
    <w:rsid w:val="00D244EE"/>
    <w:rsid w:val="00D25526"/>
    <w:rsid w:val="00D25BBE"/>
    <w:rsid w:val="00D26426"/>
    <w:rsid w:val="00D26442"/>
    <w:rsid w:val="00D27117"/>
    <w:rsid w:val="00D27BA3"/>
    <w:rsid w:val="00D32CEB"/>
    <w:rsid w:val="00D34359"/>
    <w:rsid w:val="00D34705"/>
    <w:rsid w:val="00D34AF6"/>
    <w:rsid w:val="00D35992"/>
    <w:rsid w:val="00D36DA9"/>
    <w:rsid w:val="00D36F34"/>
    <w:rsid w:val="00D40E72"/>
    <w:rsid w:val="00D42ECC"/>
    <w:rsid w:val="00D43850"/>
    <w:rsid w:val="00D44C21"/>
    <w:rsid w:val="00D46BBD"/>
    <w:rsid w:val="00D47146"/>
    <w:rsid w:val="00D5328C"/>
    <w:rsid w:val="00D5475B"/>
    <w:rsid w:val="00D55A7D"/>
    <w:rsid w:val="00D57127"/>
    <w:rsid w:val="00D60446"/>
    <w:rsid w:val="00D6044C"/>
    <w:rsid w:val="00D60C3A"/>
    <w:rsid w:val="00D612A4"/>
    <w:rsid w:val="00D61A4E"/>
    <w:rsid w:val="00D61F92"/>
    <w:rsid w:val="00D63CC9"/>
    <w:rsid w:val="00D65634"/>
    <w:rsid w:val="00D661DD"/>
    <w:rsid w:val="00D67B93"/>
    <w:rsid w:val="00D70AED"/>
    <w:rsid w:val="00D71711"/>
    <w:rsid w:val="00D7268B"/>
    <w:rsid w:val="00D72A36"/>
    <w:rsid w:val="00D735CB"/>
    <w:rsid w:val="00D73809"/>
    <w:rsid w:val="00D758C0"/>
    <w:rsid w:val="00D75D95"/>
    <w:rsid w:val="00D77EAC"/>
    <w:rsid w:val="00D8034D"/>
    <w:rsid w:val="00D80839"/>
    <w:rsid w:val="00D80E4D"/>
    <w:rsid w:val="00D8186F"/>
    <w:rsid w:val="00D84564"/>
    <w:rsid w:val="00D86D1E"/>
    <w:rsid w:val="00D87555"/>
    <w:rsid w:val="00D87AC6"/>
    <w:rsid w:val="00D87EA0"/>
    <w:rsid w:val="00D90FFD"/>
    <w:rsid w:val="00D9153A"/>
    <w:rsid w:val="00D91873"/>
    <w:rsid w:val="00D93054"/>
    <w:rsid w:val="00D93450"/>
    <w:rsid w:val="00D937EC"/>
    <w:rsid w:val="00D94A8A"/>
    <w:rsid w:val="00D9768C"/>
    <w:rsid w:val="00DA152E"/>
    <w:rsid w:val="00DA27EA"/>
    <w:rsid w:val="00DA3BBB"/>
    <w:rsid w:val="00DA5290"/>
    <w:rsid w:val="00DA6054"/>
    <w:rsid w:val="00DA6293"/>
    <w:rsid w:val="00DB0093"/>
    <w:rsid w:val="00DB4F86"/>
    <w:rsid w:val="00DB5A70"/>
    <w:rsid w:val="00DB5EB8"/>
    <w:rsid w:val="00DB7770"/>
    <w:rsid w:val="00DC1EAE"/>
    <w:rsid w:val="00DC2790"/>
    <w:rsid w:val="00DC63DE"/>
    <w:rsid w:val="00DC6630"/>
    <w:rsid w:val="00DC67FC"/>
    <w:rsid w:val="00DC6AED"/>
    <w:rsid w:val="00DD0188"/>
    <w:rsid w:val="00DD0566"/>
    <w:rsid w:val="00DD1CB2"/>
    <w:rsid w:val="00DD25DD"/>
    <w:rsid w:val="00DD480C"/>
    <w:rsid w:val="00DD675D"/>
    <w:rsid w:val="00DD7E8A"/>
    <w:rsid w:val="00DE010A"/>
    <w:rsid w:val="00DE157E"/>
    <w:rsid w:val="00DE27A0"/>
    <w:rsid w:val="00DE2D35"/>
    <w:rsid w:val="00DE4D3D"/>
    <w:rsid w:val="00DE5B2E"/>
    <w:rsid w:val="00DE77FD"/>
    <w:rsid w:val="00DF006B"/>
    <w:rsid w:val="00DF0EB2"/>
    <w:rsid w:val="00DF1166"/>
    <w:rsid w:val="00DF2065"/>
    <w:rsid w:val="00DF20D2"/>
    <w:rsid w:val="00DF371D"/>
    <w:rsid w:val="00DF3872"/>
    <w:rsid w:val="00DF4874"/>
    <w:rsid w:val="00DF5320"/>
    <w:rsid w:val="00DF5993"/>
    <w:rsid w:val="00DF5BE2"/>
    <w:rsid w:val="00DF615B"/>
    <w:rsid w:val="00E01C7E"/>
    <w:rsid w:val="00E0212C"/>
    <w:rsid w:val="00E028B7"/>
    <w:rsid w:val="00E050D8"/>
    <w:rsid w:val="00E07851"/>
    <w:rsid w:val="00E1125B"/>
    <w:rsid w:val="00E11E10"/>
    <w:rsid w:val="00E12068"/>
    <w:rsid w:val="00E13773"/>
    <w:rsid w:val="00E13F71"/>
    <w:rsid w:val="00E13F7E"/>
    <w:rsid w:val="00E1440E"/>
    <w:rsid w:val="00E147D2"/>
    <w:rsid w:val="00E16777"/>
    <w:rsid w:val="00E1717B"/>
    <w:rsid w:val="00E17C66"/>
    <w:rsid w:val="00E214EF"/>
    <w:rsid w:val="00E2191B"/>
    <w:rsid w:val="00E22824"/>
    <w:rsid w:val="00E239D0"/>
    <w:rsid w:val="00E24F15"/>
    <w:rsid w:val="00E259A0"/>
    <w:rsid w:val="00E25C01"/>
    <w:rsid w:val="00E275A3"/>
    <w:rsid w:val="00E30276"/>
    <w:rsid w:val="00E30406"/>
    <w:rsid w:val="00E3165A"/>
    <w:rsid w:val="00E3267B"/>
    <w:rsid w:val="00E328AB"/>
    <w:rsid w:val="00E32FB0"/>
    <w:rsid w:val="00E3457C"/>
    <w:rsid w:val="00E3494E"/>
    <w:rsid w:val="00E34B54"/>
    <w:rsid w:val="00E35409"/>
    <w:rsid w:val="00E35852"/>
    <w:rsid w:val="00E35ADA"/>
    <w:rsid w:val="00E3614A"/>
    <w:rsid w:val="00E36B51"/>
    <w:rsid w:val="00E3743E"/>
    <w:rsid w:val="00E37C73"/>
    <w:rsid w:val="00E40339"/>
    <w:rsid w:val="00E40EFB"/>
    <w:rsid w:val="00E415DD"/>
    <w:rsid w:val="00E41690"/>
    <w:rsid w:val="00E43375"/>
    <w:rsid w:val="00E44775"/>
    <w:rsid w:val="00E44F91"/>
    <w:rsid w:val="00E467BE"/>
    <w:rsid w:val="00E5027B"/>
    <w:rsid w:val="00E529B7"/>
    <w:rsid w:val="00E52F36"/>
    <w:rsid w:val="00E536F4"/>
    <w:rsid w:val="00E549CD"/>
    <w:rsid w:val="00E55A8C"/>
    <w:rsid w:val="00E6199C"/>
    <w:rsid w:val="00E64504"/>
    <w:rsid w:val="00E64C27"/>
    <w:rsid w:val="00E64EE8"/>
    <w:rsid w:val="00E66D4A"/>
    <w:rsid w:val="00E671CF"/>
    <w:rsid w:val="00E676AC"/>
    <w:rsid w:val="00E67E22"/>
    <w:rsid w:val="00E70513"/>
    <w:rsid w:val="00E70E39"/>
    <w:rsid w:val="00E71A45"/>
    <w:rsid w:val="00E72EBF"/>
    <w:rsid w:val="00E72ECA"/>
    <w:rsid w:val="00E73015"/>
    <w:rsid w:val="00E731C1"/>
    <w:rsid w:val="00E73435"/>
    <w:rsid w:val="00E75F7D"/>
    <w:rsid w:val="00E81C9F"/>
    <w:rsid w:val="00E83DC1"/>
    <w:rsid w:val="00E8564D"/>
    <w:rsid w:val="00E86C63"/>
    <w:rsid w:val="00E86DB3"/>
    <w:rsid w:val="00E87A3B"/>
    <w:rsid w:val="00E87F1B"/>
    <w:rsid w:val="00E90DBB"/>
    <w:rsid w:val="00E93A38"/>
    <w:rsid w:val="00E93E81"/>
    <w:rsid w:val="00E9510F"/>
    <w:rsid w:val="00E95C13"/>
    <w:rsid w:val="00E9659E"/>
    <w:rsid w:val="00EA2BB3"/>
    <w:rsid w:val="00EA4E38"/>
    <w:rsid w:val="00EA4F67"/>
    <w:rsid w:val="00EA564C"/>
    <w:rsid w:val="00EA6826"/>
    <w:rsid w:val="00EB07EF"/>
    <w:rsid w:val="00EB12F1"/>
    <w:rsid w:val="00EB20B6"/>
    <w:rsid w:val="00EB3525"/>
    <w:rsid w:val="00EB79F6"/>
    <w:rsid w:val="00EC0324"/>
    <w:rsid w:val="00EC1540"/>
    <w:rsid w:val="00EC437D"/>
    <w:rsid w:val="00EC652A"/>
    <w:rsid w:val="00EC693A"/>
    <w:rsid w:val="00ED00F1"/>
    <w:rsid w:val="00ED11F7"/>
    <w:rsid w:val="00ED1E7A"/>
    <w:rsid w:val="00ED2669"/>
    <w:rsid w:val="00ED2AB7"/>
    <w:rsid w:val="00ED4233"/>
    <w:rsid w:val="00ED4A27"/>
    <w:rsid w:val="00EE12FC"/>
    <w:rsid w:val="00EE1526"/>
    <w:rsid w:val="00EE1974"/>
    <w:rsid w:val="00EE2089"/>
    <w:rsid w:val="00EE2E2A"/>
    <w:rsid w:val="00EE2F80"/>
    <w:rsid w:val="00EE3283"/>
    <w:rsid w:val="00EE4785"/>
    <w:rsid w:val="00EE49F8"/>
    <w:rsid w:val="00EE5C18"/>
    <w:rsid w:val="00EE67E4"/>
    <w:rsid w:val="00EE7B45"/>
    <w:rsid w:val="00EE7FF4"/>
    <w:rsid w:val="00EF0653"/>
    <w:rsid w:val="00EF0884"/>
    <w:rsid w:val="00EF0E8B"/>
    <w:rsid w:val="00EF1EC2"/>
    <w:rsid w:val="00EF243B"/>
    <w:rsid w:val="00EF2948"/>
    <w:rsid w:val="00EF2B5D"/>
    <w:rsid w:val="00EF2F48"/>
    <w:rsid w:val="00EF395C"/>
    <w:rsid w:val="00EF4DD9"/>
    <w:rsid w:val="00EF5D19"/>
    <w:rsid w:val="00EF69BA"/>
    <w:rsid w:val="00EF71FA"/>
    <w:rsid w:val="00EF747E"/>
    <w:rsid w:val="00EF780F"/>
    <w:rsid w:val="00EF7D88"/>
    <w:rsid w:val="00F01119"/>
    <w:rsid w:val="00F01DD6"/>
    <w:rsid w:val="00F03794"/>
    <w:rsid w:val="00F03814"/>
    <w:rsid w:val="00F03938"/>
    <w:rsid w:val="00F04EF7"/>
    <w:rsid w:val="00F056C6"/>
    <w:rsid w:val="00F0662F"/>
    <w:rsid w:val="00F06F52"/>
    <w:rsid w:val="00F11616"/>
    <w:rsid w:val="00F11A48"/>
    <w:rsid w:val="00F14CC4"/>
    <w:rsid w:val="00F16C80"/>
    <w:rsid w:val="00F17D29"/>
    <w:rsid w:val="00F24F62"/>
    <w:rsid w:val="00F25889"/>
    <w:rsid w:val="00F27972"/>
    <w:rsid w:val="00F32B51"/>
    <w:rsid w:val="00F33770"/>
    <w:rsid w:val="00F34709"/>
    <w:rsid w:val="00F34C47"/>
    <w:rsid w:val="00F35B3B"/>
    <w:rsid w:val="00F3621F"/>
    <w:rsid w:val="00F37095"/>
    <w:rsid w:val="00F4138D"/>
    <w:rsid w:val="00F420A0"/>
    <w:rsid w:val="00F44A1C"/>
    <w:rsid w:val="00F44F03"/>
    <w:rsid w:val="00F46851"/>
    <w:rsid w:val="00F47EC7"/>
    <w:rsid w:val="00F51857"/>
    <w:rsid w:val="00F51D79"/>
    <w:rsid w:val="00F51EA2"/>
    <w:rsid w:val="00F51EAE"/>
    <w:rsid w:val="00F5237B"/>
    <w:rsid w:val="00F53402"/>
    <w:rsid w:val="00F5372B"/>
    <w:rsid w:val="00F55775"/>
    <w:rsid w:val="00F563E7"/>
    <w:rsid w:val="00F568F6"/>
    <w:rsid w:val="00F56A4B"/>
    <w:rsid w:val="00F57014"/>
    <w:rsid w:val="00F578E8"/>
    <w:rsid w:val="00F6134A"/>
    <w:rsid w:val="00F62AEE"/>
    <w:rsid w:val="00F63343"/>
    <w:rsid w:val="00F64171"/>
    <w:rsid w:val="00F64232"/>
    <w:rsid w:val="00F64479"/>
    <w:rsid w:val="00F645D7"/>
    <w:rsid w:val="00F70895"/>
    <w:rsid w:val="00F72F0E"/>
    <w:rsid w:val="00F74D3F"/>
    <w:rsid w:val="00F761D0"/>
    <w:rsid w:val="00F76D6C"/>
    <w:rsid w:val="00F7727F"/>
    <w:rsid w:val="00F81118"/>
    <w:rsid w:val="00F824F5"/>
    <w:rsid w:val="00F82520"/>
    <w:rsid w:val="00F82935"/>
    <w:rsid w:val="00F83443"/>
    <w:rsid w:val="00F84896"/>
    <w:rsid w:val="00F8566C"/>
    <w:rsid w:val="00F85E73"/>
    <w:rsid w:val="00F86C5F"/>
    <w:rsid w:val="00F86F57"/>
    <w:rsid w:val="00F87D28"/>
    <w:rsid w:val="00F90882"/>
    <w:rsid w:val="00F90E8A"/>
    <w:rsid w:val="00F911A9"/>
    <w:rsid w:val="00F94420"/>
    <w:rsid w:val="00F95179"/>
    <w:rsid w:val="00F972A1"/>
    <w:rsid w:val="00F97CCE"/>
    <w:rsid w:val="00FA065E"/>
    <w:rsid w:val="00FA32AB"/>
    <w:rsid w:val="00FA5261"/>
    <w:rsid w:val="00FA7A90"/>
    <w:rsid w:val="00FB2FC8"/>
    <w:rsid w:val="00FB321B"/>
    <w:rsid w:val="00FB3B4D"/>
    <w:rsid w:val="00FB436D"/>
    <w:rsid w:val="00FB54D8"/>
    <w:rsid w:val="00FB5A00"/>
    <w:rsid w:val="00FB5B19"/>
    <w:rsid w:val="00FB5CF8"/>
    <w:rsid w:val="00FB5FC0"/>
    <w:rsid w:val="00FB6660"/>
    <w:rsid w:val="00FB7139"/>
    <w:rsid w:val="00FC1022"/>
    <w:rsid w:val="00FC17E6"/>
    <w:rsid w:val="00FC22F3"/>
    <w:rsid w:val="00FC3166"/>
    <w:rsid w:val="00FC39BD"/>
    <w:rsid w:val="00FC3FB9"/>
    <w:rsid w:val="00FC40F9"/>
    <w:rsid w:val="00FC466A"/>
    <w:rsid w:val="00FC641F"/>
    <w:rsid w:val="00FC6DE8"/>
    <w:rsid w:val="00FC7E9D"/>
    <w:rsid w:val="00FD0C3F"/>
    <w:rsid w:val="00FD1BC4"/>
    <w:rsid w:val="00FD2042"/>
    <w:rsid w:val="00FD2B05"/>
    <w:rsid w:val="00FD3B33"/>
    <w:rsid w:val="00FD4008"/>
    <w:rsid w:val="00FD4485"/>
    <w:rsid w:val="00FD4C1B"/>
    <w:rsid w:val="00FD4EB5"/>
    <w:rsid w:val="00FD6C9C"/>
    <w:rsid w:val="00FD7433"/>
    <w:rsid w:val="00FE3B95"/>
    <w:rsid w:val="00FE5F6A"/>
    <w:rsid w:val="00FE683F"/>
    <w:rsid w:val="00FE6F1D"/>
    <w:rsid w:val="00FE7F73"/>
    <w:rsid w:val="00FF0B2C"/>
    <w:rsid w:val="00FF1BCD"/>
    <w:rsid w:val="00FF2AD6"/>
    <w:rsid w:val="00FF2ECD"/>
    <w:rsid w:val="00FF3306"/>
    <w:rsid w:val="00FF33C2"/>
    <w:rsid w:val="00FF4115"/>
    <w:rsid w:val="00FF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93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3" w:uiPriority="0"/>
    <w:lsdException w:name="Title" w:semiHidden="0" w:uiPriority="10" w:unhideWhenUsed="0" w:qFormat="1"/>
    <w:lsdException w:name="Closing" w:uiPriority="0"/>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aliases w:val="HD1"/>
    <w:basedOn w:val="Normal"/>
    <w:next w:val="Normal"/>
    <w:link w:val="Heading1Char"/>
    <w:uiPriority w:val="9"/>
    <w:qFormat/>
    <w:rsid w:val="00097AC9"/>
    <w:pPr>
      <w:keepNext/>
      <w:keepLines/>
      <w:pageBreakBefore/>
      <w:pBdr>
        <w:top w:val="single" w:sz="48" w:space="1" w:color="auto"/>
      </w:pBdr>
      <w:tabs>
        <w:tab w:val="left" w:pos="1440"/>
        <w:tab w:val="left" w:pos="2520"/>
      </w:tabs>
      <w:spacing w:before="120" w:after="240" w:line="240" w:lineRule="auto"/>
      <w:outlineLvl w:val="0"/>
    </w:pPr>
    <w:rPr>
      <w:rFonts w:ascii="Arial" w:eastAsia="Times New Roman" w:hAnsi="Arial"/>
      <w:b/>
      <w:sz w:val="32"/>
      <w:szCs w:val="20"/>
      <w:lang w:eastAsia="es-ES"/>
    </w:rPr>
  </w:style>
  <w:style w:type="paragraph" w:styleId="Heading2">
    <w:name w:val="heading 2"/>
    <w:aliases w:val="HD2"/>
    <w:basedOn w:val="BodyText"/>
    <w:next w:val="BodyText"/>
    <w:link w:val="Heading2Char"/>
    <w:qFormat/>
    <w:rsid w:val="00097AC9"/>
    <w:pPr>
      <w:keepNext/>
      <w:keepLines/>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uiPriority w:val="9"/>
    <w:qFormat/>
    <w:rsid w:val="00097AC9"/>
    <w:pPr>
      <w:keepNext/>
      <w:keepLines/>
      <w:outlineLvl w:val="2"/>
    </w:pPr>
    <w:rPr>
      <w:b/>
      <w:sz w:val="28"/>
    </w:rPr>
  </w:style>
  <w:style w:type="paragraph" w:styleId="Heading4">
    <w:name w:val="heading 4"/>
    <w:basedOn w:val="BodyText"/>
    <w:next w:val="BodyText"/>
    <w:link w:val="Heading4Char"/>
    <w:uiPriority w:val="9"/>
    <w:qFormat/>
    <w:rsid w:val="00097AC9"/>
    <w:pPr>
      <w:keepNext/>
      <w:keepLines/>
      <w:tabs>
        <w:tab w:val="center" w:pos="6480"/>
        <w:tab w:val="right" w:pos="10440"/>
      </w:tabs>
      <w:outlineLvl w:val="3"/>
    </w:pPr>
    <w:rPr>
      <w:b/>
      <w:sz w:val="26"/>
      <w:szCs w:val="26"/>
    </w:rPr>
  </w:style>
  <w:style w:type="paragraph" w:styleId="Heading5">
    <w:name w:val="heading 5"/>
    <w:basedOn w:val="BodyText"/>
    <w:next w:val="BodyText"/>
    <w:link w:val="Heading5Char"/>
    <w:uiPriority w:val="9"/>
    <w:qFormat/>
    <w:rsid w:val="00097AC9"/>
    <w:pPr>
      <w:keepNext/>
      <w:keepLines/>
      <w:outlineLvl w:val="4"/>
    </w:pPr>
    <w:rPr>
      <w:b/>
      <w:sz w:val="24"/>
      <w:szCs w:val="24"/>
    </w:rPr>
  </w:style>
  <w:style w:type="paragraph" w:styleId="Heading6">
    <w:name w:val="heading 6"/>
    <w:basedOn w:val="BodyText"/>
    <w:next w:val="BodyText"/>
    <w:link w:val="Heading6Char"/>
    <w:uiPriority w:val="9"/>
    <w:qFormat/>
    <w:rsid w:val="00097AC9"/>
    <w:pPr>
      <w:keepNext/>
      <w:spacing w:line="300" w:lineRule="auto"/>
      <w:outlineLvl w:val="5"/>
    </w:pPr>
    <w:rPr>
      <w:b/>
      <w:sz w:val="22"/>
      <w:szCs w:val="22"/>
    </w:rPr>
  </w:style>
  <w:style w:type="paragraph" w:styleId="Heading7">
    <w:name w:val="heading 7"/>
    <w:basedOn w:val="Normal"/>
    <w:next w:val="BodyText"/>
    <w:link w:val="Heading7Char"/>
    <w:uiPriority w:val="9"/>
    <w:qFormat/>
    <w:rsid w:val="00097AC9"/>
    <w:pPr>
      <w:keepNext/>
      <w:tabs>
        <w:tab w:val="left" w:pos="1440"/>
      </w:tabs>
      <w:spacing w:before="120" w:after="120" w:line="300" w:lineRule="auto"/>
      <w:outlineLvl w:val="6"/>
    </w:pPr>
    <w:rPr>
      <w:rFonts w:ascii="Arial" w:eastAsia="Times New Roman" w:hAnsi="Arial"/>
      <w:b/>
      <w:sz w:val="2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link w:val="Heading1"/>
    <w:uiPriority w:val="9"/>
    <w:rsid w:val="00097AC9"/>
    <w:rPr>
      <w:rFonts w:ascii="Arial" w:eastAsia="Times New Roman" w:hAnsi="Arial"/>
      <w:b/>
      <w:sz w:val="32"/>
      <w:lang w:eastAsia="es-ES"/>
    </w:rPr>
  </w:style>
  <w:style w:type="character" w:customStyle="1" w:styleId="Heading2Char">
    <w:name w:val="Heading 2 Char"/>
    <w:aliases w:val="HD2 Char"/>
    <w:link w:val="Heading2"/>
    <w:rsid w:val="00097AC9"/>
    <w:rPr>
      <w:rFonts w:ascii="Arial" w:eastAsia="Times New Roman" w:hAnsi="Arial"/>
      <w:b/>
      <w:sz w:val="30"/>
      <w:lang w:eastAsia="es-ES"/>
    </w:rPr>
  </w:style>
  <w:style w:type="character" w:customStyle="1" w:styleId="Heading3Char">
    <w:name w:val="Heading 3 Char"/>
    <w:link w:val="Heading3"/>
    <w:uiPriority w:val="9"/>
    <w:rsid w:val="00097AC9"/>
    <w:rPr>
      <w:rFonts w:ascii="Arial" w:eastAsia="Times New Roman" w:hAnsi="Arial"/>
      <w:b/>
      <w:sz w:val="28"/>
      <w:lang w:eastAsia="es-ES"/>
    </w:rPr>
  </w:style>
  <w:style w:type="character" w:customStyle="1" w:styleId="Heading4Char">
    <w:name w:val="Heading 4 Char"/>
    <w:link w:val="Heading4"/>
    <w:uiPriority w:val="9"/>
    <w:rsid w:val="00097AC9"/>
    <w:rPr>
      <w:rFonts w:ascii="Arial" w:eastAsia="Times New Roman" w:hAnsi="Arial"/>
      <w:b/>
      <w:sz w:val="26"/>
      <w:szCs w:val="26"/>
      <w:lang w:eastAsia="es-ES"/>
    </w:rPr>
  </w:style>
  <w:style w:type="character" w:customStyle="1" w:styleId="Heading5Char">
    <w:name w:val="Heading 5 Char"/>
    <w:link w:val="Heading5"/>
    <w:uiPriority w:val="9"/>
    <w:rsid w:val="00097AC9"/>
    <w:rPr>
      <w:rFonts w:ascii="Arial" w:eastAsia="Times New Roman" w:hAnsi="Arial"/>
      <w:b/>
      <w:sz w:val="24"/>
      <w:szCs w:val="24"/>
      <w:lang w:eastAsia="es-ES"/>
    </w:rPr>
  </w:style>
  <w:style w:type="character" w:customStyle="1" w:styleId="Heading6Char">
    <w:name w:val="Heading 6 Char"/>
    <w:link w:val="Heading6"/>
    <w:uiPriority w:val="9"/>
    <w:rsid w:val="00097AC9"/>
    <w:rPr>
      <w:rFonts w:ascii="Arial" w:eastAsia="Times New Roman" w:hAnsi="Arial"/>
      <w:b/>
      <w:sz w:val="22"/>
      <w:szCs w:val="22"/>
      <w:lang w:eastAsia="es-ES"/>
    </w:rPr>
  </w:style>
  <w:style w:type="character" w:customStyle="1" w:styleId="Heading7Char">
    <w:name w:val="Heading 7 Char"/>
    <w:link w:val="Heading7"/>
    <w:uiPriority w:val="9"/>
    <w:rsid w:val="00097AC9"/>
    <w:rPr>
      <w:rFonts w:ascii="Arial" w:eastAsia="Times New Roman" w:hAnsi="Arial"/>
      <w:b/>
      <w:lang w:eastAsia="es-ES"/>
    </w:rPr>
  </w:style>
  <w:style w:type="paragraph" w:styleId="BodyText">
    <w:name w:val="Body Text"/>
    <w:basedOn w:val="Normal"/>
    <w:link w:val="BodyTextChar"/>
    <w:unhideWhenUsed/>
    <w:rsid w:val="00097AC9"/>
    <w:pPr>
      <w:tabs>
        <w:tab w:val="left" w:pos="4320"/>
      </w:tabs>
      <w:spacing w:before="120" w:after="120" w:line="240" w:lineRule="auto"/>
    </w:pPr>
    <w:rPr>
      <w:rFonts w:ascii="Arial" w:eastAsia="Times New Roman" w:hAnsi="Arial"/>
      <w:sz w:val="20"/>
      <w:szCs w:val="20"/>
      <w:lang w:eastAsia="es-ES"/>
    </w:rPr>
  </w:style>
  <w:style w:type="character" w:customStyle="1" w:styleId="BodyTextChar">
    <w:name w:val="Body Text Char"/>
    <w:link w:val="BodyText"/>
    <w:rsid w:val="00097AC9"/>
    <w:rPr>
      <w:rFonts w:ascii="Arial" w:eastAsia="Times New Roman" w:hAnsi="Arial"/>
      <w:lang w:eastAsia="es-ES"/>
    </w:rPr>
  </w:style>
  <w:style w:type="paragraph" w:styleId="TOC2">
    <w:name w:val="toc 2"/>
    <w:basedOn w:val="Normal"/>
    <w:next w:val="Normal"/>
    <w:uiPriority w:val="39"/>
    <w:rsid w:val="00097AC9"/>
    <w:pPr>
      <w:tabs>
        <w:tab w:val="left" w:pos="2549"/>
        <w:tab w:val="right" w:leader="dot" w:pos="10080"/>
      </w:tabs>
      <w:spacing w:after="0" w:line="240" w:lineRule="auto"/>
      <w:ind w:left="1440"/>
    </w:pPr>
    <w:rPr>
      <w:rFonts w:ascii="Arial" w:eastAsia="Times New Roman" w:hAnsi="Arial"/>
      <w:noProof/>
      <w:sz w:val="20"/>
      <w:szCs w:val="20"/>
      <w:lang w:eastAsia="es-ES"/>
    </w:rPr>
  </w:style>
  <w:style w:type="paragraph" w:styleId="Footer">
    <w:name w:val="footer"/>
    <w:basedOn w:val="Normal"/>
    <w:link w:val="FooterChar"/>
    <w:uiPriority w:val="99"/>
    <w:rsid w:val="00097AC9"/>
    <w:pPr>
      <w:tabs>
        <w:tab w:val="right" w:pos="7920"/>
      </w:tabs>
      <w:spacing w:after="0" w:line="240" w:lineRule="auto"/>
    </w:pPr>
    <w:rPr>
      <w:rFonts w:ascii="Arial" w:eastAsia="Times New Roman" w:hAnsi="Arial"/>
      <w:sz w:val="16"/>
      <w:szCs w:val="20"/>
      <w:lang w:eastAsia="es-ES"/>
    </w:rPr>
  </w:style>
  <w:style w:type="character" w:customStyle="1" w:styleId="FooterChar">
    <w:name w:val="Footer Char"/>
    <w:link w:val="Footer"/>
    <w:uiPriority w:val="99"/>
    <w:rsid w:val="00097AC9"/>
    <w:rPr>
      <w:rFonts w:ascii="Arial" w:eastAsia="Times New Roman" w:hAnsi="Arial"/>
      <w:sz w:val="16"/>
      <w:lang w:eastAsia="es-ES"/>
    </w:rPr>
  </w:style>
  <w:style w:type="paragraph" w:styleId="Header">
    <w:name w:val="header"/>
    <w:basedOn w:val="Normal"/>
    <w:link w:val="HeaderChar"/>
    <w:uiPriority w:val="99"/>
    <w:rsid w:val="00097AC9"/>
    <w:pPr>
      <w:tabs>
        <w:tab w:val="right" w:pos="10440"/>
      </w:tabs>
      <w:spacing w:after="0" w:line="240" w:lineRule="auto"/>
    </w:pPr>
    <w:rPr>
      <w:rFonts w:ascii="Arial" w:eastAsia="Times New Roman" w:hAnsi="Arial"/>
      <w:sz w:val="16"/>
      <w:szCs w:val="20"/>
      <w:lang w:eastAsia="es-ES"/>
    </w:rPr>
  </w:style>
  <w:style w:type="character" w:customStyle="1" w:styleId="HeaderChar">
    <w:name w:val="Header Char"/>
    <w:link w:val="Header"/>
    <w:uiPriority w:val="99"/>
    <w:rsid w:val="00097AC9"/>
    <w:rPr>
      <w:rFonts w:ascii="Arial" w:eastAsia="Times New Roman" w:hAnsi="Arial"/>
      <w:sz w:val="16"/>
      <w:lang w:eastAsia="es-ES"/>
    </w:rPr>
  </w:style>
  <w:style w:type="paragraph" w:customStyle="1" w:styleId="TableText">
    <w:name w:val="Table Text"/>
    <w:basedOn w:val="Normal"/>
    <w:rsid w:val="00097AC9"/>
    <w:pPr>
      <w:keepLines/>
      <w:spacing w:after="0" w:line="240" w:lineRule="auto"/>
    </w:pPr>
    <w:rPr>
      <w:rFonts w:ascii="Arial" w:eastAsia="Times New Roman" w:hAnsi="Arial"/>
      <w:sz w:val="16"/>
      <w:szCs w:val="20"/>
      <w:lang w:eastAsia="es-ES"/>
    </w:rPr>
  </w:style>
  <w:style w:type="paragraph" w:customStyle="1" w:styleId="TitleBar">
    <w:name w:val="Title Bar"/>
    <w:basedOn w:val="Normal"/>
    <w:rsid w:val="00097AC9"/>
    <w:pPr>
      <w:keepNext/>
      <w:pageBreakBefore/>
      <w:shd w:val="solid" w:color="auto" w:fill="auto"/>
      <w:spacing w:before="1680" w:after="0" w:line="240" w:lineRule="auto"/>
      <w:ind w:right="720"/>
    </w:pPr>
    <w:rPr>
      <w:rFonts w:ascii="Arial" w:eastAsia="Times New Roman" w:hAnsi="Arial"/>
      <w:sz w:val="36"/>
      <w:szCs w:val="20"/>
      <w:lang w:eastAsia="es-ES"/>
    </w:rPr>
  </w:style>
  <w:style w:type="paragraph" w:customStyle="1" w:styleId="TOCHeading1">
    <w:name w:val="TOC Heading1"/>
    <w:basedOn w:val="Normal"/>
    <w:rsid w:val="00097AC9"/>
    <w:pPr>
      <w:keepNext/>
      <w:pageBreakBefore/>
      <w:pBdr>
        <w:top w:val="single" w:sz="48" w:space="26" w:color="auto"/>
      </w:pBdr>
      <w:spacing w:before="960" w:after="960" w:line="240" w:lineRule="auto"/>
    </w:pPr>
    <w:rPr>
      <w:rFonts w:ascii="Arial" w:eastAsia="Times New Roman" w:hAnsi="Arial"/>
      <w:sz w:val="36"/>
      <w:szCs w:val="20"/>
      <w:lang w:eastAsia="es-ES"/>
    </w:rPr>
  </w:style>
  <w:style w:type="character" w:customStyle="1" w:styleId="HighlightedVariable">
    <w:name w:val="Highlighted Variable"/>
    <w:rsid w:val="00097AC9"/>
    <w:rPr>
      <w:rFonts w:ascii="Arial" w:hAnsi="Arial" w:cs="Times New Roman"/>
      <w:color w:val="0000FF"/>
    </w:rPr>
  </w:style>
  <w:style w:type="paragraph" w:customStyle="1" w:styleId="TableHeading">
    <w:name w:val="Table Heading"/>
    <w:basedOn w:val="TableText"/>
    <w:rsid w:val="00097AC9"/>
    <w:pPr>
      <w:spacing w:before="120" w:after="120"/>
    </w:pPr>
    <w:rPr>
      <w:b/>
    </w:rPr>
  </w:style>
  <w:style w:type="character" w:styleId="PageNumber">
    <w:name w:val="page number"/>
    <w:uiPriority w:val="99"/>
    <w:rsid w:val="00097AC9"/>
    <w:rPr>
      <w:rFonts w:ascii="Arial" w:hAnsi="Arial" w:cs="Times New Roman"/>
    </w:rPr>
  </w:style>
  <w:style w:type="paragraph" w:customStyle="1" w:styleId="RouteTitle">
    <w:name w:val="Route Title"/>
    <w:basedOn w:val="Normal"/>
    <w:rsid w:val="00097AC9"/>
    <w:pPr>
      <w:keepLines/>
      <w:spacing w:after="120" w:line="240" w:lineRule="auto"/>
      <w:ind w:right="720"/>
    </w:pPr>
    <w:rPr>
      <w:rFonts w:ascii="Arial" w:eastAsia="Times New Roman" w:hAnsi="Arial"/>
      <w:sz w:val="36"/>
      <w:szCs w:val="20"/>
      <w:lang w:eastAsia="es-ES"/>
    </w:rPr>
  </w:style>
  <w:style w:type="paragraph" w:customStyle="1" w:styleId="Title-Major">
    <w:name w:val="Title-Major"/>
    <w:basedOn w:val="Title"/>
    <w:rsid w:val="00097AC9"/>
    <w:pPr>
      <w:keepLines/>
      <w:spacing w:before="0" w:after="120" w:line="240" w:lineRule="auto"/>
      <w:ind w:right="720"/>
      <w:jc w:val="left"/>
      <w:outlineLvl w:val="9"/>
    </w:pPr>
    <w:rPr>
      <w:rFonts w:ascii="Arial" w:hAnsi="Arial"/>
      <w:b w:val="0"/>
      <w:bCs w:val="0"/>
      <w:smallCaps/>
      <w:kern w:val="0"/>
      <w:sz w:val="48"/>
      <w:szCs w:val="20"/>
      <w:lang w:eastAsia="es-ES"/>
    </w:rPr>
  </w:style>
  <w:style w:type="paragraph" w:customStyle="1" w:styleId="Note">
    <w:name w:val="Note"/>
    <w:basedOn w:val="BodyText"/>
    <w:rsid w:val="00097AC9"/>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OC1">
    <w:name w:val="toc 1"/>
    <w:basedOn w:val="Normal"/>
    <w:next w:val="Normal"/>
    <w:uiPriority w:val="39"/>
    <w:rsid w:val="00097AC9"/>
    <w:pPr>
      <w:keepNext/>
      <w:tabs>
        <w:tab w:val="left" w:pos="2549"/>
        <w:tab w:val="right" w:leader="dot" w:pos="10080"/>
      </w:tabs>
      <w:spacing w:before="240" w:after="120" w:line="240" w:lineRule="auto"/>
      <w:ind w:left="1440"/>
    </w:pPr>
    <w:rPr>
      <w:rFonts w:ascii="Arial" w:eastAsia="Times New Roman" w:hAnsi="Arial"/>
      <w:b/>
      <w:noProof/>
      <w:sz w:val="20"/>
      <w:szCs w:val="20"/>
      <w:lang w:eastAsia="es-ES"/>
    </w:rPr>
  </w:style>
  <w:style w:type="paragraph" w:customStyle="1" w:styleId="Subject">
    <w:name w:val="Subject"/>
    <w:basedOn w:val="BodyText"/>
    <w:rsid w:val="00097AC9"/>
    <w:rPr>
      <w:sz w:val="48"/>
    </w:rPr>
  </w:style>
  <w:style w:type="paragraph" w:styleId="BodyTextIndent">
    <w:name w:val="Body Text Indent"/>
    <w:basedOn w:val="Normal"/>
    <w:link w:val="BodyTextIndentChar"/>
    <w:uiPriority w:val="99"/>
    <w:semiHidden/>
    <w:unhideWhenUsed/>
    <w:rsid w:val="00097AC9"/>
    <w:pPr>
      <w:spacing w:after="120"/>
      <w:ind w:left="360"/>
    </w:pPr>
    <w:rPr>
      <w:rFonts w:eastAsia="Times New Roman"/>
    </w:rPr>
  </w:style>
  <w:style w:type="character" w:customStyle="1" w:styleId="BodyTextIndentChar">
    <w:name w:val="Body Text Indent Char"/>
    <w:link w:val="BodyTextIndent"/>
    <w:uiPriority w:val="99"/>
    <w:semiHidden/>
    <w:rsid w:val="00097AC9"/>
    <w:rPr>
      <w:rFonts w:eastAsia="Times New Roman"/>
      <w:sz w:val="22"/>
      <w:szCs w:val="22"/>
    </w:rPr>
  </w:style>
  <w:style w:type="paragraph" w:customStyle="1" w:styleId="Bodycopy">
    <w:name w:val="Body copy"/>
    <w:link w:val="BodycopyChar"/>
    <w:qFormat/>
    <w:rsid w:val="00097AC9"/>
    <w:pPr>
      <w:spacing w:after="120"/>
    </w:pPr>
    <w:rPr>
      <w:rFonts w:ascii="Arial" w:eastAsia="Times New Roman" w:hAnsi="Arial"/>
      <w:color w:val="000000"/>
      <w:lang w:val="en-GB"/>
    </w:rPr>
  </w:style>
  <w:style w:type="character" w:customStyle="1" w:styleId="BodycopyChar">
    <w:name w:val="Body copy Char"/>
    <w:link w:val="Bodycopy"/>
    <w:locked/>
    <w:rsid w:val="00097AC9"/>
    <w:rPr>
      <w:rFonts w:ascii="Arial" w:eastAsia="Times New Roman" w:hAnsi="Arial"/>
      <w:color w:val="000000"/>
      <w:lang w:val="en-GB"/>
    </w:rPr>
  </w:style>
  <w:style w:type="paragraph" w:styleId="NoSpacing">
    <w:name w:val="No Spacing"/>
    <w:uiPriority w:val="1"/>
    <w:qFormat/>
    <w:rsid w:val="00097AC9"/>
    <w:rPr>
      <w:rFonts w:eastAsia="Times New Roman"/>
      <w:sz w:val="22"/>
      <w:szCs w:val="22"/>
    </w:rPr>
  </w:style>
  <w:style w:type="paragraph" w:customStyle="1" w:styleId="Normal2">
    <w:name w:val="Normal 2"/>
    <w:basedOn w:val="Normal"/>
    <w:uiPriority w:val="99"/>
    <w:rsid w:val="00097AC9"/>
    <w:pPr>
      <w:suppressAutoHyphens/>
      <w:spacing w:after="0" w:line="240" w:lineRule="auto"/>
      <w:ind w:left="720"/>
    </w:pPr>
    <w:rPr>
      <w:rFonts w:ascii="Arial" w:eastAsia="SimSun" w:hAnsi="Arial" w:cs="Mangal"/>
      <w:kern w:val="1"/>
      <w:sz w:val="24"/>
      <w:szCs w:val="24"/>
      <w:lang w:eastAsia="hi-IN" w:bidi="hi-IN"/>
    </w:rPr>
  </w:style>
  <w:style w:type="paragraph" w:styleId="Title">
    <w:name w:val="Title"/>
    <w:basedOn w:val="Normal"/>
    <w:next w:val="Normal"/>
    <w:link w:val="TitleChar"/>
    <w:uiPriority w:val="10"/>
    <w:qFormat/>
    <w:rsid w:val="00097AC9"/>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97AC9"/>
    <w:rPr>
      <w:rFonts w:ascii="Cambria" w:eastAsia="Times New Roman" w:hAnsi="Cambria" w:cs="Times New Roman"/>
      <w:b/>
      <w:bCs/>
      <w:kern w:val="28"/>
      <w:sz w:val="32"/>
      <w:szCs w:val="32"/>
    </w:rPr>
  </w:style>
  <w:style w:type="paragraph" w:customStyle="1" w:styleId="StyleToolordeliverablenameCustomColorRGB039118Left">
    <w:name w:val="Style Tool or deliverable name + Custom Color(RGB(039118)) Left:..."/>
    <w:basedOn w:val="Normal"/>
    <w:rsid w:val="00AC7992"/>
    <w:pPr>
      <w:spacing w:before="360" w:after="0" w:line="240" w:lineRule="auto"/>
      <w:ind w:left="1440"/>
    </w:pPr>
    <w:rPr>
      <w:rFonts w:ascii="Times New Roman" w:eastAsia="Times New Roman" w:hAnsi="Times New Roman"/>
      <w:color w:val="002776"/>
      <w:sz w:val="60"/>
      <w:szCs w:val="20"/>
    </w:rPr>
  </w:style>
  <w:style w:type="table" w:styleId="TableGrid">
    <w:name w:val="Table Grid"/>
    <w:basedOn w:val="TableNormal"/>
    <w:uiPriority w:val="59"/>
    <w:rsid w:val="005D1A2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984084"/>
    <w:pPr>
      <w:spacing w:after="0" w:line="240" w:lineRule="auto"/>
    </w:pPr>
    <w:rPr>
      <w:rFonts w:ascii="Times New Roman" w:eastAsia="Times New Roman" w:hAnsi="Times New Roman"/>
      <w:sz w:val="24"/>
      <w:szCs w:val="24"/>
    </w:rPr>
  </w:style>
  <w:style w:type="character" w:styleId="Hyperlink">
    <w:name w:val="Hyperlink"/>
    <w:uiPriority w:val="99"/>
    <w:unhideWhenUsed/>
    <w:rsid w:val="00173ABD"/>
    <w:rPr>
      <w:color w:val="0000FF"/>
      <w:u w:val="single"/>
    </w:rPr>
  </w:style>
  <w:style w:type="paragraph" w:styleId="Closing">
    <w:name w:val="Closing"/>
    <w:basedOn w:val="Normal"/>
    <w:link w:val="ClosingChar"/>
    <w:semiHidden/>
    <w:rsid w:val="00CF2681"/>
    <w:pPr>
      <w:spacing w:after="0" w:line="240" w:lineRule="auto"/>
      <w:ind w:left="4320"/>
    </w:pPr>
    <w:rPr>
      <w:rFonts w:ascii="Times New Roman" w:eastAsia="Times New Roman" w:hAnsi="Times New Roman"/>
      <w:szCs w:val="20"/>
    </w:rPr>
  </w:style>
  <w:style w:type="character" w:customStyle="1" w:styleId="ClosingChar">
    <w:name w:val="Closing Char"/>
    <w:link w:val="Closing"/>
    <w:semiHidden/>
    <w:rsid w:val="00CF2681"/>
    <w:rPr>
      <w:rFonts w:ascii="Times New Roman" w:eastAsia="Times New Roman" w:hAnsi="Times New Roman"/>
      <w:sz w:val="22"/>
    </w:rPr>
  </w:style>
  <w:style w:type="paragraph" w:styleId="ListNumber3">
    <w:name w:val="List Number 3"/>
    <w:basedOn w:val="Normal"/>
    <w:semiHidden/>
    <w:rsid w:val="00CF2681"/>
    <w:pPr>
      <w:numPr>
        <w:numId w:val="6"/>
      </w:numPr>
      <w:spacing w:after="0" w:line="240" w:lineRule="auto"/>
    </w:pPr>
    <w:rPr>
      <w:rFonts w:ascii="Times New Roman" w:eastAsia="Times New Roman" w:hAnsi="Times New Roman"/>
      <w:szCs w:val="20"/>
    </w:rPr>
  </w:style>
  <w:style w:type="paragraph" w:styleId="PlainText">
    <w:name w:val="Plain Text"/>
    <w:basedOn w:val="Normal"/>
    <w:link w:val="PlainTextChar"/>
    <w:uiPriority w:val="99"/>
    <w:unhideWhenUsed/>
    <w:rsid w:val="004C5328"/>
    <w:pPr>
      <w:spacing w:after="0" w:line="240" w:lineRule="auto"/>
    </w:pPr>
    <w:rPr>
      <w:rFonts w:ascii="Consolas" w:hAnsi="Consolas" w:cs="Consolas"/>
      <w:sz w:val="21"/>
      <w:szCs w:val="21"/>
    </w:rPr>
  </w:style>
  <w:style w:type="character" w:customStyle="1" w:styleId="PlainTextChar">
    <w:name w:val="Plain Text Char"/>
    <w:link w:val="PlainText"/>
    <w:uiPriority w:val="99"/>
    <w:rsid w:val="004C5328"/>
    <w:rPr>
      <w:rFonts w:ascii="Consolas" w:hAnsi="Consolas" w:cs="Consolas"/>
      <w:sz w:val="21"/>
      <w:szCs w:val="21"/>
    </w:rPr>
  </w:style>
  <w:style w:type="character" w:customStyle="1" w:styleId="filtereditvaluespanhighlight1">
    <w:name w:val="filtereditvaluespanhighlight1"/>
    <w:rsid w:val="00524428"/>
    <w:rPr>
      <w:b/>
      <w:bCs/>
      <w:strike w:val="0"/>
      <w:dstrike w:val="0"/>
      <w:u w:val="none"/>
      <w:effect w:val="none"/>
    </w:rPr>
  </w:style>
  <w:style w:type="character" w:customStyle="1" w:styleId="filtervaluespan">
    <w:name w:val="filtervaluespan"/>
    <w:rsid w:val="00E0212C"/>
  </w:style>
  <w:style w:type="character" w:customStyle="1" w:styleId="filtervaluespan1">
    <w:name w:val="filtervaluespan1"/>
    <w:rsid w:val="00116A10"/>
    <w:rPr>
      <w:b/>
      <w:bCs/>
    </w:rPr>
  </w:style>
  <w:style w:type="paragraph" w:customStyle="1" w:styleId="Bullet3Last">
    <w:name w:val="Bullet 3 Last"/>
    <w:basedOn w:val="Normal"/>
    <w:rsid w:val="00273A12"/>
    <w:pPr>
      <w:numPr>
        <w:numId w:val="7"/>
      </w:numPr>
      <w:spacing w:after="120" w:line="240" w:lineRule="auto"/>
    </w:pPr>
    <w:rPr>
      <w:rFonts w:ascii="Arial" w:eastAsia="Times" w:hAnsi="Arial" w:cs="Arial"/>
      <w:bCs/>
      <w:color w:val="000000"/>
      <w:sz w:val="20"/>
      <w:szCs w:val="18"/>
      <w:lang w:val="en-GB"/>
    </w:rPr>
  </w:style>
  <w:style w:type="paragraph" w:styleId="ListParagraph">
    <w:name w:val="List Paragraph"/>
    <w:basedOn w:val="Normal"/>
    <w:link w:val="ListParagraphChar"/>
    <w:uiPriority w:val="34"/>
    <w:qFormat/>
    <w:rsid w:val="00C64513"/>
    <w:pPr>
      <w:spacing w:after="0" w:line="240" w:lineRule="auto"/>
      <w:ind w:left="720"/>
      <w:contextualSpacing/>
    </w:pPr>
    <w:rPr>
      <w:rFonts w:ascii="Times New Roman" w:eastAsia="Times New Roman" w:hAnsi="Times New Roman"/>
      <w:sz w:val="20"/>
      <w:szCs w:val="20"/>
    </w:rPr>
  </w:style>
  <w:style w:type="character" w:customStyle="1" w:styleId="ListParagraphChar">
    <w:name w:val="List Paragraph Char"/>
    <w:link w:val="ListParagraph"/>
    <w:uiPriority w:val="34"/>
    <w:locked/>
    <w:rsid w:val="00C64513"/>
    <w:rPr>
      <w:rFonts w:ascii="Times New Roman" w:eastAsia="Times New Roman" w:hAnsi="Times New Roman"/>
    </w:rPr>
  </w:style>
  <w:style w:type="character" w:customStyle="1" w:styleId="headertitlebarcaption1">
    <w:name w:val="headertitlebarcaption1"/>
    <w:rsid w:val="00736F3B"/>
    <w:rPr>
      <w:b/>
      <w:bCs/>
      <w:color w:val="00234C"/>
    </w:rPr>
  </w:style>
  <w:style w:type="paragraph" w:styleId="BalloonText">
    <w:name w:val="Balloon Text"/>
    <w:basedOn w:val="Normal"/>
    <w:link w:val="BalloonTextChar"/>
    <w:uiPriority w:val="99"/>
    <w:semiHidden/>
    <w:unhideWhenUsed/>
    <w:rsid w:val="00CC742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C742B"/>
    <w:rPr>
      <w:rFonts w:ascii="Tahoma" w:hAnsi="Tahoma" w:cs="Tahoma"/>
      <w:sz w:val="16"/>
      <w:szCs w:val="16"/>
    </w:rPr>
  </w:style>
  <w:style w:type="character" w:styleId="Strong">
    <w:name w:val="Strong"/>
    <w:basedOn w:val="DefaultParagraphFont"/>
    <w:qFormat/>
    <w:rsid w:val="004C4D95"/>
    <w:rPr>
      <w:b/>
      <w:bCs/>
    </w:rPr>
  </w:style>
  <w:style w:type="character" w:styleId="FollowedHyperlink">
    <w:name w:val="FollowedHyperlink"/>
    <w:basedOn w:val="DefaultParagraphFont"/>
    <w:uiPriority w:val="99"/>
    <w:semiHidden/>
    <w:unhideWhenUsed/>
    <w:rsid w:val="009C3DA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3" w:uiPriority="0"/>
    <w:lsdException w:name="Title" w:semiHidden="0" w:uiPriority="10" w:unhideWhenUsed="0" w:qFormat="1"/>
    <w:lsdException w:name="Closing" w:uiPriority="0"/>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aliases w:val="HD1"/>
    <w:basedOn w:val="Normal"/>
    <w:next w:val="Normal"/>
    <w:link w:val="Heading1Char"/>
    <w:uiPriority w:val="9"/>
    <w:qFormat/>
    <w:rsid w:val="00097AC9"/>
    <w:pPr>
      <w:keepNext/>
      <w:keepLines/>
      <w:pageBreakBefore/>
      <w:pBdr>
        <w:top w:val="single" w:sz="48" w:space="1" w:color="auto"/>
      </w:pBdr>
      <w:tabs>
        <w:tab w:val="left" w:pos="1440"/>
        <w:tab w:val="left" w:pos="2520"/>
      </w:tabs>
      <w:spacing w:before="120" w:after="240" w:line="240" w:lineRule="auto"/>
      <w:outlineLvl w:val="0"/>
    </w:pPr>
    <w:rPr>
      <w:rFonts w:ascii="Arial" w:eastAsia="Times New Roman" w:hAnsi="Arial"/>
      <w:b/>
      <w:sz w:val="32"/>
      <w:szCs w:val="20"/>
      <w:lang w:eastAsia="es-ES"/>
    </w:rPr>
  </w:style>
  <w:style w:type="paragraph" w:styleId="Heading2">
    <w:name w:val="heading 2"/>
    <w:aliases w:val="HD2"/>
    <w:basedOn w:val="BodyText"/>
    <w:next w:val="BodyText"/>
    <w:link w:val="Heading2Char"/>
    <w:qFormat/>
    <w:rsid w:val="00097AC9"/>
    <w:pPr>
      <w:keepNext/>
      <w:keepLines/>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uiPriority w:val="9"/>
    <w:qFormat/>
    <w:rsid w:val="00097AC9"/>
    <w:pPr>
      <w:keepNext/>
      <w:keepLines/>
      <w:outlineLvl w:val="2"/>
    </w:pPr>
    <w:rPr>
      <w:b/>
      <w:sz w:val="28"/>
    </w:rPr>
  </w:style>
  <w:style w:type="paragraph" w:styleId="Heading4">
    <w:name w:val="heading 4"/>
    <w:basedOn w:val="BodyText"/>
    <w:next w:val="BodyText"/>
    <w:link w:val="Heading4Char"/>
    <w:uiPriority w:val="9"/>
    <w:qFormat/>
    <w:rsid w:val="00097AC9"/>
    <w:pPr>
      <w:keepNext/>
      <w:keepLines/>
      <w:tabs>
        <w:tab w:val="center" w:pos="6480"/>
        <w:tab w:val="right" w:pos="10440"/>
      </w:tabs>
      <w:outlineLvl w:val="3"/>
    </w:pPr>
    <w:rPr>
      <w:b/>
      <w:sz w:val="26"/>
      <w:szCs w:val="26"/>
    </w:rPr>
  </w:style>
  <w:style w:type="paragraph" w:styleId="Heading5">
    <w:name w:val="heading 5"/>
    <w:basedOn w:val="BodyText"/>
    <w:next w:val="BodyText"/>
    <w:link w:val="Heading5Char"/>
    <w:uiPriority w:val="9"/>
    <w:qFormat/>
    <w:rsid w:val="00097AC9"/>
    <w:pPr>
      <w:keepNext/>
      <w:keepLines/>
      <w:outlineLvl w:val="4"/>
    </w:pPr>
    <w:rPr>
      <w:b/>
      <w:sz w:val="24"/>
      <w:szCs w:val="24"/>
    </w:rPr>
  </w:style>
  <w:style w:type="paragraph" w:styleId="Heading6">
    <w:name w:val="heading 6"/>
    <w:basedOn w:val="BodyText"/>
    <w:next w:val="BodyText"/>
    <w:link w:val="Heading6Char"/>
    <w:uiPriority w:val="9"/>
    <w:qFormat/>
    <w:rsid w:val="00097AC9"/>
    <w:pPr>
      <w:keepNext/>
      <w:spacing w:line="300" w:lineRule="auto"/>
      <w:outlineLvl w:val="5"/>
    </w:pPr>
    <w:rPr>
      <w:b/>
      <w:sz w:val="22"/>
      <w:szCs w:val="22"/>
    </w:rPr>
  </w:style>
  <w:style w:type="paragraph" w:styleId="Heading7">
    <w:name w:val="heading 7"/>
    <w:basedOn w:val="Normal"/>
    <w:next w:val="BodyText"/>
    <w:link w:val="Heading7Char"/>
    <w:uiPriority w:val="9"/>
    <w:qFormat/>
    <w:rsid w:val="00097AC9"/>
    <w:pPr>
      <w:keepNext/>
      <w:tabs>
        <w:tab w:val="left" w:pos="1440"/>
      </w:tabs>
      <w:spacing w:before="120" w:after="120" w:line="300" w:lineRule="auto"/>
      <w:outlineLvl w:val="6"/>
    </w:pPr>
    <w:rPr>
      <w:rFonts w:ascii="Arial" w:eastAsia="Times New Roman" w:hAnsi="Arial"/>
      <w:b/>
      <w:sz w:val="2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link w:val="Heading1"/>
    <w:uiPriority w:val="9"/>
    <w:rsid w:val="00097AC9"/>
    <w:rPr>
      <w:rFonts w:ascii="Arial" w:eastAsia="Times New Roman" w:hAnsi="Arial"/>
      <w:b/>
      <w:sz w:val="32"/>
      <w:lang w:eastAsia="es-ES"/>
    </w:rPr>
  </w:style>
  <w:style w:type="character" w:customStyle="1" w:styleId="Heading2Char">
    <w:name w:val="Heading 2 Char"/>
    <w:aliases w:val="HD2 Char"/>
    <w:link w:val="Heading2"/>
    <w:rsid w:val="00097AC9"/>
    <w:rPr>
      <w:rFonts w:ascii="Arial" w:eastAsia="Times New Roman" w:hAnsi="Arial"/>
      <w:b/>
      <w:sz w:val="30"/>
      <w:lang w:eastAsia="es-ES"/>
    </w:rPr>
  </w:style>
  <w:style w:type="character" w:customStyle="1" w:styleId="Heading3Char">
    <w:name w:val="Heading 3 Char"/>
    <w:link w:val="Heading3"/>
    <w:uiPriority w:val="9"/>
    <w:rsid w:val="00097AC9"/>
    <w:rPr>
      <w:rFonts w:ascii="Arial" w:eastAsia="Times New Roman" w:hAnsi="Arial"/>
      <w:b/>
      <w:sz w:val="28"/>
      <w:lang w:eastAsia="es-ES"/>
    </w:rPr>
  </w:style>
  <w:style w:type="character" w:customStyle="1" w:styleId="Heading4Char">
    <w:name w:val="Heading 4 Char"/>
    <w:link w:val="Heading4"/>
    <w:uiPriority w:val="9"/>
    <w:rsid w:val="00097AC9"/>
    <w:rPr>
      <w:rFonts w:ascii="Arial" w:eastAsia="Times New Roman" w:hAnsi="Arial"/>
      <w:b/>
      <w:sz w:val="26"/>
      <w:szCs w:val="26"/>
      <w:lang w:eastAsia="es-ES"/>
    </w:rPr>
  </w:style>
  <w:style w:type="character" w:customStyle="1" w:styleId="Heading5Char">
    <w:name w:val="Heading 5 Char"/>
    <w:link w:val="Heading5"/>
    <w:uiPriority w:val="9"/>
    <w:rsid w:val="00097AC9"/>
    <w:rPr>
      <w:rFonts w:ascii="Arial" w:eastAsia="Times New Roman" w:hAnsi="Arial"/>
      <w:b/>
      <w:sz w:val="24"/>
      <w:szCs w:val="24"/>
      <w:lang w:eastAsia="es-ES"/>
    </w:rPr>
  </w:style>
  <w:style w:type="character" w:customStyle="1" w:styleId="Heading6Char">
    <w:name w:val="Heading 6 Char"/>
    <w:link w:val="Heading6"/>
    <w:uiPriority w:val="9"/>
    <w:rsid w:val="00097AC9"/>
    <w:rPr>
      <w:rFonts w:ascii="Arial" w:eastAsia="Times New Roman" w:hAnsi="Arial"/>
      <w:b/>
      <w:sz w:val="22"/>
      <w:szCs w:val="22"/>
      <w:lang w:eastAsia="es-ES"/>
    </w:rPr>
  </w:style>
  <w:style w:type="character" w:customStyle="1" w:styleId="Heading7Char">
    <w:name w:val="Heading 7 Char"/>
    <w:link w:val="Heading7"/>
    <w:uiPriority w:val="9"/>
    <w:rsid w:val="00097AC9"/>
    <w:rPr>
      <w:rFonts w:ascii="Arial" w:eastAsia="Times New Roman" w:hAnsi="Arial"/>
      <w:b/>
      <w:lang w:eastAsia="es-ES"/>
    </w:rPr>
  </w:style>
  <w:style w:type="paragraph" w:styleId="BodyText">
    <w:name w:val="Body Text"/>
    <w:basedOn w:val="Normal"/>
    <w:link w:val="BodyTextChar"/>
    <w:unhideWhenUsed/>
    <w:rsid w:val="00097AC9"/>
    <w:pPr>
      <w:tabs>
        <w:tab w:val="left" w:pos="4320"/>
      </w:tabs>
      <w:spacing w:before="120" w:after="120" w:line="240" w:lineRule="auto"/>
    </w:pPr>
    <w:rPr>
      <w:rFonts w:ascii="Arial" w:eastAsia="Times New Roman" w:hAnsi="Arial"/>
      <w:sz w:val="20"/>
      <w:szCs w:val="20"/>
      <w:lang w:eastAsia="es-ES"/>
    </w:rPr>
  </w:style>
  <w:style w:type="character" w:customStyle="1" w:styleId="BodyTextChar">
    <w:name w:val="Body Text Char"/>
    <w:link w:val="BodyText"/>
    <w:rsid w:val="00097AC9"/>
    <w:rPr>
      <w:rFonts w:ascii="Arial" w:eastAsia="Times New Roman" w:hAnsi="Arial"/>
      <w:lang w:eastAsia="es-ES"/>
    </w:rPr>
  </w:style>
  <w:style w:type="paragraph" w:styleId="TOC2">
    <w:name w:val="toc 2"/>
    <w:basedOn w:val="Normal"/>
    <w:next w:val="Normal"/>
    <w:uiPriority w:val="39"/>
    <w:rsid w:val="00097AC9"/>
    <w:pPr>
      <w:tabs>
        <w:tab w:val="left" w:pos="2549"/>
        <w:tab w:val="right" w:leader="dot" w:pos="10080"/>
      </w:tabs>
      <w:spacing w:after="0" w:line="240" w:lineRule="auto"/>
      <w:ind w:left="1440"/>
    </w:pPr>
    <w:rPr>
      <w:rFonts w:ascii="Arial" w:eastAsia="Times New Roman" w:hAnsi="Arial"/>
      <w:noProof/>
      <w:sz w:val="20"/>
      <w:szCs w:val="20"/>
      <w:lang w:eastAsia="es-ES"/>
    </w:rPr>
  </w:style>
  <w:style w:type="paragraph" w:styleId="Footer">
    <w:name w:val="footer"/>
    <w:basedOn w:val="Normal"/>
    <w:link w:val="FooterChar"/>
    <w:uiPriority w:val="99"/>
    <w:rsid w:val="00097AC9"/>
    <w:pPr>
      <w:tabs>
        <w:tab w:val="right" w:pos="7920"/>
      </w:tabs>
      <w:spacing w:after="0" w:line="240" w:lineRule="auto"/>
    </w:pPr>
    <w:rPr>
      <w:rFonts w:ascii="Arial" w:eastAsia="Times New Roman" w:hAnsi="Arial"/>
      <w:sz w:val="16"/>
      <w:szCs w:val="20"/>
      <w:lang w:eastAsia="es-ES"/>
    </w:rPr>
  </w:style>
  <w:style w:type="character" w:customStyle="1" w:styleId="FooterChar">
    <w:name w:val="Footer Char"/>
    <w:link w:val="Footer"/>
    <w:uiPriority w:val="99"/>
    <w:rsid w:val="00097AC9"/>
    <w:rPr>
      <w:rFonts w:ascii="Arial" w:eastAsia="Times New Roman" w:hAnsi="Arial"/>
      <w:sz w:val="16"/>
      <w:lang w:eastAsia="es-ES"/>
    </w:rPr>
  </w:style>
  <w:style w:type="paragraph" w:styleId="Header">
    <w:name w:val="header"/>
    <w:basedOn w:val="Normal"/>
    <w:link w:val="HeaderChar"/>
    <w:uiPriority w:val="99"/>
    <w:rsid w:val="00097AC9"/>
    <w:pPr>
      <w:tabs>
        <w:tab w:val="right" w:pos="10440"/>
      </w:tabs>
      <w:spacing w:after="0" w:line="240" w:lineRule="auto"/>
    </w:pPr>
    <w:rPr>
      <w:rFonts w:ascii="Arial" w:eastAsia="Times New Roman" w:hAnsi="Arial"/>
      <w:sz w:val="16"/>
      <w:szCs w:val="20"/>
      <w:lang w:eastAsia="es-ES"/>
    </w:rPr>
  </w:style>
  <w:style w:type="character" w:customStyle="1" w:styleId="HeaderChar">
    <w:name w:val="Header Char"/>
    <w:link w:val="Header"/>
    <w:uiPriority w:val="99"/>
    <w:rsid w:val="00097AC9"/>
    <w:rPr>
      <w:rFonts w:ascii="Arial" w:eastAsia="Times New Roman" w:hAnsi="Arial"/>
      <w:sz w:val="16"/>
      <w:lang w:eastAsia="es-ES"/>
    </w:rPr>
  </w:style>
  <w:style w:type="paragraph" w:customStyle="1" w:styleId="TableText">
    <w:name w:val="Table Text"/>
    <w:basedOn w:val="Normal"/>
    <w:rsid w:val="00097AC9"/>
    <w:pPr>
      <w:keepLines/>
      <w:spacing w:after="0" w:line="240" w:lineRule="auto"/>
    </w:pPr>
    <w:rPr>
      <w:rFonts w:ascii="Arial" w:eastAsia="Times New Roman" w:hAnsi="Arial"/>
      <w:sz w:val="16"/>
      <w:szCs w:val="20"/>
      <w:lang w:eastAsia="es-ES"/>
    </w:rPr>
  </w:style>
  <w:style w:type="paragraph" w:customStyle="1" w:styleId="TitleBar">
    <w:name w:val="Title Bar"/>
    <w:basedOn w:val="Normal"/>
    <w:rsid w:val="00097AC9"/>
    <w:pPr>
      <w:keepNext/>
      <w:pageBreakBefore/>
      <w:shd w:val="solid" w:color="auto" w:fill="auto"/>
      <w:spacing w:before="1680" w:after="0" w:line="240" w:lineRule="auto"/>
      <w:ind w:right="720"/>
    </w:pPr>
    <w:rPr>
      <w:rFonts w:ascii="Arial" w:eastAsia="Times New Roman" w:hAnsi="Arial"/>
      <w:sz w:val="36"/>
      <w:szCs w:val="20"/>
      <w:lang w:eastAsia="es-ES"/>
    </w:rPr>
  </w:style>
  <w:style w:type="paragraph" w:customStyle="1" w:styleId="TOCHeading1">
    <w:name w:val="TOC Heading1"/>
    <w:basedOn w:val="Normal"/>
    <w:rsid w:val="00097AC9"/>
    <w:pPr>
      <w:keepNext/>
      <w:pageBreakBefore/>
      <w:pBdr>
        <w:top w:val="single" w:sz="48" w:space="26" w:color="auto"/>
      </w:pBdr>
      <w:spacing w:before="960" w:after="960" w:line="240" w:lineRule="auto"/>
    </w:pPr>
    <w:rPr>
      <w:rFonts w:ascii="Arial" w:eastAsia="Times New Roman" w:hAnsi="Arial"/>
      <w:sz w:val="36"/>
      <w:szCs w:val="20"/>
      <w:lang w:eastAsia="es-ES"/>
    </w:rPr>
  </w:style>
  <w:style w:type="character" w:customStyle="1" w:styleId="HighlightedVariable">
    <w:name w:val="Highlighted Variable"/>
    <w:rsid w:val="00097AC9"/>
    <w:rPr>
      <w:rFonts w:ascii="Arial" w:hAnsi="Arial" w:cs="Times New Roman"/>
      <w:color w:val="0000FF"/>
    </w:rPr>
  </w:style>
  <w:style w:type="paragraph" w:customStyle="1" w:styleId="TableHeading">
    <w:name w:val="Table Heading"/>
    <w:basedOn w:val="TableText"/>
    <w:rsid w:val="00097AC9"/>
    <w:pPr>
      <w:spacing w:before="120" w:after="120"/>
    </w:pPr>
    <w:rPr>
      <w:b/>
    </w:rPr>
  </w:style>
  <w:style w:type="character" w:styleId="PageNumber">
    <w:name w:val="page number"/>
    <w:uiPriority w:val="99"/>
    <w:rsid w:val="00097AC9"/>
    <w:rPr>
      <w:rFonts w:ascii="Arial" w:hAnsi="Arial" w:cs="Times New Roman"/>
    </w:rPr>
  </w:style>
  <w:style w:type="paragraph" w:customStyle="1" w:styleId="RouteTitle">
    <w:name w:val="Route Title"/>
    <w:basedOn w:val="Normal"/>
    <w:rsid w:val="00097AC9"/>
    <w:pPr>
      <w:keepLines/>
      <w:spacing w:after="120" w:line="240" w:lineRule="auto"/>
      <w:ind w:right="720"/>
    </w:pPr>
    <w:rPr>
      <w:rFonts w:ascii="Arial" w:eastAsia="Times New Roman" w:hAnsi="Arial"/>
      <w:sz w:val="36"/>
      <w:szCs w:val="20"/>
      <w:lang w:eastAsia="es-ES"/>
    </w:rPr>
  </w:style>
  <w:style w:type="paragraph" w:customStyle="1" w:styleId="Title-Major">
    <w:name w:val="Title-Major"/>
    <w:basedOn w:val="Title"/>
    <w:rsid w:val="00097AC9"/>
    <w:pPr>
      <w:keepLines/>
      <w:spacing w:before="0" w:after="120" w:line="240" w:lineRule="auto"/>
      <w:ind w:right="720"/>
      <w:jc w:val="left"/>
      <w:outlineLvl w:val="9"/>
    </w:pPr>
    <w:rPr>
      <w:rFonts w:ascii="Arial" w:hAnsi="Arial"/>
      <w:b w:val="0"/>
      <w:bCs w:val="0"/>
      <w:smallCaps/>
      <w:kern w:val="0"/>
      <w:sz w:val="48"/>
      <w:szCs w:val="20"/>
      <w:lang w:eastAsia="es-ES"/>
    </w:rPr>
  </w:style>
  <w:style w:type="paragraph" w:customStyle="1" w:styleId="Note">
    <w:name w:val="Note"/>
    <w:basedOn w:val="BodyText"/>
    <w:rsid w:val="00097AC9"/>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OC1">
    <w:name w:val="toc 1"/>
    <w:basedOn w:val="Normal"/>
    <w:next w:val="Normal"/>
    <w:uiPriority w:val="39"/>
    <w:rsid w:val="00097AC9"/>
    <w:pPr>
      <w:keepNext/>
      <w:tabs>
        <w:tab w:val="left" w:pos="2549"/>
        <w:tab w:val="right" w:leader="dot" w:pos="10080"/>
      </w:tabs>
      <w:spacing w:before="240" w:after="120" w:line="240" w:lineRule="auto"/>
      <w:ind w:left="1440"/>
    </w:pPr>
    <w:rPr>
      <w:rFonts w:ascii="Arial" w:eastAsia="Times New Roman" w:hAnsi="Arial"/>
      <w:b/>
      <w:noProof/>
      <w:sz w:val="20"/>
      <w:szCs w:val="20"/>
      <w:lang w:eastAsia="es-ES"/>
    </w:rPr>
  </w:style>
  <w:style w:type="paragraph" w:customStyle="1" w:styleId="Subject">
    <w:name w:val="Subject"/>
    <w:basedOn w:val="BodyText"/>
    <w:rsid w:val="00097AC9"/>
    <w:rPr>
      <w:sz w:val="48"/>
    </w:rPr>
  </w:style>
  <w:style w:type="paragraph" w:styleId="BodyTextIndent">
    <w:name w:val="Body Text Indent"/>
    <w:basedOn w:val="Normal"/>
    <w:link w:val="BodyTextIndentChar"/>
    <w:uiPriority w:val="99"/>
    <w:semiHidden/>
    <w:unhideWhenUsed/>
    <w:rsid w:val="00097AC9"/>
    <w:pPr>
      <w:spacing w:after="120"/>
      <w:ind w:left="360"/>
    </w:pPr>
    <w:rPr>
      <w:rFonts w:eastAsia="Times New Roman"/>
    </w:rPr>
  </w:style>
  <w:style w:type="character" w:customStyle="1" w:styleId="BodyTextIndentChar">
    <w:name w:val="Body Text Indent Char"/>
    <w:link w:val="BodyTextIndent"/>
    <w:uiPriority w:val="99"/>
    <w:semiHidden/>
    <w:rsid w:val="00097AC9"/>
    <w:rPr>
      <w:rFonts w:eastAsia="Times New Roman"/>
      <w:sz w:val="22"/>
      <w:szCs w:val="22"/>
    </w:rPr>
  </w:style>
  <w:style w:type="paragraph" w:customStyle="1" w:styleId="Bodycopy">
    <w:name w:val="Body copy"/>
    <w:link w:val="BodycopyChar"/>
    <w:qFormat/>
    <w:rsid w:val="00097AC9"/>
    <w:pPr>
      <w:spacing w:after="120"/>
    </w:pPr>
    <w:rPr>
      <w:rFonts w:ascii="Arial" w:eastAsia="Times New Roman" w:hAnsi="Arial"/>
      <w:color w:val="000000"/>
      <w:lang w:val="en-GB"/>
    </w:rPr>
  </w:style>
  <w:style w:type="character" w:customStyle="1" w:styleId="BodycopyChar">
    <w:name w:val="Body copy Char"/>
    <w:link w:val="Bodycopy"/>
    <w:locked/>
    <w:rsid w:val="00097AC9"/>
    <w:rPr>
      <w:rFonts w:ascii="Arial" w:eastAsia="Times New Roman" w:hAnsi="Arial"/>
      <w:color w:val="000000"/>
      <w:lang w:val="en-GB"/>
    </w:rPr>
  </w:style>
  <w:style w:type="paragraph" w:styleId="NoSpacing">
    <w:name w:val="No Spacing"/>
    <w:uiPriority w:val="1"/>
    <w:qFormat/>
    <w:rsid w:val="00097AC9"/>
    <w:rPr>
      <w:rFonts w:eastAsia="Times New Roman"/>
      <w:sz w:val="22"/>
      <w:szCs w:val="22"/>
    </w:rPr>
  </w:style>
  <w:style w:type="paragraph" w:customStyle="1" w:styleId="Normal2">
    <w:name w:val="Normal 2"/>
    <w:basedOn w:val="Normal"/>
    <w:uiPriority w:val="99"/>
    <w:rsid w:val="00097AC9"/>
    <w:pPr>
      <w:suppressAutoHyphens/>
      <w:spacing w:after="0" w:line="240" w:lineRule="auto"/>
      <w:ind w:left="720"/>
    </w:pPr>
    <w:rPr>
      <w:rFonts w:ascii="Arial" w:eastAsia="SimSun" w:hAnsi="Arial" w:cs="Mangal"/>
      <w:kern w:val="1"/>
      <w:sz w:val="24"/>
      <w:szCs w:val="24"/>
      <w:lang w:eastAsia="hi-IN" w:bidi="hi-IN"/>
    </w:rPr>
  </w:style>
  <w:style w:type="paragraph" w:styleId="Title">
    <w:name w:val="Title"/>
    <w:basedOn w:val="Normal"/>
    <w:next w:val="Normal"/>
    <w:link w:val="TitleChar"/>
    <w:uiPriority w:val="10"/>
    <w:qFormat/>
    <w:rsid w:val="00097AC9"/>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97AC9"/>
    <w:rPr>
      <w:rFonts w:ascii="Cambria" w:eastAsia="Times New Roman" w:hAnsi="Cambria" w:cs="Times New Roman"/>
      <w:b/>
      <w:bCs/>
      <w:kern w:val="28"/>
      <w:sz w:val="32"/>
      <w:szCs w:val="32"/>
    </w:rPr>
  </w:style>
  <w:style w:type="paragraph" w:customStyle="1" w:styleId="StyleToolordeliverablenameCustomColorRGB039118Left">
    <w:name w:val="Style Tool or deliverable name + Custom Color(RGB(039118)) Left:..."/>
    <w:basedOn w:val="Normal"/>
    <w:rsid w:val="00AC7992"/>
    <w:pPr>
      <w:spacing w:before="360" w:after="0" w:line="240" w:lineRule="auto"/>
      <w:ind w:left="1440"/>
    </w:pPr>
    <w:rPr>
      <w:rFonts w:ascii="Times New Roman" w:eastAsia="Times New Roman" w:hAnsi="Times New Roman"/>
      <w:color w:val="002776"/>
      <w:sz w:val="60"/>
      <w:szCs w:val="20"/>
    </w:rPr>
  </w:style>
  <w:style w:type="table" w:styleId="TableGrid">
    <w:name w:val="Table Grid"/>
    <w:basedOn w:val="TableNormal"/>
    <w:uiPriority w:val="59"/>
    <w:rsid w:val="005D1A2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984084"/>
    <w:pPr>
      <w:spacing w:after="0" w:line="240" w:lineRule="auto"/>
    </w:pPr>
    <w:rPr>
      <w:rFonts w:ascii="Times New Roman" w:eastAsia="Times New Roman" w:hAnsi="Times New Roman"/>
      <w:sz w:val="24"/>
      <w:szCs w:val="24"/>
    </w:rPr>
  </w:style>
  <w:style w:type="character" w:styleId="Hyperlink">
    <w:name w:val="Hyperlink"/>
    <w:uiPriority w:val="99"/>
    <w:unhideWhenUsed/>
    <w:rsid w:val="00173ABD"/>
    <w:rPr>
      <w:color w:val="0000FF"/>
      <w:u w:val="single"/>
    </w:rPr>
  </w:style>
  <w:style w:type="paragraph" w:styleId="Closing">
    <w:name w:val="Closing"/>
    <w:basedOn w:val="Normal"/>
    <w:link w:val="ClosingChar"/>
    <w:semiHidden/>
    <w:rsid w:val="00CF2681"/>
    <w:pPr>
      <w:spacing w:after="0" w:line="240" w:lineRule="auto"/>
      <w:ind w:left="4320"/>
    </w:pPr>
    <w:rPr>
      <w:rFonts w:ascii="Times New Roman" w:eastAsia="Times New Roman" w:hAnsi="Times New Roman"/>
      <w:szCs w:val="20"/>
    </w:rPr>
  </w:style>
  <w:style w:type="character" w:customStyle="1" w:styleId="ClosingChar">
    <w:name w:val="Closing Char"/>
    <w:link w:val="Closing"/>
    <w:semiHidden/>
    <w:rsid w:val="00CF2681"/>
    <w:rPr>
      <w:rFonts w:ascii="Times New Roman" w:eastAsia="Times New Roman" w:hAnsi="Times New Roman"/>
      <w:sz w:val="22"/>
    </w:rPr>
  </w:style>
  <w:style w:type="paragraph" w:styleId="ListNumber3">
    <w:name w:val="List Number 3"/>
    <w:basedOn w:val="Normal"/>
    <w:semiHidden/>
    <w:rsid w:val="00CF2681"/>
    <w:pPr>
      <w:numPr>
        <w:numId w:val="6"/>
      </w:numPr>
      <w:spacing w:after="0" w:line="240" w:lineRule="auto"/>
    </w:pPr>
    <w:rPr>
      <w:rFonts w:ascii="Times New Roman" w:eastAsia="Times New Roman" w:hAnsi="Times New Roman"/>
      <w:szCs w:val="20"/>
    </w:rPr>
  </w:style>
  <w:style w:type="paragraph" w:styleId="PlainText">
    <w:name w:val="Plain Text"/>
    <w:basedOn w:val="Normal"/>
    <w:link w:val="PlainTextChar"/>
    <w:uiPriority w:val="99"/>
    <w:unhideWhenUsed/>
    <w:rsid w:val="004C5328"/>
    <w:pPr>
      <w:spacing w:after="0" w:line="240" w:lineRule="auto"/>
    </w:pPr>
    <w:rPr>
      <w:rFonts w:ascii="Consolas" w:hAnsi="Consolas" w:cs="Consolas"/>
      <w:sz w:val="21"/>
      <w:szCs w:val="21"/>
    </w:rPr>
  </w:style>
  <w:style w:type="character" w:customStyle="1" w:styleId="PlainTextChar">
    <w:name w:val="Plain Text Char"/>
    <w:link w:val="PlainText"/>
    <w:uiPriority w:val="99"/>
    <w:rsid w:val="004C5328"/>
    <w:rPr>
      <w:rFonts w:ascii="Consolas" w:hAnsi="Consolas" w:cs="Consolas"/>
      <w:sz w:val="21"/>
      <w:szCs w:val="21"/>
    </w:rPr>
  </w:style>
  <w:style w:type="character" w:customStyle="1" w:styleId="filtereditvaluespanhighlight1">
    <w:name w:val="filtereditvaluespanhighlight1"/>
    <w:rsid w:val="00524428"/>
    <w:rPr>
      <w:b/>
      <w:bCs/>
      <w:strike w:val="0"/>
      <w:dstrike w:val="0"/>
      <w:u w:val="none"/>
      <w:effect w:val="none"/>
    </w:rPr>
  </w:style>
  <w:style w:type="character" w:customStyle="1" w:styleId="filtervaluespan">
    <w:name w:val="filtervaluespan"/>
    <w:rsid w:val="00E0212C"/>
  </w:style>
  <w:style w:type="character" w:customStyle="1" w:styleId="filtervaluespan1">
    <w:name w:val="filtervaluespan1"/>
    <w:rsid w:val="00116A10"/>
    <w:rPr>
      <w:b/>
      <w:bCs/>
    </w:rPr>
  </w:style>
  <w:style w:type="paragraph" w:customStyle="1" w:styleId="Bullet3Last">
    <w:name w:val="Bullet 3 Last"/>
    <w:basedOn w:val="Normal"/>
    <w:rsid w:val="00273A12"/>
    <w:pPr>
      <w:numPr>
        <w:numId w:val="7"/>
      </w:numPr>
      <w:spacing w:after="120" w:line="240" w:lineRule="auto"/>
    </w:pPr>
    <w:rPr>
      <w:rFonts w:ascii="Arial" w:eastAsia="Times" w:hAnsi="Arial" w:cs="Arial"/>
      <w:bCs/>
      <w:color w:val="000000"/>
      <w:sz w:val="20"/>
      <w:szCs w:val="18"/>
      <w:lang w:val="en-GB"/>
    </w:rPr>
  </w:style>
  <w:style w:type="paragraph" w:styleId="ListParagraph">
    <w:name w:val="List Paragraph"/>
    <w:basedOn w:val="Normal"/>
    <w:link w:val="ListParagraphChar"/>
    <w:uiPriority w:val="34"/>
    <w:qFormat/>
    <w:rsid w:val="00C64513"/>
    <w:pPr>
      <w:spacing w:after="0" w:line="240" w:lineRule="auto"/>
      <w:ind w:left="720"/>
      <w:contextualSpacing/>
    </w:pPr>
    <w:rPr>
      <w:rFonts w:ascii="Times New Roman" w:eastAsia="Times New Roman" w:hAnsi="Times New Roman"/>
      <w:sz w:val="20"/>
      <w:szCs w:val="20"/>
    </w:rPr>
  </w:style>
  <w:style w:type="character" w:customStyle="1" w:styleId="ListParagraphChar">
    <w:name w:val="List Paragraph Char"/>
    <w:link w:val="ListParagraph"/>
    <w:uiPriority w:val="34"/>
    <w:locked/>
    <w:rsid w:val="00C64513"/>
    <w:rPr>
      <w:rFonts w:ascii="Times New Roman" w:eastAsia="Times New Roman" w:hAnsi="Times New Roman"/>
    </w:rPr>
  </w:style>
  <w:style w:type="character" w:customStyle="1" w:styleId="headertitlebarcaption1">
    <w:name w:val="headertitlebarcaption1"/>
    <w:rsid w:val="00736F3B"/>
    <w:rPr>
      <w:b/>
      <w:bCs/>
      <w:color w:val="00234C"/>
    </w:rPr>
  </w:style>
  <w:style w:type="paragraph" w:styleId="BalloonText">
    <w:name w:val="Balloon Text"/>
    <w:basedOn w:val="Normal"/>
    <w:link w:val="BalloonTextChar"/>
    <w:uiPriority w:val="99"/>
    <w:semiHidden/>
    <w:unhideWhenUsed/>
    <w:rsid w:val="00CC742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C742B"/>
    <w:rPr>
      <w:rFonts w:ascii="Tahoma" w:hAnsi="Tahoma" w:cs="Tahoma"/>
      <w:sz w:val="16"/>
      <w:szCs w:val="16"/>
    </w:rPr>
  </w:style>
  <w:style w:type="character" w:styleId="Strong">
    <w:name w:val="Strong"/>
    <w:basedOn w:val="DefaultParagraphFont"/>
    <w:qFormat/>
    <w:rsid w:val="004C4D95"/>
    <w:rPr>
      <w:b/>
      <w:bCs/>
    </w:rPr>
  </w:style>
  <w:style w:type="character" w:styleId="FollowedHyperlink">
    <w:name w:val="FollowedHyperlink"/>
    <w:basedOn w:val="DefaultParagraphFont"/>
    <w:uiPriority w:val="99"/>
    <w:semiHidden/>
    <w:unhideWhenUsed/>
    <w:rsid w:val="009C3D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7968">
      <w:bodyDiv w:val="1"/>
      <w:marLeft w:val="0"/>
      <w:marRight w:val="0"/>
      <w:marTop w:val="0"/>
      <w:marBottom w:val="0"/>
      <w:divBdr>
        <w:top w:val="none" w:sz="0" w:space="0" w:color="auto"/>
        <w:left w:val="none" w:sz="0" w:space="0" w:color="auto"/>
        <w:bottom w:val="none" w:sz="0" w:space="0" w:color="auto"/>
        <w:right w:val="none" w:sz="0" w:space="0" w:color="auto"/>
      </w:divBdr>
    </w:div>
    <w:div w:id="89086936">
      <w:bodyDiv w:val="1"/>
      <w:marLeft w:val="0"/>
      <w:marRight w:val="0"/>
      <w:marTop w:val="0"/>
      <w:marBottom w:val="0"/>
      <w:divBdr>
        <w:top w:val="none" w:sz="0" w:space="0" w:color="auto"/>
        <w:left w:val="none" w:sz="0" w:space="0" w:color="auto"/>
        <w:bottom w:val="none" w:sz="0" w:space="0" w:color="auto"/>
        <w:right w:val="none" w:sz="0" w:space="0" w:color="auto"/>
      </w:divBdr>
    </w:div>
    <w:div w:id="98986642">
      <w:bodyDiv w:val="1"/>
      <w:marLeft w:val="0"/>
      <w:marRight w:val="0"/>
      <w:marTop w:val="0"/>
      <w:marBottom w:val="0"/>
      <w:divBdr>
        <w:top w:val="none" w:sz="0" w:space="0" w:color="auto"/>
        <w:left w:val="none" w:sz="0" w:space="0" w:color="auto"/>
        <w:bottom w:val="none" w:sz="0" w:space="0" w:color="auto"/>
        <w:right w:val="none" w:sz="0" w:space="0" w:color="auto"/>
      </w:divBdr>
    </w:div>
    <w:div w:id="151681100">
      <w:bodyDiv w:val="1"/>
      <w:marLeft w:val="0"/>
      <w:marRight w:val="0"/>
      <w:marTop w:val="0"/>
      <w:marBottom w:val="0"/>
      <w:divBdr>
        <w:top w:val="none" w:sz="0" w:space="0" w:color="auto"/>
        <w:left w:val="none" w:sz="0" w:space="0" w:color="auto"/>
        <w:bottom w:val="none" w:sz="0" w:space="0" w:color="auto"/>
        <w:right w:val="none" w:sz="0" w:space="0" w:color="auto"/>
      </w:divBdr>
    </w:div>
    <w:div w:id="191462246">
      <w:bodyDiv w:val="1"/>
      <w:marLeft w:val="0"/>
      <w:marRight w:val="0"/>
      <w:marTop w:val="0"/>
      <w:marBottom w:val="0"/>
      <w:divBdr>
        <w:top w:val="none" w:sz="0" w:space="0" w:color="auto"/>
        <w:left w:val="none" w:sz="0" w:space="0" w:color="auto"/>
        <w:bottom w:val="none" w:sz="0" w:space="0" w:color="auto"/>
        <w:right w:val="none" w:sz="0" w:space="0" w:color="auto"/>
      </w:divBdr>
    </w:div>
    <w:div w:id="207497175">
      <w:bodyDiv w:val="1"/>
      <w:marLeft w:val="0"/>
      <w:marRight w:val="0"/>
      <w:marTop w:val="0"/>
      <w:marBottom w:val="0"/>
      <w:divBdr>
        <w:top w:val="none" w:sz="0" w:space="0" w:color="auto"/>
        <w:left w:val="none" w:sz="0" w:space="0" w:color="auto"/>
        <w:bottom w:val="none" w:sz="0" w:space="0" w:color="auto"/>
        <w:right w:val="none" w:sz="0" w:space="0" w:color="auto"/>
      </w:divBdr>
    </w:div>
    <w:div w:id="230584582">
      <w:bodyDiv w:val="1"/>
      <w:marLeft w:val="0"/>
      <w:marRight w:val="0"/>
      <w:marTop w:val="0"/>
      <w:marBottom w:val="0"/>
      <w:divBdr>
        <w:top w:val="none" w:sz="0" w:space="0" w:color="auto"/>
        <w:left w:val="none" w:sz="0" w:space="0" w:color="auto"/>
        <w:bottom w:val="none" w:sz="0" w:space="0" w:color="auto"/>
        <w:right w:val="none" w:sz="0" w:space="0" w:color="auto"/>
      </w:divBdr>
    </w:div>
    <w:div w:id="239489400">
      <w:bodyDiv w:val="1"/>
      <w:marLeft w:val="0"/>
      <w:marRight w:val="0"/>
      <w:marTop w:val="0"/>
      <w:marBottom w:val="0"/>
      <w:divBdr>
        <w:top w:val="none" w:sz="0" w:space="0" w:color="auto"/>
        <w:left w:val="none" w:sz="0" w:space="0" w:color="auto"/>
        <w:bottom w:val="none" w:sz="0" w:space="0" w:color="auto"/>
        <w:right w:val="none" w:sz="0" w:space="0" w:color="auto"/>
      </w:divBdr>
    </w:div>
    <w:div w:id="292566317">
      <w:bodyDiv w:val="1"/>
      <w:marLeft w:val="0"/>
      <w:marRight w:val="0"/>
      <w:marTop w:val="0"/>
      <w:marBottom w:val="0"/>
      <w:divBdr>
        <w:top w:val="none" w:sz="0" w:space="0" w:color="auto"/>
        <w:left w:val="none" w:sz="0" w:space="0" w:color="auto"/>
        <w:bottom w:val="none" w:sz="0" w:space="0" w:color="auto"/>
        <w:right w:val="none" w:sz="0" w:space="0" w:color="auto"/>
      </w:divBdr>
    </w:div>
    <w:div w:id="302976914">
      <w:bodyDiv w:val="1"/>
      <w:marLeft w:val="0"/>
      <w:marRight w:val="0"/>
      <w:marTop w:val="0"/>
      <w:marBottom w:val="0"/>
      <w:divBdr>
        <w:top w:val="none" w:sz="0" w:space="0" w:color="auto"/>
        <w:left w:val="none" w:sz="0" w:space="0" w:color="auto"/>
        <w:bottom w:val="none" w:sz="0" w:space="0" w:color="auto"/>
        <w:right w:val="none" w:sz="0" w:space="0" w:color="auto"/>
      </w:divBdr>
    </w:div>
    <w:div w:id="456947484">
      <w:bodyDiv w:val="1"/>
      <w:marLeft w:val="0"/>
      <w:marRight w:val="0"/>
      <w:marTop w:val="0"/>
      <w:marBottom w:val="0"/>
      <w:divBdr>
        <w:top w:val="none" w:sz="0" w:space="0" w:color="auto"/>
        <w:left w:val="none" w:sz="0" w:space="0" w:color="auto"/>
        <w:bottom w:val="none" w:sz="0" w:space="0" w:color="auto"/>
        <w:right w:val="none" w:sz="0" w:space="0" w:color="auto"/>
      </w:divBdr>
    </w:div>
    <w:div w:id="460078686">
      <w:bodyDiv w:val="1"/>
      <w:marLeft w:val="0"/>
      <w:marRight w:val="0"/>
      <w:marTop w:val="0"/>
      <w:marBottom w:val="0"/>
      <w:divBdr>
        <w:top w:val="none" w:sz="0" w:space="0" w:color="auto"/>
        <w:left w:val="none" w:sz="0" w:space="0" w:color="auto"/>
        <w:bottom w:val="none" w:sz="0" w:space="0" w:color="auto"/>
        <w:right w:val="none" w:sz="0" w:space="0" w:color="auto"/>
      </w:divBdr>
    </w:div>
    <w:div w:id="477842782">
      <w:bodyDiv w:val="1"/>
      <w:marLeft w:val="0"/>
      <w:marRight w:val="0"/>
      <w:marTop w:val="0"/>
      <w:marBottom w:val="0"/>
      <w:divBdr>
        <w:top w:val="none" w:sz="0" w:space="0" w:color="auto"/>
        <w:left w:val="none" w:sz="0" w:space="0" w:color="auto"/>
        <w:bottom w:val="none" w:sz="0" w:space="0" w:color="auto"/>
        <w:right w:val="none" w:sz="0" w:space="0" w:color="auto"/>
      </w:divBdr>
    </w:div>
    <w:div w:id="500392808">
      <w:bodyDiv w:val="1"/>
      <w:marLeft w:val="0"/>
      <w:marRight w:val="0"/>
      <w:marTop w:val="0"/>
      <w:marBottom w:val="0"/>
      <w:divBdr>
        <w:top w:val="none" w:sz="0" w:space="0" w:color="auto"/>
        <w:left w:val="none" w:sz="0" w:space="0" w:color="auto"/>
        <w:bottom w:val="none" w:sz="0" w:space="0" w:color="auto"/>
        <w:right w:val="none" w:sz="0" w:space="0" w:color="auto"/>
      </w:divBdr>
    </w:div>
    <w:div w:id="508758805">
      <w:bodyDiv w:val="1"/>
      <w:marLeft w:val="0"/>
      <w:marRight w:val="0"/>
      <w:marTop w:val="0"/>
      <w:marBottom w:val="0"/>
      <w:divBdr>
        <w:top w:val="none" w:sz="0" w:space="0" w:color="auto"/>
        <w:left w:val="none" w:sz="0" w:space="0" w:color="auto"/>
        <w:bottom w:val="none" w:sz="0" w:space="0" w:color="auto"/>
        <w:right w:val="none" w:sz="0" w:space="0" w:color="auto"/>
      </w:divBdr>
    </w:div>
    <w:div w:id="509567308">
      <w:bodyDiv w:val="1"/>
      <w:marLeft w:val="0"/>
      <w:marRight w:val="0"/>
      <w:marTop w:val="0"/>
      <w:marBottom w:val="0"/>
      <w:divBdr>
        <w:top w:val="none" w:sz="0" w:space="0" w:color="auto"/>
        <w:left w:val="none" w:sz="0" w:space="0" w:color="auto"/>
        <w:bottom w:val="none" w:sz="0" w:space="0" w:color="auto"/>
        <w:right w:val="none" w:sz="0" w:space="0" w:color="auto"/>
      </w:divBdr>
    </w:div>
    <w:div w:id="581256454">
      <w:bodyDiv w:val="1"/>
      <w:marLeft w:val="0"/>
      <w:marRight w:val="0"/>
      <w:marTop w:val="0"/>
      <w:marBottom w:val="0"/>
      <w:divBdr>
        <w:top w:val="none" w:sz="0" w:space="0" w:color="auto"/>
        <w:left w:val="none" w:sz="0" w:space="0" w:color="auto"/>
        <w:bottom w:val="none" w:sz="0" w:space="0" w:color="auto"/>
        <w:right w:val="none" w:sz="0" w:space="0" w:color="auto"/>
      </w:divBdr>
    </w:div>
    <w:div w:id="708990510">
      <w:bodyDiv w:val="1"/>
      <w:marLeft w:val="0"/>
      <w:marRight w:val="0"/>
      <w:marTop w:val="0"/>
      <w:marBottom w:val="0"/>
      <w:divBdr>
        <w:top w:val="none" w:sz="0" w:space="0" w:color="auto"/>
        <w:left w:val="none" w:sz="0" w:space="0" w:color="auto"/>
        <w:bottom w:val="none" w:sz="0" w:space="0" w:color="auto"/>
        <w:right w:val="none" w:sz="0" w:space="0" w:color="auto"/>
      </w:divBdr>
    </w:div>
    <w:div w:id="722021377">
      <w:bodyDiv w:val="1"/>
      <w:marLeft w:val="0"/>
      <w:marRight w:val="0"/>
      <w:marTop w:val="0"/>
      <w:marBottom w:val="0"/>
      <w:divBdr>
        <w:top w:val="none" w:sz="0" w:space="0" w:color="auto"/>
        <w:left w:val="none" w:sz="0" w:space="0" w:color="auto"/>
        <w:bottom w:val="none" w:sz="0" w:space="0" w:color="auto"/>
        <w:right w:val="none" w:sz="0" w:space="0" w:color="auto"/>
      </w:divBdr>
    </w:div>
    <w:div w:id="786045553">
      <w:bodyDiv w:val="1"/>
      <w:marLeft w:val="0"/>
      <w:marRight w:val="0"/>
      <w:marTop w:val="0"/>
      <w:marBottom w:val="0"/>
      <w:divBdr>
        <w:top w:val="none" w:sz="0" w:space="0" w:color="auto"/>
        <w:left w:val="none" w:sz="0" w:space="0" w:color="auto"/>
        <w:bottom w:val="none" w:sz="0" w:space="0" w:color="auto"/>
        <w:right w:val="none" w:sz="0" w:space="0" w:color="auto"/>
      </w:divBdr>
    </w:div>
    <w:div w:id="798768076">
      <w:bodyDiv w:val="1"/>
      <w:marLeft w:val="0"/>
      <w:marRight w:val="0"/>
      <w:marTop w:val="0"/>
      <w:marBottom w:val="0"/>
      <w:divBdr>
        <w:top w:val="none" w:sz="0" w:space="0" w:color="auto"/>
        <w:left w:val="none" w:sz="0" w:space="0" w:color="auto"/>
        <w:bottom w:val="none" w:sz="0" w:space="0" w:color="auto"/>
        <w:right w:val="none" w:sz="0" w:space="0" w:color="auto"/>
      </w:divBdr>
    </w:div>
    <w:div w:id="836263928">
      <w:bodyDiv w:val="1"/>
      <w:marLeft w:val="0"/>
      <w:marRight w:val="0"/>
      <w:marTop w:val="0"/>
      <w:marBottom w:val="0"/>
      <w:divBdr>
        <w:top w:val="none" w:sz="0" w:space="0" w:color="auto"/>
        <w:left w:val="none" w:sz="0" w:space="0" w:color="auto"/>
        <w:bottom w:val="none" w:sz="0" w:space="0" w:color="auto"/>
        <w:right w:val="none" w:sz="0" w:space="0" w:color="auto"/>
      </w:divBdr>
    </w:div>
    <w:div w:id="908462094">
      <w:bodyDiv w:val="1"/>
      <w:marLeft w:val="0"/>
      <w:marRight w:val="0"/>
      <w:marTop w:val="0"/>
      <w:marBottom w:val="0"/>
      <w:divBdr>
        <w:top w:val="none" w:sz="0" w:space="0" w:color="auto"/>
        <w:left w:val="none" w:sz="0" w:space="0" w:color="auto"/>
        <w:bottom w:val="none" w:sz="0" w:space="0" w:color="auto"/>
        <w:right w:val="none" w:sz="0" w:space="0" w:color="auto"/>
      </w:divBdr>
    </w:div>
    <w:div w:id="911544161">
      <w:bodyDiv w:val="1"/>
      <w:marLeft w:val="0"/>
      <w:marRight w:val="0"/>
      <w:marTop w:val="0"/>
      <w:marBottom w:val="0"/>
      <w:divBdr>
        <w:top w:val="none" w:sz="0" w:space="0" w:color="auto"/>
        <w:left w:val="none" w:sz="0" w:space="0" w:color="auto"/>
        <w:bottom w:val="none" w:sz="0" w:space="0" w:color="auto"/>
        <w:right w:val="none" w:sz="0" w:space="0" w:color="auto"/>
      </w:divBdr>
    </w:div>
    <w:div w:id="914245482">
      <w:bodyDiv w:val="1"/>
      <w:marLeft w:val="0"/>
      <w:marRight w:val="0"/>
      <w:marTop w:val="0"/>
      <w:marBottom w:val="0"/>
      <w:divBdr>
        <w:top w:val="none" w:sz="0" w:space="0" w:color="auto"/>
        <w:left w:val="none" w:sz="0" w:space="0" w:color="auto"/>
        <w:bottom w:val="none" w:sz="0" w:space="0" w:color="auto"/>
        <w:right w:val="none" w:sz="0" w:space="0" w:color="auto"/>
      </w:divBdr>
    </w:div>
    <w:div w:id="991720271">
      <w:bodyDiv w:val="1"/>
      <w:marLeft w:val="0"/>
      <w:marRight w:val="0"/>
      <w:marTop w:val="0"/>
      <w:marBottom w:val="0"/>
      <w:divBdr>
        <w:top w:val="none" w:sz="0" w:space="0" w:color="auto"/>
        <w:left w:val="none" w:sz="0" w:space="0" w:color="auto"/>
        <w:bottom w:val="none" w:sz="0" w:space="0" w:color="auto"/>
        <w:right w:val="none" w:sz="0" w:space="0" w:color="auto"/>
      </w:divBdr>
    </w:div>
    <w:div w:id="1007442128">
      <w:bodyDiv w:val="1"/>
      <w:marLeft w:val="0"/>
      <w:marRight w:val="0"/>
      <w:marTop w:val="0"/>
      <w:marBottom w:val="0"/>
      <w:divBdr>
        <w:top w:val="none" w:sz="0" w:space="0" w:color="auto"/>
        <w:left w:val="none" w:sz="0" w:space="0" w:color="auto"/>
        <w:bottom w:val="none" w:sz="0" w:space="0" w:color="auto"/>
        <w:right w:val="none" w:sz="0" w:space="0" w:color="auto"/>
      </w:divBdr>
    </w:div>
    <w:div w:id="1008169817">
      <w:bodyDiv w:val="1"/>
      <w:marLeft w:val="0"/>
      <w:marRight w:val="0"/>
      <w:marTop w:val="0"/>
      <w:marBottom w:val="0"/>
      <w:divBdr>
        <w:top w:val="none" w:sz="0" w:space="0" w:color="auto"/>
        <w:left w:val="none" w:sz="0" w:space="0" w:color="auto"/>
        <w:bottom w:val="none" w:sz="0" w:space="0" w:color="auto"/>
        <w:right w:val="none" w:sz="0" w:space="0" w:color="auto"/>
      </w:divBdr>
    </w:div>
    <w:div w:id="1108432521">
      <w:bodyDiv w:val="1"/>
      <w:marLeft w:val="0"/>
      <w:marRight w:val="0"/>
      <w:marTop w:val="0"/>
      <w:marBottom w:val="0"/>
      <w:divBdr>
        <w:top w:val="none" w:sz="0" w:space="0" w:color="auto"/>
        <w:left w:val="none" w:sz="0" w:space="0" w:color="auto"/>
        <w:bottom w:val="none" w:sz="0" w:space="0" w:color="auto"/>
        <w:right w:val="none" w:sz="0" w:space="0" w:color="auto"/>
      </w:divBdr>
    </w:div>
    <w:div w:id="1148522301">
      <w:bodyDiv w:val="1"/>
      <w:marLeft w:val="0"/>
      <w:marRight w:val="0"/>
      <w:marTop w:val="0"/>
      <w:marBottom w:val="0"/>
      <w:divBdr>
        <w:top w:val="none" w:sz="0" w:space="0" w:color="auto"/>
        <w:left w:val="none" w:sz="0" w:space="0" w:color="auto"/>
        <w:bottom w:val="none" w:sz="0" w:space="0" w:color="auto"/>
        <w:right w:val="none" w:sz="0" w:space="0" w:color="auto"/>
      </w:divBdr>
    </w:div>
    <w:div w:id="1161389813">
      <w:bodyDiv w:val="1"/>
      <w:marLeft w:val="0"/>
      <w:marRight w:val="0"/>
      <w:marTop w:val="0"/>
      <w:marBottom w:val="0"/>
      <w:divBdr>
        <w:top w:val="none" w:sz="0" w:space="0" w:color="auto"/>
        <w:left w:val="none" w:sz="0" w:space="0" w:color="auto"/>
        <w:bottom w:val="none" w:sz="0" w:space="0" w:color="auto"/>
        <w:right w:val="none" w:sz="0" w:space="0" w:color="auto"/>
      </w:divBdr>
    </w:div>
    <w:div w:id="1193417853">
      <w:bodyDiv w:val="1"/>
      <w:marLeft w:val="0"/>
      <w:marRight w:val="0"/>
      <w:marTop w:val="0"/>
      <w:marBottom w:val="0"/>
      <w:divBdr>
        <w:top w:val="none" w:sz="0" w:space="0" w:color="auto"/>
        <w:left w:val="none" w:sz="0" w:space="0" w:color="auto"/>
        <w:bottom w:val="none" w:sz="0" w:space="0" w:color="auto"/>
        <w:right w:val="none" w:sz="0" w:space="0" w:color="auto"/>
      </w:divBdr>
    </w:div>
    <w:div w:id="1220944137">
      <w:bodyDiv w:val="1"/>
      <w:marLeft w:val="0"/>
      <w:marRight w:val="0"/>
      <w:marTop w:val="0"/>
      <w:marBottom w:val="0"/>
      <w:divBdr>
        <w:top w:val="none" w:sz="0" w:space="0" w:color="auto"/>
        <w:left w:val="none" w:sz="0" w:space="0" w:color="auto"/>
        <w:bottom w:val="none" w:sz="0" w:space="0" w:color="auto"/>
        <w:right w:val="none" w:sz="0" w:space="0" w:color="auto"/>
      </w:divBdr>
    </w:div>
    <w:div w:id="1227110357">
      <w:bodyDiv w:val="1"/>
      <w:marLeft w:val="0"/>
      <w:marRight w:val="0"/>
      <w:marTop w:val="0"/>
      <w:marBottom w:val="0"/>
      <w:divBdr>
        <w:top w:val="none" w:sz="0" w:space="0" w:color="auto"/>
        <w:left w:val="none" w:sz="0" w:space="0" w:color="auto"/>
        <w:bottom w:val="none" w:sz="0" w:space="0" w:color="auto"/>
        <w:right w:val="none" w:sz="0" w:space="0" w:color="auto"/>
      </w:divBdr>
    </w:div>
    <w:div w:id="1264650607">
      <w:bodyDiv w:val="1"/>
      <w:marLeft w:val="0"/>
      <w:marRight w:val="0"/>
      <w:marTop w:val="0"/>
      <w:marBottom w:val="0"/>
      <w:divBdr>
        <w:top w:val="none" w:sz="0" w:space="0" w:color="auto"/>
        <w:left w:val="none" w:sz="0" w:space="0" w:color="auto"/>
        <w:bottom w:val="none" w:sz="0" w:space="0" w:color="auto"/>
        <w:right w:val="none" w:sz="0" w:space="0" w:color="auto"/>
      </w:divBdr>
    </w:div>
    <w:div w:id="1297443530">
      <w:bodyDiv w:val="1"/>
      <w:marLeft w:val="0"/>
      <w:marRight w:val="0"/>
      <w:marTop w:val="0"/>
      <w:marBottom w:val="0"/>
      <w:divBdr>
        <w:top w:val="none" w:sz="0" w:space="0" w:color="auto"/>
        <w:left w:val="none" w:sz="0" w:space="0" w:color="auto"/>
        <w:bottom w:val="none" w:sz="0" w:space="0" w:color="auto"/>
        <w:right w:val="none" w:sz="0" w:space="0" w:color="auto"/>
      </w:divBdr>
    </w:div>
    <w:div w:id="1435786981">
      <w:bodyDiv w:val="1"/>
      <w:marLeft w:val="0"/>
      <w:marRight w:val="0"/>
      <w:marTop w:val="0"/>
      <w:marBottom w:val="0"/>
      <w:divBdr>
        <w:top w:val="none" w:sz="0" w:space="0" w:color="auto"/>
        <w:left w:val="none" w:sz="0" w:space="0" w:color="auto"/>
        <w:bottom w:val="none" w:sz="0" w:space="0" w:color="auto"/>
        <w:right w:val="none" w:sz="0" w:space="0" w:color="auto"/>
      </w:divBdr>
    </w:div>
    <w:div w:id="1443452717">
      <w:bodyDiv w:val="1"/>
      <w:marLeft w:val="0"/>
      <w:marRight w:val="0"/>
      <w:marTop w:val="0"/>
      <w:marBottom w:val="0"/>
      <w:divBdr>
        <w:top w:val="none" w:sz="0" w:space="0" w:color="auto"/>
        <w:left w:val="none" w:sz="0" w:space="0" w:color="auto"/>
        <w:bottom w:val="none" w:sz="0" w:space="0" w:color="auto"/>
        <w:right w:val="none" w:sz="0" w:space="0" w:color="auto"/>
      </w:divBdr>
    </w:div>
    <w:div w:id="1467772826">
      <w:bodyDiv w:val="1"/>
      <w:marLeft w:val="0"/>
      <w:marRight w:val="0"/>
      <w:marTop w:val="0"/>
      <w:marBottom w:val="0"/>
      <w:divBdr>
        <w:top w:val="none" w:sz="0" w:space="0" w:color="auto"/>
        <w:left w:val="none" w:sz="0" w:space="0" w:color="auto"/>
        <w:bottom w:val="none" w:sz="0" w:space="0" w:color="auto"/>
        <w:right w:val="none" w:sz="0" w:space="0" w:color="auto"/>
      </w:divBdr>
    </w:div>
    <w:div w:id="1547108388">
      <w:bodyDiv w:val="1"/>
      <w:marLeft w:val="0"/>
      <w:marRight w:val="0"/>
      <w:marTop w:val="0"/>
      <w:marBottom w:val="0"/>
      <w:divBdr>
        <w:top w:val="none" w:sz="0" w:space="0" w:color="auto"/>
        <w:left w:val="none" w:sz="0" w:space="0" w:color="auto"/>
        <w:bottom w:val="none" w:sz="0" w:space="0" w:color="auto"/>
        <w:right w:val="none" w:sz="0" w:space="0" w:color="auto"/>
      </w:divBdr>
    </w:div>
    <w:div w:id="1599020298">
      <w:bodyDiv w:val="1"/>
      <w:marLeft w:val="0"/>
      <w:marRight w:val="0"/>
      <w:marTop w:val="0"/>
      <w:marBottom w:val="0"/>
      <w:divBdr>
        <w:top w:val="none" w:sz="0" w:space="0" w:color="auto"/>
        <w:left w:val="none" w:sz="0" w:space="0" w:color="auto"/>
        <w:bottom w:val="none" w:sz="0" w:space="0" w:color="auto"/>
        <w:right w:val="none" w:sz="0" w:space="0" w:color="auto"/>
      </w:divBdr>
    </w:div>
    <w:div w:id="1645693079">
      <w:bodyDiv w:val="1"/>
      <w:marLeft w:val="0"/>
      <w:marRight w:val="0"/>
      <w:marTop w:val="0"/>
      <w:marBottom w:val="0"/>
      <w:divBdr>
        <w:top w:val="none" w:sz="0" w:space="0" w:color="auto"/>
        <w:left w:val="none" w:sz="0" w:space="0" w:color="auto"/>
        <w:bottom w:val="none" w:sz="0" w:space="0" w:color="auto"/>
        <w:right w:val="none" w:sz="0" w:space="0" w:color="auto"/>
      </w:divBdr>
    </w:div>
    <w:div w:id="1703900088">
      <w:bodyDiv w:val="1"/>
      <w:marLeft w:val="0"/>
      <w:marRight w:val="0"/>
      <w:marTop w:val="0"/>
      <w:marBottom w:val="0"/>
      <w:divBdr>
        <w:top w:val="none" w:sz="0" w:space="0" w:color="auto"/>
        <w:left w:val="none" w:sz="0" w:space="0" w:color="auto"/>
        <w:bottom w:val="none" w:sz="0" w:space="0" w:color="auto"/>
        <w:right w:val="none" w:sz="0" w:space="0" w:color="auto"/>
      </w:divBdr>
    </w:div>
    <w:div w:id="1729260557">
      <w:bodyDiv w:val="1"/>
      <w:marLeft w:val="0"/>
      <w:marRight w:val="0"/>
      <w:marTop w:val="0"/>
      <w:marBottom w:val="0"/>
      <w:divBdr>
        <w:top w:val="none" w:sz="0" w:space="0" w:color="auto"/>
        <w:left w:val="none" w:sz="0" w:space="0" w:color="auto"/>
        <w:bottom w:val="none" w:sz="0" w:space="0" w:color="auto"/>
        <w:right w:val="none" w:sz="0" w:space="0" w:color="auto"/>
      </w:divBdr>
    </w:div>
    <w:div w:id="1740712233">
      <w:bodyDiv w:val="1"/>
      <w:marLeft w:val="0"/>
      <w:marRight w:val="0"/>
      <w:marTop w:val="0"/>
      <w:marBottom w:val="0"/>
      <w:divBdr>
        <w:top w:val="none" w:sz="0" w:space="0" w:color="auto"/>
        <w:left w:val="none" w:sz="0" w:space="0" w:color="auto"/>
        <w:bottom w:val="none" w:sz="0" w:space="0" w:color="auto"/>
        <w:right w:val="none" w:sz="0" w:space="0" w:color="auto"/>
      </w:divBdr>
    </w:div>
    <w:div w:id="1743722489">
      <w:bodyDiv w:val="1"/>
      <w:marLeft w:val="0"/>
      <w:marRight w:val="0"/>
      <w:marTop w:val="0"/>
      <w:marBottom w:val="0"/>
      <w:divBdr>
        <w:top w:val="none" w:sz="0" w:space="0" w:color="auto"/>
        <w:left w:val="none" w:sz="0" w:space="0" w:color="auto"/>
        <w:bottom w:val="none" w:sz="0" w:space="0" w:color="auto"/>
        <w:right w:val="none" w:sz="0" w:space="0" w:color="auto"/>
      </w:divBdr>
    </w:div>
    <w:div w:id="1796867468">
      <w:bodyDiv w:val="1"/>
      <w:marLeft w:val="0"/>
      <w:marRight w:val="0"/>
      <w:marTop w:val="0"/>
      <w:marBottom w:val="0"/>
      <w:divBdr>
        <w:top w:val="none" w:sz="0" w:space="0" w:color="auto"/>
        <w:left w:val="none" w:sz="0" w:space="0" w:color="auto"/>
        <w:bottom w:val="none" w:sz="0" w:space="0" w:color="auto"/>
        <w:right w:val="none" w:sz="0" w:space="0" w:color="auto"/>
      </w:divBdr>
    </w:div>
    <w:div w:id="1829900641">
      <w:bodyDiv w:val="1"/>
      <w:marLeft w:val="0"/>
      <w:marRight w:val="0"/>
      <w:marTop w:val="0"/>
      <w:marBottom w:val="0"/>
      <w:divBdr>
        <w:top w:val="none" w:sz="0" w:space="0" w:color="auto"/>
        <w:left w:val="none" w:sz="0" w:space="0" w:color="auto"/>
        <w:bottom w:val="none" w:sz="0" w:space="0" w:color="auto"/>
        <w:right w:val="none" w:sz="0" w:space="0" w:color="auto"/>
      </w:divBdr>
    </w:div>
    <w:div w:id="1844707943">
      <w:bodyDiv w:val="1"/>
      <w:marLeft w:val="0"/>
      <w:marRight w:val="0"/>
      <w:marTop w:val="0"/>
      <w:marBottom w:val="0"/>
      <w:divBdr>
        <w:top w:val="none" w:sz="0" w:space="0" w:color="auto"/>
        <w:left w:val="none" w:sz="0" w:space="0" w:color="auto"/>
        <w:bottom w:val="none" w:sz="0" w:space="0" w:color="auto"/>
        <w:right w:val="none" w:sz="0" w:space="0" w:color="auto"/>
      </w:divBdr>
    </w:div>
    <w:div w:id="1859854930">
      <w:bodyDiv w:val="1"/>
      <w:marLeft w:val="0"/>
      <w:marRight w:val="0"/>
      <w:marTop w:val="0"/>
      <w:marBottom w:val="0"/>
      <w:divBdr>
        <w:top w:val="none" w:sz="0" w:space="0" w:color="auto"/>
        <w:left w:val="none" w:sz="0" w:space="0" w:color="auto"/>
        <w:bottom w:val="none" w:sz="0" w:space="0" w:color="auto"/>
        <w:right w:val="none" w:sz="0" w:space="0" w:color="auto"/>
      </w:divBdr>
    </w:div>
    <w:div w:id="1884706619">
      <w:bodyDiv w:val="1"/>
      <w:marLeft w:val="0"/>
      <w:marRight w:val="0"/>
      <w:marTop w:val="0"/>
      <w:marBottom w:val="0"/>
      <w:divBdr>
        <w:top w:val="none" w:sz="0" w:space="0" w:color="auto"/>
        <w:left w:val="none" w:sz="0" w:space="0" w:color="auto"/>
        <w:bottom w:val="none" w:sz="0" w:space="0" w:color="auto"/>
        <w:right w:val="none" w:sz="0" w:space="0" w:color="auto"/>
      </w:divBdr>
    </w:div>
    <w:div w:id="1928265779">
      <w:bodyDiv w:val="1"/>
      <w:marLeft w:val="0"/>
      <w:marRight w:val="0"/>
      <w:marTop w:val="0"/>
      <w:marBottom w:val="0"/>
      <w:divBdr>
        <w:top w:val="none" w:sz="0" w:space="0" w:color="auto"/>
        <w:left w:val="none" w:sz="0" w:space="0" w:color="auto"/>
        <w:bottom w:val="none" w:sz="0" w:space="0" w:color="auto"/>
        <w:right w:val="none" w:sz="0" w:space="0" w:color="auto"/>
      </w:divBdr>
    </w:div>
    <w:div w:id="1952086928">
      <w:bodyDiv w:val="1"/>
      <w:marLeft w:val="0"/>
      <w:marRight w:val="0"/>
      <w:marTop w:val="0"/>
      <w:marBottom w:val="0"/>
      <w:divBdr>
        <w:top w:val="none" w:sz="0" w:space="0" w:color="auto"/>
        <w:left w:val="none" w:sz="0" w:space="0" w:color="auto"/>
        <w:bottom w:val="none" w:sz="0" w:space="0" w:color="auto"/>
        <w:right w:val="none" w:sz="0" w:space="0" w:color="auto"/>
      </w:divBdr>
    </w:div>
    <w:div w:id="1991207666">
      <w:bodyDiv w:val="1"/>
      <w:marLeft w:val="0"/>
      <w:marRight w:val="0"/>
      <w:marTop w:val="0"/>
      <w:marBottom w:val="0"/>
      <w:divBdr>
        <w:top w:val="none" w:sz="0" w:space="0" w:color="auto"/>
        <w:left w:val="none" w:sz="0" w:space="0" w:color="auto"/>
        <w:bottom w:val="none" w:sz="0" w:space="0" w:color="auto"/>
        <w:right w:val="none" w:sz="0" w:space="0" w:color="auto"/>
      </w:divBdr>
    </w:div>
    <w:div w:id="2051219181">
      <w:bodyDiv w:val="1"/>
      <w:marLeft w:val="0"/>
      <w:marRight w:val="0"/>
      <w:marTop w:val="0"/>
      <w:marBottom w:val="0"/>
      <w:divBdr>
        <w:top w:val="none" w:sz="0" w:space="0" w:color="auto"/>
        <w:left w:val="none" w:sz="0" w:space="0" w:color="auto"/>
        <w:bottom w:val="none" w:sz="0" w:space="0" w:color="auto"/>
        <w:right w:val="none" w:sz="0" w:space="0" w:color="auto"/>
      </w:divBdr>
    </w:div>
    <w:div w:id="2083209162">
      <w:bodyDiv w:val="1"/>
      <w:marLeft w:val="0"/>
      <w:marRight w:val="0"/>
      <w:marTop w:val="0"/>
      <w:marBottom w:val="0"/>
      <w:divBdr>
        <w:top w:val="none" w:sz="0" w:space="0" w:color="auto"/>
        <w:left w:val="none" w:sz="0" w:space="0" w:color="auto"/>
        <w:bottom w:val="none" w:sz="0" w:space="0" w:color="auto"/>
        <w:right w:val="none" w:sz="0" w:space="0" w:color="auto"/>
      </w:divBdr>
    </w:div>
    <w:div w:id="2096247817">
      <w:bodyDiv w:val="1"/>
      <w:marLeft w:val="0"/>
      <w:marRight w:val="0"/>
      <w:marTop w:val="0"/>
      <w:marBottom w:val="0"/>
      <w:divBdr>
        <w:top w:val="none" w:sz="0" w:space="0" w:color="auto"/>
        <w:left w:val="none" w:sz="0" w:space="0" w:color="auto"/>
        <w:bottom w:val="none" w:sz="0" w:space="0" w:color="auto"/>
        <w:right w:val="none" w:sz="0" w:space="0" w:color="auto"/>
      </w:divBdr>
    </w:div>
    <w:div w:id="2096513951">
      <w:bodyDiv w:val="1"/>
      <w:marLeft w:val="0"/>
      <w:marRight w:val="0"/>
      <w:marTop w:val="0"/>
      <w:marBottom w:val="0"/>
      <w:divBdr>
        <w:top w:val="none" w:sz="0" w:space="0" w:color="auto"/>
        <w:left w:val="none" w:sz="0" w:space="0" w:color="auto"/>
        <w:bottom w:val="none" w:sz="0" w:space="0" w:color="auto"/>
        <w:right w:val="none" w:sz="0" w:space="0" w:color="auto"/>
      </w:divBdr>
    </w:div>
    <w:div w:id="2100636821">
      <w:bodyDiv w:val="1"/>
      <w:marLeft w:val="0"/>
      <w:marRight w:val="0"/>
      <w:marTop w:val="0"/>
      <w:marBottom w:val="0"/>
      <w:divBdr>
        <w:top w:val="none" w:sz="0" w:space="0" w:color="auto"/>
        <w:left w:val="none" w:sz="0" w:space="0" w:color="auto"/>
        <w:bottom w:val="none" w:sz="0" w:space="0" w:color="auto"/>
        <w:right w:val="none" w:sz="0" w:space="0" w:color="auto"/>
      </w:divBdr>
    </w:div>
    <w:div w:id="2108043116">
      <w:bodyDiv w:val="1"/>
      <w:marLeft w:val="0"/>
      <w:marRight w:val="0"/>
      <w:marTop w:val="0"/>
      <w:marBottom w:val="0"/>
      <w:divBdr>
        <w:top w:val="none" w:sz="0" w:space="0" w:color="auto"/>
        <w:left w:val="none" w:sz="0" w:space="0" w:color="auto"/>
        <w:bottom w:val="none" w:sz="0" w:space="0" w:color="auto"/>
        <w:right w:val="none" w:sz="0" w:space="0" w:color="auto"/>
      </w:divBdr>
    </w:div>
    <w:div w:id="214017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entralhub.cigna.com/project/epms13058/Expense%20Reporting/Design/Reporting/Functional%20Specs/RPD/BI-RPD-0009_FS_RD-140_Control_Tables_RPD.docx" TargetMode="Externa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entralhub.cigna.com/project/epms13058/Expense%20Reporting/Release%202/TCS-Development/05-DS-140%20Technical%20Design%20TD/TD_DS-140_ETL-0008_ODI_Control_Table.doc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oleObject" Target="embeddings/Microsoft_Excel_97-2003_Worksheet1.xls"/><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package" Target="embeddings/Microsoft_Excel_Worksheet1.xls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62AA9-0D76-442A-9BFE-1AAB1BBA547C}">
  <ds:schemaRefs>
    <ds:schemaRef ds:uri="http://schemas.microsoft.com/office/2006/documentManagement/types"/>
    <ds:schemaRef ds:uri="http://purl.org/dc/dcmitype/"/>
    <ds:schemaRef ds:uri="http://purl.org/dc/terms/"/>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DF4F5FBF-037B-4744-A367-D9405C170EDF}">
  <ds:schemaRefs>
    <ds:schemaRef ds:uri="http://schemas.microsoft.com/sharepoint/v3/contenttype/forms"/>
  </ds:schemaRefs>
</ds:datastoreItem>
</file>

<file path=customXml/itemProps3.xml><?xml version="1.0" encoding="utf-8"?>
<ds:datastoreItem xmlns:ds="http://schemas.openxmlformats.org/officeDocument/2006/customXml" ds:itemID="{56D22B02-B0BD-472B-9491-2450919A7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4A9AC-EE91-414A-9CA7-005A44D3C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16</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Cigna</Company>
  <LinksUpToDate>false</LinksUpToDate>
  <CharactersWithSpaces>12442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Patlola, Sony Keerthi Reddy       B6LPA</dc:creator>
  <cp:lastModifiedBy>Sarkar, Siddhartha  (CTR)      A8SUW</cp:lastModifiedBy>
  <cp:revision>19</cp:revision>
  <dcterms:created xsi:type="dcterms:W3CDTF">2016-09-12T09:21:00Z</dcterms:created>
  <dcterms:modified xsi:type="dcterms:W3CDTF">2016-10-07T17:21:00Z</dcterms:modified>
</cp:coreProperties>
</file>